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7C" w:rsidRPr="009F017C" w:rsidRDefault="009F017C" w:rsidP="00B635B7">
      <w:pPr>
        <w:rPr>
          <w:b/>
          <w:bCs/>
          <w:sz w:val="24"/>
          <w:szCs w:val="22"/>
          <w:u w:val="single"/>
        </w:rPr>
      </w:pPr>
      <w:r w:rsidRPr="009F017C">
        <w:rPr>
          <w:b/>
          <w:bCs/>
          <w:sz w:val="24"/>
          <w:szCs w:val="22"/>
          <w:u w:val="single"/>
        </w:rPr>
        <w:t>11/03</w:t>
      </w:r>
    </w:p>
    <w:p w:rsidR="009F017C" w:rsidRPr="009F017C" w:rsidRDefault="009F017C" w:rsidP="00B635B7">
      <w:pPr>
        <w:rPr>
          <w:b/>
          <w:bCs/>
        </w:rPr>
      </w:pPr>
      <w:r w:rsidRPr="009F017C">
        <w:rPr>
          <w:b/>
          <w:bCs/>
        </w:rPr>
        <w:t>Web Applications</w:t>
      </w:r>
    </w:p>
    <w:p w:rsidR="009F017C" w:rsidRDefault="009F017C" w:rsidP="00B635B7"/>
    <w:p w:rsidR="009F017C" w:rsidRPr="009F017C" w:rsidRDefault="009F017C" w:rsidP="00B635B7">
      <w:pPr>
        <w:rPr>
          <w:b/>
          <w:bCs/>
        </w:rPr>
      </w:pPr>
      <w:r w:rsidRPr="009F017C">
        <w:rPr>
          <w:b/>
          <w:bCs/>
        </w:rPr>
        <w:t>1. What is Network?</w:t>
      </w:r>
    </w:p>
    <w:p w:rsidR="009F017C" w:rsidRDefault="009F017C" w:rsidP="00B635B7">
      <w:r>
        <w:t xml:space="preserve">A computer network comprises of group of computers connecting with each other for sharing information and resources. </w:t>
      </w:r>
    </w:p>
    <w:p w:rsidR="009F017C" w:rsidRDefault="009F017C" w:rsidP="00B635B7">
      <w:r>
        <w:t>ARPANET is the first computer network introduced in early 1960's by US-DOD.</w:t>
      </w:r>
    </w:p>
    <w:p w:rsidR="009F017C" w:rsidRDefault="009F017C" w:rsidP="00B635B7">
      <w:r>
        <w:t>[Advanced Research Project Agency Network]</w:t>
      </w:r>
    </w:p>
    <w:p w:rsidR="009F017C" w:rsidRDefault="009F017C" w:rsidP="00B635B7">
      <w:r>
        <w:t xml:space="preserve"> Networks are classified into 3 major types</w:t>
      </w:r>
    </w:p>
    <w:p w:rsidR="009F017C" w:rsidRPr="009F017C" w:rsidRDefault="009F017C" w:rsidP="00B635B7">
      <w:pPr>
        <w:rPr>
          <w:b/>
          <w:bCs/>
        </w:rPr>
      </w:pPr>
      <w:r w:rsidRPr="009F017C">
        <w:rPr>
          <w:b/>
          <w:bCs/>
        </w:rPr>
        <w:tab/>
        <w:t>a) LAN</w:t>
      </w:r>
    </w:p>
    <w:p w:rsidR="009F017C" w:rsidRPr="009F017C" w:rsidRDefault="009F017C" w:rsidP="00B635B7">
      <w:pPr>
        <w:rPr>
          <w:b/>
          <w:bCs/>
        </w:rPr>
      </w:pPr>
      <w:r w:rsidRPr="009F017C">
        <w:rPr>
          <w:b/>
          <w:bCs/>
        </w:rPr>
        <w:tab/>
        <w:t>b) MAN</w:t>
      </w:r>
    </w:p>
    <w:p w:rsidR="009F017C" w:rsidRPr="009F017C" w:rsidRDefault="009F017C" w:rsidP="00B635B7">
      <w:pPr>
        <w:rPr>
          <w:b/>
          <w:bCs/>
        </w:rPr>
      </w:pPr>
      <w:r w:rsidRPr="009F017C">
        <w:rPr>
          <w:b/>
          <w:bCs/>
        </w:rPr>
        <w:tab/>
        <w:t>c) WAN</w:t>
      </w:r>
    </w:p>
    <w:p w:rsidR="009F017C" w:rsidRDefault="009F017C" w:rsidP="00B635B7"/>
    <w:p w:rsidR="009F017C" w:rsidRPr="009F017C" w:rsidRDefault="009F017C" w:rsidP="00B635B7">
      <w:pPr>
        <w:rPr>
          <w:b/>
          <w:bCs/>
        </w:rPr>
      </w:pPr>
      <w:r w:rsidRPr="009F017C">
        <w:rPr>
          <w:b/>
          <w:bCs/>
        </w:rPr>
        <w:t>2. What is Internet?</w:t>
      </w:r>
    </w:p>
    <w:p w:rsidR="009F017C" w:rsidRDefault="009F017C" w:rsidP="00B635B7">
      <w:r>
        <w:t xml:space="preserve">- Internet is a "Wide Area Network" that connects computers all over the world. </w:t>
      </w:r>
    </w:p>
    <w:p w:rsidR="009F017C" w:rsidRDefault="009F017C" w:rsidP="00B635B7">
      <w:r>
        <w:t xml:space="preserve">- CERN [Council for European Research and Nuclear] labs developed the concept of Internet. </w:t>
      </w:r>
    </w:p>
    <w:p w:rsidR="009F017C" w:rsidRDefault="009F017C" w:rsidP="00B635B7"/>
    <w:p w:rsidR="009F017C" w:rsidRPr="009F017C" w:rsidRDefault="009F017C" w:rsidP="00B635B7">
      <w:pPr>
        <w:rPr>
          <w:b/>
          <w:bCs/>
        </w:rPr>
      </w:pPr>
      <w:r w:rsidRPr="009F017C">
        <w:rPr>
          <w:b/>
          <w:bCs/>
        </w:rPr>
        <w:t>3. What is Web?</w:t>
      </w:r>
    </w:p>
    <w:p w:rsidR="009F017C" w:rsidRDefault="009F017C" w:rsidP="00B635B7">
      <w:r>
        <w:t>- Web is a portion of internet with restricted access.</w:t>
      </w:r>
    </w:p>
    <w:p w:rsidR="009F017C" w:rsidRDefault="009F017C" w:rsidP="00B635B7">
      <w:r>
        <w:t>- "Tim Berners Lee" introduced the concept of Web in early 1990's.</w:t>
      </w:r>
    </w:p>
    <w:p w:rsidR="009F017C" w:rsidRDefault="009F017C" w:rsidP="00B635B7">
      <w:r>
        <w:t xml:space="preserve">- Web uses the architecture of Request and Response. </w:t>
      </w:r>
    </w:p>
    <w:p w:rsidR="009F017C" w:rsidRDefault="009F017C" w:rsidP="00B635B7">
      <w:r>
        <w:t xml:space="preserve">- Web Standards are maintained by "W3C" World Wide Web Consortium. </w:t>
      </w:r>
    </w:p>
    <w:p w:rsidR="009F017C" w:rsidRPr="009F017C" w:rsidRDefault="009F017C" w:rsidP="00B635B7">
      <w:pPr>
        <w:rPr>
          <w:b/>
          <w:bCs/>
        </w:rPr>
      </w:pPr>
      <w:r w:rsidRPr="009F017C">
        <w:rPr>
          <w:b/>
          <w:bCs/>
        </w:rPr>
        <w:tab/>
      </w:r>
      <w:r w:rsidRPr="009F017C">
        <w:rPr>
          <w:b/>
          <w:bCs/>
        </w:rPr>
        <w:tab/>
        <w:t>https://www.w3.org/</w:t>
      </w:r>
    </w:p>
    <w:p w:rsidR="009F017C" w:rsidRDefault="009F017C" w:rsidP="00B635B7"/>
    <w:p w:rsidR="009F017C" w:rsidRPr="009F017C" w:rsidRDefault="009F017C" w:rsidP="00B635B7">
      <w:pPr>
        <w:rPr>
          <w:b/>
          <w:bCs/>
        </w:rPr>
      </w:pPr>
      <w:r w:rsidRPr="009F017C">
        <w:rPr>
          <w:b/>
          <w:bCs/>
        </w:rPr>
        <w:t>4. What are the principles of Web?</w:t>
      </w:r>
    </w:p>
    <w:p w:rsidR="009F017C" w:rsidRDefault="009F017C" w:rsidP="00B635B7">
      <w:r>
        <w:t>a) Accessibility</w:t>
      </w:r>
      <w:ins w:id="0" w:author="Priyanshu Solon" w:date="2025-04-16T15:17:00Z">
        <w:r w:rsidR="00E028D6">
          <w:t xml:space="preserve"> </w:t>
        </w:r>
      </w:ins>
      <w:del w:id="1" w:author="Priyanshu Solon" w:date="2025-04-16T15:17:00Z">
        <w:r w:rsidR="007123AA" w:rsidDel="00E028D6">
          <w:tab/>
        </w:r>
      </w:del>
      <w:r w:rsidR="007123AA">
        <w:t xml:space="preserve">b) Internationalization </w:t>
      </w:r>
      <w:del w:id="2" w:author="Priyanshu Solon" w:date="2025-04-16T15:17:00Z">
        <w:r w:rsidR="007123AA" w:rsidDel="00E028D6">
          <w:delText xml:space="preserve"> </w:delText>
        </w:r>
      </w:del>
      <w:r w:rsidR="007123AA">
        <w:t>c</w:t>
      </w:r>
      <w:r>
        <w:t>) Privacy</w:t>
      </w:r>
      <w:r w:rsidR="007123AA">
        <w:t xml:space="preserve"> </w:t>
      </w:r>
      <w:del w:id="3" w:author="Priyanshu Solon" w:date="2025-04-16T15:17:00Z">
        <w:r w:rsidR="007123AA" w:rsidDel="00E028D6">
          <w:delText xml:space="preserve"> </w:delText>
        </w:r>
      </w:del>
      <w:r w:rsidR="007123AA">
        <w:t>d</w:t>
      </w:r>
      <w:r>
        <w:t xml:space="preserve">) Security </w:t>
      </w:r>
    </w:p>
    <w:p w:rsidR="009F017C" w:rsidRDefault="009F017C" w:rsidP="00B635B7"/>
    <w:p w:rsidR="009F017C" w:rsidRPr="009F017C" w:rsidRDefault="009F017C" w:rsidP="00B635B7">
      <w:pPr>
        <w:rPr>
          <w:b/>
          <w:bCs/>
        </w:rPr>
      </w:pPr>
      <w:r w:rsidRPr="009F017C">
        <w:rPr>
          <w:b/>
          <w:bCs/>
        </w:rPr>
        <w:t>5. What is the latest version of Web?</w:t>
      </w:r>
    </w:p>
    <w:p w:rsidR="009F017C" w:rsidRDefault="009F017C" w:rsidP="00B635B7">
      <w:r>
        <w:t>A. Web3</w:t>
      </w:r>
    </w:p>
    <w:p w:rsidR="009F017C" w:rsidDel="00E028D6" w:rsidRDefault="009F017C" w:rsidP="00B635B7">
      <w:pPr>
        <w:rPr>
          <w:del w:id="4" w:author="Priyanshu Solon" w:date="2025-04-16T15:17:00Z"/>
        </w:rPr>
      </w:pPr>
    </w:p>
    <w:p w:rsidR="009F017C" w:rsidDel="00E028D6" w:rsidRDefault="009F017C" w:rsidP="00B635B7">
      <w:pPr>
        <w:rPr>
          <w:del w:id="5" w:author="Priyanshu Solon" w:date="2025-04-16T15:17:00Z"/>
        </w:rPr>
      </w:pPr>
    </w:p>
    <w:p w:rsidR="009F017C" w:rsidRPr="009F017C" w:rsidRDefault="009F017C" w:rsidP="00B635B7">
      <w:pPr>
        <w:rPr>
          <w:b/>
          <w:bCs/>
        </w:rPr>
      </w:pPr>
      <w:r w:rsidRPr="009F017C">
        <w:rPr>
          <w:b/>
          <w:bCs/>
        </w:rPr>
        <w:t>6. What web comprises of? What web contains?</w:t>
      </w:r>
    </w:p>
    <w:p w:rsidR="009F017C" w:rsidRDefault="009F017C" w:rsidP="00B635B7">
      <w:r>
        <w:tab/>
        <w:t>- Web Site</w:t>
      </w:r>
    </w:p>
    <w:p w:rsidR="009F017C" w:rsidRDefault="009F017C" w:rsidP="00B635B7">
      <w:r>
        <w:tab/>
        <w:t>- Web Applications</w:t>
      </w:r>
    </w:p>
    <w:p w:rsidR="009F017C" w:rsidRDefault="009F017C" w:rsidP="00B635B7">
      <w:r>
        <w:tab/>
        <w:t>- Blogs</w:t>
      </w:r>
    </w:p>
    <w:p w:rsidR="009F017C" w:rsidRDefault="009F017C" w:rsidP="00B635B7">
      <w:r>
        <w:tab/>
        <w:t>- Micro Blogs</w:t>
      </w:r>
    </w:p>
    <w:p w:rsidR="009F017C" w:rsidRDefault="009F017C" w:rsidP="00B635B7">
      <w:r>
        <w:tab/>
        <w:t>- Vlogs</w:t>
      </w:r>
    </w:p>
    <w:p w:rsidR="009F017C" w:rsidRDefault="009F017C" w:rsidP="00B635B7">
      <w:r>
        <w:tab/>
        <w:t xml:space="preserve">- Podcasts </w:t>
      </w:r>
    </w:p>
    <w:p w:rsidR="009F017C" w:rsidRDefault="009F017C" w:rsidP="00B635B7">
      <w:r>
        <w:tab/>
        <w:t>- Wiki</w:t>
      </w:r>
    </w:p>
    <w:p w:rsidR="009F017C" w:rsidRDefault="009F017C" w:rsidP="00B635B7">
      <w:r>
        <w:tab/>
        <w:t>- Widgets etc.</w:t>
      </w:r>
    </w:p>
    <w:p w:rsidR="009F017C" w:rsidRDefault="009F017C" w:rsidP="00B635B7"/>
    <w:p w:rsidR="009F017C" w:rsidRPr="009F017C" w:rsidRDefault="009F017C" w:rsidP="00B635B7">
      <w:pPr>
        <w:rPr>
          <w:sz w:val="18"/>
          <w:szCs w:val="16"/>
          <w:u w:val="single"/>
        </w:rPr>
      </w:pPr>
      <w:r w:rsidRPr="009F017C">
        <w:rPr>
          <w:b/>
          <w:bCs/>
          <w:sz w:val="24"/>
          <w:szCs w:val="22"/>
          <w:u w:val="single"/>
        </w:rPr>
        <w:t>12/03</w:t>
      </w:r>
    </w:p>
    <w:p w:rsidR="009F017C" w:rsidRDefault="009F017C" w:rsidP="00B635B7">
      <w:r>
        <w:tab/>
      </w:r>
      <w:r>
        <w:tab/>
        <w:t xml:space="preserve">   </w:t>
      </w:r>
    </w:p>
    <w:p w:rsidR="009F017C" w:rsidRPr="009F017C" w:rsidRDefault="009F017C" w:rsidP="00B635B7">
      <w:pPr>
        <w:rPr>
          <w:b/>
          <w:bCs/>
        </w:rPr>
      </w:pPr>
      <w:r w:rsidRPr="009F017C">
        <w:rPr>
          <w:b/>
          <w:bCs/>
        </w:rPr>
        <w:t xml:space="preserve">Web Application- Architecture </w:t>
      </w:r>
    </w:p>
    <w:p w:rsidR="009F017C" w:rsidRPr="009F017C" w:rsidRDefault="009F017C" w:rsidP="00B635B7">
      <w:pPr>
        <w:rPr>
          <w:b/>
          <w:bCs/>
        </w:rPr>
      </w:pPr>
      <w:r w:rsidRPr="009F017C">
        <w:rPr>
          <w:b/>
          <w:bCs/>
        </w:rPr>
        <w:t>Backend</w:t>
      </w:r>
    </w:p>
    <w:p w:rsidR="009F017C" w:rsidRPr="009F017C" w:rsidRDefault="009F017C" w:rsidP="00B635B7">
      <w:pPr>
        <w:rPr>
          <w:b/>
          <w:bCs/>
        </w:rPr>
      </w:pPr>
    </w:p>
    <w:p w:rsidR="009F017C" w:rsidRPr="009F017C" w:rsidRDefault="009F017C" w:rsidP="00B635B7">
      <w:pPr>
        <w:rPr>
          <w:b/>
          <w:bCs/>
        </w:rPr>
      </w:pPr>
      <w:r w:rsidRPr="009F017C">
        <w:rPr>
          <w:b/>
          <w:bCs/>
        </w:rPr>
        <w:t>1. Data Center</w:t>
      </w:r>
    </w:p>
    <w:p w:rsidR="009F017C" w:rsidRDefault="009F017C" w:rsidP="00B635B7">
      <w:r>
        <w:tab/>
        <w:t>- Database</w:t>
      </w:r>
    </w:p>
    <w:p w:rsidR="009F017C" w:rsidRDefault="009F017C" w:rsidP="00B635B7">
      <w:r>
        <w:tab/>
      </w:r>
      <w:r>
        <w:tab/>
        <w:t>MongoDB</w:t>
      </w:r>
    </w:p>
    <w:p w:rsidR="009F017C" w:rsidRDefault="009F017C" w:rsidP="00B635B7">
      <w:r>
        <w:tab/>
      </w:r>
      <w:r>
        <w:tab/>
        <w:t>MySQL</w:t>
      </w:r>
    </w:p>
    <w:p w:rsidR="009F017C" w:rsidRDefault="009F017C" w:rsidP="00B635B7"/>
    <w:p w:rsidR="009F017C" w:rsidRPr="009F017C" w:rsidRDefault="009F017C" w:rsidP="00B635B7">
      <w:pPr>
        <w:rPr>
          <w:b/>
          <w:bCs/>
        </w:rPr>
      </w:pPr>
      <w:r w:rsidRPr="009F017C">
        <w:rPr>
          <w:b/>
          <w:bCs/>
        </w:rPr>
        <w:t>2. Application Center</w:t>
      </w:r>
    </w:p>
    <w:p w:rsidR="009F017C" w:rsidRDefault="009F017C" w:rsidP="00B635B7">
      <w:r>
        <w:tab/>
        <w:t>- Node JS</w:t>
      </w:r>
    </w:p>
    <w:p w:rsidR="009F017C" w:rsidRDefault="009F017C" w:rsidP="00B635B7">
      <w:r>
        <w:tab/>
        <w:t>- Express JS</w:t>
      </w:r>
    </w:p>
    <w:p w:rsidR="009F017C" w:rsidRDefault="009F017C" w:rsidP="00B635B7">
      <w:r>
        <w:tab/>
        <w:t>- API</w:t>
      </w:r>
    </w:p>
    <w:p w:rsidR="009F017C" w:rsidRDefault="009F017C" w:rsidP="00B635B7"/>
    <w:p w:rsidR="009F017C" w:rsidRPr="009F017C" w:rsidRDefault="009F017C" w:rsidP="00B635B7">
      <w:pPr>
        <w:rPr>
          <w:b/>
          <w:bCs/>
        </w:rPr>
      </w:pPr>
      <w:r w:rsidRPr="009F017C">
        <w:rPr>
          <w:b/>
          <w:bCs/>
        </w:rPr>
        <w:t>Frontend</w:t>
      </w:r>
    </w:p>
    <w:p w:rsidR="009F017C" w:rsidRDefault="009F017C" w:rsidP="00B635B7"/>
    <w:p w:rsidR="009F017C" w:rsidRDefault="009F017C" w:rsidP="00B635B7">
      <w:r>
        <w:t>1. HTML</w:t>
      </w:r>
    </w:p>
    <w:p w:rsidR="009F017C" w:rsidRDefault="009F017C" w:rsidP="00B635B7">
      <w:r>
        <w:t>2. CSS</w:t>
      </w:r>
    </w:p>
    <w:p w:rsidR="009F017C" w:rsidRDefault="009F017C" w:rsidP="00B635B7">
      <w:r>
        <w:lastRenderedPageBreak/>
        <w:t>3. Bootstrap</w:t>
      </w:r>
    </w:p>
    <w:p w:rsidR="009F017C" w:rsidRDefault="009F017C" w:rsidP="00B635B7">
      <w:r>
        <w:t>4. Tailwind CSS</w:t>
      </w:r>
    </w:p>
    <w:p w:rsidR="009F017C" w:rsidRDefault="009F017C" w:rsidP="00B635B7">
      <w:r>
        <w:t>5. Sass</w:t>
      </w:r>
    </w:p>
    <w:p w:rsidR="009F017C" w:rsidRDefault="009F017C" w:rsidP="00B635B7">
      <w:r>
        <w:t>6. JavaScript</w:t>
      </w:r>
    </w:p>
    <w:p w:rsidR="009F017C" w:rsidRDefault="009F017C" w:rsidP="00B635B7">
      <w:r>
        <w:t>7. jQuery</w:t>
      </w:r>
    </w:p>
    <w:p w:rsidR="009F017C" w:rsidRDefault="009F017C" w:rsidP="00B635B7">
      <w:r>
        <w:t>8. React</w:t>
      </w:r>
    </w:p>
    <w:p w:rsidR="009F017C" w:rsidRDefault="009F017C" w:rsidP="00B635B7"/>
    <w:p w:rsidR="009F017C" w:rsidRPr="009F017C" w:rsidRDefault="009F017C" w:rsidP="00B635B7">
      <w:pPr>
        <w:rPr>
          <w:b/>
          <w:bCs/>
        </w:rPr>
      </w:pPr>
      <w:r w:rsidRPr="009F017C">
        <w:rPr>
          <w:b/>
          <w:bCs/>
        </w:rPr>
        <w:t>Tools</w:t>
      </w:r>
    </w:p>
    <w:p w:rsidR="009F017C" w:rsidRDefault="009F017C" w:rsidP="00B635B7">
      <w:r>
        <w:t>1. GIT</w:t>
      </w:r>
    </w:p>
    <w:p w:rsidR="009F017C" w:rsidRDefault="009F017C" w:rsidP="00B635B7">
      <w:r>
        <w:t xml:space="preserve">2. Cloud </w:t>
      </w:r>
    </w:p>
    <w:p w:rsidR="009F017C" w:rsidRDefault="009F017C" w:rsidP="00B635B7">
      <w:r>
        <w:t>3. Testing [JEST]</w:t>
      </w:r>
    </w:p>
    <w:p w:rsidR="009F017C" w:rsidRDefault="009F017C" w:rsidP="00B635B7"/>
    <w:p w:rsidR="009F017C" w:rsidRPr="009F017C" w:rsidRDefault="009F017C" w:rsidP="00B635B7">
      <w:pPr>
        <w:rPr>
          <w:b/>
          <w:bCs/>
        </w:rPr>
      </w:pPr>
      <w:r w:rsidRPr="009F017C">
        <w:rPr>
          <w:b/>
          <w:bCs/>
        </w:rPr>
        <w:t>Front End Technologies</w:t>
      </w:r>
    </w:p>
    <w:p w:rsidR="009F017C" w:rsidRDefault="009F017C" w:rsidP="00B635B7"/>
    <w:p w:rsidR="009F017C" w:rsidRPr="009F017C" w:rsidRDefault="009F017C" w:rsidP="00B635B7">
      <w:pPr>
        <w:rPr>
          <w:b/>
          <w:bCs/>
        </w:rPr>
      </w:pPr>
      <w:r w:rsidRPr="009F017C">
        <w:rPr>
          <w:b/>
          <w:bCs/>
        </w:rPr>
        <w:t>Setup your device for Web Technologies:</w:t>
      </w:r>
    </w:p>
    <w:p w:rsidR="009F017C" w:rsidRDefault="009F017C" w:rsidP="00B635B7"/>
    <w:p w:rsidR="009F017C" w:rsidRDefault="009F017C" w:rsidP="00B635B7">
      <w:r>
        <w:t>1. Make sure that you have a device with Windows 8+ version</w:t>
      </w:r>
    </w:p>
    <w:p w:rsidR="009F017C" w:rsidRDefault="009F017C" w:rsidP="00B635B7">
      <w:r>
        <w:t xml:space="preserve">    You can have other OS services like Linux, Mac.</w:t>
      </w:r>
    </w:p>
    <w:p w:rsidR="009F017C" w:rsidRDefault="009F017C" w:rsidP="00B635B7">
      <w:r>
        <w:t>2. Make sure that your device is having min 8+ GB RAM</w:t>
      </w:r>
    </w:p>
    <w:p w:rsidR="009F017C" w:rsidRDefault="009F017C" w:rsidP="00B635B7">
      <w:r>
        <w:t>3. Download and Install "Node JS" on your PC</w:t>
      </w:r>
    </w:p>
    <w:p w:rsidR="009F017C" w:rsidRDefault="009F017C" w:rsidP="00B635B7">
      <w:r>
        <w:t xml:space="preserve">     - Node JS is used by developers to build web applications, servers, command line</w:t>
      </w:r>
    </w:p>
    <w:p w:rsidR="009F017C" w:rsidRDefault="009F017C" w:rsidP="00B635B7">
      <w:r>
        <w:t xml:space="preserve">       tools and scripts. </w:t>
      </w:r>
    </w:p>
    <w:p w:rsidR="009F017C" w:rsidRDefault="009F017C" w:rsidP="00B635B7">
      <w:r>
        <w:t xml:space="preserve">     - visit the official website of Node JS</w:t>
      </w:r>
    </w:p>
    <w:p w:rsidR="009F017C" w:rsidRDefault="009F017C" w:rsidP="00B635B7">
      <w:pPr>
        <w:rPr>
          <w:b/>
          <w:bCs/>
        </w:rPr>
      </w:pPr>
      <w:r w:rsidRPr="009F017C">
        <w:rPr>
          <w:b/>
          <w:bCs/>
        </w:rPr>
        <w:tab/>
      </w:r>
      <w:r w:rsidRPr="009F017C">
        <w:rPr>
          <w:b/>
          <w:bCs/>
        </w:rPr>
        <w:tab/>
      </w:r>
      <w:hyperlink r:id="rId7" w:history="1">
        <w:r w:rsidRPr="006C60F4">
          <w:rPr>
            <w:rStyle w:val="Hyperlink"/>
            <w:b/>
            <w:bCs/>
          </w:rPr>
          <w:t>https://nodejs.org/en</w:t>
        </w:r>
      </w:hyperlink>
    </w:p>
    <w:p w:rsidR="009F017C" w:rsidRDefault="009F017C" w:rsidP="00B635B7">
      <w:r>
        <w:t xml:space="preserve">     - Download Installer package </w:t>
      </w:r>
      <w:del w:id="6" w:author="Priyanshu Solon" w:date="2025-04-16T15:18:00Z">
        <w:r w:rsidDel="00E028D6">
          <w:delText xml:space="preserve"> </w:delText>
        </w:r>
      </w:del>
      <w:r>
        <w:t>".msi"</w:t>
      </w:r>
      <w:r>
        <w:tab/>
      </w:r>
    </w:p>
    <w:p w:rsidR="009F017C" w:rsidRDefault="009F017C" w:rsidP="00B635B7">
      <w:r>
        <w:t xml:space="preserve">     - Run the setup file to install</w:t>
      </w:r>
    </w:p>
    <w:p w:rsidR="009F017C" w:rsidRDefault="009F017C" w:rsidP="00B635B7">
      <w:r>
        <w:t xml:space="preserve">     - Check the version from command prompt after installing. </w:t>
      </w:r>
    </w:p>
    <w:p w:rsidR="009F017C" w:rsidRDefault="009F017C" w:rsidP="00B635B7">
      <w:r>
        <w:tab/>
      </w:r>
      <w:r>
        <w:tab/>
        <w:t>C:\&gt; node  -v</w:t>
      </w:r>
      <w:r>
        <w:tab/>
      </w:r>
      <w:r>
        <w:tab/>
        <w:t xml:space="preserve"> =&gt; make sure that you have the latest version of Node</w:t>
      </w:r>
    </w:p>
    <w:p w:rsidR="009F017C" w:rsidRDefault="009F017C" w:rsidP="00B635B7">
      <w:r>
        <w:t>4. Download and Install "Visual Studio Code" editor</w:t>
      </w:r>
    </w:p>
    <w:p w:rsidR="009F017C" w:rsidRDefault="009F017C" w:rsidP="00B635B7">
      <w:r>
        <w:lastRenderedPageBreak/>
        <w:t xml:space="preserve">     - Editor is a software tool used by developers to build, debug, test and deploy </w:t>
      </w:r>
    </w:p>
    <w:p w:rsidR="009F017C" w:rsidRDefault="009F017C" w:rsidP="00B635B7">
      <w:r>
        <w:t xml:space="preserve">       applications. </w:t>
      </w:r>
    </w:p>
    <w:p w:rsidR="009F017C" w:rsidRDefault="009F017C" w:rsidP="00B635B7">
      <w:r>
        <w:t xml:space="preserve">     - There are various editors like  sublime, webstrom, PyCharm, etc.</w:t>
      </w:r>
    </w:p>
    <w:p w:rsidR="009F017C" w:rsidRDefault="009F017C" w:rsidP="00B635B7">
      <w:r>
        <w:t xml:space="preserve">     - Our editor is VS Code [Visual Studio Code]</w:t>
      </w:r>
    </w:p>
    <w:p w:rsidR="009F017C" w:rsidRPr="009F017C" w:rsidRDefault="009F017C" w:rsidP="00B635B7">
      <w:pPr>
        <w:rPr>
          <w:b/>
          <w:bCs/>
        </w:rPr>
      </w:pPr>
      <w:r w:rsidRPr="009F017C">
        <w:rPr>
          <w:b/>
          <w:bCs/>
        </w:rPr>
        <w:tab/>
      </w:r>
      <w:r w:rsidRPr="009F017C">
        <w:rPr>
          <w:b/>
          <w:bCs/>
        </w:rPr>
        <w:tab/>
        <w:t>https://code.visualstudio.com/</w:t>
      </w:r>
    </w:p>
    <w:p w:rsidR="009F017C" w:rsidRDefault="009F017C" w:rsidP="00B635B7"/>
    <w:p w:rsidR="009F017C" w:rsidRPr="009F017C" w:rsidRDefault="009F017C" w:rsidP="00B635B7">
      <w:pPr>
        <w:rPr>
          <w:b/>
          <w:bCs/>
          <w:u w:val="single"/>
        </w:rPr>
      </w:pPr>
      <w:r w:rsidRPr="009F017C">
        <w:rPr>
          <w:b/>
          <w:bCs/>
          <w:u w:val="single"/>
        </w:rPr>
        <w:t>13/03</w:t>
      </w:r>
    </w:p>
    <w:p w:rsidR="009F017C" w:rsidRDefault="009F017C" w:rsidP="00B635B7"/>
    <w:p w:rsidR="009F017C" w:rsidRPr="009F017C" w:rsidRDefault="009F017C" w:rsidP="00B635B7">
      <w:pPr>
        <w:rPr>
          <w:b/>
          <w:bCs/>
        </w:rPr>
      </w:pPr>
      <w:r w:rsidRPr="009F017C">
        <w:rPr>
          <w:b/>
          <w:bCs/>
        </w:rPr>
        <w:t>Web Application Architecture</w:t>
      </w:r>
    </w:p>
    <w:p w:rsidR="009F017C" w:rsidRDefault="009F017C" w:rsidP="00B635B7">
      <w:r>
        <w:t>- Backend</w:t>
      </w:r>
    </w:p>
    <w:p w:rsidR="009F017C" w:rsidRDefault="009F017C" w:rsidP="00B635B7">
      <w:r>
        <w:t>- Front End</w:t>
      </w:r>
    </w:p>
    <w:p w:rsidR="009F017C" w:rsidRDefault="009F017C" w:rsidP="00B635B7"/>
    <w:p w:rsidR="009F017C" w:rsidRPr="009F017C" w:rsidRDefault="009F017C" w:rsidP="00B635B7">
      <w:pPr>
        <w:rPr>
          <w:b/>
          <w:bCs/>
        </w:rPr>
      </w:pPr>
      <w:r w:rsidRPr="009F017C">
        <w:rPr>
          <w:b/>
          <w:bCs/>
        </w:rPr>
        <w:t>Setup Environment for Web Applications</w:t>
      </w:r>
    </w:p>
    <w:p w:rsidR="009F017C" w:rsidRDefault="009F017C" w:rsidP="00B635B7">
      <w:r>
        <w:t>1. Install Node JS</w:t>
      </w:r>
    </w:p>
    <w:p w:rsidR="009F017C" w:rsidRDefault="009F017C" w:rsidP="00B635B7">
      <w:r>
        <w:t>2. Install Visual Studio Code [IDE - Integrated Development Environment]</w:t>
      </w:r>
    </w:p>
    <w:p w:rsidR="009F017C" w:rsidRDefault="009F017C" w:rsidP="00B635B7"/>
    <w:p w:rsidR="009F017C" w:rsidRPr="009F017C" w:rsidRDefault="009F017C" w:rsidP="00B635B7">
      <w:pPr>
        <w:rPr>
          <w:b/>
          <w:bCs/>
        </w:rPr>
      </w:pPr>
      <w:r w:rsidRPr="009F017C">
        <w:rPr>
          <w:b/>
          <w:bCs/>
        </w:rPr>
        <w:t>Setup VS Code for Web Designing:</w:t>
      </w:r>
    </w:p>
    <w:p w:rsidR="009F017C" w:rsidRDefault="009F017C" w:rsidP="00B635B7">
      <w:r>
        <w:t>1. Open Visual Studio Code editor from your programs</w:t>
      </w:r>
    </w:p>
    <w:p w:rsidR="009F017C" w:rsidRDefault="009F017C" w:rsidP="00B635B7">
      <w:r>
        <w:t>2. Go to "Extensions" category</w:t>
      </w:r>
    </w:p>
    <w:p w:rsidR="009F017C" w:rsidRDefault="009F017C" w:rsidP="00B635B7">
      <w:r>
        <w:t>3. Search for following extensions and install on your PC</w:t>
      </w:r>
    </w:p>
    <w:p w:rsidR="009F017C" w:rsidRDefault="009F017C" w:rsidP="00B635B7">
      <w:r>
        <w:tab/>
        <w:t>a) Live Server [ Ritwick Dey ]</w:t>
      </w:r>
    </w:p>
    <w:p w:rsidR="009F017C" w:rsidRDefault="009F017C" w:rsidP="00B635B7">
      <w:r>
        <w:tab/>
        <w:t>b) Live Preview [ Microsoft ]</w:t>
      </w:r>
    </w:p>
    <w:p w:rsidR="009F017C" w:rsidRDefault="009F017C" w:rsidP="00B635B7">
      <w:r>
        <w:tab/>
        <w:t>c) vscode-icons [vscode-team]</w:t>
      </w:r>
    </w:p>
    <w:p w:rsidR="009F017C" w:rsidRDefault="009F017C" w:rsidP="00B635B7">
      <w:r>
        <w:tab/>
        <w:t>d) IntelliSense for CSS class names in HTML [Zignd]</w:t>
      </w:r>
    </w:p>
    <w:p w:rsidR="009F017C" w:rsidRDefault="009F017C" w:rsidP="00B635B7">
      <w:r>
        <w:t>4. Go to "Settings" of Visual Studio Code</w:t>
      </w:r>
    </w:p>
    <w:p w:rsidR="009F017C" w:rsidRDefault="009F017C" w:rsidP="00B635B7">
      <w:r>
        <w:t>5. Open Settings =&gt; Search Settings =&gt; Type  "emmet"</w:t>
      </w:r>
    </w:p>
    <w:p w:rsidR="009F017C" w:rsidRDefault="009F017C" w:rsidP="00B635B7">
      <w:r>
        <w:t>6. Select the checkbox "Show Abbreviation Suggestions"</w:t>
      </w:r>
    </w:p>
    <w:p w:rsidR="009F017C" w:rsidRDefault="009F017C" w:rsidP="00B635B7"/>
    <w:p w:rsidR="009F017C" w:rsidRPr="007123AA" w:rsidRDefault="007123AA" w:rsidP="00B635B7">
      <w:pPr>
        <w:rPr>
          <w:b/>
          <w:bCs/>
        </w:rPr>
      </w:pPr>
      <w:r>
        <w:rPr>
          <w:b/>
          <w:bCs/>
        </w:rPr>
        <w:t>Create a new Web Application:</w:t>
      </w:r>
    </w:p>
    <w:p w:rsidR="009F017C" w:rsidRPr="009F017C" w:rsidRDefault="009F017C" w:rsidP="00B635B7">
      <w:pPr>
        <w:rPr>
          <w:b/>
          <w:bCs/>
          <w:color w:val="FF0000"/>
        </w:rPr>
      </w:pPr>
      <w:r w:rsidRPr="009F017C">
        <w:rPr>
          <w:b/>
          <w:bCs/>
          <w:color w:val="FF0000"/>
        </w:rPr>
        <w:lastRenderedPageBreak/>
        <w:t>FAQ's:</w:t>
      </w:r>
    </w:p>
    <w:p w:rsidR="009F017C" w:rsidRPr="009F017C" w:rsidRDefault="009F017C" w:rsidP="00B635B7">
      <w:pPr>
        <w:rPr>
          <w:b/>
          <w:bCs/>
        </w:rPr>
      </w:pPr>
      <w:r w:rsidRPr="009F017C">
        <w:rPr>
          <w:b/>
          <w:bCs/>
        </w:rPr>
        <w:t xml:space="preserve">1. What is a website? </w:t>
      </w:r>
    </w:p>
    <w:p w:rsidR="009F017C" w:rsidRDefault="009F017C" w:rsidP="00B635B7">
      <w:r>
        <w:t>A. Website is a virtual directory on web server.</w:t>
      </w:r>
    </w:p>
    <w:p w:rsidR="009F017C" w:rsidRDefault="009F017C" w:rsidP="00B635B7">
      <w:r>
        <w:t xml:space="preserve">     It provides access to resources on server.</w:t>
      </w:r>
    </w:p>
    <w:p w:rsidR="009F017C" w:rsidRDefault="009F017C" w:rsidP="00B635B7"/>
    <w:p w:rsidR="009F017C" w:rsidRPr="009F017C" w:rsidRDefault="009F017C" w:rsidP="00B635B7">
      <w:pPr>
        <w:rPr>
          <w:b/>
          <w:bCs/>
        </w:rPr>
      </w:pPr>
      <w:r w:rsidRPr="009F017C">
        <w:rPr>
          <w:b/>
          <w:bCs/>
        </w:rPr>
        <w:t>2. What is Physical Path?</w:t>
      </w:r>
    </w:p>
    <w:p w:rsidR="009F017C" w:rsidRDefault="009F017C" w:rsidP="00B635B7">
      <w:r>
        <w:t>A. Every website keeps its resources on server at a specific physical location, which</w:t>
      </w:r>
    </w:p>
    <w:p w:rsidR="009F017C" w:rsidRDefault="009F017C" w:rsidP="00B635B7">
      <w:r>
        <w:t xml:space="preserve">    you can refer as Physical Path.</w:t>
      </w:r>
    </w:p>
    <w:p w:rsidR="009F017C" w:rsidRDefault="009F017C" w:rsidP="00B635B7">
      <w:r>
        <w:tab/>
      </w:r>
      <w:r>
        <w:tab/>
      </w:r>
      <w:r>
        <w:tab/>
        <w:t>D:\erp-app</w:t>
      </w:r>
      <w:r>
        <w:tab/>
      </w:r>
      <w:r>
        <w:tab/>
        <w:t>=&gt; Physical Path</w:t>
      </w:r>
    </w:p>
    <w:p w:rsidR="009F017C" w:rsidRDefault="009F017C" w:rsidP="00B635B7"/>
    <w:p w:rsidR="009F017C" w:rsidRPr="009F017C" w:rsidRDefault="009F017C" w:rsidP="00B635B7">
      <w:pPr>
        <w:rPr>
          <w:b/>
          <w:bCs/>
        </w:rPr>
      </w:pPr>
      <w:r w:rsidRPr="009F017C">
        <w:rPr>
          <w:b/>
          <w:bCs/>
        </w:rPr>
        <w:t>3. What is Virtual Path?</w:t>
      </w:r>
    </w:p>
    <w:p w:rsidR="009F017C" w:rsidRDefault="009F017C" w:rsidP="00B635B7">
      <w:r>
        <w:t xml:space="preserve">A. Website resources are accessed by using an URL [Uniform Resource Locator], </w:t>
      </w:r>
    </w:p>
    <w:p w:rsidR="009F017C" w:rsidRDefault="009F017C" w:rsidP="00B635B7">
      <w:r>
        <w:t xml:space="preserve">     which is referred as Virtual Path.</w:t>
      </w:r>
    </w:p>
    <w:p w:rsidR="009F017C" w:rsidRDefault="009F017C" w:rsidP="00B635B7">
      <w:r>
        <w:tab/>
      </w:r>
      <w:r>
        <w:tab/>
      </w:r>
      <w:r>
        <w:tab/>
        <w:t>http://127.0.0.1/erp-app</w:t>
      </w:r>
    </w:p>
    <w:p w:rsidR="009F017C" w:rsidRDefault="009F017C" w:rsidP="00B635B7"/>
    <w:p w:rsidR="009F017C" w:rsidRPr="009F017C" w:rsidRDefault="009F017C" w:rsidP="00B635B7">
      <w:pPr>
        <w:rPr>
          <w:b/>
          <w:bCs/>
        </w:rPr>
      </w:pPr>
      <w:r w:rsidRPr="009F017C">
        <w:rPr>
          <w:b/>
          <w:bCs/>
        </w:rPr>
        <w:t>4. What is Web Application?</w:t>
      </w:r>
    </w:p>
    <w:p w:rsidR="009F017C" w:rsidRDefault="009F017C" w:rsidP="00B635B7">
      <w:r>
        <w:t xml:space="preserve">A. Application handles a business. It enables all business interactions. </w:t>
      </w:r>
    </w:p>
    <w:p w:rsidR="009F017C" w:rsidRDefault="009F017C" w:rsidP="00B635B7">
      <w:r>
        <w:t xml:space="preserve">    It requires both client side and server side integrations. </w:t>
      </w:r>
    </w:p>
    <w:p w:rsidR="009F017C" w:rsidRDefault="009F017C" w:rsidP="00B635B7"/>
    <w:p w:rsidR="009F017C" w:rsidRPr="009F017C" w:rsidRDefault="009F017C" w:rsidP="00B635B7">
      <w:pPr>
        <w:rPr>
          <w:b/>
          <w:bCs/>
        </w:rPr>
      </w:pPr>
      <w:r w:rsidRPr="009F017C">
        <w:rPr>
          <w:b/>
          <w:bCs/>
        </w:rPr>
        <w:t>Setup Application:</w:t>
      </w:r>
    </w:p>
    <w:p w:rsidR="009F017C" w:rsidRDefault="009F017C" w:rsidP="00B635B7">
      <w:r>
        <w:t>1. Open any PC location and create a new folder for your application</w:t>
      </w:r>
    </w:p>
    <w:p w:rsidR="009F017C" w:rsidRDefault="009F017C" w:rsidP="00B635B7">
      <w:r>
        <w:tab/>
      </w:r>
      <w:r>
        <w:tab/>
        <w:t xml:space="preserve">  D:\fitness-app</w:t>
      </w:r>
    </w:p>
    <w:p w:rsidR="009F017C" w:rsidRDefault="009F017C" w:rsidP="00B635B7">
      <w:r w:rsidRPr="009F017C">
        <w:t>2. Open Visual Studio Code</w:t>
      </w:r>
    </w:p>
    <w:p w:rsidR="009F017C" w:rsidRDefault="009F017C" w:rsidP="00B635B7">
      <w:r>
        <w:t>3. Go to File Menu =&gt; Open Folder =&gt; D:\Fitness-App</w:t>
      </w:r>
    </w:p>
    <w:p w:rsidR="009F017C" w:rsidRDefault="009F017C" w:rsidP="00B635B7">
      <w:r>
        <w:t>Note: Every application comprises of 3 environments</w:t>
      </w:r>
    </w:p>
    <w:p w:rsidR="009F017C" w:rsidRDefault="009F017C" w:rsidP="00B635B7">
      <w:r>
        <w:tab/>
      </w:r>
      <w:r>
        <w:tab/>
        <w:t>a) Development [Design]</w:t>
      </w:r>
    </w:p>
    <w:p w:rsidR="009F017C" w:rsidRDefault="009F017C" w:rsidP="00B635B7">
      <w:r>
        <w:tab/>
      </w:r>
      <w:r>
        <w:tab/>
        <w:t>b) Quality</w:t>
      </w:r>
      <w:r>
        <w:tab/>
      </w:r>
      <w:r>
        <w:tab/>
        <w:t xml:space="preserve">    [test]</w:t>
      </w:r>
    </w:p>
    <w:p w:rsidR="009F017C" w:rsidRDefault="009F017C" w:rsidP="00B635B7">
      <w:r>
        <w:tab/>
      </w:r>
      <w:r>
        <w:tab/>
        <w:t xml:space="preserve">c) Production </w:t>
      </w:r>
      <w:r>
        <w:tab/>
        <w:t xml:space="preserve">    [deploy - go live]</w:t>
      </w:r>
    </w:p>
    <w:p w:rsidR="009F017C" w:rsidRDefault="009F017C" w:rsidP="00B635B7">
      <w:r>
        <w:t>4. Setup Development environment for your App</w:t>
      </w:r>
    </w:p>
    <w:p w:rsidR="009F017C" w:rsidRDefault="009F017C" w:rsidP="00B635B7">
      <w:r>
        <w:lastRenderedPageBreak/>
        <w:tab/>
        <w:t>- Ope</w:t>
      </w:r>
      <w:r w:rsidR="007123AA">
        <w:t>n Terminal in VS Code [Ctrl + `</w:t>
      </w:r>
      <w:r>
        <w:t xml:space="preserve">]  </w:t>
      </w:r>
    </w:p>
    <w:p w:rsidR="009F017C" w:rsidRDefault="009F017C" w:rsidP="00B635B7">
      <w:r>
        <w:tab/>
        <w:t>- Run the following command</w:t>
      </w:r>
    </w:p>
    <w:p w:rsidR="009F017C" w:rsidRPr="009F017C" w:rsidRDefault="009F017C" w:rsidP="00B635B7">
      <w:pPr>
        <w:rPr>
          <w:i/>
          <w:iCs/>
        </w:rPr>
      </w:pPr>
      <w:r>
        <w:tab/>
      </w:r>
      <w:r>
        <w:tab/>
      </w:r>
      <w:r w:rsidRPr="009F017C">
        <w:rPr>
          <w:i/>
          <w:iCs/>
        </w:rPr>
        <w:t>&gt; npm  init  -y</w:t>
      </w:r>
    </w:p>
    <w:p w:rsidR="009F017C" w:rsidRDefault="009F017C" w:rsidP="00B635B7">
      <w:r>
        <w:t xml:space="preserve">* NPM is node package manager. </w:t>
      </w:r>
    </w:p>
    <w:p w:rsidR="009F017C" w:rsidRDefault="009F017C" w:rsidP="00B635B7">
      <w:r>
        <w:t>* Package Manager is a tool required for installing,</w:t>
      </w:r>
      <w:r w:rsidR="007123AA">
        <w:t xml:space="preserve"> updating and uninstalling </w:t>
      </w:r>
      <w:r>
        <w:t xml:space="preserve">any library required for project. </w:t>
      </w:r>
    </w:p>
    <w:p w:rsidR="009F017C" w:rsidRDefault="009F017C" w:rsidP="00B635B7">
      <w:r>
        <w:t xml:space="preserve">* There are various package managers like </w:t>
      </w:r>
    </w:p>
    <w:p w:rsidR="009F017C" w:rsidRDefault="009F017C" w:rsidP="00B635B7">
      <w:r>
        <w:tab/>
      </w:r>
      <w:r>
        <w:tab/>
      </w:r>
      <w:r>
        <w:tab/>
      </w:r>
      <w:r>
        <w:tab/>
        <w:t>a) Yarn</w:t>
      </w:r>
    </w:p>
    <w:p w:rsidR="009F017C" w:rsidRDefault="009F017C" w:rsidP="00B635B7">
      <w:r>
        <w:tab/>
      </w:r>
      <w:r>
        <w:tab/>
      </w:r>
      <w:r>
        <w:tab/>
      </w:r>
      <w:r>
        <w:tab/>
        <w:t>b) Bower</w:t>
      </w:r>
    </w:p>
    <w:p w:rsidR="009F017C" w:rsidRDefault="009F017C" w:rsidP="00B635B7">
      <w:r>
        <w:tab/>
      </w:r>
      <w:r>
        <w:tab/>
      </w:r>
      <w:r>
        <w:tab/>
      </w:r>
      <w:r>
        <w:tab/>
        <w:t>c) NuGet</w:t>
      </w:r>
    </w:p>
    <w:p w:rsidR="009F017C" w:rsidRDefault="009F017C" w:rsidP="00B635B7">
      <w:r>
        <w:tab/>
      </w:r>
      <w:r>
        <w:tab/>
      </w:r>
      <w:r>
        <w:tab/>
      </w:r>
      <w:r>
        <w:tab/>
        <w:t>d) Composer</w:t>
      </w:r>
    </w:p>
    <w:p w:rsidR="009F017C" w:rsidRDefault="009F017C" w:rsidP="00B635B7">
      <w:r>
        <w:tab/>
      </w:r>
      <w:r>
        <w:tab/>
      </w:r>
      <w:r>
        <w:tab/>
      </w:r>
      <w:r>
        <w:tab/>
        <w:t xml:space="preserve">e) Ruby Gems </w:t>
      </w:r>
    </w:p>
    <w:p w:rsidR="009F017C" w:rsidRDefault="009F017C" w:rsidP="00B635B7">
      <w:r>
        <w:tab/>
      </w:r>
      <w:r>
        <w:tab/>
      </w:r>
      <w:r>
        <w:tab/>
      </w:r>
      <w:r>
        <w:tab/>
        <w:t>f)  NPM etc.</w:t>
      </w:r>
    </w:p>
    <w:p w:rsidR="009F017C" w:rsidRDefault="009F017C" w:rsidP="00B635B7">
      <w:r>
        <w:tab/>
        <w:t>- It generates a new file into project by name "p</w:t>
      </w:r>
      <w:r w:rsidR="007123AA">
        <w:t>ackage.json"</w:t>
      </w:r>
    </w:p>
    <w:p w:rsidR="009F017C" w:rsidRDefault="009F017C" w:rsidP="00B635B7">
      <w:r>
        <w:tab/>
      </w:r>
      <w:r>
        <w:tab/>
        <w:t xml:space="preserve">  * It comprises of project meta data.</w:t>
      </w:r>
    </w:p>
    <w:p w:rsidR="009F017C" w:rsidRDefault="009F017C" w:rsidP="00B635B7">
      <w:r>
        <w:tab/>
      </w:r>
      <w:r>
        <w:tab/>
        <w:t xml:space="preserve">  * It</w:t>
      </w:r>
      <w:r w:rsidR="007123AA">
        <w:t xml:space="preserve"> is project configuration file.</w:t>
      </w:r>
    </w:p>
    <w:p w:rsidR="009F017C" w:rsidRDefault="009F017C" w:rsidP="00B635B7">
      <w:r>
        <w:tab/>
        <w:t>- Add a new file into</w:t>
      </w:r>
      <w:r w:rsidR="007123AA">
        <w:t xml:space="preserve"> project  by name   "README.md"</w:t>
      </w:r>
    </w:p>
    <w:p w:rsidR="009F017C" w:rsidRDefault="009F017C" w:rsidP="00B635B7">
      <w:r>
        <w:tab/>
      </w:r>
      <w:r>
        <w:tab/>
        <w:t xml:space="preserve">  * It is a help document</w:t>
      </w:r>
    </w:p>
    <w:p w:rsidR="009F017C" w:rsidRDefault="009F017C" w:rsidP="00B635B7">
      <w:r>
        <w:tab/>
      </w:r>
      <w:r>
        <w:tab/>
        <w:t xml:space="preserve">  * Desig</w:t>
      </w:r>
      <w:r w:rsidR="007123AA">
        <w:t>ned by developer for developer</w:t>
      </w:r>
    </w:p>
    <w:p w:rsidR="009F017C" w:rsidRDefault="009F017C" w:rsidP="00B635B7">
      <w:r>
        <w:tab/>
        <w:t xml:space="preserve">- Add following folders into </w:t>
      </w:r>
      <w:r w:rsidR="007123AA">
        <w:t>project</w:t>
      </w:r>
    </w:p>
    <w:p w:rsidR="009F017C" w:rsidRDefault="009F017C" w:rsidP="00B635B7">
      <w:r>
        <w:tab/>
      </w:r>
      <w:r>
        <w:tab/>
        <w:t>a) public</w:t>
      </w:r>
    </w:p>
    <w:p w:rsidR="009F017C" w:rsidRDefault="009F017C" w:rsidP="00B635B7">
      <w:r>
        <w:tab/>
      </w:r>
      <w:r>
        <w:tab/>
        <w:t>b) src</w:t>
      </w:r>
    </w:p>
    <w:p w:rsidR="009F017C" w:rsidRDefault="009F017C" w:rsidP="00B635B7">
      <w:r>
        <w:tab/>
      </w:r>
      <w:r>
        <w:tab/>
        <w:t>* public is for static resources like images, docs, html etc.</w:t>
      </w:r>
    </w:p>
    <w:p w:rsidR="009F017C" w:rsidRDefault="009F017C" w:rsidP="00B635B7">
      <w:r>
        <w:tab/>
      </w:r>
      <w:r>
        <w:tab/>
        <w:t>* src is for dynamic resources like css, scss, js, ts, etc.</w:t>
      </w:r>
    </w:p>
    <w:p w:rsidR="009F017C" w:rsidRPr="007123AA" w:rsidRDefault="009F017C" w:rsidP="00B635B7">
      <w:pPr>
        <w:rPr>
          <w:b/>
          <w:bCs/>
          <w:u w:val="single"/>
        </w:rPr>
      </w:pPr>
      <w:r w:rsidRPr="007123AA">
        <w:rPr>
          <w:b/>
          <w:bCs/>
          <w:u w:val="single"/>
        </w:rPr>
        <w:t>14/03</w:t>
      </w:r>
    </w:p>
    <w:p w:rsidR="009F017C" w:rsidRPr="007123AA" w:rsidRDefault="009F017C" w:rsidP="00B635B7">
      <w:pPr>
        <w:rPr>
          <w:b/>
          <w:bCs/>
        </w:rPr>
      </w:pPr>
      <w:r w:rsidRPr="007123AA">
        <w:rPr>
          <w:b/>
          <w:bCs/>
        </w:rPr>
        <w:t>Installing Extensions in VS Code</w:t>
      </w:r>
    </w:p>
    <w:p w:rsidR="009F017C" w:rsidRDefault="009F017C" w:rsidP="00B635B7">
      <w:r>
        <w:t>Creating a new Web Application</w:t>
      </w:r>
    </w:p>
    <w:p w:rsidR="009F017C" w:rsidRDefault="009F017C" w:rsidP="00B635B7">
      <w:r>
        <w:t>Setup File System</w:t>
      </w:r>
    </w:p>
    <w:p w:rsidR="009F017C" w:rsidRDefault="009F017C" w:rsidP="00B635B7"/>
    <w:p w:rsidR="009F017C" w:rsidRDefault="009F017C" w:rsidP="00B635B7">
      <w:r>
        <w:lastRenderedPageBreak/>
        <w:tab/>
      </w:r>
      <w:r>
        <w:tab/>
        <w:t>D:\FITNESS-APP</w:t>
      </w:r>
    </w:p>
    <w:p w:rsidR="009F017C" w:rsidRDefault="009F017C" w:rsidP="00B635B7">
      <w:r>
        <w:tab/>
      </w:r>
      <w:r>
        <w:tab/>
        <w:t>|</w:t>
      </w:r>
    </w:p>
    <w:p w:rsidR="009F017C" w:rsidRDefault="009F017C" w:rsidP="00B635B7">
      <w:r>
        <w:tab/>
      </w:r>
      <w:r>
        <w:tab/>
        <w:t>|_public</w:t>
      </w:r>
    </w:p>
    <w:p w:rsidR="009F017C" w:rsidRDefault="009F017C" w:rsidP="00B635B7">
      <w:r>
        <w:tab/>
      </w:r>
      <w:r>
        <w:tab/>
        <w:t>|</w:t>
      </w:r>
      <w:r>
        <w:tab/>
        <w:t>|_images</w:t>
      </w:r>
    </w:p>
    <w:p w:rsidR="009F017C" w:rsidRDefault="009F017C" w:rsidP="00B635B7">
      <w:r>
        <w:tab/>
      </w:r>
      <w:r>
        <w:tab/>
        <w:t>|</w:t>
      </w:r>
      <w:r>
        <w:tab/>
        <w:t>|_docs</w:t>
      </w:r>
    </w:p>
    <w:p w:rsidR="009F017C" w:rsidRDefault="009F017C" w:rsidP="00B635B7">
      <w:r>
        <w:tab/>
      </w:r>
      <w:r>
        <w:tab/>
        <w:t>|</w:t>
      </w:r>
      <w:r>
        <w:tab/>
        <w:t>|_videos</w:t>
      </w:r>
    </w:p>
    <w:p w:rsidR="009F017C" w:rsidRDefault="009F017C" w:rsidP="00B635B7">
      <w:r>
        <w:tab/>
      </w:r>
      <w:r>
        <w:tab/>
        <w:t>|</w:t>
      </w:r>
    </w:p>
    <w:p w:rsidR="009F017C" w:rsidRDefault="009F017C" w:rsidP="00B635B7">
      <w:r>
        <w:tab/>
      </w:r>
      <w:r>
        <w:tab/>
        <w:t>|_src</w:t>
      </w:r>
    </w:p>
    <w:p w:rsidR="009F017C" w:rsidRDefault="009F017C" w:rsidP="00B635B7">
      <w:r>
        <w:tab/>
      </w:r>
      <w:r>
        <w:tab/>
        <w:t>|</w:t>
      </w:r>
      <w:r>
        <w:tab/>
        <w:t>|_styles</w:t>
      </w:r>
    </w:p>
    <w:p w:rsidR="009F017C" w:rsidRDefault="009F017C" w:rsidP="00B635B7">
      <w:r>
        <w:tab/>
      </w:r>
      <w:r>
        <w:tab/>
        <w:t>|</w:t>
      </w:r>
      <w:r>
        <w:tab/>
        <w:t>|_scss</w:t>
      </w:r>
    </w:p>
    <w:p w:rsidR="009F017C" w:rsidRDefault="009F017C" w:rsidP="00B635B7">
      <w:r>
        <w:tab/>
      </w:r>
      <w:r>
        <w:tab/>
        <w:t>|</w:t>
      </w:r>
      <w:r>
        <w:tab/>
        <w:t>|_scripts</w:t>
      </w:r>
      <w:r>
        <w:tab/>
      </w:r>
    </w:p>
    <w:p w:rsidR="009F017C" w:rsidRDefault="009F017C" w:rsidP="00B635B7">
      <w:r>
        <w:tab/>
      </w:r>
      <w:r>
        <w:tab/>
        <w:t>|</w:t>
      </w:r>
    </w:p>
    <w:p w:rsidR="009F017C" w:rsidRDefault="009F017C" w:rsidP="00B635B7">
      <w:r>
        <w:tab/>
      </w:r>
      <w:r>
        <w:tab/>
        <w:t>|_package.json</w:t>
      </w:r>
    </w:p>
    <w:p w:rsidR="009F017C" w:rsidRDefault="009F017C" w:rsidP="00B635B7">
      <w:r>
        <w:tab/>
      </w:r>
      <w:r>
        <w:tab/>
        <w:t>|_README.md</w:t>
      </w:r>
    </w:p>
    <w:p w:rsidR="009F017C" w:rsidRDefault="009F017C" w:rsidP="00B635B7"/>
    <w:p w:rsidR="009F017C" w:rsidRDefault="007123AA" w:rsidP="00B635B7">
      <w:r>
        <w:t>Reference Sites for Images:</w:t>
      </w:r>
    </w:p>
    <w:p w:rsidR="009F017C" w:rsidRPr="007123AA" w:rsidRDefault="009F017C" w:rsidP="00B635B7">
      <w:pPr>
        <w:rPr>
          <w:b/>
          <w:bCs/>
        </w:rPr>
      </w:pPr>
      <w:r>
        <w:tab/>
      </w:r>
      <w:r>
        <w:tab/>
      </w:r>
      <w:r w:rsidRPr="007123AA">
        <w:rPr>
          <w:b/>
          <w:bCs/>
        </w:rPr>
        <w:t>https://www.freepik.com/</w:t>
      </w:r>
    </w:p>
    <w:p w:rsidR="009F017C" w:rsidRPr="007123AA" w:rsidRDefault="009F017C" w:rsidP="00B635B7">
      <w:pPr>
        <w:rPr>
          <w:b/>
          <w:bCs/>
        </w:rPr>
      </w:pPr>
      <w:r w:rsidRPr="007123AA">
        <w:rPr>
          <w:b/>
          <w:bCs/>
        </w:rPr>
        <w:tab/>
      </w:r>
      <w:r w:rsidRPr="007123AA">
        <w:rPr>
          <w:b/>
          <w:bCs/>
        </w:rPr>
        <w:tab/>
        <w:t>https://www.canva.com/</w:t>
      </w:r>
    </w:p>
    <w:p w:rsidR="009F017C" w:rsidRPr="007123AA" w:rsidRDefault="009F017C" w:rsidP="00B635B7">
      <w:pPr>
        <w:rPr>
          <w:b/>
          <w:bCs/>
        </w:rPr>
      </w:pPr>
      <w:r w:rsidRPr="007123AA">
        <w:rPr>
          <w:b/>
          <w:bCs/>
        </w:rPr>
        <w:tab/>
      </w:r>
      <w:r w:rsidRPr="007123AA">
        <w:rPr>
          <w:b/>
          <w:bCs/>
        </w:rPr>
        <w:tab/>
      </w:r>
      <w:hyperlink r:id="rId8" w:history="1">
        <w:r w:rsidR="007123AA" w:rsidRPr="007123AA">
          <w:rPr>
            <w:rStyle w:val="Hyperlink"/>
            <w:b/>
            <w:bCs/>
            <w:color w:val="000000" w:themeColor="text1"/>
          </w:rPr>
          <w:t>https://copilot.microsoft.com/</w:t>
        </w:r>
      </w:hyperlink>
    </w:p>
    <w:p w:rsidR="007123AA" w:rsidRPr="007123AA" w:rsidRDefault="007123AA" w:rsidP="00B635B7">
      <w:pPr>
        <w:rPr>
          <w:b/>
          <w:bCs/>
        </w:rPr>
      </w:pPr>
    </w:p>
    <w:p w:rsidR="009F017C" w:rsidRPr="007123AA" w:rsidRDefault="009F017C" w:rsidP="00B635B7">
      <w:pPr>
        <w:rPr>
          <w:b/>
          <w:bCs/>
        </w:rPr>
      </w:pPr>
      <w:r w:rsidRPr="007123AA">
        <w:rPr>
          <w:b/>
          <w:bCs/>
        </w:rPr>
        <w:t>Run Your Application:</w:t>
      </w:r>
    </w:p>
    <w:p w:rsidR="009F017C" w:rsidRDefault="009F017C" w:rsidP="00B635B7">
      <w:r>
        <w:t>1. Click on "Go</w:t>
      </w:r>
      <w:r w:rsidR="007123AA">
        <w:t xml:space="preserve"> Live" in status bar of VS Code</w:t>
      </w:r>
    </w:p>
    <w:p w:rsidR="009F017C" w:rsidRDefault="009F017C" w:rsidP="00B635B7">
      <w:r>
        <w:t>2. Your application starts on local server wi</w:t>
      </w:r>
      <w:r w:rsidR="007123AA">
        <w:t xml:space="preserve">th following reference address </w:t>
      </w:r>
    </w:p>
    <w:p w:rsidR="009F017C" w:rsidRDefault="009F017C" w:rsidP="00B635B7">
      <w:r>
        <w:tab/>
      </w:r>
      <w:r>
        <w:tab/>
        <w:t>http://127.0.0.1:5500</w:t>
      </w:r>
    </w:p>
    <w:p w:rsidR="009F017C" w:rsidRDefault="009F017C" w:rsidP="00B635B7">
      <w:r>
        <w:tab/>
      </w:r>
      <w:r>
        <w:tab/>
        <w:t>http://127.0.0.1:5500/public/images/banner.jpg</w:t>
      </w:r>
    </w:p>
    <w:p w:rsidR="009F017C" w:rsidRDefault="009F017C" w:rsidP="00B635B7">
      <w:r>
        <w:tab/>
      </w:r>
      <w:r>
        <w:tab/>
        <w:t>http://localhost:5500</w:t>
      </w:r>
    </w:p>
    <w:p w:rsidR="007123AA" w:rsidRDefault="007123AA" w:rsidP="00B635B7"/>
    <w:p w:rsidR="009F017C" w:rsidRPr="007123AA" w:rsidRDefault="007123AA" w:rsidP="00B635B7">
      <w:pPr>
        <w:rPr>
          <w:b/>
          <w:bCs/>
        </w:rPr>
      </w:pPr>
      <w:r>
        <w:rPr>
          <w:b/>
          <w:bCs/>
        </w:rPr>
        <w:t>Web Page</w:t>
      </w:r>
    </w:p>
    <w:p w:rsidR="009F017C" w:rsidRDefault="009F017C" w:rsidP="00B635B7">
      <w:r>
        <w:t>- Web Page is a "Hyper Text" document.</w:t>
      </w:r>
    </w:p>
    <w:p w:rsidR="009F017C" w:rsidRDefault="009F017C" w:rsidP="00B635B7">
      <w:r>
        <w:lastRenderedPageBreak/>
        <w:t>- It provides an UI (User Interface) from where user can interact with resources.</w:t>
      </w:r>
    </w:p>
    <w:p w:rsidR="009F017C" w:rsidRDefault="009F017C" w:rsidP="00B635B7">
      <w:r>
        <w:t>- The term "Hyper" refers to "beyond".</w:t>
      </w:r>
    </w:p>
    <w:p w:rsidR="009F017C" w:rsidRDefault="009F017C" w:rsidP="00B635B7">
      <w:r>
        <w:t xml:space="preserve">- A </w:t>
      </w:r>
      <w:r w:rsidR="007123AA">
        <w:t>Hypertext</w:t>
      </w:r>
      <w:r>
        <w:t xml:space="preserve"> document takes you beyond what you see on screen. </w:t>
      </w:r>
    </w:p>
    <w:p w:rsidR="009F017C" w:rsidRDefault="009F017C" w:rsidP="00B635B7">
      <w:r>
        <w:t>- Web Pages are classified into 2 types</w:t>
      </w:r>
    </w:p>
    <w:p w:rsidR="009F017C" w:rsidRDefault="009F017C" w:rsidP="00B635B7"/>
    <w:p w:rsidR="009F017C" w:rsidRDefault="009F017C" w:rsidP="00B635B7">
      <w:r>
        <w:tab/>
      </w:r>
      <w:r>
        <w:tab/>
        <w:t>a) Static Page</w:t>
      </w:r>
    </w:p>
    <w:p w:rsidR="009F017C" w:rsidRDefault="009F017C" w:rsidP="00B635B7">
      <w:r>
        <w:tab/>
      </w:r>
      <w:r>
        <w:tab/>
        <w:t>b) Dynamic Page</w:t>
      </w:r>
    </w:p>
    <w:p w:rsidR="009F017C" w:rsidRDefault="009F017C" w:rsidP="00B635B7"/>
    <w:p w:rsidR="009F017C" w:rsidRPr="007123AA" w:rsidRDefault="009F017C" w:rsidP="00B635B7">
      <w:pPr>
        <w:rPr>
          <w:b/>
          <w:bCs/>
        </w:rPr>
      </w:pPr>
      <w:r w:rsidRPr="007123AA">
        <w:rPr>
          <w:b/>
          <w:bCs/>
        </w:rPr>
        <w:t>Static Page</w:t>
      </w:r>
    </w:p>
    <w:p w:rsidR="009F017C" w:rsidRDefault="009F017C" w:rsidP="00B635B7">
      <w:r>
        <w:t xml:space="preserve">- Static refers to continuous memory. </w:t>
      </w:r>
    </w:p>
    <w:p w:rsidR="009F017C" w:rsidRDefault="009F017C" w:rsidP="00B635B7">
      <w:r>
        <w:t xml:space="preserve">- A static page comprises of same content to send as response for every request. </w:t>
      </w:r>
    </w:p>
    <w:p w:rsidR="009F017C" w:rsidRDefault="009F017C" w:rsidP="00B635B7">
      <w:r>
        <w:t>- Static page have extension</w:t>
      </w:r>
    </w:p>
    <w:p w:rsidR="009F017C" w:rsidRDefault="009F017C" w:rsidP="00B635B7">
      <w:r>
        <w:tab/>
        <w:t>.html</w:t>
      </w:r>
      <w:r w:rsidR="007123AA">
        <w:t>,</w:t>
      </w:r>
      <w:r>
        <w:tab/>
        <w:t>.htm</w:t>
      </w:r>
    </w:p>
    <w:p w:rsidR="009F017C" w:rsidRDefault="009F017C" w:rsidP="00B635B7"/>
    <w:p w:rsidR="009F017C" w:rsidRPr="007123AA" w:rsidRDefault="009F017C" w:rsidP="00B635B7">
      <w:pPr>
        <w:rPr>
          <w:b/>
          <w:bCs/>
        </w:rPr>
      </w:pPr>
      <w:r w:rsidRPr="007123AA">
        <w:rPr>
          <w:b/>
          <w:bCs/>
        </w:rPr>
        <w:t>Dynamic Page</w:t>
      </w:r>
    </w:p>
    <w:p w:rsidR="009F017C" w:rsidRDefault="009F017C" w:rsidP="00B635B7">
      <w:r>
        <w:t xml:space="preserve">- Dynamic refers to discreet memory. </w:t>
      </w:r>
    </w:p>
    <w:p w:rsidR="009F017C" w:rsidRDefault="009F017C" w:rsidP="00B635B7">
      <w:r>
        <w:t xml:space="preserve">- A dynamic page customizes the response according to client request. </w:t>
      </w:r>
    </w:p>
    <w:p w:rsidR="009F017C" w:rsidRDefault="009F017C" w:rsidP="00B635B7">
      <w:r>
        <w:t>- Dynamic page have extension</w:t>
      </w:r>
    </w:p>
    <w:p w:rsidR="009F017C" w:rsidRDefault="009F017C" w:rsidP="00B635B7">
      <w:r>
        <w:tab/>
        <w:t>.asp</w:t>
      </w:r>
      <w:r w:rsidR="007123AA">
        <w:t>,</w:t>
      </w:r>
      <w:r>
        <w:tab/>
        <w:t>.php</w:t>
      </w:r>
      <w:r w:rsidR="007123AA">
        <w:t>,</w:t>
      </w:r>
      <w:r>
        <w:tab/>
        <w:t>.aspx</w:t>
      </w:r>
      <w:r w:rsidR="007123AA">
        <w:t>,</w:t>
      </w:r>
      <w:r>
        <w:tab/>
        <w:t>.jsp</w:t>
      </w:r>
    </w:p>
    <w:p w:rsidR="009F017C" w:rsidRDefault="009F017C" w:rsidP="00B635B7">
      <w:r>
        <w:t xml:space="preserve">Note: Both static and dynamic pages are designed by using HTML. </w:t>
      </w:r>
    </w:p>
    <w:p w:rsidR="009F017C" w:rsidRDefault="009F017C" w:rsidP="00B635B7">
      <w:r>
        <w:tab/>
        <w:t xml:space="preserve"> How</w:t>
      </w:r>
      <w:r w:rsidR="007123AA">
        <w:t>ever their composition changes</w:t>
      </w:r>
    </w:p>
    <w:p w:rsidR="009F017C" w:rsidRDefault="009F017C" w:rsidP="00B635B7">
      <w:r>
        <w:tab/>
      </w:r>
      <w:r>
        <w:tab/>
        <w:t>Static Page</w:t>
      </w:r>
      <w:r>
        <w:tab/>
        <w:t>= HTML + CSS + JS + JQ</w:t>
      </w:r>
    </w:p>
    <w:p w:rsidR="009F017C" w:rsidRDefault="009F017C" w:rsidP="00B635B7">
      <w:r>
        <w:tab/>
      </w:r>
      <w:r>
        <w:tab/>
        <w:t xml:space="preserve">Dynamic Page = HTML + CSS + </w:t>
      </w:r>
      <w:r w:rsidR="007123AA">
        <w:t>JS + JQ + Server Side Scripting</w:t>
      </w:r>
    </w:p>
    <w:p w:rsidR="009F017C" w:rsidRDefault="009F017C" w:rsidP="00B635B7">
      <w:r>
        <w:t>- Every web application starts with a static page "index.html".</w:t>
      </w:r>
    </w:p>
    <w:p w:rsidR="009F017C" w:rsidRPr="007123AA" w:rsidRDefault="007123AA" w:rsidP="00B635B7">
      <w:pPr>
        <w:rPr>
          <w:b/>
          <w:bCs/>
          <w:u w:val="single"/>
        </w:rPr>
      </w:pPr>
      <w:r w:rsidRPr="007123AA">
        <w:rPr>
          <w:b/>
          <w:bCs/>
          <w:u w:val="single"/>
        </w:rPr>
        <w:t>19/03</w:t>
      </w:r>
    </w:p>
    <w:p w:rsidR="009F017C" w:rsidRPr="007123AA" w:rsidRDefault="007123AA" w:rsidP="00B635B7">
      <w:pPr>
        <w:rPr>
          <w:b/>
          <w:bCs/>
        </w:rPr>
      </w:pPr>
      <w:r>
        <w:t xml:space="preserve"> </w:t>
      </w:r>
      <w:r w:rsidR="009F017C" w:rsidRPr="007123AA">
        <w:rPr>
          <w:b/>
          <w:bCs/>
        </w:rPr>
        <w:t>HTML</w:t>
      </w:r>
    </w:p>
    <w:p w:rsidR="009F017C" w:rsidRDefault="009F017C" w:rsidP="00B635B7">
      <w:r>
        <w:t>- Hyper Text Markup Language</w:t>
      </w:r>
    </w:p>
    <w:p w:rsidR="009F017C" w:rsidRDefault="009F017C" w:rsidP="00B635B7">
      <w:r>
        <w:t xml:space="preserve">- Hyper means beyond. </w:t>
      </w:r>
    </w:p>
    <w:p w:rsidR="009F017C" w:rsidRDefault="009F017C" w:rsidP="00B635B7">
      <w:r>
        <w:t>- Hyper Text takes the user beyond the content.</w:t>
      </w:r>
    </w:p>
    <w:p w:rsidR="009F017C" w:rsidRDefault="009F017C" w:rsidP="00B635B7">
      <w:r>
        <w:lastRenderedPageBreak/>
        <w:t>- The term Markup refers to "Marking Up", which is a process of preparing our content to present on browser.</w:t>
      </w:r>
    </w:p>
    <w:p w:rsidR="009F017C" w:rsidRDefault="009F017C" w:rsidP="00B635B7">
      <w:r>
        <w:t xml:space="preserve">- HTML is a markup language. </w:t>
      </w:r>
    </w:p>
    <w:p w:rsidR="009F017C" w:rsidRDefault="009F017C" w:rsidP="00B635B7">
      <w:r>
        <w:t>- You can also call it as "Presentation Language".</w:t>
      </w:r>
    </w:p>
    <w:p w:rsidR="009F017C" w:rsidRDefault="009F017C" w:rsidP="00B635B7"/>
    <w:p w:rsidR="009F017C" w:rsidRPr="007123AA" w:rsidRDefault="009F017C" w:rsidP="00B635B7">
      <w:pPr>
        <w:rPr>
          <w:b/>
          <w:bCs/>
        </w:rPr>
      </w:pPr>
      <w:r w:rsidRPr="007123AA">
        <w:rPr>
          <w:b/>
          <w:bCs/>
        </w:rPr>
        <w:t>Evolution of HTML:</w:t>
      </w:r>
    </w:p>
    <w:p w:rsidR="009F017C" w:rsidRDefault="009F017C" w:rsidP="00B635B7">
      <w:r>
        <w:t>- CERN labs [Council for European Research and Nuclear] developed a language for internet, which is named as "GML". [Generic Markup Language]</w:t>
      </w:r>
    </w:p>
    <w:p w:rsidR="009F017C" w:rsidRDefault="009F017C" w:rsidP="00B635B7">
      <w:r>
        <w:t>- GML is used for a browser called MOSAIC.</w:t>
      </w:r>
    </w:p>
    <w:p w:rsidR="009F017C" w:rsidRDefault="009F017C" w:rsidP="00B635B7">
      <w:r>
        <w:t>- CERN developed SGML an improved version of GML. [Standard GML]</w:t>
      </w:r>
    </w:p>
    <w:p w:rsidR="009F017C" w:rsidRDefault="009F017C" w:rsidP="00B635B7">
      <w:r>
        <w:t xml:space="preserve">- "Tim Berners Lee" developed HTML in early 1990's. </w:t>
      </w:r>
    </w:p>
    <w:p w:rsidR="009F017C" w:rsidRDefault="009F017C" w:rsidP="00B635B7">
      <w:r>
        <w:t xml:space="preserve">- HTML is superset to GML &amp; SGML. </w:t>
      </w:r>
    </w:p>
    <w:p w:rsidR="009F017C" w:rsidRDefault="009F017C" w:rsidP="00B635B7">
      <w:r>
        <w:t>- IETF [Internet Engineering Task Force] developed several versions of HTML.</w:t>
      </w:r>
    </w:p>
    <w:p w:rsidR="009F017C" w:rsidRDefault="009F017C" w:rsidP="00B635B7">
      <w:r>
        <w:t>- IETF developed HTML up to version 3.1.</w:t>
      </w:r>
    </w:p>
    <w:p w:rsidR="009F017C" w:rsidRDefault="009F017C" w:rsidP="00B635B7">
      <w:r>
        <w:t xml:space="preserve">- WHATWG [Web Hyper Text Application Technology Work Group] started evolving and maintaining HTML since 2004. </w:t>
      </w:r>
    </w:p>
    <w:p w:rsidR="009F017C" w:rsidRDefault="009F017C" w:rsidP="00B635B7">
      <w:r>
        <w:t>- WHATWG started with HTML 4 version and now the latest till date is HTML 5. [2014]</w:t>
      </w:r>
    </w:p>
    <w:p w:rsidR="009F017C" w:rsidRDefault="009F017C" w:rsidP="00B635B7"/>
    <w:p w:rsidR="009F017C" w:rsidRPr="007123AA" w:rsidRDefault="009F017C" w:rsidP="00B635B7">
      <w:pPr>
        <w:rPr>
          <w:b/>
          <w:bCs/>
        </w:rPr>
      </w:pPr>
      <w:r>
        <w:tab/>
      </w:r>
      <w:r>
        <w:tab/>
      </w:r>
      <w:r w:rsidRPr="007123AA">
        <w:rPr>
          <w:b/>
          <w:bCs/>
        </w:rPr>
        <w:t>https://www.w3.org/</w:t>
      </w:r>
      <w:r w:rsidRPr="007123AA">
        <w:rPr>
          <w:b/>
          <w:bCs/>
        </w:rPr>
        <w:tab/>
      </w:r>
      <w:r w:rsidRPr="007123AA">
        <w:rPr>
          <w:b/>
          <w:bCs/>
        </w:rPr>
        <w:tab/>
      </w:r>
      <w:r w:rsidRPr="007123AA">
        <w:rPr>
          <w:b/>
          <w:bCs/>
        </w:rPr>
        <w:tab/>
      </w:r>
      <w:r w:rsidRPr="007123AA">
        <w:rPr>
          <w:b/>
          <w:bCs/>
        </w:rPr>
        <w:tab/>
      </w:r>
      <w:r w:rsidRPr="007123AA">
        <w:rPr>
          <w:b/>
          <w:bCs/>
        </w:rPr>
        <w:tab/>
        <w:t xml:space="preserve">Web Standards </w:t>
      </w:r>
    </w:p>
    <w:p w:rsidR="009F017C" w:rsidRPr="007123AA" w:rsidRDefault="007123AA" w:rsidP="00B635B7">
      <w:pPr>
        <w:rPr>
          <w:b/>
          <w:bCs/>
        </w:rPr>
      </w:pPr>
      <w:r>
        <w:rPr>
          <w:b/>
          <w:bCs/>
        </w:rPr>
        <w:tab/>
      </w:r>
      <w:r>
        <w:rPr>
          <w:b/>
          <w:bCs/>
        </w:rPr>
        <w:tab/>
        <w:t>https://whatwg.org/</w:t>
      </w:r>
      <w:r>
        <w:rPr>
          <w:b/>
          <w:bCs/>
        </w:rPr>
        <w:tab/>
      </w:r>
      <w:r>
        <w:rPr>
          <w:b/>
          <w:bCs/>
        </w:rPr>
        <w:tab/>
      </w:r>
      <w:r>
        <w:rPr>
          <w:b/>
          <w:bCs/>
        </w:rPr>
        <w:tab/>
      </w:r>
      <w:r w:rsidR="009F017C" w:rsidRPr="007123AA">
        <w:rPr>
          <w:b/>
          <w:bCs/>
        </w:rPr>
        <w:t>HTML [Evolving &amp; Maintenance]</w:t>
      </w:r>
    </w:p>
    <w:p w:rsidR="009F017C" w:rsidRPr="007123AA" w:rsidRDefault="009F017C" w:rsidP="00B635B7">
      <w:pPr>
        <w:rPr>
          <w:b/>
          <w:bCs/>
        </w:rPr>
      </w:pPr>
      <w:r>
        <w:tab/>
      </w:r>
      <w:r>
        <w:tab/>
      </w:r>
      <w:r w:rsidRPr="007123AA">
        <w:rPr>
          <w:b/>
          <w:bCs/>
        </w:rPr>
        <w:t>https://developer.mozilla.org/en-US/</w:t>
      </w:r>
      <w:r w:rsidRPr="007123AA">
        <w:rPr>
          <w:b/>
          <w:bCs/>
        </w:rPr>
        <w:tab/>
        <w:t>HTML, CSS, JavaScript documents</w:t>
      </w:r>
    </w:p>
    <w:p w:rsidR="009F017C" w:rsidRPr="007123AA" w:rsidRDefault="009F017C" w:rsidP="00B635B7">
      <w:pPr>
        <w:rPr>
          <w:b/>
          <w:bCs/>
        </w:rPr>
      </w:pPr>
    </w:p>
    <w:p w:rsidR="009F017C" w:rsidRPr="007123AA" w:rsidRDefault="009F017C" w:rsidP="00B635B7">
      <w:pPr>
        <w:rPr>
          <w:b/>
          <w:bCs/>
        </w:rPr>
      </w:pPr>
      <w:r w:rsidRPr="007123AA">
        <w:rPr>
          <w:b/>
          <w:bCs/>
        </w:rPr>
        <w:t>Browser:</w:t>
      </w:r>
    </w:p>
    <w:p w:rsidR="009F017C" w:rsidRDefault="009F017C" w:rsidP="00B635B7">
      <w:r>
        <w:t>- It is a software tool used by client to access and view web resource.</w:t>
      </w:r>
    </w:p>
    <w:p w:rsidR="009F017C" w:rsidRDefault="009F017C" w:rsidP="00B635B7">
      <w:r>
        <w:t xml:space="preserve">- There are various browsers </w:t>
      </w:r>
    </w:p>
    <w:p w:rsidR="009F017C" w:rsidRDefault="009F017C" w:rsidP="00B635B7">
      <w:r>
        <w:tab/>
        <w:t>a) Edge</w:t>
      </w:r>
      <w:r w:rsidR="007123AA">
        <w:t xml:space="preserve">  </w:t>
      </w:r>
      <w:r>
        <w:tab/>
        <w:t xml:space="preserve">b) Firefox </w:t>
      </w:r>
      <w:r>
        <w:tab/>
        <w:t>c) Opera</w:t>
      </w:r>
      <w:r>
        <w:tab/>
        <w:t>d) Safari etc..</w:t>
      </w:r>
    </w:p>
    <w:p w:rsidR="009F017C" w:rsidRDefault="009F017C" w:rsidP="00B635B7"/>
    <w:p w:rsidR="009F017C" w:rsidRPr="007123AA" w:rsidRDefault="009F017C" w:rsidP="00B635B7">
      <w:pPr>
        <w:rPr>
          <w:b/>
          <w:bCs/>
        </w:rPr>
      </w:pPr>
      <w:r w:rsidRPr="007123AA">
        <w:rPr>
          <w:b/>
          <w:bCs/>
        </w:rPr>
        <w:t>Browser Architecture:</w:t>
      </w:r>
    </w:p>
    <w:p w:rsidR="009F017C" w:rsidRPr="007123AA" w:rsidRDefault="009F017C" w:rsidP="00B635B7">
      <w:pPr>
        <w:rPr>
          <w:b/>
          <w:bCs/>
        </w:rPr>
      </w:pPr>
      <w:r w:rsidRPr="007123AA">
        <w:rPr>
          <w:b/>
          <w:bCs/>
        </w:rPr>
        <w:t xml:space="preserve">1. User Interface </w:t>
      </w:r>
      <w:r w:rsidRPr="007123AA">
        <w:rPr>
          <w:b/>
          <w:bCs/>
        </w:rPr>
        <w:tab/>
      </w:r>
      <w:r w:rsidRPr="007123AA">
        <w:rPr>
          <w:b/>
          <w:bCs/>
        </w:rPr>
        <w:tab/>
      </w:r>
    </w:p>
    <w:p w:rsidR="009F017C" w:rsidRDefault="009F017C" w:rsidP="00B635B7">
      <w:r>
        <w:lastRenderedPageBreak/>
        <w:t>- It refers to browser interface, which includes buttons, search bar, title bar, sta</w:t>
      </w:r>
      <w:r w:rsidR="007123AA">
        <w:t>tus, extensions, bookmarks etc.</w:t>
      </w:r>
    </w:p>
    <w:p w:rsidR="009F017C" w:rsidRPr="007123AA" w:rsidRDefault="009F017C" w:rsidP="00B635B7">
      <w:pPr>
        <w:rPr>
          <w:b/>
          <w:bCs/>
        </w:rPr>
      </w:pPr>
      <w:r w:rsidRPr="007123AA">
        <w:rPr>
          <w:b/>
          <w:bCs/>
        </w:rPr>
        <w:t xml:space="preserve">2. UI Backend </w:t>
      </w:r>
    </w:p>
    <w:p w:rsidR="009F017C" w:rsidRDefault="009F017C" w:rsidP="00B635B7">
      <w:r>
        <w:t>- It comprises of logic required for browser UI.</w:t>
      </w:r>
    </w:p>
    <w:p w:rsidR="009F017C" w:rsidRDefault="009F017C" w:rsidP="00B635B7">
      <w:r>
        <w:t>- You can customize the browser UI with backed logic if it is an open source browser.</w:t>
      </w:r>
    </w:p>
    <w:p w:rsidR="009F017C" w:rsidRDefault="009F017C" w:rsidP="00B635B7">
      <w:r>
        <w:t>- Some popular open source browsers are</w:t>
      </w:r>
    </w:p>
    <w:p w:rsidR="009F017C" w:rsidRDefault="009F017C" w:rsidP="00B635B7">
      <w:r>
        <w:t>a</w:t>
      </w:r>
      <w:r w:rsidR="007123AA">
        <w:t>) Chromium</w:t>
      </w:r>
      <w:r w:rsidR="007123AA">
        <w:tab/>
      </w:r>
      <w:r w:rsidR="007123AA">
        <w:tab/>
      </w:r>
      <w:r>
        <w:t>b) Brave</w:t>
      </w:r>
      <w:r w:rsidR="007123AA">
        <w:tab/>
      </w:r>
      <w:r w:rsidR="007123AA">
        <w:tab/>
      </w:r>
      <w:r>
        <w:t xml:space="preserve">c) Arora </w:t>
      </w:r>
      <w:r w:rsidR="007123AA">
        <w:tab/>
      </w:r>
      <w:r w:rsidR="007123AA">
        <w:tab/>
      </w:r>
      <w:r>
        <w:t>d) Dooble</w:t>
      </w:r>
      <w:del w:id="7" w:author="Priyanshu Solon" w:date="2025-04-16T15:19:00Z">
        <w:r w:rsidDel="00E028D6">
          <w:delText xml:space="preserve"> </w:delText>
        </w:r>
      </w:del>
      <w:r>
        <w:t xml:space="preserve"> etc.</w:t>
      </w:r>
    </w:p>
    <w:p w:rsidR="009F017C" w:rsidRDefault="009F017C" w:rsidP="00B635B7"/>
    <w:p w:rsidR="009F017C" w:rsidRPr="007123AA" w:rsidRDefault="009F017C" w:rsidP="00B635B7">
      <w:pPr>
        <w:rPr>
          <w:b/>
          <w:bCs/>
        </w:rPr>
      </w:pPr>
      <w:r w:rsidRPr="007123AA">
        <w:rPr>
          <w:b/>
          <w:bCs/>
        </w:rPr>
        <w:t xml:space="preserve">3. Browser Engine </w:t>
      </w:r>
    </w:p>
    <w:p w:rsidR="007123AA" w:rsidRDefault="009F017C" w:rsidP="00B635B7">
      <w:r>
        <w:t>- It trans</w:t>
      </w:r>
      <w:r w:rsidR="007123AA">
        <w:t>lates HTML and CSS into Binary.</w:t>
      </w:r>
    </w:p>
    <w:p w:rsidR="009F017C" w:rsidRDefault="009F017C" w:rsidP="00B635B7">
      <w:r>
        <w:t>- Every browser have its own engine.</w:t>
      </w:r>
    </w:p>
    <w:p w:rsidR="009F017C" w:rsidRDefault="009F017C" w:rsidP="00B635B7">
      <w:r>
        <w:t>- Some of the popular browser engines</w:t>
      </w:r>
    </w:p>
    <w:p w:rsidR="009F017C" w:rsidRDefault="009F017C" w:rsidP="00B635B7">
      <w:r>
        <w:tab/>
      </w:r>
    </w:p>
    <w:p w:rsidR="009F017C" w:rsidRDefault="009F017C" w:rsidP="00B635B7">
      <w:r>
        <w:tab/>
      </w:r>
      <w:r>
        <w:tab/>
      </w:r>
      <w:r>
        <w:tab/>
        <w:t>Edge</w:t>
      </w:r>
      <w:r>
        <w:tab/>
      </w:r>
      <w:r>
        <w:tab/>
        <w:t xml:space="preserve">Chakra </w:t>
      </w:r>
    </w:p>
    <w:p w:rsidR="009F017C" w:rsidRDefault="009F017C" w:rsidP="00B635B7">
      <w:r>
        <w:tab/>
      </w:r>
      <w:r>
        <w:tab/>
      </w:r>
      <w:r>
        <w:tab/>
        <w:t>Firefox</w:t>
      </w:r>
      <w:r>
        <w:tab/>
      </w:r>
      <w:r>
        <w:tab/>
        <w:t xml:space="preserve">Spider Monkey, Gecko </w:t>
      </w:r>
    </w:p>
    <w:p w:rsidR="009F017C" w:rsidRDefault="009F017C" w:rsidP="00B635B7">
      <w:r>
        <w:tab/>
      </w:r>
      <w:r>
        <w:tab/>
      </w:r>
      <w:r>
        <w:tab/>
        <w:t xml:space="preserve">Safari </w:t>
      </w:r>
      <w:r>
        <w:tab/>
      </w:r>
      <w:r>
        <w:tab/>
        <w:t xml:space="preserve">Webkit </w:t>
      </w:r>
    </w:p>
    <w:p w:rsidR="009F017C" w:rsidRDefault="009F017C" w:rsidP="00B635B7">
      <w:r>
        <w:tab/>
      </w:r>
      <w:r>
        <w:tab/>
      </w:r>
      <w:r>
        <w:tab/>
        <w:t>Chrome</w:t>
      </w:r>
      <w:r>
        <w:tab/>
      </w:r>
      <w:r>
        <w:tab/>
        <w:t>V8</w:t>
      </w:r>
    </w:p>
    <w:p w:rsidR="009F017C" w:rsidRDefault="009F017C" w:rsidP="00B635B7">
      <w:r>
        <w:tab/>
      </w:r>
      <w:r>
        <w:tab/>
      </w:r>
      <w:r>
        <w:tab/>
        <w:t>Opera</w:t>
      </w:r>
      <w:r>
        <w:tab/>
      </w:r>
      <w:r>
        <w:tab/>
        <w:t>V8</w:t>
      </w:r>
    </w:p>
    <w:p w:rsidR="009F017C" w:rsidRPr="007123AA" w:rsidRDefault="009F017C" w:rsidP="00B635B7">
      <w:pPr>
        <w:rPr>
          <w:b/>
          <w:bCs/>
        </w:rPr>
      </w:pPr>
      <w:r w:rsidRPr="007123AA">
        <w:rPr>
          <w:b/>
          <w:bCs/>
        </w:rPr>
        <w:t>4. Rendering Engine</w:t>
      </w:r>
    </w:p>
    <w:p w:rsidR="009F017C" w:rsidRDefault="009F017C" w:rsidP="00B635B7">
      <w:r>
        <w:t xml:space="preserve">- It is responsible for presentation </w:t>
      </w:r>
    </w:p>
    <w:p w:rsidR="009F017C" w:rsidRDefault="009F017C" w:rsidP="00B635B7">
      <w:r>
        <w:t>- Rendering is the process of preparing the final pres</w:t>
      </w:r>
      <w:r w:rsidR="007123AA">
        <w:t>entation to generate as</w:t>
      </w:r>
      <w:r>
        <w:t xml:space="preserve"> output.</w:t>
      </w:r>
    </w:p>
    <w:p w:rsidR="009F017C" w:rsidRPr="007123AA" w:rsidRDefault="009F017C" w:rsidP="00B635B7">
      <w:pPr>
        <w:rPr>
          <w:b/>
          <w:bCs/>
        </w:rPr>
      </w:pPr>
      <w:r w:rsidRPr="007123AA">
        <w:rPr>
          <w:b/>
          <w:bCs/>
        </w:rPr>
        <w:t xml:space="preserve">5. JavaScript Interpreter </w:t>
      </w:r>
    </w:p>
    <w:p w:rsidR="009F017C" w:rsidRDefault="009F017C" w:rsidP="00B635B7">
      <w:r>
        <w:t>- It is responsible for translating JavaScript in browser.</w:t>
      </w:r>
    </w:p>
    <w:p w:rsidR="009F017C" w:rsidRDefault="009F017C" w:rsidP="00B635B7">
      <w:r>
        <w:t>- Interpreter trans</w:t>
      </w:r>
      <w:r w:rsidR="00510AF6">
        <w:t xml:space="preserve">lates line by line of program. </w:t>
      </w:r>
    </w:p>
    <w:p w:rsidR="009F017C" w:rsidRPr="00510AF6" w:rsidRDefault="009F017C" w:rsidP="00B635B7">
      <w:pPr>
        <w:rPr>
          <w:b/>
          <w:bCs/>
        </w:rPr>
      </w:pPr>
      <w:r w:rsidRPr="00510AF6">
        <w:rPr>
          <w:b/>
          <w:bCs/>
        </w:rPr>
        <w:t xml:space="preserve">6. Networking </w:t>
      </w:r>
    </w:p>
    <w:p w:rsidR="009F017C" w:rsidRDefault="009F017C" w:rsidP="00B635B7">
      <w:r>
        <w:t>- It is responsible for locating the resources required for webpage and load the</w:t>
      </w:r>
      <w:r w:rsidR="00510AF6">
        <w:t xml:space="preserve"> </w:t>
      </w:r>
      <w:r>
        <w:t>resources into browser.</w:t>
      </w:r>
    </w:p>
    <w:p w:rsidR="009F017C" w:rsidRDefault="009F017C" w:rsidP="00B635B7">
      <w:r>
        <w:t xml:space="preserve">- It monitors loading time and issues while loading content. </w:t>
      </w:r>
    </w:p>
    <w:p w:rsidR="009F017C" w:rsidRDefault="009F017C" w:rsidP="00B635B7"/>
    <w:p w:rsidR="009F017C" w:rsidRDefault="009F017C" w:rsidP="00B635B7"/>
    <w:p w:rsidR="009F017C" w:rsidRPr="00510AF6" w:rsidRDefault="009F017C" w:rsidP="00B635B7">
      <w:pPr>
        <w:rPr>
          <w:b/>
          <w:bCs/>
        </w:rPr>
      </w:pPr>
      <w:r w:rsidRPr="00510AF6">
        <w:rPr>
          <w:b/>
          <w:bCs/>
        </w:rPr>
        <w:lastRenderedPageBreak/>
        <w:t xml:space="preserve">7. Data Persistence </w:t>
      </w:r>
    </w:p>
    <w:p w:rsidR="009F017C" w:rsidRDefault="009F017C" w:rsidP="00B635B7">
      <w:r>
        <w:t>- It refers to browser memory where browser can store client data.</w:t>
      </w:r>
    </w:p>
    <w:p w:rsidR="009F017C" w:rsidRDefault="009F017C" w:rsidP="00B635B7">
      <w:r>
        <w:t>- Browser storage includes</w:t>
      </w:r>
    </w:p>
    <w:p w:rsidR="009F017C" w:rsidRDefault="009F017C" w:rsidP="00B635B7">
      <w:r>
        <w:t>a) Local Storage</w:t>
      </w:r>
      <w:r w:rsidR="00510AF6">
        <w:t xml:space="preserve"> </w:t>
      </w:r>
      <w:r>
        <w:tab/>
        <w:t>b) S</w:t>
      </w:r>
      <w:r w:rsidR="00510AF6">
        <w:t>ession Storage</w:t>
      </w:r>
      <w:r w:rsidR="00510AF6">
        <w:tab/>
      </w:r>
      <w:r>
        <w:t xml:space="preserve">c) Cookies </w:t>
      </w:r>
      <w:r>
        <w:tab/>
        <w:t>d) Query String etc.</w:t>
      </w:r>
    </w:p>
    <w:p w:rsidR="009F017C" w:rsidRDefault="009F017C" w:rsidP="00B635B7"/>
    <w:p w:rsidR="009F017C" w:rsidRPr="00510AF6" w:rsidRDefault="00510AF6" w:rsidP="00B635B7">
      <w:pPr>
        <w:rPr>
          <w:b/>
          <w:bCs/>
          <w:u w:val="single"/>
        </w:rPr>
      </w:pPr>
      <w:r>
        <w:rPr>
          <w:b/>
          <w:bCs/>
          <w:u w:val="single"/>
        </w:rPr>
        <w:t>20/03</w:t>
      </w:r>
    </w:p>
    <w:p w:rsidR="009F017C" w:rsidRPr="00510AF6" w:rsidRDefault="009F017C" w:rsidP="00B635B7">
      <w:pPr>
        <w:rPr>
          <w:b/>
          <w:bCs/>
        </w:rPr>
      </w:pPr>
      <w:r w:rsidRPr="00510AF6">
        <w:rPr>
          <w:b/>
          <w:bCs/>
        </w:rPr>
        <w:t>HTML Parsing:</w:t>
      </w:r>
    </w:p>
    <w:p w:rsidR="009F017C" w:rsidRDefault="009F017C" w:rsidP="00B635B7"/>
    <w:p w:rsidR="009F017C" w:rsidRPr="00510AF6" w:rsidRDefault="009F017C" w:rsidP="00B635B7">
      <w:pPr>
        <w:rPr>
          <w:b/>
          <w:bCs/>
        </w:rPr>
      </w:pPr>
      <w:r w:rsidRPr="00510AF6">
        <w:rPr>
          <w:b/>
          <w:bCs/>
        </w:rPr>
        <w:t>What is HTML?</w:t>
      </w:r>
    </w:p>
    <w:p w:rsidR="009F017C" w:rsidRDefault="009F017C" w:rsidP="00B635B7">
      <w:r w:rsidRPr="00510AF6">
        <w:rPr>
          <w:b/>
          <w:bCs/>
        </w:rPr>
        <w:t>Evolution of HTML</w:t>
      </w:r>
      <w:r>
        <w:tab/>
        <w:t>- WHATWG</w:t>
      </w:r>
    </w:p>
    <w:p w:rsidR="009F017C" w:rsidRPr="00510AF6" w:rsidRDefault="009F017C" w:rsidP="00B635B7">
      <w:pPr>
        <w:rPr>
          <w:b/>
          <w:bCs/>
        </w:rPr>
      </w:pPr>
      <w:r w:rsidRPr="00510AF6">
        <w:rPr>
          <w:b/>
          <w:bCs/>
        </w:rPr>
        <w:t>Browser</w:t>
      </w:r>
    </w:p>
    <w:p w:rsidR="009F017C" w:rsidRPr="00510AF6" w:rsidRDefault="009F017C" w:rsidP="00B635B7">
      <w:pPr>
        <w:rPr>
          <w:b/>
          <w:bCs/>
        </w:rPr>
      </w:pPr>
      <w:r w:rsidRPr="00510AF6">
        <w:rPr>
          <w:b/>
          <w:bCs/>
        </w:rPr>
        <w:t xml:space="preserve">Browser Architecture </w:t>
      </w:r>
    </w:p>
    <w:p w:rsidR="009F017C" w:rsidRDefault="009F017C" w:rsidP="00B635B7">
      <w:r>
        <w:tab/>
        <w:t>- UI</w:t>
      </w:r>
    </w:p>
    <w:p w:rsidR="009F017C" w:rsidRDefault="009F017C" w:rsidP="00B635B7">
      <w:r>
        <w:tab/>
        <w:t>- UI Backend</w:t>
      </w:r>
    </w:p>
    <w:p w:rsidR="009F017C" w:rsidRDefault="009F017C" w:rsidP="00B635B7">
      <w:r>
        <w:tab/>
        <w:t>- Browser Engine</w:t>
      </w:r>
    </w:p>
    <w:p w:rsidR="009F017C" w:rsidRDefault="009F017C" w:rsidP="00B635B7">
      <w:r>
        <w:tab/>
        <w:t>- Rendering Engine</w:t>
      </w:r>
    </w:p>
    <w:p w:rsidR="009F017C" w:rsidRDefault="009F017C" w:rsidP="00B635B7">
      <w:r>
        <w:tab/>
        <w:t xml:space="preserve">- JavaScript Interpreter </w:t>
      </w:r>
    </w:p>
    <w:p w:rsidR="009F017C" w:rsidRDefault="009F017C" w:rsidP="00B635B7">
      <w:r>
        <w:tab/>
        <w:t xml:space="preserve">- Network </w:t>
      </w:r>
    </w:p>
    <w:p w:rsidR="009F017C" w:rsidRDefault="009F017C" w:rsidP="00B635B7">
      <w:r>
        <w:tab/>
        <w:t xml:space="preserve">- Data Persistence </w:t>
      </w:r>
    </w:p>
    <w:p w:rsidR="00510AF6" w:rsidRDefault="00510AF6" w:rsidP="00B635B7"/>
    <w:p w:rsidR="009F017C" w:rsidRPr="00510AF6" w:rsidRDefault="00510AF6" w:rsidP="00B635B7">
      <w:pPr>
        <w:rPr>
          <w:b/>
          <w:bCs/>
        </w:rPr>
      </w:pPr>
      <w:r w:rsidRPr="00510AF6">
        <w:rPr>
          <w:b/>
          <w:bCs/>
        </w:rPr>
        <w:t>HTML Parsing</w:t>
      </w:r>
    </w:p>
    <w:p w:rsidR="009F017C" w:rsidRPr="00510AF6" w:rsidRDefault="00510AF6" w:rsidP="00B635B7">
      <w:pPr>
        <w:rPr>
          <w:b/>
          <w:bCs/>
        </w:rPr>
      </w:pPr>
      <w:r>
        <w:rPr>
          <w:b/>
          <w:bCs/>
        </w:rPr>
        <w:t>Browser Engine:</w:t>
      </w:r>
    </w:p>
    <w:p w:rsidR="009F017C" w:rsidRDefault="009F017C" w:rsidP="00B635B7">
      <w:r>
        <w:t xml:space="preserve">Developer writes Markup =&gt; Bytes =&gt; Chars =&gt; Tokens =&gt; Elements [Nodes] =&gt; DOM =&gt; Render =&gt; Layout =&gt; Paint </w:t>
      </w:r>
    </w:p>
    <w:p w:rsidR="00510AF6" w:rsidRDefault="00510AF6" w:rsidP="00B635B7"/>
    <w:p w:rsidR="009F017C" w:rsidRPr="00510AF6" w:rsidRDefault="009F017C" w:rsidP="00B635B7">
      <w:pPr>
        <w:rPr>
          <w:b/>
          <w:bCs/>
        </w:rPr>
      </w:pPr>
      <w:r w:rsidRPr="00510AF6">
        <w:rPr>
          <w:b/>
          <w:bCs/>
        </w:rPr>
        <w:t>FAQ's:</w:t>
      </w:r>
    </w:p>
    <w:p w:rsidR="009F017C" w:rsidRDefault="009F017C" w:rsidP="00B635B7">
      <w:r>
        <w:t>1. What is Tokenization?</w:t>
      </w:r>
    </w:p>
    <w:p w:rsidR="009F017C" w:rsidRDefault="009F017C" w:rsidP="00B635B7">
      <w:r>
        <w:t xml:space="preserve">A. It is the process of converting the chars into tokens. </w:t>
      </w:r>
    </w:p>
    <w:p w:rsidR="009F017C" w:rsidRDefault="009F017C" w:rsidP="00B635B7">
      <w:r>
        <w:t xml:space="preserve">    Tokens are further converted into nodes and known as elements.</w:t>
      </w:r>
    </w:p>
    <w:p w:rsidR="009F017C" w:rsidRDefault="009F017C" w:rsidP="00B635B7"/>
    <w:p w:rsidR="009F017C" w:rsidRPr="00510AF6" w:rsidRDefault="009F017C" w:rsidP="00B635B7">
      <w:pPr>
        <w:rPr>
          <w:b/>
          <w:bCs/>
        </w:rPr>
      </w:pPr>
      <w:r w:rsidRPr="00510AF6">
        <w:rPr>
          <w:b/>
          <w:bCs/>
        </w:rPr>
        <w:t>2. What is DOM?</w:t>
      </w:r>
    </w:p>
    <w:p w:rsidR="009F017C" w:rsidRDefault="009F017C" w:rsidP="00B635B7">
      <w:r>
        <w:t>A. DOM refers to "Document Object Model".</w:t>
      </w:r>
    </w:p>
    <w:p w:rsidR="009F017C" w:rsidRDefault="009F017C" w:rsidP="00B635B7">
      <w:r>
        <w:t xml:space="preserve">     It is a hierarchy of elements in page. </w:t>
      </w:r>
      <w:del w:id="8" w:author="Priyanshu Solon" w:date="2025-04-16T15:19:00Z">
        <w:r w:rsidDel="00E028D6">
          <w:delText>[ parent</w:delText>
        </w:r>
      </w:del>
      <w:ins w:id="9" w:author="Priyanshu Solon" w:date="2025-04-16T15:19:00Z">
        <w:r w:rsidR="00E028D6">
          <w:t>[Parent</w:t>
        </w:r>
      </w:ins>
      <w:r>
        <w:t xml:space="preserve"> - child nodes</w:t>
      </w:r>
      <w:del w:id="10" w:author="Priyanshu Solon" w:date="2025-04-16T15:19:00Z">
        <w:r w:rsidDel="00E028D6">
          <w:delText xml:space="preserve"> </w:delText>
        </w:r>
      </w:del>
      <w:r>
        <w:t>]</w:t>
      </w:r>
    </w:p>
    <w:p w:rsidR="009F017C" w:rsidRDefault="009F017C" w:rsidP="00B635B7"/>
    <w:p w:rsidR="009F017C" w:rsidRPr="00510AF6" w:rsidRDefault="009F017C" w:rsidP="00B635B7">
      <w:pPr>
        <w:rPr>
          <w:b/>
          <w:bCs/>
        </w:rPr>
      </w:pPr>
      <w:r w:rsidRPr="00510AF6">
        <w:rPr>
          <w:b/>
          <w:bCs/>
        </w:rPr>
        <w:t xml:space="preserve">3. What is </w:t>
      </w:r>
      <w:del w:id="11" w:author="Priyanshu Solon" w:date="2025-04-16T15:19:00Z">
        <w:r w:rsidRPr="00510AF6" w:rsidDel="00E028D6">
          <w:rPr>
            <w:b/>
            <w:bCs/>
          </w:rPr>
          <w:delText>Rendering</w:delText>
        </w:r>
      </w:del>
      <w:ins w:id="12" w:author="Priyanshu Solon" w:date="2025-04-16T15:19:00Z">
        <w:r w:rsidR="00E028D6" w:rsidRPr="00510AF6">
          <w:rPr>
            <w:b/>
            <w:bCs/>
          </w:rPr>
          <w:t>rendering</w:t>
        </w:r>
      </w:ins>
      <w:r w:rsidRPr="00510AF6">
        <w:rPr>
          <w:b/>
          <w:bCs/>
        </w:rPr>
        <w:t>?</w:t>
      </w:r>
    </w:p>
    <w:p w:rsidR="00510AF6" w:rsidRDefault="009F017C" w:rsidP="00B635B7">
      <w:r>
        <w:t>A. It is the process of generati</w:t>
      </w:r>
      <w:r w:rsidR="00510AF6">
        <w:t xml:space="preserve">ng output. </w:t>
      </w:r>
    </w:p>
    <w:p w:rsidR="00510AF6" w:rsidRDefault="00510AF6" w:rsidP="00B635B7"/>
    <w:p w:rsidR="009F017C" w:rsidRPr="00510AF6" w:rsidRDefault="00510AF6" w:rsidP="00B635B7">
      <w:pPr>
        <w:rPr>
          <w:b/>
          <w:bCs/>
        </w:rPr>
      </w:pPr>
      <w:r w:rsidRPr="00510AF6">
        <w:rPr>
          <w:b/>
          <w:bCs/>
        </w:rPr>
        <w:t>H</w:t>
      </w:r>
      <w:r>
        <w:rPr>
          <w:b/>
          <w:bCs/>
        </w:rPr>
        <w:t>TML Elements</w:t>
      </w:r>
    </w:p>
    <w:p w:rsidR="009F017C" w:rsidRDefault="009F017C" w:rsidP="00B635B7">
      <w:r>
        <w:t>- HTML elements are classified into 5 groups</w:t>
      </w:r>
    </w:p>
    <w:p w:rsidR="009F017C" w:rsidRDefault="009F017C" w:rsidP="00B635B7"/>
    <w:p w:rsidR="009F017C" w:rsidRDefault="009F017C" w:rsidP="00B635B7">
      <w:r>
        <w:tab/>
        <w:t>1. Normal Elements</w:t>
      </w:r>
    </w:p>
    <w:p w:rsidR="009F017C" w:rsidRDefault="009F017C" w:rsidP="00B635B7">
      <w:r>
        <w:tab/>
        <w:t>2. Void Elements</w:t>
      </w:r>
    </w:p>
    <w:p w:rsidR="009F017C" w:rsidRDefault="009F017C" w:rsidP="00B635B7">
      <w:r>
        <w:tab/>
        <w:t>3. RC Data Elements</w:t>
      </w:r>
    </w:p>
    <w:p w:rsidR="009F017C" w:rsidRDefault="009F017C" w:rsidP="00B635B7">
      <w:r>
        <w:tab/>
        <w:t>4. Raw Text Elements</w:t>
      </w:r>
    </w:p>
    <w:p w:rsidR="009F017C" w:rsidRDefault="009F017C" w:rsidP="00B635B7">
      <w:r>
        <w:tab/>
        <w:t>5. Foreign Elements</w:t>
      </w:r>
    </w:p>
    <w:p w:rsidR="009F017C" w:rsidRDefault="009F017C" w:rsidP="00B635B7"/>
    <w:p w:rsidR="009F017C" w:rsidRPr="00510AF6" w:rsidRDefault="009F017C" w:rsidP="00B635B7">
      <w:pPr>
        <w:rPr>
          <w:b/>
          <w:bCs/>
        </w:rPr>
      </w:pPr>
      <w:r w:rsidRPr="00510AF6">
        <w:rPr>
          <w:b/>
          <w:bCs/>
        </w:rPr>
        <w:t>Normal Element:</w:t>
      </w:r>
    </w:p>
    <w:p w:rsidR="009F017C" w:rsidRDefault="009F017C" w:rsidP="00B635B7">
      <w:r>
        <w:t>- A normal element returns presentation directly on callback.</w:t>
      </w:r>
    </w:p>
    <w:p w:rsidR="009F017C" w:rsidRDefault="009F017C" w:rsidP="00B635B7">
      <w:r>
        <w:t>- It doesn't require any additional attributes.</w:t>
      </w:r>
    </w:p>
    <w:p w:rsidR="009F017C" w:rsidRDefault="009F017C" w:rsidP="00B635B7">
      <w:r>
        <w:t>- They start the presentation but can't stop.</w:t>
      </w:r>
    </w:p>
    <w:p w:rsidR="009F017C" w:rsidRDefault="009F017C" w:rsidP="00B635B7">
      <w:r>
        <w:t>- Hence a normal</w:t>
      </w:r>
      <w:r w:rsidR="00510AF6">
        <w:t xml:space="preserve"> element requires an end token</w:t>
      </w:r>
    </w:p>
    <w:p w:rsidR="009F017C" w:rsidRDefault="009F017C" w:rsidP="00B635B7">
      <w:r>
        <w:t>Ex:</w:t>
      </w:r>
    </w:p>
    <w:p w:rsidR="009F017C" w:rsidRDefault="00510AF6" w:rsidP="00B635B7">
      <w:r>
        <w:tab/>
        <w:t xml:space="preserve">&lt;b&gt;   </w:t>
      </w:r>
      <w:r w:rsidR="009F017C">
        <w:t>start token</w:t>
      </w:r>
    </w:p>
    <w:p w:rsidR="009F017C" w:rsidRDefault="009F017C" w:rsidP="00B635B7">
      <w:r>
        <w:tab/>
        <w:t>&lt;/b&gt; end token</w:t>
      </w:r>
    </w:p>
    <w:p w:rsidR="009F017C" w:rsidRDefault="009F017C" w:rsidP="00B635B7"/>
    <w:p w:rsidR="009F017C" w:rsidRPr="00510AF6" w:rsidRDefault="009F017C" w:rsidP="00B635B7">
      <w:pPr>
        <w:rPr>
          <w:b/>
          <w:bCs/>
        </w:rPr>
      </w:pPr>
      <w:r w:rsidRPr="00510AF6">
        <w:rPr>
          <w:b/>
          <w:bCs/>
        </w:rPr>
        <w:t>Void Element:</w:t>
      </w:r>
    </w:p>
    <w:p w:rsidR="009F017C" w:rsidRDefault="009F017C" w:rsidP="00B635B7">
      <w:r>
        <w:t xml:space="preserve">- The term void means no-return. </w:t>
      </w:r>
    </w:p>
    <w:p w:rsidR="009F017C" w:rsidRDefault="009F017C" w:rsidP="00B635B7">
      <w:r>
        <w:t>- A void element will not return any presentation directly on callback.</w:t>
      </w:r>
    </w:p>
    <w:p w:rsidR="009F017C" w:rsidRDefault="009F017C" w:rsidP="00B635B7">
      <w:r>
        <w:lastRenderedPageBreak/>
        <w:t>- It requires additional attributes to return presentation.</w:t>
      </w:r>
    </w:p>
    <w:p w:rsidR="009F017C" w:rsidRDefault="009F017C" w:rsidP="00B635B7">
      <w:r>
        <w:t>- After returning they stop implicitly.</w:t>
      </w:r>
    </w:p>
    <w:p w:rsidR="009F017C" w:rsidRDefault="009F017C" w:rsidP="00B635B7">
      <w:r>
        <w:t xml:space="preserve">- They doesn't require end token. </w:t>
      </w:r>
    </w:p>
    <w:p w:rsidR="009F017C" w:rsidRDefault="009F017C" w:rsidP="00B635B7"/>
    <w:p w:rsidR="009F017C" w:rsidRDefault="009F017C" w:rsidP="00B635B7">
      <w:r>
        <w:t>Ex:   &lt;img&gt;</w:t>
      </w:r>
      <w:r>
        <w:tab/>
      </w:r>
      <w:r>
        <w:tab/>
        <w:t>// self ending</w:t>
      </w:r>
    </w:p>
    <w:p w:rsidR="009F017C" w:rsidRDefault="009F017C" w:rsidP="00B635B7"/>
    <w:p w:rsidR="009F017C" w:rsidRDefault="009F017C" w:rsidP="00B635B7"/>
    <w:p w:rsidR="009F017C" w:rsidRPr="00510AF6" w:rsidRDefault="009F017C" w:rsidP="00B635B7">
      <w:pPr>
        <w:rPr>
          <w:b/>
          <w:bCs/>
        </w:rPr>
      </w:pPr>
      <w:r w:rsidRPr="00510AF6">
        <w:rPr>
          <w:b/>
          <w:bCs/>
        </w:rPr>
        <w:t>RC Type Element:</w:t>
      </w:r>
    </w:p>
    <w:p w:rsidR="009F017C" w:rsidRDefault="009F017C" w:rsidP="00B635B7">
      <w:r>
        <w:t>- Rich Content data elements.</w:t>
      </w:r>
    </w:p>
    <w:p w:rsidR="009F017C" w:rsidRDefault="009F017C" w:rsidP="00B635B7">
      <w:r>
        <w:t xml:space="preserve">- They are used only for plain text content. </w:t>
      </w:r>
    </w:p>
    <w:p w:rsidR="009F017C" w:rsidRDefault="009F017C" w:rsidP="00B635B7">
      <w:r>
        <w:t xml:space="preserve">- They will not allow any formats for content. </w:t>
      </w:r>
    </w:p>
    <w:p w:rsidR="009F017C" w:rsidRDefault="009F017C" w:rsidP="00B635B7">
      <w:r>
        <w:t>- You can't use any another element within the context of RC type.</w:t>
      </w:r>
    </w:p>
    <w:p w:rsidR="009F017C" w:rsidRDefault="009F017C" w:rsidP="00B635B7"/>
    <w:p w:rsidR="009F017C" w:rsidRDefault="009F017C" w:rsidP="00B635B7">
      <w:r>
        <w:t>Ex:   &lt;textarea&gt; &lt;/textarea&gt;</w:t>
      </w:r>
    </w:p>
    <w:p w:rsidR="009F017C" w:rsidRDefault="009F017C" w:rsidP="00B635B7"/>
    <w:p w:rsidR="009F017C" w:rsidRPr="00510AF6" w:rsidRDefault="009F017C" w:rsidP="00B635B7">
      <w:pPr>
        <w:rPr>
          <w:b/>
          <w:bCs/>
        </w:rPr>
      </w:pPr>
      <w:r w:rsidRPr="00510AF6">
        <w:rPr>
          <w:b/>
          <w:bCs/>
        </w:rPr>
        <w:t>Raw Text Element:</w:t>
      </w:r>
    </w:p>
    <w:p w:rsidR="009F017C" w:rsidRDefault="009F017C" w:rsidP="00B635B7">
      <w:r>
        <w:t>- It is an HTML element that presents without any token.</w:t>
      </w:r>
    </w:p>
    <w:p w:rsidR="009F017C" w:rsidRDefault="009F017C" w:rsidP="00B635B7">
      <w:r>
        <w:t xml:space="preserve">- Raw </w:t>
      </w:r>
      <w:r w:rsidR="00510AF6">
        <w:t xml:space="preserve">text is used for presentation. </w:t>
      </w:r>
    </w:p>
    <w:p w:rsidR="009F017C" w:rsidRDefault="009F017C" w:rsidP="00B635B7">
      <w:r>
        <w:t>Ex:</w:t>
      </w:r>
    </w:p>
    <w:p w:rsidR="009F017C" w:rsidRDefault="009F017C" w:rsidP="00B635B7">
      <w:r>
        <w:tab/>
        <w:t xml:space="preserve">&amp;#8377; </w:t>
      </w:r>
      <w:r w:rsidR="00510AF6">
        <w:t xml:space="preserve"> </w:t>
      </w:r>
      <w:r>
        <w:tab/>
        <w:t>&amp;copy;</w:t>
      </w:r>
    </w:p>
    <w:p w:rsidR="009F017C" w:rsidRDefault="009F017C" w:rsidP="00B635B7"/>
    <w:p w:rsidR="009F017C" w:rsidRPr="00510AF6" w:rsidRDefault="009F017C" w:rsidP="00B635B7">
      <w:pPr>
        <w:rPr>
          <w:b/>
          <w:bCs/>
        </w:rPr>
      </w:pPr>
      <w:r w:rsidRPr="00510AF6">
        <w:rPr>
          <w:b/>
          <w:bCs/>
        </w:rPr>
        <w:t>Foreign Element:</w:t>
      </w:r>
    </w:p>
    <w:p w:rsidR="009F017C" w:rsidRDefault="009F017C" w:rsidP="00B635B7">
      <w:r>
        <w:t>- A foreign element can't display any presentation directly in browser.</w:t>
      </w:r>
    </w:p>
    <w:p w:rsidR="009F017C" w:rsidRDefault="009F017C" w:rsidP="00B635B7">
      <w:r>
        <w:t>- A browser engine can't understand and translate the element.</w:t>
      </w:r>
    </w:p>
    <w:p w:rsidR="009F017C" w:rsidRDefault="009F017C" w:rsidP="00B635B7">
      <w:r>
        <w:t>- It requires additional plugins to configure.</w:t>
      </w:r>
    </w:p>
    <w:p w:rsidR="009F017C" w:rsidRDefault="009F017C" w:rsidP="00B635B7">
      <w:r>
        <w:t>- If any element is presenting with plugin, then it is referred as "Foreign Element".</w:t>
      </w:r>
    </w:p>
    <w:p w:rsidR="009F017C" w:rsidRDefault="009F017C" w:rsidP="00B635B7"/>
    <w:p w:rsidR="00510AF6" w:rsidRDefault="009F017C" w:rsidP="00B635B7">
      <w:r>
        <w:t>Ex:</w:t>
      </w:r>
      <w:r>
        <w:tab/>
        <w:t>SVG, Canvas, MATHML etc.</w:t>
      </w:r>
    </w:p>
    <w:p w:rsidR="009F017C" w:rsidRDefault="009F017C" w:rsidP="00B635B7">
      <w:r w:rsidRPr="00510AF6">
        <w:rPr>
          <w:b/>
          <w:bCs/>
        </w:rPr>
        <w:t>FAQ's</w:t>
      </w:r>
      <w:r>
        <w:t xml:space="preserve">: </w:t>
      </w:r>
    </w:p>
    <w:p w:rsidR="009F017C" w:rsidRPr="00510AF6" w:rsidRDefault="009F017C" w:rsidP="00B635B7">
      <w:pPr>
        <w:rPr>
          <w:b/>
          <w:bCs/>
        </w:rPr>
      </w:pPr>
      <w:r w:rsidRPr="00510AF6">
        <w:rPr>
          <w:b/>
          <w:bCs/>
        </w:rPr>
        <w:lastRenderedPageBreak/>
        <w:t>1. What are block level and inline elements?</w:t>
      </w:r>
    </w:p>
    <w:p w:rsidR="009F017C" w:rsidRDefault="009F017C" w:rsidP="00B635B7">
      <w:r>
        <w:t xml:space="preserve">A. Block level element will not allow any another element in same line. </w:t>
      </w:r>
    </w:p>
    <w:p w:rsidR="009F017C" w:rsidRDefault="009F017C" w:rsidP="00B635B7">
      <w:r>
        <w:t xml:space="preserve">    Inline element allows other elemen</w:t>
      </w:r>
      <w:r w:rsidR="00510AF6">
        <w:t>t side by side or in same line.</w:t>
      </w:r>
    </w:p>
    <w:p w:rsidR="009F017C" w:rsidRDefault="009F017C" w:rsidP="00B635B7">
      <w:r>
        <w:tab/>
        <w:t>&lt;img&gt;</w:t>
      </w:r>
      <w:r>
        <w:tab/>
      </w:r>
      <w:r>
        <w:tab/>
        <w:t>inline element</w:t>
      </w:r>
    </w:p>
    <w:p w:rsidR="009F017C" w:rsidRDefault="009F017C" w:rsidP="00B635B7">
      <w:r>
        <w:tab/>
        <w:t>&lt;h1&gt;</w:t>
      </w:r>
      <w:r>
        <w:tab/>
      </w:r>
      <w:r>
        <w:tab/>
        <w:t>block element</w:t>
      </w:r>
    </w:p>
    <w:p w:rsidR="009F017C" w:rsidRDefault="009F017C" w:rsidP="00B635B7"/>
    <w:p w:rsidR="009F017C" w:rsidRPr="00510AF6" w:rsidRDefault="009F017C" w:rsidP="00B635B7">
      <w:pPr>
        <w:rPr>
          <w:b/>
          <w:bCs/>
        </w:rPr>
      </w:pPr>
      <w:r w:rsidRPr="00510AF6">
        <w:rPr>
          <w:b/>
          <w:bCs/>
        </w:rPr>
        <w:t>2. What are generic and non-generic elements?</w:t>
      </w:r>
    </w:p>
    <w:p w:rsidR="009F017C" w:rsidRDefault="009F017C" w:rsidP="00B635B7">
      <w:r>
        <w:t>A. Generic element have a predefined functionality.</w:t>
      </w:r>
    </w:p>
    <w:p w:rsidR="009F017C" w:rsidRDefault="009F017C" w:rsidP="00B635B7">
      <w:r>
        <w:t xml:space="preserve">     Non-generic element is a static element, requires functionality to configure explicitly.</w:t>
      </w:r>
    </w:p>
    <w:p w:rsidR="009F017C" w:rsidRDefault="009F017C" w:rsidP="00B635B7"/>
    <w:p w:rsidR="009F017C" w:rsidRDefault="009F017C" w:rsidP="00B635B7">
      <w:r>
        <w:tab/>
        <w:t>&lt;form&gt;</w:t>
      </w:r>
      <w:r>
        <w:tab/>
      </w:r>
      <w:r>
        <w:tab/>
        <w:t>generic</w:t>
      </w:r>
    </w:p>
    <w:p w:rsidR="009F017C" w:rsidRDefault="00510AF6" w:rsidP="00B635B7">
      <w:r>
        <w:tab/>
        <w:t>&lt;p&gt;</w:t>
      </w:r>
      <w:r>
        <w:tab/>
      </w:r>
      <w:r>
        <w:tab/>
      </w:r>
      <w:r w:rsidR="009F017C">
        <w:t xml:space="preserve">non generic </w:t>
      </w:r>
    </w:p>
    <w:p w:rsidR="009F017C" w:rsidRDefault="009F017C" w:rsidP="00B635B7"/>
    <w:p w:rsidR="009F017C" w:rsidRPr="00510AF6" w:rsidRDefault="009F017C" w:rsidP="00B635B7">
      <w:pPr>
        <w:rPr>
          <w:b/>
          <w:bCs/>
        </w:rPr>
      </w:pPr>
      <w:r w:rsidRPr="00510AF6">
        <w:rPr>
          <w:b/>
          <w:bCs/>
        </w:rPr>
        <w:t>3. What are semantic and non-semantic elements?</w:t>
      </w:r>
    </w:p>
    <w:p w:rsidR="009F017C" w:rsidRDefault="009F017C" w:rsidP="00B635B7">
      <w:r>
        <w:t>A. Semantic refers to a specific purpose and it is meant for only the given functionality.</w:t>
      </w:r>
    </w:p>
    <w:p w:rsidR="009F017C" w:rsidRDefault="009F017C" w:rsidP="00B635B7">
      <w:r>
        <w:t xml:space="preserve">     Non Semantic acts as universal, can be used for various purpose. </w:t>
      </w:r>
    </w:p>
    <w:p w:rsidR="009F017C" w:rsidRDefault="009F017C" w:rsidP="00B635B7"/>
    <w:p w:rsidR="009F017C" w:rsidRDefault="009F017C" w:rsidP="00B635B7">
      <w:r>
        <w:tab/>
        <w:t>&lt;img&gt;</w:t>
      </w:r>
      <w:r>
        <w:tab/>
      </w:r>
      <w:r>
        <w:tab/>
        <w:t>semantic</w:t>
      </w:r>
    </w:p>
    <w:p w:rsidR="009F017C" w:rsidRDefault="009F017C" w:rsidP="00B635B7">
      <w:r>
        <w:tab/>
        <w:t>&lt;div&gt;</w:t>
      </w:r>
      <w:r>
        <w:tab/>
      </w:r>
      <w:r>
        <w:tab/>
        <w:t xml:space="preserve">non semantic </w:t>
      </w:r>
    </w:p>
    <w:p w:rsidR="009F017C" w:rsidRDefault="009F017C" w:rsidP="00B635B7"/>
    <w:p w:rsidR="009F017C" w:rsidRPr="00510AF6" w:rsidRDefault="009F017C" w:rsidP="00B635B7">
      <w:pPr>
        <w:rPr>
          <w:b/>
          <w:bCs/>
          <w:u w:val="single"/>
        </w:rPr>
      </w:pPr>
      <w:r w:rsidRPr="00510AF6">
        <w:rPr>
          <w:b/>
          <w:bCs/>
          <w:u w:val="single"/>
        </w:rPr>
        <w:t>21/03</w:t>
      </w:r>
    </w:p>
    <w:p w:rsidR="009F017C" w:rsidRPr="00510AF6" w:rsidRDefault="009F017C" w:rsidP="00B635B7">
      <w:pPr>
        <w:rPr>
          <w:b/>
          <w:bCs/>
        </w:rPr>
      </w:pPr>
      <w:r w:rsidRPr="00510AF6">
        <w:rPr>
          <w:b/>
          <w:bCs/>
        </w:rPr>
        <w:t>H</w:t>
      </w:r>
      <w:r w:rsidR="00510AF6">
        <w:rPr>
          <w:b/>
          <w:bCs/>
        </w:rPr>
        <w:t>TML Page Structure</w:t>
      </w:r>
    </w:p>
    <w:p w:rsidR="009F017C" w:rsidRPr="00510AF6" w:rsidRDefault="009F017C" w:rsidP="00B635B7">
      <w:pPr>
        <w:rPr>
          <w:b/>
          <w:bCs/>
        </w:rPr>
      </w:pPr>
      <w:r w:rsidRPr="00510AF6">
        <w:rPr>
          <w:b/>
          <w:bCs/>
        </w:rPr>
        <w:t xml:space="preserve">HTML Parsing </w:t>
      </w:r>
    </w:p>
    <w:p w:rsidR="009F017C" w:rsidRDefault="009F017C" w:rsidP="00B635B7">
      <w:r>
        <w:tab/>
        <w:t>Markup =&gt; Bytes =&gt; Chars =&gt; Tokens =&gt; Nodes [Elements] =&gt; DOM =&gt; Render =&gt; Layout =&gt; Paint</w:t>
      </w:r>
    </w:p>
    <w:p w:rsidR="009F017C" w:rsidRDefault="009F017C" w:rsidP="00B635B7"/>
    <w:p w:rsidR="009F017C" w:rsidRPr="00510AF6" w:rsidRDefault="009F017C" w:rsidP="00B635B7">
      <w:pPr>
        <w:rPr>
          <w:b/>
          <w:bCs/>
        </w:rPr>
      </w:pPr>
      <w:r w:rsidRPr="00510AF6">
        <w:rPr>
          <w:b/>
          <w:bCs/>
        </w:rPr>
        <w:t>HTML Elements</w:t>
      </w:r>
    </w:p>
    <w:p w:rsidR="009F017C" w:rsidRDefault="009F017C" w:rsidP="00B635B7">
      <w:r>
        <w:tab/>
        <w:t>- Normal</w:t>
      </w:r>
    </w:p>
    <w:p w:rsidR="009F017C" w:rsidRDefault="009F017C" w:rsidP="00B635B7">
      <w:r>
        <w:tab/>
        <w:t>- Void</w:t>
      </w:r>
    </w:p>
    <w:p w:rsidR="009F017C" w:rsidRDefault="009F017C" w:rsidP="00B635B7">
      <w:r>
        <w:tab/>
        <w:t>- RC</w:t>
      </w:r>
      <w:r>
        <w:tab/>
      </w:r>
    </w:p>
    <w:p w:rsidR="009F017C" w:rsidRDefault="009F017C" w:rsidP="00B635B7">
      <w:r>
        <w:lastRenderedPageBreak/>
        <w:tab/>
        <w:t>- Raw Text</w:t>
      </w:r>
    </w:p>
    <w:p w:rsidR="009F017C" w:rsidRDefault="009F017C" w:rsidP="00B635B7">
      <w:r>
        <w:tab/>
        <w:t xml:space="preserve">- Foreign </w:t>
      </w:r>
    </w:p>
    <w:p w:rsidR="009F017C" w:rsidRDefault="009F017C" w:rsidP="00B635B7">
      <w:r>
        <w:t>Block Level</w:t>
      </w:r>
    </w:p>
    <w:p w:rsidR="009F017C" w:rsidRDefault="009F017C" w:rsidP="00B635B7">
      <w:r>
        <w:t xml:space="preserve">Inline </w:t>
      </w:r>
    </w:p>
    <w:p w:rsidR="009F017C" w:rsidRDefault="009F017C" w:rsidP="00B635B7">
      <w:r>
        <w:t>Generic</w:t>
      </w:r>
    </w:p>
    <w:p w:rsidR="009F017C" w:rsidRDefault="009F017C" w:rsidP="00B635B7">
      <w:r>
        <w:t xml:space="preserve">Non Generic </w:t>
      </w:r>
    </w:p>
    <w:p w:rsidR="009F017C" w:rsidRDefault="009F017C" w:rsidP="00B635B7">
      <w:r>
        <w:t xml:space="preserve">Semantic </w:t>
      </w:r>
    </w:p>
    <w:p w:rsidR="009F017C" w:rsidRDefault="009F017C" w:rsidP="00B635B7">
      <w:r>
        <w:t xml:space="preserve">Non Semantic </w:t>
      </w:r>
    </w:p>
    <w:p w:rsidR="009F017C" w:rsidRDefault="009F017C" w:rsidP="00B635B7"/>
    <w:p w:rsidR="009F017C" w:rsidRPr="00510AF6" w:rsidRDefault="009F017C" w:rsidP="00B635B7">
      <w:pPr>
        <w:rPr>
          <w:b/>
          <w:bCs/>
        </w:rPr>
      </w:pPr>
      <w:r w:rsidRPr="00510AF6">
        <w:rPr>
          <w:b/>
          <w:bCs/>
        </w:rPr>
        <w:t>HTML Page Structure</w:t>
      </w:r>
    </w:p>
    <w:p w:rsidR="009F017C" w:rsidRDefault="009F017C" w:rsidP="00B635B7"/>
    <w:p w:rsidR="009F017C" w:rsidRPr="00510AF6" w:rsidRDefault="009F017C" w:rsidP="00B635B7">
      <w:pPr>
        <w:rPr>
          <w:b/>
          <w:bCs/>
        </w:rPr>
      </w:pPr>
      <w:r w:rsidRPr="00510AF6">
        <w:rPr>
          <w:b/>
          <w:bCs/>
        </w:rPr>
        <w:t>1. Every static page must h</w:t>
      </w:r>
      <w:r w:rsidR="00510AF6" w:rsidRPr="00510AF6">
        <w:rPr>
          <w:b/>
          <w:bCs/>
        </w:rPr>
        <w:t>ave extension ".htm" or ".html"</w:t>
      </w:r>
    </w:p>
    <w:p w:rsidR="009F017C" w:rsidRDefault="009F017C" w:rsidP="00B635B7">
      <w:r>
        <w:tab/>
      </w:r>
      <w:r>
        <w:tab/>
      </w:r>
      <w:r>
        <w:tab/>
        <w:t>index.htm</w:t>
      </w:r>
    </w:p>
    <w:p w:rsidR="009F017C" w:rsidRDefault="009F017C" w:rsidP="00B635B7">
      <w:r>
        <w:tab/>
      </w:r>
      <w:r>
        <w:tab/>
      </w:r>
      <w:r>
        <w:tab/>
        <w:t>index.html</w:t>
      </w:r>
    </w:p>
    <w:p w:rsidR="009F017C" w:rsidRDefault="009F017C" w:rsidP="00B635B7"/>
    <w:p w:rsidR="009F017C" w:rsidRPr="00510AF6" w:rsidRDefault="009F017C" w:rsidP="00B635B7">
      <w:pPr>
        <w:rPr>
          <w:b/>
          <w:bCs/>
        </w:rPr>
      </w:pPr>
      <w:r w:rsidRPr="00510AF6">
        <w:rPr>
          <w:b/>
          <w:bCs/>
        </w:rPr>
        <w:t>FAQ: What is difference bet</w:t>
      </w:r>
      <w:r w:rsidR="00510AF6">
        <w:rPr>
          <w:b/>
          <w:bCs/>
        </w:rPr>
        <w:t xml:space="preserve">ween </w:t>
      </w:r>
      <w:r w:rsidRPr="00510AF6">
        <w:rPr>
          <w:b/>
          <w:bCs/>
        </w:rPr>
        <w:t>"htm &amp; html" ?</w:t>
      </w:r>
    </w:p>
    <w:p w:rsidR="009F017C" w:rsidRDefault="009F017C" w:rsidP="00B635B7">
      <w:r>
        <w:t xml:space="preserve">Ans:  Technically both are same. Various software tools publish HTML pages with extension .htm as per the  standards of file naming in operating system. </w:t>
      </w:r>
    </w:p>
    <w:p w:rsidR="009F017C" w:rsidRDefault="009F017C" w:rsidP="00B635B7"/>
    <w:p w:rsidR="009F017C" w:rsidRPr="00510AF6" w:rsidRDefault="009F017C" w:rsidP="00B635B7">
      <w:pPr>
        <w:rPr>
          <w:b/>
          <w:bCs/>
        </w:rPr>
      </w:pPr>
      <w:r w:rsidRPr="00510AF6">
        <w:rPr>
          <w:b/>
          <w:bCs/>
        </w:rPr>
        <w:t>2. Every web page starts with "DOCUMENT DECLARATION".</w:t>
      </w:r>
    </w:p>
    <w:p w:rsidR="009F017C" w:rsidRDefault="009F017C" w:rsidP="00B635B7">
      <w:r>
        <w:t>- Document Declaration is used to define HTML version.</w:t>
      </w:r>
    </w:p>
    <w:p w:rsidR="009F017C" w:rsidRDefault="009F017C" w:rsidP="00B635B7">
      <w:r>
        <w:t>- It is new from HTML 5 version.</w:t>
      </w:r>
    </w:p>
    <w:p w:rsidR="009F017C" w:rsidRDefault="009F017C" w:rsidP="00B635B7">
      <w:r>
        <w:t>- It is defined by using the following entity</w:t>
      </w:r>
    </w:p>
    <w:p w:rsidR="009F017C" w:rsidRPr="00510AF6" w:rsidRDefault="00510AF6" w:rsidP="00B635B7">
      <w:pPr>
        <w:rPr>
          <w:b/>
          <w:bCs/>
        </w:rPr>
      </w:pPr>
      <w:r>
        <w:rPr>
          <w:b/>
          <w:bCs/>
        </w:rPr>
        <w:tab/>
        <w:t>&lt;!DOCTYPE html&gt;</w:t>
      </w:r>
    </w:p>
    <w:p w:rsidR="009F017C" w:rsidRDefault="009F017C" w:rsidP="00B635B7">
      <w:r>
        <w:t>- If declaration is not defined then it is considered as HTML 4.</w:t>
      </w:r>
    </w:p>
    <w:p w:rsidR="009F017C" w:rsidRPr="00510AF6" w:rsidRDefault="009F017C" w:rsidP="00B635B7">
      <w:pPr>
        <w:rPr>
          <w:b/>
          <w:bCs/>
        </w:rPr>
      </w:pPr>
      <w:r w:rsidRPr="00510AF6">
        <w:rPr>
          <w:b/>
          <w:bCs/>
        </w:rPr>
        <w:tab/>
      </w:r>
      <w:r w:rsidR="00510AF6">
        <w:rPr>
          <w:b/>
          <w:bCs/>
        </w:rPr>
        <w:t>&lt;!doctype html&gt;</w:t>
      </w:r>
    </w:p>
    <w:p w:rsidR="009F017C" w:rsidRDefault="009F017C" w:rsidP="00B635B7">
      <w:r>
        <w:t>Note: It is always recommended to use only lowercase for token.</w:t>
      </w:r>
    </w:p>
    <w:p w:rsidR="009F017C" w:rsidRDefault="009F017C" w:rsidP="00B635B7"/>
    <w:p w:rsidR="009F017C" w:rsidRPr="00510AF6" w:rsidRDefault="009F017C" w:rsidP="00B635B7">
      <w:pPr>
        <w:rPr>
          <w:b/>
          <w:bCs/>
        </w:rPr>
      </w:pPr>
      <w:r w:rsidRPr="00510AF6">
        <w:rPr>
          <w:b/>
          <w:bCs/>
        </w:rPr>
        <w:t>3. Every web page have a docum</w:t>
      </w:r>
      <w:r w:rsidR="00510AF6" w:rsidRPr="00510AF6">
        <w:rPr>
          <w:b/>
          <w:bCs/>
        </w:rPr>
        <w:t>ent scope defined using &lt;html&gt;.</w:t>
      </w:r>
    </w:p>
    <w:p w:rsidR="009F017C" w:rsidRDefault="009F017C" w:rsidP="00B635B7">
      <w:r>
        <w:lastRenderedPageBreak/>
        <w:t>Syntax:</w:t>
      </w:r>
    </w:p>
    <w:p w:rsidR="009F017C" w:rsidRDefault="009F017C" w:rsidP="00B635B7">
      <w:r>
        <w:tab/>
      </w:r>
      <w:r>
        <w:tab/>
        <w:t>&lt;!DOCTYPE html&gt;</w:t>
      </w:r>
    </w:p>
    <w:p w:rsidR="009F017C" w:rsidRDefault="009F017C" w:rsidP="00B635B7">
      <w:r>
        <w:tab/>
      </w:r>
      <w:r>
        <w:tab/>
        <w:t>&lt;html&gt;</w:t>
      </w:r>
    </w:p>
    <w:p w:rsidR="009F017C" w:rsidRDefault="009F017C" w:rsidP="00B635B7"/>
    <w:p w:rsidR="009F017C" w:rsidRDefault="00510AF6" w:rsidP="00B635B7">
      <w:r>
        <w:tab/>
      </w:r>
      <w:r>
        <w:tab/>
        <w:t>&lt;/html&gt;</w:t>
      </w:r>
    </w:p>
    <w:p w:rsidR="009F017C" w:rsidRDefault="009F017C" w:rsidP="00B635B7">
      <w:r>
        <w:tab/>
        <w:t xml:space="preserve">- Scope specifies the start and end of a document in browser. </w:t>
      </w:r>
    </w:p>
    <w:p w:rsidR="009F017C" w:rsidRDefault="009F017C" w:rsidP="00B635B7">
      <w:r>
        <w:tab/>
        <w:t>- Browser can merge multiple documents into one body.</w:t>
      </w:r>
    </w:p>
    <w:p w:rsidR="009F017C" w:rsidRDefault="009F017C" w:rsidP="00B635B7">
      <w:r>
        <w:tab/>
        <w:t>- Hence a scope is mandatory to identify the contents of document.</w:t>
      </w:r>
    </w:p>
    <w:p w:rsidR="009F017C" w:rsidRDefault="009F017C" w:rsidP="00B635B7"/>
    <w:p w:rsidR="009F017C" w:rsidRDefault="009F017C" w:rsidP="00B635B7"/>
    <w:p w:rsidR="009F017C" w:rsidRPr="00510AF6" w:rsidRDefault="009F017C" w:rsidP="00B635B7">
      <w:pPr>
        <w:rPr>
          <w:b/>
          <w:bCs/>
        </w:rPr>
      </w:pPr>
      <w:r w:rsidRPr="00510AF6">
        <w:rPr>
          <w:b/>
          <w:bCs/>
        </w:rPr>
        <w:t>4. Every document scope must define region and</w:t>
      </w:r>
      <w:r w:rsidR="00510AF6">
        <w:rPr>
          <w:b/>
          <w:bCs/>
        </w:rPr>
        <w:t xml:space="preserve"> language for document content.</w:t>
      </w:r>
    </w:p>
    <w:p w:rsidR="009F017C" w:rsidRDefault="009F017C" w:rsidP="00B635B7">
      <w:r>
        <w:tab/>
        <w:t xml:space="preserve">  &lt;!DOCTYPE html&gt;</w:t>
      </w:r>
    </w:p>
    <w:p w:rsidR="009F017C" w:rsidRDefault="00510AF6" w:rsidP="00B635B7">
      <w:r>
        <w:tab/>
        <w:t xml:space="preserve">  &lt;html  lang="en-in"&gt;</w:t>
      </w:r>
      <w:r>
        <w:tab/>
        <w:t>(</w:t>
      </w:r>
      <w:r w:rsidR="009F017C">
        <w:t>en-in</w:t>
      </w:r>
      <w:r w:rsidR="009F017C">
        <w:tab/>
        <w:t>India</w:t>
      </w:r>
      <w:r>
        <w:t xml:space="preserve">), (en-us   </w:t>
      </w:r>
      <w:r w:rsidR="009F017C">
        <w:t>US</w:t>
      </w:r>
      <w:r>
        <w:t>)</w:t>
      </w:r>
      <w:r w:rsidR="009F017C">
        <w:t xml:space="preserve">  </w:t>
      </w:r>
      <w:r>
        <w:t xml:space="preserve">(en-gb  </w:t>
      </w:r>
      <w:r w:rsidRPr="00510AF6">
        <w:t>Britan  etc..</w:t>
      </w:r>
      <w:r>
        <w:t>)  &lt;/html&gt;</w:t>
      </w:r>
      <w:r>
        <w:tab/>
      </w:r>
      <w:r>
        <w:tab/>
      </w:r>
      <w:r>
        <w:tab/>
      </w:r>
      <w:r w:rsidR="009F017C">
        <w:t>- lang is a language attribute.</w:t>
      </w:r>
    </w:p>
    <w:p w:rsidR="009F017C" w:rsidRDefault="009F017C" w:rsidP="00B635B7">
      <w:r>
        <w:tab/>
        <w:t xml:space="preserve">- "en-in" is value for language attribute. </w:t>
      </w:r>
    </w:p>
    <w:p w:rsidR="009F017C" w:rsidRDefault="009F017C" w:rsidP="00B635B7"/>
    <w:p w:rsidR="009F017C" w:rsidRPr="00510AF6" w:rsidRDefault="009F017C" w:rsidP="00B635B7">
      <w:pPr>
        <w:rPr>
          <w:b/>
          <w:bCs/>
        </w:rPr>
      </w:pPr>
      <w:r w:rsidRPr="00510AF6">
        <w:rPr>
          <w:b/>
          <w:bCs/>
        </w:rPr>
        <w:t>FAQ: What is an attribute?</w:t>
      </w:r>
    </w:p>
    <w:p w:rsidR="009F017C" w:rsidRDefault="009F017C" w:rsidP="00B635B7">
      <w:r>
        <w:t>Ans:  Attribute defines ad</w:t>
      </w:r>
      <w:r w:rsidR="00510AF6">
        <w:t xml:space="preserve">ditional behavior for element. </w:t>
      </w:r>
    </w:p>
    <w:p w:rsidR="00510AF6" w:rsidRDefault="00510AF6" w:rsidP="00B635B7"/>
    <w:p w:rsidR="009F017C" w:rsidRPr="00510AF6" w:rsidRDefault="009F017C" w:rsidP="00B635B7">
      <w:pPr>
        <w:rPr>
          <w:b/>
          <w:bCs/>
        </w:rPr>
      </w:pPr>
      <w:r w:rsidRPr="00510AF6">
        <w:rPr>
          <w:b/>
          <w:bCs/>
        </w:rPr>
        <w:t>5. Every document scope compris</w:t>
      </w:r>
      <w:r w:rsidR="00510AF6">
        <w:rPr>
          <w:b/>
          <w:bCs/>
        </w:rPr>
        <w:t>es of 2 sections at high level.</w:t>
      </w:r>
    </w:p>
    <w:p w:rsidR="009F017C" w:rsidRDefault="009F017C" w:rsidP="00B635B7">
      <w:r>
        <w:tab/>
      </w:r>
      <w:r>
        <w:tab/>
        <w:t>a) &lt;head&gt;</w:t>
      </w:r>
      <w:r>
        <w:tab/>
      </w:r>
      <w:r>
        <w:tab/>
        <w:t>b) &lt;body&gt;</w:t>
      </w:r>
    </w:p>
    <w:p w:rsidR="009F017C" w:rsidRDefault="009F017C" w:rsidP="00B635B7"/>
    <w:p w:rsidR="009F017C" w:rsidRDefault="009F017C" w:rsidP="00B635B7">
      <w:r>
        <w:t>Syntax:</w:t>
      </w:r>
    </w:p>
    <w:p w:rsidR="009F017C" w:rsidRDefault="009F017C" w:rsidP="00B635B7">
      <w:r>
        <w:tab/>
      </w:r>
      <w:r>
        <w:tab/>
        <w:t>&lt;!DOCTYPE html&gt;</w:t>
      </w:r>
    </w:p>
    <w:p w:rsidR="009F017C" w:rsidRDefault="009F017C" w:rsidP="00B635B7">
      <w:r>
        <w:tab/>
      </w:r>
      <w:r>
        <w:tab/>
        <w:t>&lt;html lang="en-in"&gt;</w:t>
      </w:r>
    </w:p>
    <w:p w:rsidR="009F017C" w:rsidRDefault="009F017C" w:rsidP="00B635B7">
      <w:r>
        <w:tab/>
      </w:r>
      <w:r>
        <w:tab/>
      </w:r>
      <w:r>
        <w:tab/>
        <w:t>&lt;head&gt;</w:t>
      </w:r>
    </w:p>
    <w:p w:rsidR="009F017C" w:rsidRDefault="009F017C" w:rsidP="00B635B7">
      <w:r>
        <w:tab/>
      </w:r>
      <w:r>
        <w:tab/>
      </w:r>
      <w:r>
        <w:tab/>
        <w:t>&lt;/head&gt;</w:t>
      </w:r>
    </w:p>
    <w:p w:rsidR="009F017C" w:rsidRDefault="009F017C" w:rsidP="00B635B7">
      <w:r>
        <w:tab/>
      </w:r>
      <w:r>
        <w:tab/>
        <w:t>&lt;body&gt;</w:t>
      </w:r>
    </w:p>
    <w:p w:rsidR="009F017C" w:rsidRDefault="009F017C" w:rsidP="00B635B7">
      <w:r>
        <w:tab/>
      </w:r>
      <w:r>
        <w:tab/>
        <w:t>&lt;/body&gt;</w:t>
      </w:r>
    </w:p>
    <w:p w:rsidR="009F017C" w:rsidRDefault="00510AF6" w:rsidP="00B635B7">
      <w:r>
        <w:lastRenderedPageBreak/>
        <w:tab/>
      </w:r>
      <w:r>
        <w:tab/>
        <w:t>&lt;/html&gt;</w:t>
      </w:r>
    </w:p>
    <w:p w:rsidR="009F017C" w:rsidRDefault="009F017C" w:rsidP="00B635B7">
      <w:r>
        <w:tab/>
        <w:t>- Content in body section loads always as a result of round-trip.</w:t>
      </w:r>
    </w:p>
    <w:p w:rsidR="009F017C" w:rsidRDefault="009F017C" w:rsidP="00B635B7">
      <w:r>
        <w:tab/>
        <w:t>- Content in head section is cached and loaded from cache. It saves round-trip.</w:t>
      </w:r>
    </w:p>
    <w:p w:rsidR="009F017C" w:rsidRDefault="009F017C" w:rsidP="00B635B7"/>
    <w:p w:rsidR="009F017C" w:rsidRPr="00510AF6" w:rsidRDefault="009F017C" w:rsidP="00B635B7">
      <w:pPr>
        <w:rPr>
          <w:b/>
          <w:bCs/>
        </w:rPr>
      </w:pPr>
      <w:r w:rsidRPr="00510AF6">
        <w:rPr>
          <w:b/>
          <w:bCs/>
        </w:rPr>
        <w:t>FAQ: What is round-trip?</w:t>
      </w:r>
    </w:p>
    <w:p w:rsidR="009F017C" w:rsidRDefault="009F017C" w:rsidP="00B635B7">
      <w:r>
        <w:t>Ans:  In network application if requested content is loa</w:t>
      </w:r>
      <w:r w:rsidR="00510AF6">
        <w:t xml:space="preserve">ded every time from server then </w:t>
      </w:r>
      <w:r>
        <w:t>it is known as round-trip.</w:t>
      </w:r>
    </w:p>
    <w:p w:rsidR="009F017C" w:rsidRDefault="009F017C" w:rsidP="00B635B7"/>
    <w:p w:rsidR="009F017C" w:rsidRPr="00510AF6" w:rsidRDefault="009F017C" w:rsidP="00B635B7">
      <w:pPr>
        <w:rPr>
          <w:b/>
          <w:bCs/>
        </w:rPr>
      </w:pPr>
      <w:r w:rsidRPr="00510AF6">
        <w:rPr>
          <w:b/>
          <w:bCs/>
        </w:rPr>
        <w:t>6. Head section typic</w:t>
      </w:r>
      <w:r w:rsidR="00510AF6">
        <w:rPr>
          <w:b/>
          <w:bCs/>
        </w:rPr>
        <w:t>ally comprises of elements like</w:t>
      </w:r>
    </w:p>
    <w:p w:rsidR="009F017C" w:rsidRDefault="009F017C" w:rsidP="00B635B7">
      <w:r>
        <w:t>&lt;title&gt;</w:t>
      </w:r>
      <w:r w:rsidR="00510AF6">
        <w:t xml:space="preserve"> , </w:t>
      </w:r>
      <w:r>
        <w:t>&lt;link&gt;</w:t>
      </w:r>
      <w:r w:rsidR="00510AF6">
        <w:t xml:space="preserve">, </w:t>
      </w:r>
      <w:r>
        <w:t>&lt;meta&gt;</w:t>
      </w:r>
      <w:r w:rsidR="00510AF6">
        <w:t xml:space="preserve">,  </w:t>
      </w:r>
      <w:r>
        <w:t>&lt;base&gt;</w:t>
      </w:r>
      <w:r w:rsidR="00510AF6">
        <w:t xml:space="preserve">, </w:t>
      </w:r>
      <w:r>
        <w:t>&lt;style&gt;</w:t>
      </w:r>
      <w:r w:rsidR="00510AF6">
        <w:t xml:space="preserve">, </w:t>
      </w:r>
      <w:r>
        <w:t>&lt;script&gt;</w:t>
      </w:r>
    </w:p>
    <w:p w:rsidR="009F017C" w:rsidRDefault="009F017C" w:rsidP="00B635B7"/>
    <w:p w:rsidR="009F017C" w:rsidRDefault="009F017C" w:rsidP="00B635B7">
      <w:r>
        <w:t>Note: It is not mandatory to keep the elements in h</w:t>
      </w:r>
      <w:r w:rsidR="00510AF6">
        <w:t>ead section. You can change the</w:t>
      </w:r>
      <w:r>
        <w:t xml:space="preserve"> location according to requirements.</w:t>
      </w:r>
    </w:p>
    <w:p w:rsidR="009F017C" w:rsidRDefault="009F017C" w:rsidP="00B635B7"/>
    <w:p w:rsidR="009F017C" w:rsidRPr="00510AF6" w:rsidRDefault="009F017C" w:rsidP="00B635B7">
      <w:pPr>
        <w:rPr>
          <w:b/>
          <w:bCs/>
          <w:u w:val="single"/>
        </w:rPr>
      </w:pPr>
      <w:r w:rsidRPr="00510AF6">
        <w:rPr>
          <w:b/>
          <w:bCs/>
          <w:u w:val="single"/>
        </w:rPr>
        <w:t>22/03</w:t>
      </w:r>
    </w:p>
    <w:p w:rsidR="009F017C" w:rsidRPr="00510AF6" w:rsidRDefault="009F017C" w:rsidP="00B635B7">
      <w:pPr>
        <w:rPr>
          <w:b/>
          <w:bCs/>
        </w:rPr>
      </w:pPr>
      <w:r w:rsidRPr="00510AF6">
        <w:rPr>
          <w:b/>
          <w:bCs/>
        </w:rPr>
        <w:t xml:space="preserve">1. Document Declaration </w:t>
      </w:r>
    </w:p>
    <w:p w:rsidR="009F017C" w:rsidRDefault="00510AF6" w:rsidP="00B635B7">
      <w:r>
        <w:tab/>
        <w:t>&lt;!DOCTYPE html&gt;</w:t>
      </w:r>
    </w:p>
    <w:p w:rsidR="009F017C" w:rsidRPr="00510AF6" w:rsidRDefault="009F017C" w:rsidP="00B635B7">
      <w:pPr>
        <w:rPr>
          <w:b/>
          <w:bCs/>
        </w:rPr>
      </w:pPr>
      <w:r w:rsidRPr="00510AF6">
        <w:rPr>
          <w:b/>
          <w:bCs/>
        </w:rPr>
        <w:t>2. Document Scope</w:t>
      </w:r>
    </w:p>
    <w:p w:rsidR="009F017C" w:rsidRDefault="00510AF6" w:rsidP="00B635B7">
      <w:r>
        <w:tab/>
        <w:t>&lt;html lang="en-in"&gt;</w:t>
      </w:r>
    </w:p>
    <w:p w:rsidR="009F017C" w:rsidRPr="00510AF6" w:rsidRDefault="009F017C" w:rsidP="00B635B7">
      <w:pPr>
        <w:rPr>
          <w:b/>
          <w:bCs/>
        </w:rPr>
      </w:pPr>
      <w:r w:rsidRPr="00510AF6">
        <w:rPr>
          <w:b/>
          <w:bCs/>
        </w:rPr>
        <w:t>3. Sections</w:t>
      </w:r>
    </w:p>
    <w:p w:rsidR="009F017C" w:rsidRDefault="009F017C" w:rsidP="00B635B7">
      <w:r>
        <w:tab/>
        <w:t>&lt;head&gt;</w:t>
      </w:r>
      <w:r w:rsidR="00510AF6">
        <w:t xml:space="preserve"> </w:t>
      </w:r>
      <w:r>
        <w:tab/>
        <w:t>&lt;body&gt;</w:t>
      </w:r>
    </w:p>
    <w:p w:rsidR="009F017C" w:rsidRDefault="009F017C" w:rsidP="00B635B7"/>
    <w:p w:rsidR="009F017C" w:rsidRPr="0090686F" w:rsidRDefault="009F017C" w:rsidP="00B635B7">
      <w:pPr>
        <w:rPr>
          <w:b/>
          <w:bCs/>
        </w:rPr>
      </w:pPr>
      <w:r w:rsidRPr="0090686F">
        <w:rPr>
          <w:b/>
          <w:bCs/>
        </w:rPr>
        <w:t>Elements in Head Section</w:t>
      </w:r>
    </w:p>
    <w:p w:rsidR="009F017C" w:rsidRPr="0090686F" w:rsidRDefault="009F017C" w:rsidP="00B635B7">
      <w:pPr>
        <w:rPr>
          <w:b/>
          <w:bCs/>
        </w:rPr>
      </w:pPr>
      <w:r w:rsidRPr="0090686F">
        <w:rPr>
          <w:b/>
          <w:bCs/>
        </w:rPr>
        <w:t>1. Title</w:t>
      </w:r>
    </w:p>
    <w:p w:rsidR="009F017C" w:rsidRDefault="009F017C" w:rsidP="00B635B7">
      <w:r>
        <w:t xml:space="preserve"> - It can display page title in browser title bar.</w:t>
      </w:r>
    </w:p>
    <w:p w:rsidR="009F017C" w:rsidRDefault="009F017C" w:rsidP="00B635B7">
      <w:r>
        <w:t xml:space="preserve"> - It can be used in bookmarking. </w:t>
      </w:r>
    </w:p>
    <w:p w:rsidR="009F017C" w:rsidRDefault="009F017C" w:rsidP="00B635B7">
      <w:r>
        <w:t xml:space="preserve"> - It is also used in SEO. [Search Engine Optimization]</w:t>
      </w:r>
    </w:p>
    <w:p w:rsidR="009F017C" w:rsidRDefault="009F017C" w:rsidP="00B635B7"/>
    <w:p w:rsidR="009F017C" w:rsidRDefault="009F017C" w:rsidP="00B635B7">
      <w:r w:rsidRPr="0090686F">
        <w:rPr>
          <w:b/>
          <w:bCs/>
        </w:rPr>
        <w:t>Syntax</w:t>
      </w:r>
      <w:r>
        <w:t>:</w:t>
      </w:r>
    </w:p>
    <w:p w:rsidR="009F017C" w:rsidRDefault="009F017C" w:rsidP="00B635B7">
      <w:r>
        <w:lastRenderedPageBreak/>
        <w:tab/>
        <w:t>&lt;head&gt;</w:t>
      </w:r>
    </w:p>
    <w:p w:rsidR="009F017C" w:rsidRDefault="009F017C" w:rsidP="00B635B7">
      <w:r>
        <w:tab/>
        <w:t xml:space="preserve">   &lt;title&gt; Fitness | Home &lt;/title&gt;</w:t>
      </w:r>
    </w:p>
    <w:p w:rsidR="009F017C" w:rsidRDefault="009F017C" w:rsidP="00B635B7">
      <w:r>
        <w:tab/>
        <w:t>&lt;/head&gt;</w:t>
      </w:r>
    </w:p>
    <w:p w:rsidR="009F017C" w:rsidRDefault="009F017C" w:rsidP="00B635B7"/>
    <w:p w:rsidR="009F017C" w:rsidRPr="0090686F" w:rsidRDefault="009F017C" w:rsidP="00B635B7">
      <w:pPr>
        <w:rPr>
          <w:b/>
          <w:bCs/>
        </w:rPr>
      </w:pPr>
      <w:r w:rsidRPr="0090686F">
        <w:rPr>
          <w:b/>
          <w:bCs/>
        </w:rPr>
        <w:t>FAQ: Can we set title in body section?</w:t>
      </w:r>
    </w:p>
    <w:p w:rsidR="009F017C" w:rsidRDefault="009F017C" w:rsidP="00B635B7">
      <w:r>
        <w:t>Ans:  Yes.</w:t>
      </w:r>
    </w:p>
    <w:p w:rsidR="009F017C" w:rsidRDefault="009F017C" w:rsidP="00B635B7"/>
    <w:p w:rsidR="009F017C" w:rsidRPr="0090686F" w:rsidRDefault="009F017C" w:rsidP="00B635B7">
      <w:pPr>
        <w:rPr>
          <w:b/>
          <w:bCs/>
        </w:rPr>
      </w:pPr>
      <w:r w:rsidRPr="0090686F">
        <w:rPr>
          <w:b/>
          <w:bCs/>
        </w:rPr>
        <w:t>FAQ: When to set title in body?</w:t>
      </w:r>
    </w:p>
    <w:p w:rsidR="009F017C" w:rsidRDefault="009F017C" w:rsidP="00B635B7">
      <w:r>
        <w:t>Ans:  If title have to change dynamically then always render using round-trip.</w:t>
      </w:r>
    </w:p>
    <w:p w:rsidR="009F017C" w:rsidRDefault="009F017C" w:rsidP="00B635B7">
      <w:r>
        <w:tab/>
        <w:t xml:space="preserve"> Body section always renders on round-trip.</w:t>
      </w:r>
    </w:p>
    <w:p w:rsidR="009F017C" w:rsidRDefault="009F017C" w:rsidP="00B635B7"/>
    <w:p w:rsidR="009F017C" w:rsidRPr="0090686F" w:rsidRDefault="009F017C" w:rsidP="00B635B7">
      <w:pPr>
        <w:rPr>
          <w:b/>
          <w:bCs/>
        </w:rPr>
      </w:pPr>
      <w:r w:rsidRPr="0090686F">
        <w:rPr>
          <w:b/>
          <w:bCs/>
        </w:rPr>
        <w:t>FAQ: What is the role of title in head section?</w:t>
      </w:r>
    </w:p>
    <w:p w:rsidR="009F017C" w:rsidRDefault="009F017C" w:rsidP="00B635B7">
      <w:r>
        <w:t>Ans:  It renders by saving round-trip.</w:t>
      </w:r>
    </w:p>
    <w:p w:rsidR="009F017C" w:rsidRDefault="009F017C" w:rsidP="00B635B7">
      <w:r>
        <w:tab/>
        <w:t xml:space="preserve"> If title is same across multiple requests then set in head section. </w:t>
      </w:r>
    </w:p>
    <w:p w:rsidR="009F017C" w:rsidRDefault="009F017C" w:rsidP="00B635B7"/>
    <w:p w:rsidR="009F017C" w:rsidRPr="0090686F" w:rsidRDefault="009F017C" w:rsidP="00B635B7">
      <w:pPr>
        <w:rPr>
          <w:b/>
          <w:bCs/>
        </w:rPr>
      </w:pPr>
      <w:r w:rsidRPr="0090686F">
        <w:rPr>
          <w:b/>
          <w:bCs/>
        </w:rPr>
        <w:t>2. Link</w:t>
      </w:r>
    </w:p>
    <w:p w:rsidR="009F017C" w:rsidRDefault="009F017C" w:rsidP="00B635B7">
      <w:r>
        <w:t>- It can link external documents with your page.</w:t>
      </w:r>
    </w:p>
    <w:p w:rsidR="009F017C" w:rsidRDefault="009F017C" w:rsidP="00B635B7">
      <w:r>
        <w:t>- It can also link various plugins to page.</w:t>
      </w:r>
    </w:p>
    <w:p w:rsidR="009F017C" w:rsidRDefault="009F017C" w:rsidP="00B635B7">
      <w:r>
        <w:t>- External documents include CSS style sheets, favicons etc.</w:t>
      </w:r>
    </w:p>
    <w:p w:rsidR="009F017C" w:rsidRDefault="009F017C" w:rsidP="00B635B7"/>
    <w:p w:rsidR="009F017C" w:rsidRPr="0090686F" w:rsidRDefault="009F017C" w:rsidP="00B635B7">
      <w:pPr>
        <w:rPr>
          <w:b/>
          <w:bCs/>
        </w:rPr>
      </w:pPr>
      <w:r w:rsidRPr="0090686F">
        <w:rPr>
          <w:b/>
          <w:bCs/>
        </w:rPr>
        <w:t>Linking Favicon to page:</w:t>
      </w:r>
    </w:p>
    <w:p w:rsidR="009F017C" w:rsidRDefault="009F017C" w:rsidP="00B635B7">
      <w:r>
        <w:t xml:space="preserve">1. Open </w:t>
      </w:r>
      <w:del w:id="13" w:author="Priyanshu Solon" w:date="2025-04-16T15:20:00Z">
        <w:r w:rsidDel="00E028D6">
          <w:delText>ms</w:delText>
        </w:r>
      </w:del>
      <w:ins w:id="14" w:author="Priyanshu Solon" w:date="2025-04-16T15:20:00Z">
        <w:r w:rsidR="00E028D6">
          <w:t>MS</w:t>
        </w:r>
      </w:ins>
      <w:r>
        <w:t xml:space="preserve">-paint on your device </w:t>
      </w:r>
    </w:p>
    <w:p w:rsidR="009F017C" w:rsidRDefault="009F017C" w:rsidP="00B635B7">
      <w:r>
        <w:t xml:space="preserve">2. Go to File &gt; Image Properties &gt; set size 32 x 32 pixels </w:t>
      </w:r>
    </w:p>
    <w:p w:rsidR="009F017C" w:rsidRDefault="009F017C" w:rsidP="00B635B7">
      <w:r>
        <w:t xml:space="preserve">3. Draw your icon </w:t>
      </w:r>
    </w:p>
    <w:p w:rsidR="009F017C" w:rsidRDefault="009F017C" w:rsidP="00B635B7">
      <w:r>
        <w:t xml:space="preserve">4. Save into your project physical path </w:t>
      </w:r>
      <w:del w:id="15" w:author="Priyanshu Solon" w:date="2025-04-16T15:20:00Z">
        <w:r w:rsidDel="00E028D6">
          <w:delText xml:space="preserve"> </w:delText>
        </w:r>
      </w:del>
      <w:r>
        <w:t>"D:\fitness-app\public\images"</w:t>
      </w:r>
    </w:p>
    <w:p w:rsidR="009F017C" w:rsidRDefault="009F017C" w:rsidP="00B635B7">
      <w:r>
        <w:t xml:space="preserve">5. Name it as </w:t>
      </w:r>
      <w:del w:id="16" w:author="Priyanshu Solon" w:date="2025-04-16T15:20:00Z">
        <w:r w:rsidDel="00E028D6">
          <w:delText xml:space="preserve"> </w:delText>
        </w:r>
      </w:del>
      <w:r>
        <w:t>"favicon".</w:t>
      </w:r>
    </w:p>
    <w:p w:rsidR="009F017C" w:rsidRDefault="009F017C" w:rsidP="00B635B7">
      <w:r>
        <w:t>6. The default type is PNG. (favicon.png)</w:t>
      </w:r>
    </w:p>
    <w:p w:rsidR="009F017C" w:rsidRDefault="009F017C" w:rsidP="00B635B7">
      <w:r>
        <w:t>7. Open image location in VS Code</w:t>
      </w:r>
    </w:p>
    <w:p w:rsidR="009F017C" w:rsidRDefault="009F017C" w:rsidP="00B635B7">
      <w:r>
        <w:t>8. Rename the file to "favicon.ico".</w:t>
      </w:r>
    </w:p>
    <w:p w:rsidR="009F017C" w:rsidRDefault="009F017C" w:rsidP="00B635B7">
      <w:r>
        <w:lastRenderedPageBreak/>
        <w:t>9. Link to your HTML page</w:t>
      </w:r>
    </w:p>
    <w:p w:rsidR="009F017C" w:rsidRDefault="009F017C" w:rsidP="00B635B7"/>
    <w:p w:rsidR="009F017C" w:rsidRDefault="009F017C" w:rsidP="00B635B7">
      <w:r>
        <w:t>&lt;head&gt;</w:t>
      </w:r>
    </w:p>
    <w:p w:rsidR="009F017C" w:rsidRDefault="009F017C" w:rsidP="00B635B7">
      <w:r>
        <w:tab/>
        <w:t>&lt;link rel="shortcut icon"  href="./public/images/favicon.ico"&gt;</w:t>
      </w:r>
    </w:p>
    <w:p w:rsidR="009F017C" w:rsidRDefault="009F017C" w:rsidP="00B635B7">
      <w:r>
        <w:t>&lt;/head&gt;</w:t>
      </w:r>
    </w:p>
    <w:p w:rsidR="009F017C" w:rsidRDefault="009F017C" w:rsidP="00B635B7">
      <w:r>
        <w:tab/>
      </w:r>
    </w:p>
    <w:p w:rsidR="009F017C" w:rsidRDefault="009F017C" w:rsidP="00B635B7">
      <w:r>
        <w:tab/>
        <w:t>rel</w:t>
      </w:r>
      <w:r>
        <w:tab/>
      </w:r>
      <w:r>
        <w:tab/>
        <w:t xml:space="preserve">: It refers to file type. [MIME type] </w:t>
      </w:r>
    </w:p>
    <w:p w:rsidR="009F017C" w:rsidRDefault="009F017C" w:rsidP="00B635B7">
      <w:r>
        <w:tab/>
        <w:t>href</w:t>
      </w:r>
      <w:r>
        <w:tab/>
      </w:r>
      <w:r>
        <w:tab/>
        <w:t xml:space="preserve">: It refers to file virtual path. </w:t>
      </w:r>
    </w:p>
    <w:p w:rsidR="009F017C" w:rsidRDefault="009F017C" w:rsidP="00B635B7"/>
    <w:p w:rsidR="009F017C" w:rsidRPr="0090686F" w:rsidRDefault="009F017C" w:rsidP="00B635B7">
      <w:pPr>
        <w:rPr>
          <w:b/>
          <w:bCs/>
        </w:rPr>
      </w:pPr>
      <w:r w:rsidRPr="0090686F">
        <w:rPr>
          <w:b/>
          <w:bCs/>
        </w:rPr>
        <w:t>Note: Never you the physical path. Server can access only virtual path.</w:t>
      </w:r>
    </w:p>
    <w:p w:rsidR="009F017C" w:rsidRDefault="009F017C" w:rsidP="00B635B7"/>
    <w:p w:rsidR="009F017C" w:rsidRDefault="009F017C" w:rsidP="00B635B7">
      <w:r>
        <w:tab/>
      </w:r>
      <w:r>
        <w:tab/>
        <w:t>/</w:t>
      </w:r>
      <w:r>
        <w:tab/>
        <w:t xml:space="preserve">forward slash </w:t>
      </w:r>
      <w:r>
        <w:tab/>
      </w:r>
      <w:r>
        <w:tab/>
        <w:t>=&gt; virtual path</w:t>
      </w:r>
    </w:p>
    <w:p w:rsidR="009F017C" w:rsidRDefault="009F017C" w:rsidP="00B635B7">
      <w:r>
        <w:tab/>
      </w:r>
      <w:r>
        <w:tab/>
        <w:t>\</w:t>
      </w:r>
      <w:r>
        <w:tab/>
        <w:t>back slash</w:t>
      </w:r>
      <w:r>
        <w:tab/>
      </w:r>
      <w:r>
        <w:tab/>
        <w:t>=&gt; physical path</w:t>
      </w:r>
    </w:p>
    <w:p w:rsidR="009F017C" w:rsidRDefault="009F017C" w:rsidP="00B635B7"/>
    <w:p w:rsidR="009F017C" w:rsidRPr="0090686F" w:rsidRDefault="009F017C" w:rsidP="00B635B7">
      <w:pPr>
        <w:rPr>
          <w:b/>
          <w:bCs/>
        </w:rPr>
      </w:pPr>
      <w:r w:rsidRPr="0090686F">
        <w:rPr>
          <w:b/>
          <w:bCs/>
        </w:rPr>
        <w:t>FAQ: What is MIME?</w:t>
      </w:r>
    </w:p>
    <w:p w:rsidR="009F017C" w:rsidRDefault="009F017C" w:rsidP="00B635B7">
      <w:r>
        <w:t>Ans : MIME is "Multipurpose Internet Mail Extension".</w:t>
      </w:r>
    </w:p>
    <w:p w:rsidR="009F017C" w:rsidRDefault="009F017C" w:rsidP="00B635B7">
      <w:r>
        <w:tab/>
        <w:t xml:space="preserve"> It is the file type used by browser to </w:t>
      </w:r>
      <w:r w:rsidR="0090686F">
        <w:t>identify the file content type.</w:t>
      </w:r>
    </w:p>
    <w:p w:rsidR="009F017C" w:rsidRDefault="009F017C" w:rsidP="00B635B7"/>
    <w:p w:rsidR="009F017C" w:rsidRPr="0090686F" w:rsidRDefault="009F017C" w:rsidP="00B635B7">
      <w:pPr>
        <w:rPr>
          <w:b/>
          <w:bCs/>
        </w:rPr>
      </w:pPr>
      <w:r w:rsidRPr="0090686F">
        <w:rPr>
          <w:b/>
          <w:bCs/>
        </w:rPr>
        <w:t>3. Meta</w:t>
      </w:r>
    </w:p>
    <w:p w:rsidR="009F017C" w:rsidRDefault="009F017C" w:rsidP="00B635B7">
      <w:r>
        <w:t>- Meta refers to "Meta Data".</w:t>
      </w:r>
    </w:p>
    <w:p w:rsidR="009F017C" w:rsidRDefault="009F017C" w:rsidP="00B635B7">
      <w:r>
        <w:t>- It is information about your page provided to browser and SEO.</w:t>
      </w:r>
    </w:p>
    <w:p w:rsidR="009F017C" w:rsidRDefault="009F017C" w:rsidP="00B635B7">
      <w:r>
        <w:t>- It is responsible for making the page SEO friendly and Responsive.</w:t>
      </w:r>
    </w:p>
    <w:p w:rsidR="009F017C" w:rsidRDefault="009F017C" w:rsidP="00B635B7"/>
    <w:p w:rsidR="009F017C" w:rsidRPr="0090686F" w:rsidRDefault="009F017C" w:rsidP="00B635B7">
      <w:pPr>
        <w:rPr>
          <w:b/>
          <w:bCs/>
        </w:rPr>
      </w:pPr>
      <w:r w:rsidRPr="0090686F">
        <w:rPr>
          <w:b/>
          <w:bCs/>
        </w:rPr>
        <w:t>FAQ: What is Responsive?</w:t>
      </w:r>
    </w:p>
    <w:p w:rsidR="009F017C" w:rsidRDefault="009F017C" w:rsidP="00B635B7">
      <w:r>
        <w:t xml:space="preserve">Ans:  A response page can adjust its content according to the device. </w:t>
      </w:r>
    </w:p>
    <w:p w:rsidR="009F017C" w:rsidRDefault="009F017C" w:rsidP="00B635B7">
      <w:r>
        <w:tab/>
        <w:t xml:space="preserve"> It can also change dynamically. </w:t>
      </w:r>
    </w:p>
    <w:p w:rsidR="009F017C" w:rsidRDefault="009F017C" w:rsidP="00B635B7"/>
    <w:p w:rsidR="009F017C" w:rsidRPr="0090686F" w:rsidRDefault="009F017C" w:rsidP="00B635B7">
      <w:pPr>
        <w:rPr>
          <w:b/>
          <w:bCs/>
        </w:rPr>
      </w:pPr>
      <w:r w:rsidRPr="0090686F">
        <w:rPr>
          <w:b/>
          <w:bCs/>
        </w:rPr>
        <w:t>Note: You download and install "Mobile Simulator" on your browser.</w:t>
      </w:r>
    </w:p>
    <w:p w:rsidR="009F017C" w:rsidRDefault="009F017C" w:rsidP="00B635B7">
      <w:r>
        <w:tab/>
      </w:r>
      <w:r>
        <w:tab/>
        <w:t>Google =&gt; Chrome Mobile Simulator</w:t>
      </w:r>
    </w:p>
    <w:p w:rsidR="009F017C" w:rsidRDefault="009F017C" w:rsidP="00B635B7"/>
    <w:p w:rsidR="009F017C" w:rsidRPr="0090686F" w:rsidRDefault="009F017C" w:rsidP="00B635B7">
      <w:pPr>
        <w:rPr>
          <w:b/>
          <w:bCs/>
        </w:rPr>
      </w:pPr>
      <w:r w:rsidRPr="0090686F">
        <w:rPr>
          <w:b/>
          <w:bCs/>
        </w:rPr>
        <w:t>Syntax:</w:t>
      </w:r>
    </w:p>
    <w:p w:rsidR="009F017C" w:rsidRDefault="009F017C" w:rsidP="00B635B7">
      <w:r>
        <w:tab/>
        <w:t>&lt;head&gt;</w:t>
      </w:r>
    </w:p>
    <w:p w:rsidR="009F017C" w:rsidRDefault="009F017C" w:rsidP="00B635B7">
      <w:r>
        <w:tab/>
        <w:t xml:space="preserve">   &lt;meta  name="viewport"  content="width=device-width, initial-scale=1"&gt;</w:t>
      </w:r>
    </w:p>
    <w:p w:rsidR="009F017C" w:rsidRDefault="009F017C" w:rsidP="00B635B7">
      <w:r>
        <w:tab/>
        <w:t>&lt;/head&gt;</w:t>
      </w:r>
    </w:p>
    <w:p w:rsidR="009F017C" w:rsidRDefault="009F017C" w:rsidP="00B635B7"/>
    <w:p w:rsidR="009F017C" w:rsidRDefault="009F017C" w:rsidP="00B635B7">
      <w:r>
        <w:t>Ex:</w:t>
      </w:r>
    </w:p>
    <w:p w:rsidR="009F017C" w:rsidRDefault="009F017C" w:rsidP="00B635B7">
      <w:r>
        <w:t>&lt;!DOCTYPE html&gt;</w:t>
      </w:r>
    </w:p>
    <w:p w:rsidR="009F017C" w:rsidRDefault="009F017C" w:rsidP="00B635B7">
      <w:r>
        <w:t>&lt;html lang="en-in"&gt;</w:t>
      </w:r>
    </w:p>
    <w:p w:rsidR="009F017C" w:rsidRDefault="009F017C" w:rsidP="00B635B7">
      <w:r>
        <w:t xml:space="preserve">   &lt;head&gt;</w:t>
      </w:r>
    </w:p>
    <w:p w:rsidR="009F017C" w:rsidRDefault="009F017C" w:rsidP="00B635B7">
      <w:r>
        <w:t xml:space="preserve">       &lt;title&gt;Fitness | Home&lt;/title&gt;</w:t>
      </w:r>
    </w:p>
    <w:p w:rsidR="009F017C" w:rsidRDefault="009F017C" w:rsidP="00B635B7">
      <w:r>
        <w:t xml:space="preserve">       &lt;link href="./public/images/favicon.ico" rel="shortcut icon"&gt;</w:t>
      </w:r>
    </w:p>
    <w:p w:rsidR="009F017C" w:rsidRDefault="009F017C" w:rsidP="00B635B7">
      <w:r>
        <w:t xml:space="preserve">       &lt;meta name="viewport" content="width=device-width, initial-scale=1" &gt;</w:t>
      </w:r>
    </w:p>
    <w:p w:rsidR="009F017C" w:rsidRDefault="009F017C" w:rsidP="00B635B7">
      <w:r>
        <w:t xml:space="preserve">   &lt;/head&gt;</w:t>
      </w:r>
    </w:p>
    <w:p w:rsidR="009F017C" w:rsidRDefault="009F017C" w:rsidP="00B635B7">
      <w:r>
        <w:t xml:space="preserve">   &lt;body&gt;</w:t>
      </w:r>
    </w:p>
    <w:p w:rsidR="009F017C" w:rsidRDefault="009F017C" w:rsidP="00B635B7">
      <w:r>
        <w:t xml:space="preserve">      Lorem ipsum dolor sit amet consectetur, adipisicing elit. Unde consequuntur vel obcaecati odio impedit nemo, mollitia veniam, ratione quas expedita aperiam consectetur voluptatum architecto reiciendis qui nobis possimus vero nulla.</w:t>
      </w:r>
    </w:p>
    <w:p w:rsidR="009F017C" w:rsidRDefault="009F017C" w:rsidP="00B635B7">
      <w:r>
        <w:t xml:space="preserve">      Lorem ipsum dolor sit, amet consectetur adipisicing elit. Dolore inventore iusto cupiditate in molestias quaerat consectetur, odit autem dolor, iste deserunt accusantium pariatur eum excepturi reiciendis ea, quae nisi vero!</w:t>
      </w:r>
    </w:p>
    <w:p w:rsidR="009F017C" w:rsidRDefault="009F017C" w:rsidP="00B635B7">
      <w:r>
        <w:t xml:space="preserve">      Lorem, ipsum dolor sit amet consectetur adipisicing elit. Perferendis omnis aspernatur iure est ullam maiores, ipsum hic eos dignissimos provident vitae asperiores modi quia commodi laboriosam assumenda dolores? Quos, ea.</w:t>
      </w:r>
    </w:p>
    <w:p w:rsidR="009F017C" w:rsidRDefault="009F017C" w:rsidP="00B635B7">
      <w:r>
        <w:t xml:space="preserve">   &lt;/body&gt;</w:t>
      </w:r>
    </w:p>
    <w:p w:rsidR="009F017C" w:rsidRDefault="009F017C" w:rsidP="00B635B7">
      <w:r>
        <w:t>&lt;/html&gt;</w:t>
      </w:r>
    </w:p>
    <w:p w:rsidR="009F017C" w:rsidRDefault="009F017C" w:rsidP="00B635B7"/>
    <w:p w:rsidR="009F017C" w:rsidRPr="0090686F" w:rsidRDefault="0090686F" w:rsidP="00B635B7">
      <w:pPr>
        <w:rPr>
          <w:b/>
          <w:bCs/>
          <w:u w:val="single"/>
        </w:rPr>
      </w:pPr>
      <w:r w:rsidRPr="0090686F">
        <w:rPr>
          <w:b/>
          <w:bCs/>
          <w:u w:val="single"/>
        </w:rPr>
        <w:t>24/03</w:t>
      </w:r>
    </w:p>
    <w:p w:rsidR="009F017C" w:rsidRDefault="009F017C" w:rsidP="00B635B7">
      <w:pPr>
        <w:rPr>
          <w:b/>
          <w:bCs/>
        </w:rPr>
      </w:pPr>
      <w:r w:rsidRPr="0090686F">
        <w:rPr>
          <w:b/>
          <w:bCs/>
        </w:rPr>
        <w:t>HTML Page Structure</w:t>
      </w:r>
    </w:p>
    <w:p w:rsidR="0090686F" w:rsidRPr="0090686F" w:rsidRDefault="0090686F" w:rsidP="00B635B7">
      <w:pPr>
        <w:rPr>
          <w:b/>
          <w:bCs/>
        </w:rPr>
      </w:pPr>
    </w:p>
    <w:p w:rsidR="009F017C" w:rsidRPr="0090686F" w:rsidRDefault="009F017C" w:rsidP="00B635B7">
      <w:pPr>
        <w:rPr>
          <w:b/>
          <w:bCs/>
        </w:rPr>
      </w:pPr>
      <w:r w:rsidRPr="0090686F">
        <w:rPr>
          <w:b/>
          <w:bCs/>
        </w:rPr>
        <w:t>1. Document Declaration</w:t>
      </w:r>
    </w:p>
    <w:p w:rsidR="009F017C" w:rsidRPr="0090686F" w:rsidRDefault="009F017C" w:rsidP="00B635B7">
      <w:pPr>
        <w:rPr>
          <w:b/>
          <w:bCs/>
        </w:rPr>
      </w:pPr>
      <w:r w:rsidRPr="0090686F">
        <w:rPr>
          <w:b/>
          <w:bCs/>
        </w:rPr>
        <w:lastRenderedPageBreak/>
        <w:t>2. Document Scope</w:t>
      </w:r>
    </w:p>
    <w:p w:rsidR="009F017C" w:rsidRPr="0090686F" w:rsidRDefault="009F017C" w:rsidP="00B635B7">
      <w:pPr>
        <w:rPr>
          <w:b/>
          <w:bCs/>
        </w:rPr>
      </w:pPr>
      <w:r w:rsidRPr="0090686F">
        <w:rPr>
          <w:b/>
          <w:bCs/>
        </w:rPr>
        <w:t>3. Head Section Elements</w:t>
      </w:r>
    </w:p>
    <w:p w:rsidR="009F017C" w:rsidRDefault="009F017C" w:rsidP="00B635B7">
      <w:r>
        <w:tab/>
        <w:t>- Title</w:t>
      </w:r>
    </w:p>
    <w:p w:rsidR="009F017C" w:rsidRDefault="009F017C" w:rsidP="00B635B7">
      <w:r>
        <w:tab/>
        <w:t>- Link</w:t>
      </w:r>
    </w:p>
    <w:p w:rsidR="009F017C" w:rsidRDefault="009F017C" w:rsidP="00B635B7">
      <w:r>
        <w:tab/>
        <w:t>- Meta</w:t>
      </w:r>
    </w:p>
    <w:p w:rsidR="009F017C" w:rsidRDefault="009F017C" w:rsidP="00B635B7"/>
    <w:p w:rsidR="009F017C" w:rsidRPr="0090686F" w:rsidRDefault="009F017C" w:rsidP="00B635B7">
      <w:pPr>
        <w:rPr>
          <w:b/>
          <w:bCs/>
        </w:rPr>
      </w:pPr>
      <w:r>
        <w:tab/>
      </w:r>
      <w:r w:rsidRPr="0090686F">
        <w:rPr>
          <w:b/>
          <w:bCs/>
        </w:rPr>
        <w:t>a) Responsive</w:t>
      </w:r>
    </w:p>
    <w:p w:rsidR="009F017C" w:rsidRPr="0090686F" w:rsidRDefault="009F017C" w:rsidP="00B635B7">
      <w:pPr>
        <w:rPr>
          <w:b/>
          <w:bCs/>
        </w:rPr>
      </w:pPr>
      <w:r w:rsidRPr="0090686F">
        <w:rPr>
          <w:b/>
          <w:bCs/>
        </w:rPr>
        <w:tab/>
        <w:t xml:space="preserve">b) SEO friendly </w:t>
      </w:r>
    </w:p>
    <w:p w:rsidR="009F017C" w:rsidRPr="0090686F" w:rsidRDefault="009F017C" w:rsidP="00B635B7">
      <w:pPr>
        <w:rPr>
          <w:b/>
          <w:bCs/>
        </w:rPr>
      </w:pPr>
    </w:p>
    <w:p w:rsidR="009F017C" w:rsidRPr="0090686F" w:rsidRDefault="009F017C" w:rsidP="00B635B7">
      <w:pPr>
        <w:rPr>
          <w:b/>
          <w:bCs/>
        </w:rPr>
      </w:pPr>
      <w:r w:rsidRPr="0090686F">
        <w:rPr>
          <w:b/>
          <w:bCs/>
        </w:rPr>
        <w:t xml:space="preserve">a) Viewport </w:t>
      </w:r>
    </w:p>
    <w:p w:rsidR="009F017C" w:rsidRDefault="009F017C" w:rsidP="00B635B7">
      <w:r>
        <w:tab/>
        <w:t>&lt;meta  name="viewport"  content="width=device-width, initial-scale=1"&gt;</w:t>
      </w:r>
    </w:p>
    <w:p w:rsidR="009F017C" w:rsidRDefault="009F017C" w:rsidP="00B635B7"/>
    <w:p w:rsidR="009F017C" w:rsidRPr="0090686F" w:rsidRDefault="009F017C" w:rsidP="00B635B7">
      <w:pPr>
        <w:rPr>
          <w:b/>
          <w:bCs/>
        </w:rPr>
      </w:pPr>
      <w:r w:rsidRPr="0090686F">
        <w:rPr>
          <w:b/>
          <w:bCs/>
        </w:rPr>
        <w:t>b) Keywords</w:t>
      </w:r>
    </w:p>
    <w:p w:rsidR="009F017C" w:rsidRDefault="009F017C" w:rsidP="00B635B7">
      <w:r>
        <w:tab/>
        <w:t>- It refers to the words used by client to find your business.</w:t>
      </w:r>
    </w:p>
    <w:p w:rsidR="009F017C" w:rsidRDefault="009F017C" w:rsidP="00B635B7">
      <w:r>
        <w:tab/>
        <w:t xml:space="preserve">- Keywords are usually business related terms used in SEO. </w:t>
      </w:r>
    </w:p>
    <w:p w:rsidR="009F017C" w:rsidRDefault="009F017C" w:rsidP="00B635B7"/>
    <w:p w:rsidR="009F017C" w:rsidRPr="0090686F" w:rsidRDefault="009F017C" w:rsidP="00B635B7">
      <w:pPr>
        <w:rPr>
          <w:b/>
          <w:bCs/>
        </w:rPr>
      </w:pPr>
      <w:r w:rsidRPr="0090686F">
        <w:rPr>
          <w:b/>
          <w:bCs/>
        </w:rPr>
        <w:t xml:space="preserve">  Syntax:</w:t>
      </w:r>
    </w:p>
    <w:p w:rsidR="009F017C" w:rsidRDefault="009F017C" w:rsidP="00B635B7">
      <w:r>
        <w:tab/>
        <w:t>&lt;meta name="keywords"  content="gym, fitness, weight loss .."&gt;</w:t>
      </w:r>
    </w:p>
    <w:p w:rsidR="009F017C" w:rsidRDefault="009F017C" w:rsidP="00B635B7"/>
    <w:p w:rsidR="009F017C" w:rsidRPr="0090686F" w:rsidRDefault="009F017C" w:rsidP="00B635B7">
      <w:pPr>
        <w:rPr>
          <w:b/>
          <w:bCs/>
        </w:rPr>
      </w:pPr>
      <w:r w:rsidRPr="0090686F">
        <w:rPr>
          <w:b/>
          <w:bCs/>
        </w:rPr>
        <w:t>c) Description</w:t>
      </w:r>
    </w:p>
    <w:p w:rsidR="009F017C" w:rsidRDefault="009F017C" w:rsidP="00B635B7">
      <w:r>
        <w:tab/>
        <w:t xml:space="preserve">- It is the summary of your website. </w:t>
      </w:r>
    </w:p>
    <w:p w:rsidR="009F017C" w:rsidRDefault="009F017C" w:rsidP="00B635B7">
      <w:r>
        <w:tab/>
        <w:t xml:space="preserve">- It contains the offers and services provided by your business. </w:t>
      </w:r>
    </w:p>
    <w:p w:rsidR="009F017C" w:rsidRDefault="009F017C" w:rsidP="00B635B7"/>
    <w:p w:rsidR="009F017C" w:rsidRPr="0090686F" w:rsidRDefault="009F017C" w:rsidP="00B635B7">
      <w:pPr>
        <w:rPr>
          <w:b/>
          <w:bCs/>
        </w:rPr>
      </w:pPr>
      <w:r w:rsidRPr="0090686F">
        <w:rPr>
          <w:b/>
          <w:bCs/>
        </w:rPr>
        <w:t xml:space="preserve">  Syntax:</w:t>
      </w:r>
    </w:p>
    <w:p w:rsidR="009F017C" w:rsidRDefault="009F017C" w:rsidP="00B635B7">
      <w:r>
        <w:tab/>
        <w:t>&lt;meta name="description"  content="Offers online fitness tips, provides courses for  weight loss"&gt;</w:t>
      </w:r>
    </w:p>
    <w:p w:rsidR="009F017C" w:rsidRDefault="009F017C" w:rsidP="00B635B7"/>
    <w:p w:rsidR="009F017C" w:rsidRPr="0090686F" w:rsidRDefault="009F017C" w:rsidP="00B635B7">
      <w:pPr>
        <w:rPr>
          <w:b/>
          <w:bCs/>
        </w:rPr>
      </w:pPr>
      <w:r w:rsidRPr="0090686F">
        <w:rPr>
          <w:b/>
          <w:bCs/>
        </w:rPr>
        <w:t>d) Author</w:t>
      </w:r>
    </w:p>
    <w:p w:rsidR="009F017C" w:rsidRDefault="009F017C" w:rsidP="00B635B7">
      <w:r>
        <w:tab/>
        <w:t>- It is mostly used for blogs.</w:t>
      </w:r>
    </w:p>
    <w:p w:rsidR="009F017C" w:rsidRDefault="009F017C" w:rsidP="00B635B7">
      <w:r>
        <w:lastRenderedPageBreak/>
        <w:tab/>
        <w:t>- It contains information about the blog author. [owner]</w:t>
      </w:r>
    </w:p>
    <w:p w:rsidR="009F017C" w:rsidRDefault="009F017C" w:rsidP="00B635B7"/>
    <w:p w:rsidR="009F017C" w:rsidRPr="0090686F" w:rsidRDefault="009F017C" w:rsidP="00B635B7">
      <w:pPr>
        <w:rPr>
          <w:b/>
          <w:bCs/>
        </w:rPr>
      </w:pPr>
      <w:r w:rsidRPr="0090686F">
        <w:rPr>
          <w:b/>
          <w:bCs/>
        </w:rPr>
        <w:t>Syntax:</w:t>
      </w:r>
    </w:p>
    <w:p w:rsidR="009F017C" w:rsidRDefault="009F017C" w:rsidP="00B635B7">
      <w:r>
        <w:tab/>
        <w:t>&lt;meta name="author"  content="author_name"&gt;</w:t>
      </w:r>
    </w:p>
    <w:p w:rsidR="009F017C" w:rsidRDefault="009F017C" w:rsidP="00B635B7"/>
    <w:p w:rsidR="009F017C" w:rsidRPr="0090686F" w:rsidRDefault="009F017C" w:rsidP="00B635B7">
      <w:pPr>
        <w:rPr>
          <w:b/>
          <w:bCs/>
        </w:rPr>
      </w:pPr>
      <w:r w:rsidRPr="0090686F">
        <w:rPr>
          <w:b/>
          <w:bCs/>
        </w:rPr>
        <w:t xml:space="preserve">e) HttpEquiv </w:t>
      </w:r>
    </w:p>
    <w:p w:rsidR="009F017C" w:rsidRDefault="009F017C" w:rsidP="00B635B7">
      <w:r>
        <w:tab/>
        <w:t xml:space="preserve">- It defines how to handle request from client. </w:t>
      </w:r>
    </w:p>
    <w:p w:rsidR="009F017C" w:rsidRDefault="009F017C" w:rsidP="00B635B7">
      <w:r>
        <w:tab/>
        <w:t xml:space="preserve">- It also defines when to load the content. </w:t>
      </w:r>
    </w:p>
    <w:p w:rsidR="009F017C" w:rsidRDefault="009F017C" w:rsidP="00B635B7"/>
    <w:p w:rsidR="009F017C" w:rsidRPr="0090686F" w:rsidRDefault="009F017C" w:rsidP="00B635B7">
      <w:pPr>
        <w:rPr>
          <w:b/>
          <w:bCs/>
        </w:rPr>
      </w:pPr>
      <w:r w:rsidRPr="0090686F">
        <w:rPr>
          <w:b/>
          <w:bCs/>
        </w:rPr>
        <w:t>Syntax:</w:t>
      </w:r>
    </w:p>
    <w:p w:rsidR="009F017C" w:rsidRDefault="009F017C" w:rsidP="00B635B7">
      <w:r>
        <w:tab/>
        <w:t>&lt;meta http-equiv="refresh" content="5"&gt;</w:t>
      </w:r>
    </w:p>
    <w:p w:rsidR="009F017C" w:rsidRDefault="009F017C" w:rsidP="00B635B7"/>
    <w:p w:rsidR="009F017C" w:rsidRDefault="009F017C" w:rsidP="00B635B7">
      <w:r>
        <w:tab/>
      </w:r>
      <w:r>
        <w:tab/>
        <w:t>5 = 5 seconds</w:t>
      </w:r>
    </w:p>
    <w:p w:rsidR="009F017C" w:rsidRDefault="009F017C" w:rsidP="00B635B7"/>
    <w:p w:rsidR="009F017C" w:rsidRPr="0090686F" w:rsidRDefault="009F017C" w:rsidP="00B635B7">
      <w:pPr>
        <w:rPr>
          <w:b/>
          <w:bCs/>
        </w:rPr>
      </w:pPr>
      <w:r w:rsidRPr="0090686F">
        <w:rPr>
          <w:b/>
          <w:bCs/>
        </w:rPr>
        <w:t xml:space="preserve"> f) Charset</w:t>
      </w:r>
    </w:p>
    <w:p w:rsidR="009F017C" w:rsidRDefault="009F017C" w:rsidP="00B635B7">
      <w:r>
        <w:tab/>
        <w:t>- It is used to identify the language used for designing page.</w:t>
      </w:r>
    </w:p>
    <w:p w:rsidR="009F017C" w:rsidRDefault="009F017C" w:rsidP="00B635B7">
      <w:r>
        <w:tab/>
        <w:t>- Browser requires to allocate relative memory for translating the characters.</w:t>
      </w:r>
    </w:p>
    <w:p w:rsidR="009F017C" w:rsidRDefault="009F017C" w:rsidP="00B635B7">
      <w:r>
        <w:tab/>
        <w:t>- Characters used for various languages are standardized by UTF.</w:t>
      </w:r>
    </w:p>
    <w:p w:rsidR="009F017C" w:rsidRDefault="009F017C" w:rsidP="00B635B7">
      <w:r>
        <w:tab/>
        <w:t xml:space="preserve">  [Unicode Transformation Format]</w:t>
      </w:r>
    </w:p>
    <w:p w:rsidR="009F017C" w:rsidRDefault="009F017C" w:rsidP="00B635B7"/>
    <w:p w:rsidR="009F017C" w:rsidRDefault="009F017C" w:rsidP="00B635B7">
      <w:r>
        <w:tab/>
      </w:r>
      <w:r>
        <w:tab/>
      </w:r>
      <w:r>
        <w:tab/>
        <w:t>8 bit</w:t>
      </w:r>
      <w:r>
        <w:tab/>
      </w:r>
      <w:r>
        <w:tab/>
        <w:t>= English</w:t>
      </w:r>
    </w:p>
    <w:p w:rsidR="009F017C" w:rsidRDefault="009F017C" w:rsidP="00B635B7">
      <w:r>
        <w:tab/>
      </w:r>
      <w:r>
        <w:tab/>
      </w:r>
      <w:r>
        <w:tab/>
        <w:t>16bit ]</w:t>
      </w:r>
    </w:p>
    <w:p w:rsidR="009F017C" w:rsidRDefault="009F017C" w:rsidP="00B635B7">
      <w:r>
        <w:tab/>
      </w:r>
      <w:r>
        <w:tab/>
      </w:r>
      <w:r>
        <w:tab/>
        <w:t>32bit ]</w:t>
      </w:r>
      <w:r>
        <w:tab/>
        <w:t>= for other languages with large character set</w:t>
      </w:r>
    </w:p>
    <w:p w:rsidR="009F017C" w:rsidRDefault="009F017C" w:rsidP="00B635B7">
      <w:r>
        <w:tab/>
      </w:r>
      <w:r>
        <w:tab/>
      </w:r>
      <w:r>
        <w:tab/>
        <w:t>64bit ]</w:t>
      </w:r>
      <w:r>
        <w:tab/>
        <w:t xml:space="preserve">   Chinese, Korean, Arabic etc.</w:t>
      </w:r>
    </w:p>
    <w:p w:rsidR="009F017C" w:rsidRPr="0090686F" w:rsidRDefault="009F017C" w:rsidP="00B635B7">
      <w:pPr>
        <w:rPr>
          <w:b/>
          <w:bCs/>
        </w:rPr>
      </w:pPr>
      <w:r w:rsidRPr="0090686F">
        <w:rPr>
          <w:b/>
          <w:bCs/>
        </w:rPr>
        <w:t>Syntax:</w:t>
      </w:r>
    </w:p>
    <w:p w:rsidR="009F017C" w:rsidRDefault="009F017C" w:rsidP="00B635B7">
      <w:r>
        <w:tab/>
        <w:t>&lt;meta charset="UTF-8"&gt;</w:t>
      </w:r>
    </w:p>
    <w:p w:rsidR="009F017C" w:rsidRDefault="009F017C" w:rsidP="00B635B7"/>
    <w:p w:rsidR="009F017C" w:rsidRDefault="009F017C" w:rsidP="00B635B7"/>
    <w:p w:rsidR="009F017C" w:rsidRDefault="009F017C" w:rsidP="00B635B7">
      <w:r>
        <w:t>Ex:</w:t>
      </w:r>
    </w:p>
    <w:p w:rsidR="009F017C" w:rsidRDefault="009F017C" w:rsidP="00B635B7">
      <w:r>
        <w:lastRenderedPageBreak/>
        <w:t>&lt;!DOCTYPE html&gt;</w:t>
      </w:r>
    </w:p>
    <w:p w:rsidR="009F017C" w:rsidRDefault="009F017C" w:rsidP="00B635B7">
      <w:r>
        <w:t>&lt;html lang="en-in"&gt;</w:t>
      </w:r>
    </w:p>
    <w:p w:rsidR="009F017C" w:rsidRDefault="009F017C" w:rsidP="00B635B7">
      <w:r>
        <w:t xml:space="preserve">   &lt;head&gt;</w:t>
      </w:r>
    </w:p>
    <w:p w:rsidR="009F017C" w:rsidRDefault="009F017C" w:rsidP="00B635B7">
      <w:r>
        <w:t xml:space="preserve">       &lt;title&gt;Fitness | Home&lt;/title&gt;</w:t>
      </w:r>
    </w:p>
    <w:p w:rsidR="009F017C" w:rsidRDefault="009F017C" w:rsidP="00B635B7">
      <w:r>
        <w:t xml:space="preserve">       &lt;link href="./public/images/favicon.ico" rel="shortcut icon"&gt;</w:t>
      </w:r>
    </w:p>
    <w:p w:rsidR="009F017C" w:rsidRDefault="009F017C" w:rsidP="00B635B7">
      <w:r>
        <w:t xml:space="preserve">       &lt;meta name="viewport" content="width=device-width, initial-scale=1" &gt;</w:t>
      </w:r>
    </w:p>
    <w:p w:rsidR="009F017C" w:rsidRDefault="009F017C" w:rsidP="00B635B7">
      <w:r>
        <w:t xml:space="preserve">       &lt;meta name="keywords" content="Gym, Fitness, Diet Plan, Weight Loss"&gt;</w:t>
      </w:r>
    </w:p>
    <w:p w:rsidR="009F017C" w:rsidRDefault="009F017C" w:rsidP="00B635B7">
      <w:r>
        <w:t xml:space="preserve">       &lt;meta name="author" content="John"&gt;</w:t>
      </w:r>
    </w:p>
    <w:p w:rsidR="009F017C" w:rsidRDefault="009F017C" w:rsidP="00B635B7">
      <w:r>
        <w:t xml:space="preserve">       &lt;meta http-equiv="refresh" content="5"&gt;</w:t>
      </w:r>
    </w:p>
    <w:p w:rsidR="009F017C" w:rsidRDefault="009F017C" w:rsidP="00B635B7">
      <w:r>
        <w:t xml:space="preserve">       &lt;meta charset="utf-8"&gt;</w:t>
      </w:r>
    </w:p>
    <w:p w:rsidR="009F017C" w:rsidRDefault="009F017C" w:rsidP="00B635B7">
      <w:r>
        <w:t xml:space="preserve">   &lt;/head&gt;</w:t>
      </w:r>
    </w:p>
    <w:p w:rsidR="009F017C" w:rsidRDefault="009F017C" w:rsidP="00B635B7">
      <w:r>
        <w:t xml:space="preserve">   </w:t>
      </w:r>
    </w:p>
    <w:p w:rsidR="009F017C" w:rsidRDefault="009F017C" w:rsidP="00B635B7">
      <w:r>
        <w:t>&lt;/html&gt;</w:t>
      </w:r>
    </w:p>
    <w:p w:rsidR="009F017C" w:rsidRDefault="009F017C" w:rsidP="00B635B7"/>
    <w:p w:rsidR="009F017C" w:rsidRPr="0090686F" w:rsidRDefault="009F017C" w:rsidP="00B635B7">
      <w:pPr>
        <w:rPr>
          <w:b/>
          <w:bCs/>
        </w:rPr>
      </w:pPr>
      <w:r w:rsidRPr="0090686F">
        <w:rPr>
          <w:b/>
          <w:bCs/>
        </w:rPr>
        <w:t>Summary:</w:t>
      </w:r>
    </w:p>
    <w:p w:rsidR="009F017C" w:rsidRPr="0090686F" w:rsidRDefault="009F017C" w:rsidP="00B635B7">
      <w:pPr>
        <w:rPr>
          <w:b/>
          <w:bCs/>
        </w:rPr>
      </w:pPr>
      <w:r w:rsidRPr="0090686F">
        <w:rPr>
          <w:b/>
          <w:bCs/>
        </w:rPr>
        <w:t>1. title</w:t>
      </w:r>
    </w:p>
    <w:p w:rsidR="009F017C" w:rsidRPr="0090686F" w:rsidRDefault="009F017C" w:rsidP="00B635B7">
      <w:pPr>
        <w:rPr>
          <w:b/>
          <w:bCs/>
        </w:rPr>
      </w:pPr>
      <w:r w:rsidRPr="0090686F">
        <w:rPr>
          <w:b/>
          <w:bCs/>
        </w:rPr>
        <w:t>2. link</w:t>
      </w:r>
    </w:p>
    <w:p w:rsidR="009F017C" w:rsidRPr="0090686F" w:rsidRDefault="009F017C" w:rsidP="00B635B7">
      <w:pPr>
        <w:rPr>
          <w:b/>
          <w:bCs/>
        </w:rPr>
      </w:pPr>
      <w:r w:rsidRPr="0090686F">
        <w:rPr>
          <w:b/>
          <w:bCs/>
        </w:rPr>
        <w:t>3. meta</w:t>
      </w:r>
    </w:p>
    <w:p w:rsidR="009F017C" w:rsidRDefault="009F017C" w:rsidP="00B635B7"/>
    <w:p w:rsidR="009F017C" w:rsidRPr="0090686F" w:rsidRDefault="0090686F" w:rsidP="00B635B7">
      <w:pPr>
        <w:rPr>
          <w:b/>
          <w:bCs/>
        </w:rPr>
      </w:pPr>
      <w:r>
        <w:rPr>
          <w:b/>
          <w:bCs/>
        </w:rPr>
        <w:t xml:space="preserve"> HTML Body Section</w:t>
      </w:r>
    </w:p>
    <w:p w:rsidR="009F017C" w:rsidRDefault="009F017C" w:rsidP="00B635B7">
      <w:r>
        <w:t>- Content in body section is loaded as a result of round-trip.</w:t>
      </w:r>
    </w:p>
    <w:p w:rsidR="009F017C" w:rsidRDefault="009F017C" w:rsidP="00B635B7">
      <w:r>
        <w:t>- HTML &lt;body&gt; element provides following attributes</w:t>
      </w:r>
    </w:p>
    <w:p w:rsidR="009F017C" w:rsidRDefault="009F017C" w:rsidP="00B635B7"/>
    <w:p w:rsidR="009F017C" w:rsidRDefault="009F017C" w:rsidP="00B635B7">
      <w:r>
        <w:t>1. bgcolor</w:t>
      </w:r>
      <w:r>
        <w:tab/>
      </w:r>
      <w:r>
        <w:tab/>
        <w:t>It sets a background for page.</w:t>
      </w:r>
    </w:p>
    <w:p w:rsidR="009F017C" w:rsidRDefault="009F017C" w:rsidP="00B635B7">
      <w:r>
        <w:t>2. text</w:t>
      </w:r>
      <w:r>
        <w:tab/>
      </w:r>
      <w:r>
        <w:tab/>
      </w:r>
      <w:r>
        <w:tab/>
        <w:t>It sets color for text in page.</w:t>
      </w:r>
    </w:p>
    <w:p w:rsidR="009F017C" w:rsidRDefault="009F017C" w:rsidP="00B635B7"/>
    <w:p w:rsidR="009F017C" w:rsidRPr="0090686F" w:rsidRDefault="009F017C" w:rsidP="00B635B7">
      <w:pPr>
        <w:rPr>
          <w:b/>
          <w:bCs/>
        </w:rPr>
      </w:pPr>
      <w:r w:rsidRPr="0090686F">
        <w:rPr>
          <w:b/>
          <w:bCs/>
        </w:rPr>
        <w:t>FAQ: How to define color in HTML?</w:t>
      </w:r>
    </w:p>
    <w:p w:rsidR="009F017C" w:rsidRDefault="009F017C" w:rsidP="00B635B7">
      <w:r>
        <w:t xml:space="preserve">Ans:  HTML colors can be configured using following techniques </w:t>
      </w:r>
    </w:p>
    <w:p w:rsidR="009F017C" w:rsidRDefault="009F017C" w:rsidP="00B635B7"/>
    <w:p w:rsidR="009F017C" w:rsidRPr="0090686F" w:rsidRDefault="009F017C" w:rsidP="00B635B7">
      <w:pPr>
        <w:rPr>
          <w:b/>
          <w:bCs/>
        </w:rPr>
      </w:pPr>
      <w:r>
        <w:lastRenderedPageBreak/>
        <w:tab/>
      </w:r>
      <w:r>
        <w:tab/>
      </w:r>
      <w:r w:rsidRPr="0090686F">
        <w:rPr>
          <w:b/>
          <w:bCs/>
        </w:rPr>
        <w:t>a) Color Name</w:t>
      </w:r>
    </w:p>
    <w:p w:rsidR="009F017C" w:rsidRPr="0090686F" w:rsidRDefault="009F017C" w:rsidP="00B635B7">
      <w:pPr>
        <w:rPr>
          <w:b/>
          <w:bCs/>
        </w:rPr>
      </w:pPr>
      <w:r w:rsidRPr="0090686F">
        <w:rPr>
          <w:b/>
          <w:bCs/>
        </w:rPr>
        <w:tab/>
      </w:r>
      <w:r w:rsidRPr="0090686F">
        <w:rPr>
          <w:b/>
          <w:bCs/>
        </w:rPr>
        <w:tab/>
        <w:t>b) Shade Name</w:t>
      </w:r>
    </w:p>
    <w:p w:rsidR="009F017C" w:rsidRPr="0090686F" w:rsidRDefault="009F017C" w:rsidP="00B635B7">
      <w:pPr>
        <w:rPr>
          <w:b/>
          <w:bCs/>
        </w:rPr>
      </w:pPr>
      <w:r w:rsidRPr="0090686F">
        <w:rPr>
          <w:b/>
          <w:bCs/>
        </w:rPr>
        <w:tab/>
      </w:r>
      <w:r w:rsidRPr="0090686F">
        <w:rPr>
          <w:b/>
          <w:bCs/>
        </w:rPr>
        <w:tab/>
        <w:t>c) Hexadecimal Code</w:t>
      </w:r>
    </w:p>
    <w:p w:rsidR="009F017C" w:rsidRDefault="009F017C" w:rsidP="00B635B7"/>
    <w:p w:rsidR="009F017C" w:rsidRDefault="009F017C" w:rsidP="00B635B7">
      <w:r>
        <w:tab/>
      </w:r>
      <w:r w:rsidRPr="0090686F">
        <w:rPr>
          <w:b/>
          <w:bCs/>
        </w:rPr>
        <w:t>Color Name</w:t>
      </w:r>
      <w:r>
        <w:tab/>
      </w:r>
      <w:r>
        <w:tab/>
        <w:t>: It refers to exact name of color.</w:t>
      </w:r>
    </w:p>
    <w:p w:rsidR="009F017C" w:rsidRDefault="009F017C" w:rsidP="00B635B7">
      <w:r>
        <w:tab/>
      </w:r>
      <w:r>
        <w:tab/>
      </w:r>
      <w:r>
        <w:tab/>
      </w:r>
      <w:r>
        <w:tab/>
      </w:r>
      <w:r>
        <w:tab/>
      </w:r>
    </w:p>
    <w:p w:rsidR="009F017C" w:rsidRDefault="009F017C" w:rsidP="00B635B7">
      <w:r>
        <w:tab/>
      </w:r>
      <w:r>
        <w:tab/>
      </w:r>
      <w:r>
        <w:tab/>
      </w:r>
      <w:r>
        <w:tab/>
      </w:r>
      <w:r>
        <w:tab/>
        <w:t xml:space="preserve">  &lt;body  bgcolor="green"&gt;</w:t>
      </w:r>
    </w:p>
    <w:p w:rsidR="009F017C" w:rsidRDefault="009F017C" w:rsidP="00B635B7">
      <w:r>
        <w:tab/>
      </w:r>
    </w:p>
    <w:p w:rsidR="009F017C" w:rsidRDefault="009F017C" w:rsidP="00B635B7">
      <w:r>
        <w:tab/>
      </w:r>
      <w:r w:rsidRPr="0090686F">
        <w:rPr>
          <w:b/>
          <w:bCs/>
        </w:rPr>
        <w:t>Shade Name</w:t>
      </w:r>
      <w:r>
        <w:tab/>
      </w:r>
      <w:r>
        <w:tab/>
        <w:t>: It refers to dark and light shades of color.</w:t>
      </w:r>
    </w:p>
    <w:p w:rsidR="009F017C" w:rsidRDefault="009F017C" w:rsidP="00B635B7"/>
    <w:p w:rsidR="009F017C" w:rsidRDefault="009F017C" w:rsidP="00B635B7">
      <w:r>
        <w:tab/>
      </w:r>
      <w:r>
        <w:tab/>
      </w:r>
      <w:r>
        <w:tab/>
      </w:r>
      <w:r>
        <w:tab/>
      </w:r>
      <w:r>
        <w:tab/>
        <w:t xml:space="preserve">   &lt;body bgcolor="lightgreen"&gt;</w:t>
      </w:r>
    </w:p>
    <w:p w:rsidR="009F017C" w:rsidRDefault="009F017C" w:rsidP="00B635B7"/>
    <w:p w:rsidR="009F017C" w:rsidRDefault="009F017C" w:rsidP="00B635B7">
      <w:r>
        <w:tab/>
      </w:r>
      <w:r w:rsidRPr="0090686F">
        <w:rPr>
          <w:b/>
          <w:bCs/>
        </w:rPr>
        <w:t>Hexadecimal</w:t>
      </w:r>
      <w:r>
        <w:tab/>
      </w:r>
      <w:r>
        <w:tab/>
        <w:t>: It can be 3 chars or 6 chars hexadecimal with "#".</w:t>
      </w:r>
    </w:p>
    <w:p w:rsidR="009F017C" w:rsidRDefault="009F017C" w:rsidP="00B635B7"/>
    <w:p w:rsidR="009F017C" w:rsidRDefault="009F017C" w:rsidP="00B635B7">
      <w:r>
        <w:tab/>
      </w:r>
      <w:r>
        <w:tab/>
      </w:r>
      <w:r>
        <w:tab/>
      </w:r>
      <w:r>
        <w:tab/>
      </w:r>
      <w:r>
        <w:tab/>
        <w:t xml:space="preserve">  #RGB</w:t>
      </w:r>
      <w:r>
        <w:tab/>
      </w:r>
      <w:r>
        <w:tab/>
        <w:t>&gt; red, green, blue</w:t>
      </w:r>
    </w:p>
    <w:p w:rsidR="009F017C" w:rsidRDefault="009F017C" w:rsidP="00B635B7">
      <w:r>
        <w:tab/>
      </w:r>
      <w:r>
        <w:tab/>
      </w:r>
      <w:r>
        <w:tab/>
      </w:r>
      <w:r>
        <w:tab/>
      </w:r>
      <w:r>
        <w:tab/>
        <w:t xml:space="preserve">  #RRGGBB</w:t>
      </w:r>
      <w:r>
        <w:tab/>
      </w:r>
    </w:p>
    <w:p w:rsidR="009F017C" w:rsidRDefault="009F017C" w:rsidP="00B635B7"/>
    <w:p w:rsidR="009F017C" w:rsidRDefault="009F017C" w:rsidP="00B635B7">
      <w:r>
        <w:tab/>
      </w:r>
      <w:r>
        <w:tab/>
      </w:r>
      <w:r>
        <w:tab/>
      </w:r>
      <w:r>
        <w:tab/>
      </w:r>
      <w:r>
        <w:tab/>
        <w:t xml:space="preserve">  R, G, B</w:t>
      </w:r>
      <w:r>
        <w:tab/>
      </w:r>
      <w:r>
        <w:tab/>
        <w:t>&gt; 0,1,2,3,4,5,6,7,8,9,a,b,c,d,e,f</w:t>
      </w:r>
    </w:p>
    <w:p w:rsidR="009F017C" w:rsidRDefault="009F017C" w:rsidP="00B635B7"/>
    <w:p w:rsidR="009F017C" w:rsidRDefault="009F017C" w:rsidP="00B635B7">
      <w:r>
        <w:tab/>
      </w:r>
      <w:r>
        <w:tab/>
        <w:t>&lt;body bgcolor="red"&gt;</w:t>
      </w:r>
    </w:p>
    <w:p w:rsidR="009F017C" w:rsidRDefault="009F017C" w:rsidP="00B635B7">
      <w:r>
        <w:tab/>
      </w:r>
      <w:r>
        <w:tab/>
        <w:t>&lt;body bgcolor="#f00"&gt;</w:t>
      </w:r>
    </w:p>
    <w:p w:rsidR="009F017C" w:rsidRDefault="009F017C" w:rsidP="00B635B7">
      <w:r>
        <w:tab/>
      </w:r>
      <w:r>
        <w:tab/>
        <w:t>&lt;body bgcolor="#ff0000"&gt;</w:t>
      </w:r>
    </w:p>
    <w:p w:rsidR="009F017C" w:rsidRDefault="009F017C" w:rsidP="00B635B7"/>
    <w:p w:rsidR="009F017C" w:rsidRDefault="009F017C" w:rsidP="00B635B7">
      <w:r>
        <w:t>Ex:</w:t>
      </w:r>
    </w:p>
    <w:p w:rsidR="009F017C" w:rsidRDefault="009F017C" w:rsidP="00B635B7">
      <w:r>
        <w:tab/>
        <w:t>&lt;body bgcolor="red"  text="#fff"&gt;</w:t>
      </w:r>
    </w:p>
    <w:p w:rsidR="009F017C" w:rsidRDefault="009F017C" w:rsidP="00B635B7"/>
    <w:p w:rsidR="009F017C" w:rsidRDefault="0090686F" w:rsidP="00B635B7">
      <w:r w:rsidRPr="0090686F">
        <w:rPr>
          <w:b/>
          <w:bCs/>
        </w:rPr>
        <w:t>3. B</w:t>
      </w:r>
      <w:r w:rsidR="009F017C" w:rsidRPr="0090686F">
        <w:rPr>
          <w:b/>
          <w:bCs/>
        </w:rPr>
        <w:t>ackground</w:t>
      </w:r>
      <w:r w:rsidR="009F017C">
        <w:tab/>
      </w:r>
      <w:r w:rsidR="009F017C">
        <w:tab/>
        <w:t>: It sets a background image for page.</w:t>
      </w:r>
    </w:p>
    <w:p w:rsidR="009F017C" w:rsidRDefault="009F017C" w:rsidP="00B635B7">
      <w:r>
        <w:tab/>
      </w:r>
      <w:r>
        <w:tab/>
      </w:r>
      <w:r>
        <w:tab/>
      </w:r>
      <w:r>
        <w:tab/>
        <w:t xml:space="preserve">  It can't control the image size or position.</w:t>
      </w:r>
    </w:p>
    <w:p w:rsidR="009F017C" w:rsidRDefault="009F017C" w:rsidP="00B635B7"/>
    <w:p w:rsidR="009F017C" w:rsidRPr="0090686F" w:rsidRDefault="009F017C" w:rsidP="00B635B7">
      <w:pPr>
        <w:rPr>
          <w:b/>
          <w:bCs/>
        </w:rPr>
      </w:pPr>
      <w:r w:rsidRPr="0090686F">
        <w:rPr>
          <w:b/>
          <w:bCs/>
        </w:rPr>
        <w:lastRenderedPageBreak/>
        <w:t>Note: To control background image size, posit</w:t>
      </w:r>
      <w:r w:rsidR="0090686F" w:rsidRPr="0090686F">
        <w:rPr>
          <w:b/>
          <w:bCs/>
        </w:rPr>
        <w:t>ion and effects you need CSS</w:t>
      </w:r>
      <w:r w:rsidRPr="0090686F">
        <w:rPr>
          <w:b/>
          <w:bCs/>
        </w:rPr>
        <w:t xml:space="preserve"> background attributes.</w:t>
      </w:r>
    </w:p>
    <w:p w:rsidR="009F017C" w:rsidRDefault="009F017C" w:rsidP="00B635B7"/>
    <w:p w:rsidR="009F017C" w:rsidRPr="0090686F" w:rsidRDefault="0090686F" w:rsidP="00B635B7">
      <w:pPr>
        <w:rPr>
          <w:b/>
          <w:bCs/>
        </w:rPr>
      </w:pPr>
      <w:r>
        <w:rPr>
          <w:b/>
          <w:bCs/>
        </w:rPr>
        <w:t>CSS Background Styles:</w:t>
      </w:r>
    </w:p>
    <w:p w:rsidR="009F017C" w:rsidRDefault="009F017C" w:rsidP="00B635B7">
      <w:r>
        <w:tab/>
        <w:t xml:space="preserve"> background-s</w:t>
      </w:r>
      <w:r w:rsidR="0090686F">
        <w:t>ize</w:t>
      </w:r>
      <w:r w:rsidR="0090686F">
        <w:tab/>
      </w:r>
      <w:r w:rsidR="0090686F">
        <w:tab/>
      </w:r>
      <w:r>
        <w:t>: width &amp; height in pixels or cover, contain</w:t>
      </w:r>
    </w:p>
    <w:p w:rsidR="009F017C" w:rsidRDefault="009F017C" w:rsidP="00B635B7">
      <w:r>
        <w:tab/>
        <w:t xml:space="preserve"> background-position</w:t>
      </w:r>
      <w:r>
        <w:tab/>
      </w:r>
      <w:r>
        <w:tab/>
        <w:t>: X &amp; Y in pixels or left, right, center, top, bottom.</w:t>
      </w:r>
    </w:p>
    <w:p w:rsidR="009F017C" w:rsidRDefault="009F017C" w:rsidP="00B635B7">
      <w:r>
        <w:tab/>
        <w:t xml:space="preserve"> background-repeat</w:t>
      </w:r>
      <w:r>
        <w:tab/>
      </w:r>
      <w:r>
        <w:tab/>
        <w:t>: repeat, no-repeat, repeat-x, repeat-y</w:t>
      </w:r>
    </w:p>
    <w:p w:rsidR="009F017C" w:rsidRDefault="009F017C" w:rsidP="00B635B7">
      <w:r>
        <w:tab/>
        <w:t xml:space="preserve"> backgrou</w:t>
      </w:r>
      <w:r w:rsidR="0090686F">
        <w:t xml:space="preserve">nd-attachment </w:t>
      </w:r>
      <w:r w:rsidR="0090686F">
        <w:tab/>
        <w:t xml:space="preserve">: fixed, scroll </w:t>
      </w:r>
    </w:p>
    <w:p w:rsidR="009F017C" w:rsidRPr="0090686F" w:rsidRDefault="009F017C" w:rsidP="00B635B7">
      <w:pPr>
        <w:rPr>
          <w:b/>
          <w:bCs/>
        </w:rPr>
      </w:pPr>
      <w:r w:rsidRPr="0090686F">
        <w:rPr>
          <w:b/>
          <w:bCs/>
        </w:rPr>
        <w:t>Syntax:</w:t>
      </w:r>
    </w:p>
    <w:p w:rsidR="009F017C" w:rsidRDefault="009F017C" w:rsidP="00B635B7">
      <w:r>
        <w:tab/>
        <w:t>&lt;style&gt;</w:t>
      </w:r>
    </w:p>
    <w:p w:rsidR="009F017C" w:rsidRDefault="009F017C" w:rsidP="00B635B7">
      <w:r>
        <w:tab/>
        <w:t xml:space="preserve">    body</w:t>
      </w:r>
    </w:p>
    <w:p w:rsidR="009F017C" w:rsidRDefault="009F017C" w:rsidP="00B635B7">
      <w:r>
        <w:tab/>
        <w:t xml:space="preserve">    {</w:t>
      </w:r>
    </w:p>
    <w:p w:rsidR="009F017C" w:rsidRDefault="009F017C" w:rsidP="00B635B7">
      <w:r>
        <w:tab/>
      </w:r>
      <w:r>
        <w:tab/>
        <w:t xml:space="preserve"> background-size: cover;</w:t>
      </w:r>
    </w:p>
    <w:p w:rsidR="009F017C" w:rsidRDefault="009F017C" w:rsidP="00B635B7">
      <w:r>
        <w:tab/>
      </w:r>
      <w:r>
        <w:tab/>
        <w:t xml:space="preserve"> background-repeat: no-repeat;</w:t>
      </w:r>
    </w:p>
    <w:p w:rsidR="009F017C" w:rsidRDefault="009F017C" w:rsidP="00B635B7">
      <w:r>
        <w:tab/>
      </w:r>
      <w:r>
        <w:tab/>
        <w:t xml:space="preserve"> background-attachment: scroll;</w:t>
      </w:r>
    </w:p>
    <w:p w:rsidR="009F017C" w:rsidRDefault="009F017C" w:rsidP="00B635B7">
      <w:r>
        <w:tab/>
        <w:t xml:space="preserve">    }</w:t>
      </w:r>
    </w:p>
    <w:p w:rsidR="009F017C" w:rsidRDefault="0090686F" w:rsidP="00B635B7">
      <w:r>
        <w:tab/>
        <w:t>&lt;/style&gt;</w:t>
      </w:r>
    </w:p>
    <w:p w:rsidR="009F017C" w:rsidRPr="0090686F" w:rsidRDefault="009F017C" w:rsidP="00B635B7">
      <w:pPr>
        <w:rPr>
          <w:b/>
          <w:bCs/>
        </w:rPr>
      </w:pPr>
      <w:r w:rsidRPr="0090686F">
        <w:rPr>
          <w:b/>
          <w:bCs/>
        </w:rPr>
        <w:t>Syntax:</w:t>
      </w:r>
    </w:p>
    <w:p w:rsidR="009F017C" w:rsidRDefault="009F017C" w:rsidP="00B635B7">
      <w:r>
        <w:tab/>
        <w:t>&lt;body background="./public/images/banner.jpg"&gt;</w:t>
      </w:r>
    </w:p>
    <w:p w:rsidR="009F017C" w:rsidRDefault="009F017C" w:rsidP="00B635B7">
      <w:r>
        <w:tab/>
        <w:t>&lt;/body&gt;</w:t>
      </w:r>
    </w:p>
    <w:p w:rsidR="009F017C" w:rsidRDefault="009F017C" w:rsidP="00B635B7"/>
    <w:p w:rsidR="009F017C" w:rsidRPr="0090686F" w:rsidRDefault="009F017C" w:rsidP="00B635B7">
      <w:pPr>
        <w:rPr>
          <w:b/>
          <w:bCs/>
          <w:u w:val="single"/>
        </w:rPr>
      </w:pPr>
      <w:r w:rsidRPr="0090686F">
        <w:rPr>
          <w:b/>
          <w:bCs/>
          <w:u w:val="single"/>
        </w:rPr>
        <w:t>25/03</w:t>
      </w:r>
    </w:p>
    <w:p w:rsidR="009F017C" w:rsidRPr="0090686F" w:rsidRDefault="009F017C" w:rsidP="00B635B7">
      <w:pPr>
        <w:rPr>
          <w:b/>
          <w:bCs/>
        </w:rPr>
      </w:pPr>
      <w:r w:rsidRPr="0090686F">
        <w:rPr>
          <w:b/>
          <w:bCs/>
        </w:rPr>
        <w:t>HTML Body Section Attributes</w:t>
      </w:r>
    </w:p>
    <w:p w:rsidR="009F017C" w:rsidRPr="0090686F" w:rsidRDefault="009F017C" w:rsidP="00B635B7">
      <w:pPr>
        <w:rPr>
          <w:b/>
          <w:bCs/>
        </w:rPr>
      </w:pPr>
      <w:r w:rsidRPr="0090686F">
        <w:rPr>
          <w:b/>
          <w:bCs/>
        </w:rPr>
        <w:t>1. bgcolor</w:t>
      </w:r>
    </w:p>
    <w:p w:rsidR="009F017C" w:rsidRPr="0090686F" w:rsidRDefault="009F017C" w:rsidP="00B635B7">
      <w:pPr>
        <w:rPr>
          <w:b/>
          <w:bCs/>
        </w:rPr>
      </w:pPr>
      <w:r w:rsidRPr="0090686F">
        <w:rPr>
          <w:b/>
          <w:bCs/>
        </w:rPr>
        <w:t>2. text</w:t>
      </w:r>
    </w:p>
    <w:p w:rsidR="009F017C" w:rsidRPr="0090686F" w:rsidRDefault="009F017C" w:rsidP="00B635B7">
      <w:pPr>
        <w:rPr>
          <w:b/>
          <w:bCs/>
        </w:rPr>
      </w:pPr>
      <w:r w:rsidRPr="0090686F">
        <w:rPr>
          <w:b/>
          <w:bCs/>
        </w:rPr>
        <w:t>3. background</w:t>
      </w:r>
    </w:p>
    <w:p w:rsidR="009F017C" w:rsidRDefault="009F017C" w:rsidP="00B635B7"/>
    <w:p w:rsidR="009F017C" w:rsidRPr="0090686F" w:rsidRDefault="009F017C" w:rsidP="00B635B7">
      <w:pPr>
        <w:rPr>
          <w:b/>
          <w:bCs/>
        </w:rPr>
      </w:pPr>
      <w:r w:rsidRPr="0090686F">
        <w:rPr>
          <w:b/>
          <w:bCs/>
        </w:rPr>
        <w:t>How to set HTML colors?</w:t>
      </w:r>
    </w:p>
    <w:p w:rsidR="009F017C" w:rsidRDefault="009F017C" w:rsidP="00B635B7">
      <w:r>
        <w:tab/>
        <w:t xml:space="preserve">- Hexadecimal </w:t>
      </w:r>
      <w:r w:rsidR="0090686F">
        <w:t xml:space="preserve"> </w:t>
      </w:r>
      <w:r>
        <w:tab/>
        <w:t>#RGB</w:t>
      </w:r>
      <w:r>
        <w:tab/>
        <w:t>#RRGGBB  =&gt; 0,1,2,3,4,5,6,7,8,9,a,b,c,d,e,f</w:t>
      </w:r>
    </w:p>
    <w:p w:rsidR="009F017C" w:rsidRPr="0090686F" w:rsidRDefault="009F017C" w:rsidP="00B635B7">
      <w:pPr>
        <w:rPr>
          <w:b/>
          <w:bCs/>
        </w:rPr>
      </w:pPr>
      <w:r w:rsidRPr="0090686F">
        <w:rPr>
          <w:b/>
          <w:bCs/>
        </w:rPr>
        <w:t>How to change background image style?</w:t>
      </w:r>
    </w:p>
    <w:p w:rsidR="009F017C" w:rsidRDefault="009F017C" w:rsidP="00B635B7">
      <w:r>
        <w:lastRenderedPageBreak/>
        <w:tab/>
        <w:t>background-size</w:t>
      </w:r>
    </w:p>
    <w:p w:rsidR="009F017C" w:rsidRDefault="009F017C" w:rsidP="00B635B7">
      <w:r>
        <w:tab/>
        <w:t>background-position</w:t>
      </w:r>
    </w:p>
    <w:p w:rsidR="009F017C" w:rsidRDefault="009F017C" w:rsidP="00B635B7">
      <w:r>
        <w:tab/>
        <w:t>background-repeat</w:t>
      </w:r>
    </w:p>
    <w:p w:rsidR="009F017C" w:rsidRDefault="009F017C" w:rsidP="00B635B7">
      <w:r>
        <w:tab/>
        <w:t xml:space="preserve">background-attachment </w:t>
      </w:r>
    </w:p>
    <w:p w:rsidR="009F017C" w:rsidRDefault="009F017C" w:rsidP="00B635B7"/>
    <w:p w:rsidR="009F017C" w:rsidRPr="0090686F" w:rsidRDefault="009F017C" w:rsidP="00B635B7">
      <w:pPr>
        <w:rPr>
          <w:b/>
          <w:bCs/>
        </w:rPr>
      </w:pPr>
      <w:r w:rsidRPr="0090686F">
        <w:rPr>
          <w:b/>
          <w:bCs/>
        </w:rPr>
        <w:t>themes.getbootstrap.com</w:t>
      </w:r>
    </w:p>
    <w:p w:rsidR="009F017C" w:rsidRPr="0090686F" w:rsidRDefault="009F017C" w:rsidP="00B635B7">
      <w:pPr>
        <w:rPr>
          <w:b/>
          <w:bCs/>
        </w:rPr>
      </w:pPr>
      <w:r w:rsidRPr="0090686F">
        <w:rPr>
          <w:b/>
          <w:bCs/>
        </w:rPr>
        <w:t>colorlib.com</w:t>
      </w:r>
    </w:p>
    <w:p w:rsidR="009F017C" w:rsidRDefault="009F017C" w:rsidP="00B635B7"/>
    <w:p w:rsidR="009F017C" w:rsidRDefault="0090686F" w:rsidP="00B635B7">
      <w:r w:rsidRPr="0090686F">
        <w:rPr>
          <w:b/>
          <w:bCs/>
        </w:rPr>
        <w:t xml:space="preserve">4. </w:t>
      </w:r>
      <w:r>
        <w:rPr>
          <w:b/>
          <w:bCs/>
        </w:rPr>
        <w:t>a</w:t>
      </w:r>
      <w:r w:rsidR="009F017C" w:rsidRPr="0090686F">
        <w:rPr>
          <w:b/>
          <w:bCs/>
        </w:rPr>
        <w:t>lign</w:t>
      </w:r>
      <w:r w:rsidR="009F017C" w:rsidRPr="0090686F">
        <w:rPr>
          <w:b/>
          <w:bCs/>
        </w:rPr>
        <w:tab/>
        <w:t>:</w:t>
      </w:r>
      <w:r w:rsidR="009F017C">
        <w:t xml:space="preserve"> It aligns the body content left, center, right or justify.</w:t>
      </w:r>
    </w:p>
    <w:p w:rsidR="009F017C" w:rsidRDefault="009F017C" w:rsidP="00B635B7"/>
    <w:p w:rsidR="009F017C" w:rsidRDefault="009F017C" w:rsidP="00B635B7">
      <w:r>
        <w:t>Syntax:</w:t>
      </w:r>
    </w:p>
    <w:p w:rsidR="009F017C" w:rsidRDefault="009F017C" w:rsidP="00B635B7">
      <w:r>
        <w:tab/>
      </w:r>
      <w:r>
        <w:tab/>
        <w:t>&lt;body  align="left | center | right | justify"&gt;</w:t>
      </w:r>
    </w:p>
    <w:p w:rsidR="009F017C" w:rsidRDefault="009F017C" w:rsidP="00B635B7">
      <w:r>
        <w:tab/>
      </w:r>
      <w:r>
        <w:tab/>
        <w:t>&lt;/body&gt;</w:t>
      </w:r>
    </w:p>
    <w:p w:rsidR="009F017C" w:rsidRDefault="009F017C" w:rsidP="00B635B7"/>
    <w:p w:rsidR="009F017C" w:rsidRDefault="009F017C" w:rsidP="00B635B7">
      <w:r w:rsidRPr="0090686F">
        <w:rPr>
          <w:b/>
          <w:bCs/>
        </w:rPr>
        <w:t>5. leftmargin</w:t>
      </w:r>
      <w:r w:rsidRPr="0090686F">
        <w:rPr>
          <w:b/>
          <w:bCs/>
        </w:rPr>
        <w:tab/>
      </w:r>
      <w:r>
        <w:tab/>
      </w:r>
      <w:r>
        <w:tab/>
        <w:t>]</w:t>
      </w:r>
    </w:p>
    <w:p w:rsidR="009F017C" w:rsidRDefault="009F017C" w:rsidP="00B635B7">
      <w:r w:rsidRPr="0090686F">
        <w:rPr>
          <w:b/>
          <w:bCs/>
        </w:rPr>
        <w:t>6. rightmargin</w:t>
      </w:r>
      <w:r w:rsidRPr="0090686F">
        <w:rPr>
          <w:b/>
          <w:bCs/>
        </w:rPr>
        <w:tab/>
      </w:r>
      <w:r>
        <w:tab/>
      </w:r>
      <w:r>
        <w:tab/>
        <w:t>]  sets space between content and page border.</w:t>
      </w:r>
    </w:p>
    <w:p w:rsidR="009F017C" w:rsidRDefault="009F017C" w:rsidP="00B635B7">
      <w:r w:rsidRPr="0090686F">
        <w:rPr>
          <w:b/>
          <w:bCs/>
        </w:rPr>
        <w:t>7. topmargin</w:t>
      </w:r>
      <w:r w:rsidRPr="0090686F">
        <w:rPr>
          <w:b/>
          <w:bCs/>
        </w:rPr>
        <w:tab/>
      </w:r>
      <w:r>
        <w:tab/>
      </w:r>
      <w:r>
        <w:tab/>
        <w:t>]</w:t>
      </w:r>
    </w:p>
    <w:p w:rsidR="009F017C" w:rsidRDefault="009F017C" w:rsidP="00B635B7">
      <w:r w:rsidRPr="0090686F">
        <w:rPr>
          <w:b/>
          <w:bCs/>
        </w:rPr>
        <w:t>8. bottommargin</w:t>
      </w:r>
      <w:r>
        <w:tab/>
      </w:r>
      <w:r>
        <w:tab/>
        <w:t>]</w:t>
      </w:r>
    </w:p>
    <w:p w:rsidR="009F017C" w:rsidRDefault="009F017C" w:rsidP="00B635B7"/>
    <w:p w:rsidR="009F017C" w:rsidRDefault="009F017C" w:rsidP="00B635B7">
      <w:r w:rsidRPr="0090686F">
        <w:rPr>
          <w:b/>
          <w:bCs/>
        </w:rPr>
        <w:t>Syntax:</w:t>
      </w:r>
      <w:r>
        <w:t xml:space="preserve">  &lt;body leftmargin="100"  rightmarign="100" topmargin="50" bottommargin="50"&gt;</w:t>
      </w:r>
      <w:r w:rsidR="0090686F">
        <w:t xml:space="preserve">  &lt;/body&gt;</w:t>
      </w:r>
    </w:p>
    <w:p w:rsidR="009F017C" w:rsidRDefault="009F017C" w:rsidP="00B635B7">
      <w:r w:rsidRPr="0090686F">
        <w:rPr>
          <w:b/>
          <w:bCs/>
        </w:rPr>
        <w:t>9. alink</w:t>
      </w:r>
      <w:r>
        <w:tab/>
      </w:r>
      <w:r>
        <w:tab/>
      </w:r>
      <w:r>
        <w:tab/>
        <w:t>: It sets color for active links in document.</w:t>
      </w:r>
    </w:p>
    <w:p w:rsidR="009F017C" w:rsidRDefault="009F017C" w:rsidP="00B635B7">
      <w:r w:rsidRPr="0090686F">
        <w:rPr>
          <w:b/>
          <w:bCs/>
        </w:rPr>
        <w:t>10. vlink</w:t>
      </w:r>
      <w:r>
        <w:tab/>
      </w:r>
      <w:r>
        <w:tab/>
      </w:r>
      <w:r>
        <w:tab/>
        <w:t>: It sets color for visited links in document.</w:t>
      </w:r>
    </w:p>
    <w:p w:rsidR="009F017C" w:rsidRDefault="009F017C" w:rsidP="00B635B7"/>
    <w:p w:rsidR="0090686F" w:rsidRDefault="009F017C" w:rsidP="00B635B7">
      <w:r w:rsidRPr="0090686F">
        <w:rPr>
          <w:b/>
          <w:bCs/>
        </w:rPr>
        <w:t>Syntax:</w:t>
      </w:r>
      <w:r>
        <w:tab/>
        <w:t>&lt;body  alink="red" vlink=</w:t>
      </w:r>
      <w:r w:rsidR="0090686F">
        <w:t>"green"&gt;</w:t>
      </w:r>
    </w:p>
    <w:p w:rsidR="009F017C" w:rsidRDefault="009F017C" w:rsidP="00B635B7">
      <w:r>
        <w:tab/>
      </w:r>
      <w:r w:rsidR="0090686F">
        <w:tab/>
      </w:r>
      <w:r>
        <w:t>&lt;a href="http</w:t>
      </w:r>
      <w:r w:rsidR="0090686F">
        <w:t>s://www.amazon.in"&gt; Amazon &lt;/a&gt;</w:t>
      </w:r>
    </w:p>
    <w:p w:rsidR="009F017C" w:rsidRDefault="009F017C" w:rsidP="00B635B7">
      <w:r>
        <w:tab/>
        <w:t>&lt;/body&gt;</w:t>
      </w:r>
    </w:p>
    <w:p w:rsidR="009F017C" w:rsidRDefault="009F017C" w:rsidP="00B635B7"/>
    <w:p w:rsidR="0090686F" w:rsidRDefault="0090686F" w:rsidP="00B635B7"/>
    <w:p w:rsidR="009F017C" w:rsidRPr="0090686F" w:rsidRDefault="009F017C" w:rsidP="00B635B7">
      <w:pPr>
        <w:rPr>
          <w:b/>
          <w:bCs/>
        </w:rPr>
      </w:pPr>
      <w:r w:rsidRPr="0090686F">
        <w:rPr>
          <w:b/>
          <w:bCs/>
        </w:rPr>
        <w:t>Ex:</w:t>
      </w:r>
    </w:p>
    <w:p w:rsidR="009F017C" w:rsidRDefault="009F017C" w:rsidP="00B635B7">
      <w:r>
        <w:lastRenderedPageBreak/>
        <w:t>&lt;!DOCTYPE html&gt;</w:t>
      </w:r>
    </w:p>
    <w:p w:rsidR="009F017C" w:rsidRDefault="009F017C" w:rsidP="00B635B7">
      <w:r>
        <w:t>&lt;html lang="en-in"&gt;</w:t>
      </w:r>
    </w:p>
    <w:p w:rsidR="009F017C" w:rsidRDefault="009F017C" w:rsidP="00B635B7">
      <w:r>
        <w:t xml:space="preserve">   &lt;head&gt;</w:t>
      </w:r>
    </w:p>
    <w:p w:rsidR="009F017C" w:rsidRDefault="009F017C" w:rsidP="00B635B7">
      <w:r>
        <w:t xml:space="preserve">       &lt;title&gt;Fitness | Home&lt;/title&gt;</w:t>
      </w:r>
    </w:p>
    <w:p w:rsidR="009F017C" w:rsidRDefault="009F017C" w:rsidP="00B635B7">
      <w:r>
        <w:t xml:space="preserve">       &lt;link href="./public/images/favicon.ico" rel="shortcut icon"&gt;</w:t>
      </w:r>
    </w:p>
    <w:p w:rsidR="009F017C" w:rsidRDefault="009F017C" w:rsidP="00B635B7">
      <w:r>
        <w:t xml:space="preserve">       &lt;meta name="viewport" content="width=device-width, initial-scale=1" &gt;</w:t>
      </w:r>
    </w:p>
    <w:p w:rsidR="009F017C" w:rsidRDefault="009F017C" w:rsidP="00B635B7">
      <w:r>
        <w:t xml:space="preserve">       &lt;style&gt;</w:t>
      </w:r>
    </w:p>
    <w:p w:rsidR="009F017C" w:rsidRDefault="009F017C" w:rsidP="00B635B7">
      <w:r>
        <w:t xml:space="preserve">          </w:t>
      </w:r>
    </w:p>
    <w:p w:rsidR="009F017C" w:rsidRDefault="009F017C" w:rsidP="00B635B7">
      <w:r>
        <w:t xml:space="preserve">       &lt;/style&gt;</w:t>
      </w:r>
    </w:p>
    <w:p w:rsidR="009F017C" w:rsidRDefault="009F017C" w:rsidP="00B635B7">
      <w:r>
        <w:t xml:space="preserve">   &lt;/head&gt;</w:t>
      </w:r>
    </w:p>
    <w:p w:rsidR="009F017C" w:rsidRDefault="009F017C" w:rsidP="00B635B7">
      <w:r>
        <w:t xml:space="preserve">   &lt;body vlink="green" alink="red"&gt;</w:t>
      </w:r>
    </w:p>
    <w:p w:rsidR="009F017C" w:rsidRDefault="009F017C" w:rsidP="00B635B7">
      <w:r>
        <w:t xml:space="preserve">       &lt;a href="https://www.amazon.in"&gt;Amazon India&lt;/a&gt; |</w:t>
      </w:r>
    </w:p>
    <w:p w:rsidR="009F017C" w:rsidRDefault="009F017C" w:rsidP="00B635B7">
      <w:r>
        <w:t xml:space="preserve">       &lt;a href="https://www.amazon.com"&gt;Amazon US&lt;/a&gt; |</w:t>
      </w:r>
    </w:p>
    <w:p w:rsidR="009F017C" w:rsidRDefault="009F017C" w:rsidP="00B635B7">
      <w:r>
        <w:t xml:space="preserve">       &lt;a href="https://ebay.in"&gt;Ebay Shopping&lt;/a&gt;</w:t>
      </w:r>
    </w:p>
    <w:p w:rsidR="009F017C" w:rsidRDefault="009F017C" w:rsidP="00B635B7">
      <w:r>
        <w:t xml:space="preserve">   &lt;/body&gt;</w:t>
      </w:r>
    </w:p>
    <w:p w:rsidR="009F017C" w:rsidRDefault="009F017C" w:rsidP="00B635B7">
      <w:r>
        <w:t>&lt;/html&gt;</w:t>
      </w:r>
    </w:p>
    <w:p w:rsidR="009F017C" w:rsidRDefault="009F017C" w:rsidP="00B635B7"/>
    <w:p w:rsidR="009F017C" w:rsidRDefault="009F017C" w:rsidP="00B635B7"/>
    <w:p w:rsidR="009F017C" w:rsidRPr="0090686F" w:rsidRDefault="009F017C" w:rsidP="00B635B7">
      <w:pPr>
        <w:rPr>
          <w:b/>
          <w:bCs/>
        </w:rPr>
      </w:pPr>
      <w:r w:rsidRPr="0090686F">
        <w:rPr>
          <w:b/>
          <w:bCs/>
        </w:rPr>
        <w:t>Summary:</w:t>
      </w:r>
    </w:p>
    <w:p w:rsidR="009F017C" w:rsidRDefault="009F017C" w:rsidP="00B635B7">
      <w:r>
        <w:t>- bgcolor</w:t>
      </w:r>
    </w:p>
    <w:p w:rsidR="009F017C" w:rsidRDefault="009F017C" w:rsidP="00B635B7">
      <w:r>
        <w:t>- text</w:t>
      </w:r>
    </w:p>
    <w:p w:rsidR="009F017C" w:rsidRDefault="009F017C" w:rsidP="00B635B7">
      <w:r>
        <w:t>- background</w:t>
      </w:r>
    </w:p>
    <w:p w:rsidR="009F017C" w:rsidRDefault="009F017C" w:rsidP="00B635B7">
      <w:r>
        <w:t>- align</w:t>
      </w:r>
    </w:p>
    <w:p w:rsidR="009F017C" w:rsidRDefault="009F017C" w:rsidP="00B635B7">
      <w:r>
        <w:t>- margins [left, right, top, bottom]</w:t>
      </w:r>
    </w:p>
    <w:p w:rsidR="009F017C" w:rsidRDefault="009F017C" w:rsidP="00B635B7">
      <w:r>
        <w:t>- alink</w:t>
      </w:r>
    </w:p>
    <w:p w:rsidR="009F017C" w:rsidRDefault="009F017C" w:rsidP="00B635B7">
      <w:r>
        <w:t>- vlink</w:t>
      </w:r>
    </w:p>
    <w:p w:rsidR="009F017C" w:rsidRDefault="009F017C" w:rsidP="00B635B7"/>
    <w:p w:rsidR="0090686F" w:rsidRDefault="0090686F" w:rsidP="00B635B7"/>
    <w:p w:rsidR="009F017C" w:rsidRPr="0090686F" w:rsidRDefault="009F017C" w:rsidP="00B635B7">
      <w:pPr>
        <w:rPr>
          <w:b/>
          <w:bCs/>
        </w:rPr>
      </w:pPr>
      <w:r>
        <w:tab/>
      </w:r>
      <w:r>
        <w:tab/>
      </w:r>
      <w:r>
        <w:tab/>
      </w:r>
      <w:r>
        <w:tab/>
      </w:r>
      <w:r>
        <w:tab/>
      </w:r>
      <w:r w:rsidRPr="0090686F">
        <w:rPr>
          <w:b/>
          <w:bCs/>
        </w:rPr>
        <w:t xml:space="preserve">   HTML Body Layout Design</w:t>
      </w:r>
    </w:p>
    <w:p w:rsidR="009F017C" w:rsidRDefault="009F017C" w:rsidP="00B635B7"/>
    <w:p w:rsidR="009F017C" w:rsidRDefault="009F017C" w:rsidP="00B635B7">
      <w:r>
        <w:t>- HTML 4 uses table for designing body layout.</w:t>
      </w:r>
    </w:p>
    <w:p w:rsidR="009F017C" w:rsidRDefault="009F017C" w:rsidP="00B635B7">
      <w:r>
        <w:t xml:space="preserve">- Table leads to a situation known as "Kiss-of-Death", where it is not sure about the order of loading content. </w:t>
      </w:r>
    </w:p>
    <w:p w:rsidR="009F017C" w:rsidRDefault="009F017C" w:rsidP="00B635B7">
      <w:r>
        <w:t xml:space="preserve">- Content kept is table is not much SEO friendly. </w:t>
      </w:r>
    </w:p>
    <w:p w:rsidR="009F017C" w:rsidRDefault="009F017C" w:rsidP="00B635B7">
      <w:r>
        <w:t xml:space="preserve">- HTML 5 introduced new semantic and non-semantic elements to design body layout more SEO friendly. </w:t>
      </w:r>
    </w:p>
    <w:p w:rsidR="009F017C" w:rsidRDefault="009F017C" w:rsidP="00B635B7">
      <w:r>
        <w:t>- HTML 5 non-semantic elements for layout design are:</w:t>
      </w:r>
    </w:p>
    <w:p w:rsidR="009F017C" w:rsidRDefault="009F017C" w:rsidP="00B635B7">
      <w:r>
        <w:tab/>
      </w:r>
      <w:r>
        <w:tab/>
      </w:r>
    </w:p>
    <w:p w:rsidR="009F017C" w:rsidRDefault="009F017C" w:rsidP="00B635B7">
      <w:r>
        <w:tab/>
      </w:r>
      <w:r>
        <w:tab/>
        <w:t>a) &lt;div&gt;</w:t>
      </w:r>
    </w:p>
    <w:p w:rsidR="009F017C" w:rsidRDefault="009F017C" w:rsidP="00B635B7">
      <w:r>
        <w:tab/>
      </w:r>
      <w:r>
        <w:tab/>
        <w:t>b) &lt;span&gt;</w:t>
      </w:r>
    </w:p>
    <w:p w:rsidR="009F017C" w:rsidRDefault="009F017C" w:rsidP="00B635B7"/>
    <w:p w:rsidR="009F017C" w:rsidRDefault="009F017C" w:rsidP="00B635B7">
      <w:r>
        <w:t>- HTML 5 semantic elements for layout design are:</w:t>
      </w:r>
    </w:p>
    <w:p w:rsidR="009F017C" w:rsidRDefault="009F017C" w:rsidP="00B635B7"/>
    <w:p w:rsidR="009F017C" w:rsidRDefault="009F017C" w:rsidP="00B635B7">
      <w:r>
        <w:tab/>
      </w:r>
      <w:r>
        <w:tab/>
        <w:t>a) &lt;header&gt;</w:t>
      </w:r>
    </w:p>
    <w:p w:rsidR="009F017C" w:rsidRDefault="009F017C" w:rsidP="00B635B7">
      <w:r>
        <w:tab/>
      </w:r>
      <w:r>
        <w:tab/>
        <w:t>b) &lt;footer&gt;</w:t>
      </w:r>
    </w:p>
    <w:p w:rsidR="009F017C" w:rsidRDefault="009F017C" w:rsidP="00B635B7">
      <w:r>
        <w:tab/>
      </w:r>
      <w:r>
        <w:tab/>
        <w:t>c) &lt;section&gt;</w:t>
      </w:r>
    </w:p>
    <w:p w:rsidR="009F017C" w:rsidRDefault="009F017C" w:rsidP="00B635B7">
      <w:r>
        <w:tab/>
      </w:r>
      <w:r>
        <w:tab/>
        <w:t>d) &lt;main&gt;</w:t>
      </w:r>
    </w:p>
    <w:p w:rsidR="009F017C" w:rsidRDefault="009F017C" w:rsidP="00B635B7">
      <w:r>
        <w:tab/>
      </w:r>
      <w:r>
        <w:tab/>
        <w:t>e) &lt;nav&gt;</w:t>
      </w:r>
    </w:p>
    <w:p w:rsidR="009F017C" w:rsidRDefault="009F017C" w:rsidP="00B635B7">
      <w:r>
        <w:tab/>
      </w:r>
      <w:r>
        <w:tab/>
        <w:t>f) &lt;article&gt;</w:t>
      </w:r>
    </w:p>
    <w:p w:rsidR="009F017C" w:rsidRDefault="009F017C" w:rsidP="00B635B7">
      <w:r>
        <w:tab/>
      </w:r>
      <w:r>
        <w:tab/>
        <w:t>g) &lt;aside&gt;</w:t>
      </w:r>
    </w:p>
    <w:p w:rsidR="009F017C" w:rsidRDefault="009F017C" w:rsidP="00B635B7">
      <w:r>
        <w:tab/>
      </w:r>
      <w:r>
        <w:tab/>
        <w:t>h) &lt;dialog&gt;</w:t>
      </w:r>
    </w:p>
    <w:p w:rsidR="009F017C" w:rsidRDefault="009F017C" w:rsidP="00B635B7">
      <w:r>
        <w:tab/>
      </w:r>
      <w:r>
        <w:tab/>
        <w:t>i) &lt;address&gt;</w:t>
      </w:r>
    </w:p>
    <w:p w:rsidR="009F017C" w:rsidRDefault="009F017C" w:rsidP="00B635B7">
      <w:r>
        <w:tab/>
      </w:r>
      <w:r>
        <w:tab/>
        <w:t>j) &lt;figure&gt;</w:t>
      </w:r>
    </w:p>
    <w:p w:rsidR="009F017C" w:rsidRDefault="0090686F" w:rsidP="00B635B7">
      <w:r>
        <w:tab/>
      </w:r>
      <w:r>
        <w:tab/>
        <w:t>k) &lt;figcaption&gt;</w:t>
      </w:r>
    </w:p>
    <w:p w:rsidR="009F017C" w:rsidRDefault="0090686F" w:rsidP="00B635B7">
      <w:r>
        <w:t>CSS Border Styles:</w:t>
      </w:r>
      <w:r w:rsidR="009F017C">
        <w:tab/>
        <w:t>border</w:t>
      </w:r>
      <w:r w:rsidR="009F017C">
        <w:tab/>
        <w:t>: It set</w:t>
      </w:r>
      <w:r>
        <w:t>s border size, style and color.</w:t>
      </w:r>
    </w:p>
    <w:p w:rsidR="009F017C" w:rsidRDefault="009F017C" w:rsidP="00B635B7">
      <w:r>
        <w:tab/>
      </w:r>
      <w:r>
        <w:tab/>
      </w:r>
      <w:r>
        <w:tab/>
      </w:r>
      <w:r>
        <w:tab/>
        <w:t xml:space="preserve">  {</w:t>
      </w:r>
    </w:p>
    <w:p w:rsidR="009F017C" w:rsidRDefault="009F017C" w:rsidP="00B635B7">
      <w:r>
        <w:tab/>
      </w:r>
      <w:r>
        <w:tab/>
      </w:r>
      <w:r>
        <w:tab/>
      </w:r>
      <w:r>
        <w:tab/>
        <w:t xml:space="preserve">    border: 1px  solid | double | dotted  red;</w:t>
      </w:r>
      <w:r w:rsidR="0090686F">
        <w:t xml:space="preserve">  </w:t>
      </w:r>
      <w:r>
        <w:t>}</w:t>
      </w:r>
    </w:p>
    <w:p w:rsidR="009F017C" w:rsidRPr="0090686F" w:rsidRDefault="0090686F" w:rsidP="00B635B7">
      <w:pPr>
        <w:rPr>
          <w:b/>
          <w:bCs/>
        </w:rPr>
      </w:pPr>
      <w:r>
        <w:rPr>
          <w:b/>
          <w:bCs/>
        </w:rPr>
        <w:t>CSS Margin &amp; Padding:</w:t>
      </w:r>
    </w:p>
    <w:p w:rsidR="009F017C" w:rsidRDefault="009F017C" w:rsidP="00B635B7">
      <w:r>
        <w:lastRenderedPageBreak/>
        <w:tab/>
      </w:r>
      <w:r>
        <w:tab/>
        <w:t>margin</w:t>
      </w:r>
      <w:r>
        <w:tab/>
        <w:t>: It is the space between border and page. [content outside border]</w:t>
      </w:r>
    </w:p>
    <w:p w:rsidR="009F017C" w:rsidRDefault="009F017C" w:rsidP="00B635B7">
      <w:r>
        <w:tab/>
      </w:r>
      <w:r>
        <w:tab/>
        <w:t>padding</w:t>
      </w:r>
      <w:r>
        <w:tab/>
        <w:t>: It is the space bet</w:t>
      </w:r>
      <w:r w:rsidR="0090686F">
        <w:t>ween border and content inside.</w:t>
      </w:r>
    </w:p>
    <w:p w:rsidR="009F017C" w:rsidRDefault="009F017C" w:rsidP="00B635B7">
      <w:r>
        <w:tab/>
      </w:r>
      <w:r>
        <w:tab/>
        <w:t>margin-left</w:t>
      </w:r>
    </w:p>
    <w:p w:rsidR="009F017C" w:rsidRDefault="009F017C" w:rsidP="00B635B7">
      <w:r>
        <w:tab/>
      </w:r>
      <w:r>
        <w:tab/>
        <w:t>margin-right</w:t>
      </w:r>
    </w:p>
    <w:p w:rsidR="009F017C" w:rsidRDefault="009F017C" w:rsidP="00B635B7">
      <w:r>
        <w:tab/>
      </w:r>
      <w:r>
        <w:tab/>
        <w:t>margin-top</w:t>
      </w:r>
    </w:p>
    <w:p w:rsidR="009F017C" w:rsidRDefault="009F017C" w:rsidP="00B635B7">
      <w:r>
        <w:tab/>
      </w:r>
      <w:r>
        <w:tab/>
        <w:t>margin-bottom</w:t>
      </w:r>
    </w:p>
    <w:p w:rsidR="009F017C" w:rsidRDefault="009F017C" w:rsidP="00B635B7">
      <w:r>
        <w:tab/>
      </w:r>
      <w:r>
        <w:tab/>
        <w:t>margin</w:t>
      </w:r>
      <w:r>
        <w:tab/>
      </w:r>
      <w:r>
        <w:tab/>
        <w:t xml:space="preserve"> </w:t>
      </w:r>
      <w:r w:rsidR="0090686F">
        <w:t>[short hand for all directions]</w:t>
      </w:r>
    </w:p>
    <w:p w:rsidR="009F017C" w:rsidRDefault="009F017C" w:rsidP="00B635B7">
      <w:r>
        <w:tab/>
      </w:r>
      <w:r>
        <w:tab/>
        <w:t>padding-left</w:t>
      </w:r>
    </w:p>
    <w:p w:rsidR="009F017C" w:rsidRDefault="009F017C" w:rsidP="00B635B7">
      <w:r>
        <w:tab/>
      </w:r>
      <w:r>
        <w:tab/>
        <w:t>padding-right</w:t>
      </w:r>
    </w:p>
    <w:p w:rsidR="009F017C" w:rsidRDefault="009F017C" w:rsidP="00B635B7">
      <w:r>
        <w:tab/>
      </w:r>
      <w:r>
        <w:tab/>
        <w:t>padding-top</w:t>
      </w:r>
    </w:p>
    <w:p w:rsidR="009F017C" w:rsidRDefault="009F017C" w:rsidP="00B635B7">
      <w:r>
        <w:tab/>
      </w:r>
      <w:r>
        <w:tab/>
        <w:t>padding-bottom</w:t>
      </w:r>
    </w:p>
    <w:p w:rsidR="009F017C" w:rsidRDefault="009F017C" w:rsidP="00B635B7">
      <w:r>
        <w:tab/>
      </w:r>
      <w:r>
        <w:tab/>
        <w:t>padding</w:t>
      </w:r>
      <w:r>
        <w:tab/>
      </w:r>
      <w:r>
        <w:tab/>
        <w:t>[short hand for all directions]</w:t>
      </w:r>
    </w:p>
    <w:p w:rsidR="009F017C" w:rsidRDefault="009F017C" w:rsidP="00B635B7"/>
    <w:p w:rsidR="009F017C" w:rsidRPr="0090686F" w:rsidRDefault="009F017C" w:rsidP="00B635B7">
      <w:pPr>
        <w:rPr>
          <w:b/>
          <w:bCs/>
        </w:rPr>
      </w:pPr>
      <w:r w:rsidRPr="0090686F">
        <w:rPr>
          <w:b/>
          <w:bCs/>
        </w:rPr>
        <w:t>Syntax:</w:t>
      </w:r>
    </w:p>
    <w:p w:rsidR="009F017C" w:rsidRDefault="009F017C" w:rsidP="00B635B7">
      <w:r>
        <w:tab/>
        <w:t xml:space="preserve"> &lt;style&gt;</w:t>
      </w:r>
    </w:p>
    <w:p w:rsidR="009F017C" w:rsidRDefault="009F017C" w:rsidP="00B635B7">
      <w:r>
        <w:tab/>
      </w:r>
      <w:r>
        <w:tab/>
        <w:t>div {</w:t>
      </w:r>
    </w:p>
    <w:p w:rsidR="009F017C" w:rsidRDefault="009F017C" w:rsidP="00B635B7">
      <w:r>
        <w:tab/>
      </w:r>
      <w:r>
        <w:tab/>
      </w:r>
      <w:r>
        <w:tab/>
        <w:t>border: 1px solid black;</w:t>
      </w:r>
    </w:p>
    <w:p w:rsidR="009F017C" w:rsidRDefault="009F017C" w:rsidP="00B635B7">
      <w:r>
        <w:tab/>
      </w:r>
      <w:r>
        <w:tab/>
      </w:r>
      <w:r>
        <w:tab/>
        <w:t>margin: 10px;</w:t>
      </w:r>
    </w:p>
    <w:p w:rsidR="009F017C" w:rsidRDefault="009F017C" w:rsidP="00B635B7">
      <w:r>
        <w:tab/>
      </w:r>
      <w:r>
        <w:tab/>
      </w:r>
      <w:r>
        <w:tab/>
        <w:t>padding: 10px;</w:t>
      </w:r>
    </w:p>
    <w:p w:rsidR="009F017C" w:rsidRDefault="009F017C" w:rsidP="00B635B7">
      <w:r>
        <w:tab/>
      </w:r>
      <w:r>
        <w:tab/>
        <w:t xml:space="preserve"> }</w:t>
      </w:r>
    </w:p>
    <w:p w:rsidR="009F017C" w:rsidRDefault="009F017C" w:rsidP="00B635B7">
      <w:r>
        <w:tab/>
        <w:t>&lt;/style&gt;</w:t>
      </w:r>
    </w:p>
    <w:p w:rsidR="009F017C" w:rsidRDefault="009F017C" w:rsidP="00B635B7"/>
    <w:p w:rsidR="009F017C" w:rsidRPr="0090686F" w:rsidRDefault="0090686F" w:rsidP="00B635B7">
      <w:pPr>
        <w:rPr>
          <w:b/>
          <w:bCs/>
        </w:rPr>
      </w:pPr>
      <w:r>
        <w:rPr>
          <w:b/>
          <w:bCs/>
        </w:rPr>
        <w:t>CSS Font Styles:</w:t>
      </w:r>
    </w:p>
    <w:p w:rsidR="009F017C" w:rsidRDefault="009F017C" w:rsidP="00B635B7">
      <w:r>
        <w:tab/>
      </w:r>
      <w:r>
        <w:tab/>
        <w:t xml:space="preserve">font-weight </w:t>
      </w:r>
      <w:r>
        <w:tab/>
        <w:t>: It sets bold</w:t>
      </w:r>
    </w:p>
    <w:p w:rsidR="009F017C" w:rsidRDefault="009F017C" w:rsidP="00B635B7">
      <w:r>
        <w:tab/>
      </w:r>
      <w:r>
        <w:tab/>
        <w:t>font-style</w:t>
      </w:r>
      <w:r>
        <w:tab/>
      </w:r>
      <w:r>
        <w:tab/>
        <w:t xml:space="preserve">: It sets italic </w:t>
      </w:r>
    </w:p>
    <w:p w:rsidR="009F017C" w:rsidRDefault="009F017C" w:rsidP="00B635B7">
      <w:r>
        <w:tab/>
      </w:r>
      <w:r>
        <w:tab/>
        <w:t>font-size</w:t>
      </w:r>
      <w:r>
        <w:tab/>
      </w:r>
      <w:r>
        <w:tab/>
        <w:t>: It sets text size</w:t>
      </w:r>
    </w:p>
    <w:p w:rsidR="009F017C" w:rsidRDefault="009F017C" w:rsidP="00B635B7">
      <w:r>
        <w:tab/>
      </w:r>
      <w:r>
        <w:tab/>
        <w:t>color</w:t>
      </w:r>
      <w:r>
        <w:tab/>
      </w:r>
      <w:r>
        <w:tab/>
        <w:t>: It sets text color</w:t>
      </w:r>
    </w:p>
    <w:p w:rsidR="009F017C" w:rsidRDefault="009F017C" w:rsidP="00B635B7">
      <w:r>
        <w:tab/>
      </w:r>
      <w:r>
        <w:tab/>
        <w:t xml:space="preserve">font-family </w:t>
      </w:r>
      <w:r>
        <w:tab/>
        <w:t>: It sets a font face [Arial, Times New Roman, ...]</w:t>
      </w:r>
    </w:p>
    <w:p w:rsidR="009F017C" w:rsidRPr="0090686F" w:rsidRDefault="009F017C" w:rsidP="00B635B7">
      <w:pPr>
        <w:rPr>
          <w:b/>
          <w:bCs/>
        </w:rPr>
      </w:pPr>
      <w:r w:rsidRPr="0090686F">
        <w:rPr>
          <w:b/>
          <w:bCs/>
        </w:rPr>
        <w:t>Syntax:</w:t>
      </w:r>
    </w:p>
    <w:p w:rsidR="009F017C" w:rsidRDefault="009F017C" w:rsidP="00B635B7">
      <w:r>
        <w:lastRenderedPageBreak/>
        <w:tab/>
        <w:t xml:space="preserve">   span {</w:t>
      </w:r>
    </w:p>
    <w:p w:rsidR="009F017C" w:rsidRDefault="009F017C" w:rsidP="00B635B7">
      <w:r>
        <w:tab/>
      </w:r>
      <w:r>
        <w:tab/>
        <w:t xml:space="preserve"> font-weight: bold;</w:t>
      </w:r>
    </w:p>
    <w:p w:rsidR="009F017C" w:rsidRDefault="009F017C" w:rsidP="00B635B7">
      <w:r>
        <w:tab/>
      </w:r>
      <w:r>
        <w:tab/>
        <w:t xml:space="preserve"> font-style: italic;</w:t>
      </w:r>
    </w:p>
    <w:p w:rsidR="009F017C" w:rsidRDefault="009F017C" w:rsidP="00B635B7">
      <w:r>
        <w:tab/>
      </w:r>
      <w:r>
        <w:tab/>
        <w:t xml:space="preserve"> color: red;</w:t>
      </w:r>
    </w:p>
    <w:p w:rsidR="009F017C" w:rsidRDefault="009F017C" w:rsidP="00B635B7">
      <w:r>
        <w:tab/>
      </w:r>
      <w:r>
        <w:tab/>
        <w:t xml:space="preserve"> font-size: 20px;</w:t>
      </w:r>
    </w:p>
    <w:p w:rsidR="009F017C" w:rsidRDefault="009F017C" w:rsidP="00B635B7">
      <w:r>
        <w:tab/>
      </w:r>
      <w:r>
        <w:tab/>
        <w:t xml:space="preserve"> font-family: Arial;</w:t>
      </w:r>
    </w:p>
    <w:p w:rsidR="009F017C" w:rsidRDefault="0090686F" w:rsidP="00B635B7">
      <w:r>
        <w:tab/>
        <w:t xml:space="preserve">    }</w:t>
      </w:r>
    </w:p>
    <w:p w:rsidR="009F017C" w:rsidRPr="0090686F" w:rsidRDefault="009F017C" w:rsidP="00B635B7">
      <w:pPr>
        <w:rPr>
          <w:b/>
          <w:bCs/>
        </w:rPr>
      </w:pPr>
      <w:r w:rsidRPr="0090686F">
        <w:rPr>
          <w:b/>
          <w:bCs/>
        </w:rPr>
        <w:t>Ex:</w:t>
      </w:r>
    </w:p>
    <w:p w:rsidR="009F017C" w:rsidRDefault="009F017C" w:rsidP="00B635B7">
      <w:r>
        <w:t>Index.html</w:t>
      </w:r>
    </w:p>
    <w:p w:rsidR="009F017C" w:rsidRDefault="009F017C" w:rsidP="00B635B7"/>
    <w:p w:rsidR="009F017C" w:rsidRDefault="009F017C" w:rsidP="00B635B7">
      <w:r>
        <w:t>&lt;!DOCTYPE html&gt;</w:t>
      </w:r>
    </w:p>
    <w:p w:rsidR="009F017C" w:rsidRDefault="009F017C" w:rsidP="00B635B7">
      <w:r>
        <w:t>&lt;html lang="en-in"&gt;</w:t>
      </w:r>
    </w:p>
    <w:p w:rsidR="009F017C" w:rsidRDefault="009F017C" w:rsidP="00B635B7">
      <w:r>
        <w:t xml:space="preserve">   &lt;head&gt;</w:t>
      </w:r>
    </w:p>
    <w:p w:rsidR="009F017C" w:rsidRDefault="009F017C" w:rsidP="00B635B7">
      <w:r>
        <w:t xml:space="preserve">       &lt;title&gt;Fitness | Home&lt;/title&gt;</w:t>
      </w:r>
    </w:p>
    <w:p w:rsidR="009F017C" w:rsidRDefault="009F017C" w:rsidP="00B635B7">
      <w:r>
        <w:t xml:space="preserve">       &lt;link href="./public/images/favicon.ico" rel="shortcut icon"&gt;</w:t>
      </w:r>
    </w:p>
    <w:p w:rsidR="009F017C" w:rsidRDefault="009F017C" w:rsidP="00B635B7">
      <w:r>
        <w:t xml:space="preserve">       &lt;meta name="viewport" content="width=device-width, initial-scale=1" &gt;</w:t>
      </w:r>
    </w:p>
    <w:p w:rsidR="009F017C" w:rsidRDefault="009F017C" w:rsidP="00B635B7">
      <w:r>
        <w:t xml:space="preserve">       &lt;style&gt;</w:t>
      </w:r>
    </w:p>
    <w:p w:rsidR="009F017C" w:rsidRDefault="009F017C" w:rsidP="00B635B7">
      <w:r>
        <w:t xml:space="preserve">          div {</w:t>
      </w:r>
    </w:p>
    <w:p w:rsidR="009F017C" w:rsidRDefault="009F017C" w:rsidP="00B635B7">
      <w:r>
        <w:t xml:space="preserve">             border: 1px solid black;</w:t>
      </w:r>
    </w:p>
    <w:p w:rsidR="009F017C" w:rsidRDefault="009F017C" w:rsidP="00B635B7">
      <w:r>
        <w:t xml:space="preserve">             margin:10px;</w:t>
      </w:r>
    </w:p>
    <w:p w:rsidR="009F017C" w:rsidRDefault="009F017C" w:rsidP="00B635B7">
      <w:r>
        <w:t xml:space="preserve">             padding: 10px;</w:t>
      </w:r>
    </w:p>
    <w:p w:rsidR="009F017C" w:rsidRDefault="009F017C" w:rsidP="00B635B7">
      <w:r>
        <w:t xml:space="preserve">             font-family: Arial;</w:t>
      </w:r>
    </w:p>
    <w:p w:rsidR="009F017C" w:rsidRDefault="009F017C" w:rsidP="00B635B7">
      <w:r>
        <w:t xml:space="preserve">          }</w:t>
      </w:r>
    </w:p>
    <w:p w:rsidR="009F017C" w:rsidRDefault="009F017C" w:rsidP="00B635B7">
      <w:r>
        <w:t xml:space="preserve">          span {</w:t>
      </w:r>
    </w:p>
    <w:p w:rsidR="009F017C" w:rsidRDefault="009F017C" w:rsidP="00B635B7">
      <w:r>
        <w:t xml:space="preserve">             color: red;</w:t>
      </w:r>
    </w:p>
    <w:p w:rsidR="009F017C" w:rsidRDefault="009F017C" w:rsidP="00B635B7">
      <w:r>
        <w:t xml:space="preserve">             font-size: 23px;</w:t>
      </w:r>
    </w:p>
    <w:p w:rsidR="009F017C" w:rsidRDefault="009F017C" w:rsidP="00B635B7">
      <w:r>
        <w:t xml:space="preserve">             font-weight: bold;</w:t>
      </w:r>
    </w:p>
    <w:p w:rsidR="009F017C" w:rsidRDefault="009F017C" w:rsidP="00B635B7">
      <w:r>
        <w:t xml:space="preserve">             font-style: italic;</w:t>
      </w:r>
    </w:p>
    <w:p w:rsidR="009F017C" w:rsidRDefault="009F017C" w:rsidP="00B635B7">
      <w:r>
        <w:t xml:space="preserve">             font-family: Script MT;</w:t>
      </w:r>
    </w:p>
    <w:p w:rsidR="009F017C" w:rsidRDefault="009F017C" w:rsidP="00B635B7">
      <w:r>
        <w:lastRenderedPageBreak/>
        <w:t xml:space="preserve">          }</w:t>
      </w:r>
    </w:p>
    <w:p w:rsidR="009F017C" w:rsidRDefault="009F017C" w:rsidP="00B635B7">
      <w:r>
        <w:t xml:space="preserve">       &lt;/style&gt;</w:t>
      </w:r>
    </w:p>
    <w:p w:rsidR="009F017C" w:rsidRDefault="009F017C" w:rsidP="00B635B7">
      <w:r>
        <w:t xml:space="preserve">   &lt;/head&gt;</w:t>
      </w:r>
    </w:p>
    <w:p w:rsidR="009F017C" w:rsidRDefault="009F017C" w:rsidP="00B635B7">
      <w:r>
        <w:t xml:space="preserve">   &lt;body&gt;</w:t>
      </w:r>
    </w:p>
    <w:p w:rsidR="009F017C" w:rsidRDefault="009F017C" w:rsidP="00B635B7">
      <w:r>
        <w:t xml:space="preserve">       &lt;div&gt;</w:t>
      </w:r>
    </w:p>
    <w:p w:rsidR="009F017C" w:rsidRDefault="009F017C" w:rsidP="00B635B7">
      <w:r>
        <w:t xml:space="preserve">           Web Technologies</w:t>
      </w:r>
    </w:p>
    <w:p w:rsidR="009F017C" w:rsidRDefault="009F017C" w:rsidP="00B635B7">
      <w:r>
        <w:t xml:space="preserve">           &lt;div&gt;</w:t>
      </w:r>
    </w:p>
    <w:p w:rsidR="009F017C" w:rsidRDefault="009F017C" w:rsidP="00B635B7">
      <w:r>
        <w:t xml:space="preserve">               Front End</w:t>
      </w:r>
    </w:p>
    <w:p w:rsidR="009F017C" w:rsidRDefault="009F017C" w:rsidP="00B635B7">
      <w:r>
        <w:t xml:space="preserve">               &lt;div&gt;</w:t>
      </w:r>
    </w:p>
    <w:p w:rsidR="009F017C" w:rsidRDefault="009F017C" w:rsidP="00B635B7">
      <w:r>
        <w:t xml:space="preserve">                   HTML</w:t>
      </w:r>
    </w:p>
    <w:p w:rsidR="009F017C" w:rsidRDefault="009F017C" w:rsidP="00B635B7">
      <w:r>
        <w:t xml:space="preserve">                   &lt;p&gt;It is a &lt;span&gt;markup&lt;/span&gt; language.&lt;/p&gt;</w:t>
      </w:r>
    </w:p>
    <w:p w:rsidR="009F017C" w:rsidRDefault="009F017C" w:rsidP="00B635B7">
      <w:r>
        <w:t xml:space="preserve">                   &lt;p&gt;It is used for presentation.&lt;/p&gt;</w:t>
      </w:r>
    </w:p>
    <w:p w:rsidR="009F017C" w:rsidRDefault="009F017C" w:rsidP="00B635B7">
      <w:r>
        <w:t xml:space="preserve">               &lt;/div&gt;</w:t>
      </w:r>
    </w:p>
    <w:p w:rsidR="009F017C" w:rsidRDefault="009F017C" w:rsidP="00B635B7">
      <w:r>
        <w:t xml:space="preserve">               &lt;div&gt;</w:t>
      </w:r>
    </w:p>
    <w:p w:rsidR="009F017C" w:rsidRDefault="009F017C" w:rsidP="00B635B7">
      <w:r>
        <w:t xml:space="preserve">                  CSS</w:t>
      </w:r>
    </w:p>
    <w:p w:rsidR="009F017C" w:rsidRDefault="009F017C" w:rsidP="00B635B7">
      <w:r>
        <w:t xml:space="preserve">                  &lt;p&gt;It is used for styling. &lt;/p&gt;</w:t>
      </w:r>
    </w:p>
    <w:p w:rsidR="009F017C" w:rsidRDefault="009F017C" w:rsidP="00B635B7">
      <w:r>
        <w:t xml:space="preserve">               &lt;/div&gt;</w:t>
      </w:r>
    </w:p>
    <w:p w:rsidR="009F017C" w:rsidRDefault="009F017C" w:rsidP="00B635B7">
      <w:r>
        <w:t xml:space="preserve">           &lt;/div&gt;</w:t>
      </w:r>
    </w:p>
    <w:p w:rsidR="009F017C" w:rsidRDefault="009F017C" w:rsidP="00B635B7">
      <w:r>
        <w:t xml:space="preserve">           &lt;div&gt;</w:t>
      </w:r>
    </w:p>
    <w:p w:rsidR="009F017C" w:rsidRDefault="009F017C" w:rsidP="00B635B7">
      <w:r>
        <w:t xml:space="preserve">              Back End</w:t>
      </w:r>
    </w:p>
    <w:p w:rsidR="009F017C" w:rsidRDefault="009F017C" w:rsidP="00B635B7">
      <w:r>
        <w:t xml:space="preserve">              &lt;div&gt;</w:t>
      </w:r>
    </w:p>
    <w:p w:rsidR="009F017C" w:rsidRDefault="009F017C" w:rsidP="00B635B7">
      <w:r>
        <w:t xml:space="preserve">                 Node JS</w:t>
      </w:r>
    </w:p>
    <w:p w:rsidR="009F017C" w:rsidRDefault="009F017C" w:rsidP="00B635B7">
      <w:r>
        <w:t xml:space="preserve">                 &lt;p&gt;It is used for creating web apps.&lt;/p&gt;</w:t>
      </w:r>
    </w:p>
    <w:p w:rsidR="009F017C" w:rsidRDefault="009F017C" w:rsidP="00B635B7">
      <w:r>
        <w:t xml:space="preserve">              &lt;/div&gt;</w:t>
      </w:r>
    </w:p>
    <w:p w:rsidR="009F017C" w:rsidRDefault="009F017C" w:rsidP="00B635B7">
      <w:r>
        <w:t xml:space="preserve">              &lt;div&gt;</w:t>
      </w:r>
    </w:p>
    <w:p w:rsidR="009F017C" w:rsidRDefault="009F017C" w:rsidP="00B635B7">
      <w:r>
        <w:t xml:space="preserve">                 MongoDB</w:t>
      </w:r>
    </w:p>
    <w:p w:rsidR="009F017C" w:rsidRDefault="009F017C" w:rsidP="00B635B7">
      <w:r>
        <w:t xml:space="preserve">                 &lt;p&gt;It is a database.&lt;/p&gt;</w:t>
      </w:r>
    </w:p>
    <w:p w:rsidR="009F017C" w:rsidRDefault="009F017C" w:rsidP="00B635B7">
      <w:r>
        <w:t xml:space="preserve">              &lt;/div&gt;</w:t>
      </w:r>
    </w:p>
    <w:p w:rsidR="009F017C" w:rsidRDefault="009F017C" w:rsidP="00B635B7">
      <w:r>
        <w:t xml:space="preserve">           &lt;/div&gt;</w:t>
      </w:r>
    </w:p>
    <w:p w:rsidR="009F017C" w:rsidRDefault="009F017C" w:rsidP="00B635B7">
      <w:r>
        <w:lastRenderedPageBreak/>
        <w:t xml:space="preserve">       &lt;/div&gt;</w:t>
      </w:r>
    </w:p>
    <w:p w:rsidR="009F017C" w:rsidRDefault="009F017C" w:rsidP="00B635B7">
      <w:r>
        <w:t xml:space="preserve">   &lt;/body&gt;</w:t>
      </w:r>
    </w:p>
    <w:p w:rsidR="009F017C" w:rsidRDefault="009F017C" w:rsidP="00B635B7">
      <w:r>
        <w:t>&lt;/html&gt;</w:t>
      </w:r>
    </w:p>
    <w:p w:rsidR="009F017C" w:rsidRDefault="009F017C" w:rsidP="00B635B7"/>
    <w:p w:rsidR="009F017C" w:rsidRPr="0090686F" w:rsidRDefault="009F017C" w:rsidP="00B635B7">
      <w:pPr>
        <w:rPr>
          <w:b/>
          <w:bCs/>
          <w:u w:val="single"/>
        </w:rPr>
      </w:pPr>
      <w:r w:rsidRPr="0090686F">
        <w:rPr>
          <w:b/>
          <w:bCs/>
          <w:u w:val="single"/>
        </w:rPr>
        <w:t>26/03</w:t>
      </w:r>
    </w:p>
    <w:p w:rsidR="009F017C" w:rsidRDefault="009F017C" w:rsidP="00B635B7"/>
    <w:p w:rsidR="009F017C" w:rsidRDefault="009F017C" w:rsidP="00B635B7">
      <w:r>
        <w:t>Shopping Template</w:t>
      </w:r>
    </w:p>
    <w:p w:rsidR="009F017C" w:rsidRPr="0090686F" w:rsidRDefault="0090686F" w:rsidP="00B635B7">
      <w:pPr>
        <w:rPr>
          <w:b/>
          <w:bCs/>
        </w:rPr>
      </w:pPr>
      <w:r w:rsidRPr="0090686F">
        <w:rPr>
          <w:b/>
          <w:bCs/>
        </w:rPr>
        <w:t>themes.getbootstrap.com</w:t>
      </w:r>
    </w:p>
    <w:p w:rsidR="009F017C" w:rsidRPr="0090686F" w:rsidRDefault="009F017C" w:rsidP="00B635B7">
      <w:pPr>
        <w:rPr>
          <w:b/>
          <w:bCs/>
        </w:rPr>
      </w:pPr>
      <w:r w:rsidRPr="0090686F">
        <w:rPr>
          <w:b/>
          <w:bCs/>
        </w:rPr>
        <w:t>https://themes.getbootstrap.com/preview/?theme_id=37702</w:t>
      </w:r>
    </w:p>
    <w:p w:rsidR="009F017C" w:rsidRDefault="009F017C" w:rsidP="00B635B7"/>
    <w:p w:rsidR="009F017C" w:rsidRDefault="009F017C" w:rsidP="00B635B7">
      <w:r>
        <w:t>Setup Icons for your project:</w:t>
      </w:r>
    </w:p>
    <w:p w:rsidR="009F017C" w:rsidRDefault="009F017C" w:rsidP="00B635B7">
      <w:r>
        <w:t>- Icons are provided by 3rd party libraries like</w:t>
      </w:r>
    </w:p>
    <w:p w:rsidR="009F017C" w:rsidRPr="00290FBE" w:rsidRDefault="009F017C" w:rsidP="00B635B7">
      <w:pPr>
        <w:rPr>
          <w:b/>
          <w:bCs/>
        </w:rPr>
      </w:pPr>
      <w:r>
        <w:tab/>
      </w:r>
      <w:r w:rsidRPr="00290FBE">
        <w:rPr>
          <w:b/>
          <w:bCs/>
        </w:rPr>
        <w:t xml:space="preserve">a) Fontawesome </w:t>
      </w:r>
    </w:p>
    <w:p w:rsidR="009F017C" w:rsidRPr="00290FBE" w:rsidRDefault="009F017C" w:rsidP="00B635B7">
      <w:pPr>
        <w:rPr>
          <w:b/>
          <w:bCs/>
        </w:rPr>
      </w:pPr>
      <w:r w:rsidRPr="00290FBE">
        <w:rPr>
          <w:b/>
          <w:bCs/>
        </w:rPr>
        <w:tab/>
        <w:t xml:space="preserve">b) Bootstrap Icons </w:t>
      </w:r>
    </w:p>
    <w:p w:rsidR="009F017C" w:rsidRDefault="009F017C" w:rsidP="00B635B7">
      <w:r>
        <w:t>- Implement bootstrap icons for project</w:t>
      </w:r>
    </w:p>
    <w:p w:rsidR="009F017C" w:rsidRPr="00290FBE" w:rsidRDefault="009F017C" w:rsidP="00B635B7">
      <w:pPr>
        <w:rPr>
          <w:b/>
          <w:bCs/>
        </w:rPr>
      </w:pPr>
      <w:r w:rsidRPr="00290FBE">
        <w:rPr>
          <w:b/>
          <w:bCs/>
        </w:rPr>
        <w:tab/>
        <w:t>icons.getbootstrap.com</w:t>
      </w:r>
    </w:p>
    <w:p w:rsidR="009F017C" w:rsidRDefault="009F017C" w:rsidP="00B635B7"/>
    <w:p w:rsidR="009F017C" w:rsidRDefault="009F017C" w:rsidP="00B635B7">
      <w:r>
        <w:t xml:space="preserve">1. </w:t>
      </w:r>
      <w:r w:rsidR="00290FBE">
        <w:t>Open terminal from your project</w:t>
      </w:r>
    </w:p>
    <w:p w:rsidR="009F017C" w:rsidRDefault="00290FBE" w:rsidP="00B635B7">
      <w:r>
        <w:t>2. Run the following command</w:t>
      </w:r>
    </w:p>
    <w:p w:rsidR="009F017C" w:rsidRDefault="009F017C" w:rsidP="00B635B7">
      <w:r>
        <w:tab/>
        <w:t>&gt; npm  i</w:t>
      </w:r>
      <w:r w:rsidR="00290FBE">
        <w:t>nstall  bootstrap-icons  --save</w:t>
      </w:r>
    </w:p>
    <w:p w:rsidR="009F017C" w:rsidRDefault="009F017C" w:rsidP="00B635B7">
      <w:r>
        <w:t>3. It will add a new folder into project by name  "node_modules"</w:t>
      </w:r>
      <w:r w:rsidR="00290FBE">
        <w:t xml:space="preserve">. </w:t>
      </w:r>
    </w:p>
    <w:p w:rsidR="009F017C" w:rsidRDefault="009F017C" w:rsidP="00B635B7">
      <w:r>
        <w:t>4. All library files that you install for pr</w:t>
      </w:r>
      <w:r w:rsidR="00290FBE">
        <w:t>oject are kept in node_modules.</w:t>
      </w:r>
    </w:p>
    <w:p w:rsidR="009F017C" w:rsidRDefault="009F017C" w:rsidP="00B635B7">
      <w:r>
        <w:t>5. Bootstrap Icons are defined using a CSS</w:t>
      </w:r>
      <w:r w:rsidR="00290FBE">
        <w:t xml:space="preserve"> file copied into node_modules.</w:t>
      </w:r>
    </w:p>
    <w:p w:rsidR="009F017C" w:rsidRDefault="009F017C" w:rsidP="00B635B7">
      <w:r>
        <w:t>6. Link the bootstrap i</w:t>
      </w:r>
      <w:r w:rsidR="00290FBE">
        <w:t>cons CSS file to your web page.</w:t>
      </w:r>
    </w:p>
    <w:p w:rsidR="009F017C" w:rsidRDefault="009F017C" w:rsidP="00B635B7">
      <w:r>
        <w:tab/>
      </w:r>
      <w:r>
        <w:tab/>
      </w:r>
      <w:r>
        <w:tab/>
        <w:t xml:space="preserve">     </w:t>
      </w:r>
      <w:r>
        <w:tab/>
        <w:t>node_modules</w:t>
      </w:r>
    </w:p>
    <w:p w:rsidR="009F017C" w:rsidRDefault="009F017C" w:rsidP="00B635B7">
      <w:r>
        <w:tab/>
      </w:r>
      <w:r>
        <w:tab/>
      </w:r>
      <w:r>
        <w:tab/>
      </w:r>
      <w:r>
        <w:tab/>
        <w:t>|</w:t>
      </w:r>
    </w:p>
    <w:p w:rsidR="009F017C" w:rsidRDefault="009F017C" w:rsidP="00B635B7">
      <w:r>
        <w:tab/>
      </w:r>
      <w:r>
        <w:tab/>
      </w:r>
      <w:r>
        <w:tab/>
      </w:r>
      <w:r>
        <w:tab/>
        <w:t>|_bootstrap-icons</w:t>
      </w:r>
    </w:p>
    <w:p w:rsidR="009F017C" w:rsidRDefault="009F017C" w:rsidP="00B635B7">
      <w:r>
        <w:tab/>
      </w:r>
      <w:r>
        <w:tab/>
      </w:r>
      <w:r>
        <w:tab/>
      </w:r>
      <w:r>
        <w:tab/>
        <w:t>|  |</w:t>
      </w:r>
    </w:p>
    <w:p w:rsidR="009F017C" w:rsidRDefault="009F017C" w:rsidP="00B635B7">
      <w:r>
        <w:tab/>
      </w:r>
      <w:r>
        <w:tab/>
      </w:r>
      <w:r>
        <w:tab/>
      </w:r>
      <w:r>
        <w:tab/>
        <w:t>|  |_font</w:t>
      </w:r>
    </w:p>
    <w:p w:rsidR="009F017C" w:rsidRDefault="009F017C" w:rsidP="00B635B7">
      <w:r>
        <w:lastRenderedPageBreak/>
        <w:tab/>
      </w:r>
      <w:r>
        <w:tab/>
      </w:r>
      <w:r>
        <w:tab/>
      </w:r>
      <w:r>
        <w:tab/>
        <w:t>|     |</w:t>
      </w:r>
    </w:p>
    <w:p w:rsidR="009F017C" w:rsidRDefault="009F017C" w:rsidP="00B635B7">
      <w:r>
        <w:tab/>
      </w:r>
      <w:r>
        <w:tab/>
      </w:r>
      <w:r>
        <w:tab/>
      </w:r>
      <w:r>
        <w:tab/>
        <w:t>|     |_bootstrap-icons.css</w:t>
      </w:r>
    </w:p>
    <w:p w:rsidR="009F017C" w:rsidRDefault="009F017C" w:rsidP="00B635B7"/>
    <w:p w:rsidR="009F017C" w:rsidRDefault="009F017C" w:rsidP="00B635B7">
      <w:r>
        <w:t>&lt;head&gt;</w:t>
      </w:r>
    </w:p>
    <w:p w:rsidR="009F017C" w:rsidRDefault="009F017C" w:rsidP="00B635B7">
      <w:r>
        <w:t>&lt;link rel="stylesheet" href="../node_modules/bootstrap-icons/font/bootstrap-icons.css"&gt;</w:t>
      </w:r>
    </w:p>
    <w:p w:rsidR="009F017C" w:rsidRDefault="009F017C" w:rsidP="00B635B7">
      <w:r>
        <w:t>&lt;/head&gt;</w:t>
      </w:r>
    </w:p>
    <w:p w:rsidR="009F017C" w:rsidRDefault="009F017C" w:rsidP="00B635B7"/>
    <w:p w:rsidR="009F017C" w:rsidRDefault="009F017C" w:rsidP="00B635B7">
      <w:r>
        <w:t xml:space="preserve">7. Every icon in CSS file is configured with a class name. You have to access and apply </w:t>
      </w:r>
      <w:r w:rsidR="00290FBE">
        <w:t>icons by using class attribute.</w:t>
      </w:r>
    </w:p>
    <w:p w:rsidR="009F017C" w:rsidRDefault="009F017C" w:rsidP="00B635B7">
      <w:r>
        <w:t xml:space="preserve">    &lt;spa</w:t>
      </w:r>
      <w:r w:rsidR="00290FBE">
        <w:t>n  class="bi bi-house"&gt; &lt;/span&gt;</w:t>
      </w:r>
    </w:p>
    <w:p w:rsidR="009F017C" w:rsidRDefault="009F017C" w:rsidP="00B635B7">
      <w:r>
        <w:t xml:space="preserve"> </w:t>
      </w:r>
      <w:r>
        <w:tab/>
        <w:t>bi bi-heart</w:t>
      </w:r>
    </w:p>
    <w:p w:rsidR="009F017C" w:rsidRDefault="009F017C" w:rsidP="00B635B7">
      <w:r>
        <w:tab/>
        <w:t>bi bi-gift</w:t>
      </w:r>
    </w:p>
    <w:p w:rsidR="009F017C" w:rsidRDefault="009F017C" w:rsidP="00B635B7">
      <w:r>
        <w:tab/>
        <w:t>bi bi-cart4</w:t>
      </w:r>
      <w:r>
        <w:tab/>
      </w:r>
    </w:p>
    <w:p w:rsidR="009F017C" w:rsidRDefault="009F017C" w:rsidP="00B635B7"/>
    <w:p w:rsidR="009F017C" w:rsidRDefault="009F017C" w:rsidP="00B635B7">
      <w:r>
        <w:t xml:space="preserve">    - get list of icons &amp; classes</w:t>
      </w:r>
      <w:r w:rsidR="00290FBE">
        <w:t xml:space="preserve"> from  "icons.getbootstrap.com"</w:t>
      </w:r>
    </w:p>
    <w:p w:rsidR="009F017C" w:rsidRPr="00290FBE" w:rsidRDefault="009F017C" w:rsidP="00B635B7">
      <w:pPr>
        <w:rPr>
          <w:b/>
          <w:bCs/>
        </w:rPr>
      </w:pPr>
      <w:r w:rsidRPr="00290FBE">
        <w:rPr>
          <w:b/>
          <w:bCs/>
        </w:rPr>
        <w:t xml:space="preserve">Setup Icons using </w:t>
      </w:r>
      <w:r w:rsidR="00290FBE">
        <w:rPr>
          <w:b/>
          <w:bCs/>
        </w:rPr>
        <w:t>CDN [Content Delivery Network]:</w:t>
      </w:r>
    </w:p>
    <w:p w:rsidR="009F017C" w:rsidRDefault="009F017C" w:rsidP="00B635B7">
      <w:r>
        <w:t>1. Visit "icon</w:t>
      </w:r>
      <w:r w:rsidR="00290FBE">
        <w:t>s.getbootstrap.com"</w:t>
      </w:r>
    </w:p>
    <w:p w:rsidR="009F017C" w:rsidRDefault="009F017C" w:rsidP="00B635B7">
      <w:r>
        <w:t>2. Go to CDN libr</w:t>
      </w:r>
      <w:r w:rsidR="00290FBE">
        <w:t>ary location [ bottom of page ]</w:t>
      </w:r>
    </w:p>
    <w:p w:rsidR="009F017C" w:rsidRDefault="009F017C" w:rsidP="00B635B7">
      <w:r>
        <w:t>3. Copy the CDN CSS link and p</w:t>
      </w:r>
      <w:r w:rsidR="00290FBE">
        <w:t>aste in your page head section.</w:t>
      </w:r>
    </w:p>
    <w:p w:rsidR="009F017C" w:rsidRDefault="009F017C" w:rsidP="00B635B7">
      <w:r>
        <w:t>&lt;head&gt;</w:t>
      </w:r>
    </w:p>
    <w:p w:rsidR="009F017C" w:rsidRDefault="009F017C" w:rsidP="00B635B7">
      <w:r>
        <w:t>&lt;link rel="stylesheet" href="https://cdn.jsdelivr.net/npm/bootstrap-icons@1.11.3/ font /bootstrap-icons.min.css"&gt;</w:t>
      </w:r>
    </w:p>
    <w:p w:rsidR="009F017C" w:rsidRDefault="009F017C" w:rsidP="00B635B7">
      <w:r>
        <w:t>&lt;</w:t>
      </w:r>
      <w:r w:rsidR="00290FBE">
        <w:t>/head&gt;</w:t>
      </w:r>
    </w:p>
    <w:p w:rsidR="009F017C" w:rsidRDefault="009F017C" w:rsidP="00B635B7">
      <w:r>
        <w:t>4. You can</w:t>
      </w:r>
      <w:r w:rsidR="00290FBE">
        <w:t xml:space="preserve"> apply icon classes to elements</w:t>
      </w:r>
    </w:p>
    <w:p w:rsidR="009F017C" w:rsidRDefault="009F017C" w:rsidP="00B635B7">
      <w:r>
        <w:tab/>
        <w:t>&lt;div class="bi bi-facebook"&gt; &lt;/div&gt;</w:t>
      </w:r>
    </w:p>
    <w:p w:rsidR="009F017C" w:rsidRDefault="009F017C" w:rsidP="00B635B7">
      <w:r>
        <w:tab/>
        <w:t>&lt;span class="bi bi-twitter"&gt; &lt;/span&gt;</w:t>
      </w:r>
    </w:p>
    <w:p w:rsidR="009F017C" w:rsidRDefault="009F017C" w:rsidP="00B635B7"/>
    <w:p w:rsidR="00290FBE" w:rsidRDefault="009F017C" w:rsidP="00B635B7">
      <w:r>
        <w:tab/>
      </w:r>
      <w:r>
        <w:tab/>
      </w:r>
      <w:r>
        <w:tab/>
      </w:r>
      <w:r>
        <w:tab/>
      </w:r>
      <w:r>
        <w:tab/>
      </w:r>
    </w:p>
    <w:p w:rsidR="009F017C" w:rsidRPr="00290FBE" w:rsidRDefault="009F017C" w:rsidP="00B635B7">
      <w:pPr>
        <w:rPr>
          <w:b/>
          <w:bCs/>
        </w:rPr>
      </w:pPr>
      <w:r w:rsidRPr="00290FBE">
        <w:rPr>
          <w:b/>
          <w:bCs/>
        </w:rPr>
        <w:t xml:space="preserve">  Semantics for body layout design </w:t>
      </w:r>
    </w:p>
    <w:p w:rsidR="009F017C" w:rsidRPr="00290FBE" w:rsidRDefault="009F017C" w:rsidP="00B635B7">
      <w:pPr>
        <w:rPr>
          <w:b/>
          <w:bCs/>
        </w:rPr>
      </w:pPr>
      <w:r w:rsidRPr="00290FBE">
        <w:rPr>
          <w:b/>
          <w:bCs/>
        </w:rPr>
        <w:lastRenderedPageBreak/>
        <w:t>1. &lt;header&gt;</w:t>
      </w:r>
    </w:p>
    <w:p w:rsidR="009F017C" w:rsidRDefault="009F017C" w:rsidP="00B635B7">
      <w:r>
        <w:t xml:space="preserve"> - It defines the content to display at top margin of page.</w:t>
      </w:r>
    </w:p>
    <w:p w:rsidR="009F017C" w:rsidRDefault="009F017C" w:rsidP="00B635B7">
      <w:r>
        <w:t xml:space="preserve"> - Typically header comprises of brand name, logo, nav</w:t>
      </w:r>
      <w:r w:rsidR="00290FBE">
        <w:t>bar, search bar, shortcuts etc.</w:t>
      </w:r>
    </w:p>
    <w:p w:rsidR="009F017C" w:rsidRDefault="009F017C" w:rsidP="00B635B7">
      <w:r>
        <w:t>Syntax:</w:t>
      </w:r>
    </w:p>
    <w:p w:rsidR="009F017C" w:rsidRDefault="009F017C" w:rsidP="00B635B7">
      <w:r>
        <w:tab/>
        <w:t>&lt;header&gt;</w:t>
      </w:r>
    </w:p>
    <w:p w:rsidR="009F017C" w:rsidRDefault="009F017C" w:rsidP="00B635B7">
      <w:r>
        <w:tab/>
      </w:r>
      <w:r>
        <w:tab/>
        <w:t>... your content...</w:t>
      </w:r>
    </w:p>
    <w:p w:rsidR="009F017C" w:rsidRDefault="00290FBE" w:rsidP="00B635B7">
      <w:r>
        <w:tab/>
        <w:t>&lt;/header&gt;</w:t>
      </w:r>
    </w:p>
    <w:p w:rsidR="009F017C" w:rsidRPr="00290FBE" w:rsidRDefault="009F017C" w:rsidP="00B635B7">
      <w:pPr>
        <w:rPr>
          <w:b/>
          <w:bCs/>
        </w:rPr>
      </w:pPr>
      <w:r w:rsidRPr="00290FBE">
        <w:rPr>
          <w:b/>
          <w:bCs/>
        </w:rPr>
        <w:t>2. &lt;aside&gt;</w:t>
      </w:r>
    </w:p>
    <w:p w:rsidR="009F017C" w:rsidRDefault="009F017C" w:rsidP="00B635B7">
      <w:r>
        <w:t xml:space="preserve">- It is a container that comprises of content, which can move user to any sponsored or networking sites from the current website. </w:t>
      </w:r>
    </w:p>
    <w:p w:rsidR="009F017C" w:rsidRDefault="009F017C" w:rsidP="00B635B7">
      <w:r>
        <w:t>- It navigates a</w:t>
      </w:r>
      <w:r w:rsidR="00290FBE">
        <w:t>side. [outside current website]</w:t>
      </w:r>
    </w:p>
    <w:p w:rsidR="009F017C" w:rsidRDefault="009F017C" w:rsidP="00B635B7">
      <w:r>
        <w:t>Syntax:</w:t>
      </w:r>
    </w:p>
    <w:p w:rsidR="009F017C" w:rsidRDefault="009F017C" w:rsidP="00B635B7">
      <w:r>
        <w:tab/>
        <w:t>&lt;aside&gt;</w:t>
      </w:r>
    </w:p>
    <w:p w:rsidR="009F017C" w:rsidRDefault="009F017C" w:rsidP="00B635B7">
      <w:r>
        <w:tab/>
        <w:t xml:space="preserve">    ... ads.. social networking links ..</w:t>
      </w:r>
    </w:p>
    <w:p w:rsidR="009F017C" w:rsidRDefault="009F017C" w:rsidP="00B635B7">
      <w:r>
        <w:tab/>
        <w:t>&lt;/aside&gt;</w:t>
      </w:r>
    </w:p>
    <w:p w:rsidR="009F017C" w:rsidRDefault="009F017C" w:rsidP="00B635B7"/>
    <w:p w:rsidR="009F017C" w:rsidRPr="00290FBE" w:rsidRDefault="00290FBE" w:rsidP="00B635B7">
      <w:pPr>
        <w:rPr>
          <w:b/>
          <w:bCs/>
        </w:rPr>
      </w:pPr>
      <w:r>
        <w:rPr>
          <w:b/>
          <w:bCs/>
        </w:rPr>
        <w:t xml:space="preserve">3. </w:t>
      </w:r>
      <w:r w:rsidRPr="00290FBE">
        <w:rPr>
          <w:b/>
          <w:bCs/>
        </w:rPr>
        <w:t>CSS Display Flex:</w:t>
      </w:r>
    </w:p>
    <w:p w:rsidR="009F017C" w:rsidRDefault="009F017C" w:rsidP="00B635B7">
      <w:r>
        <w:t>display:flex</w:t>
      </w:r>
      <w:r>
        <w:tab/>
      </w:r>
      <w:r>
        <w:tab/>
        <w:t>It can arrange elements in a containe</w:t>
      </w:r>
      <w:r w:rsidR="00290FBE">
        <w:t xml:space="preserve">r flexible row or column wise. </w:t>
      </w:r>
    </w:p>
    <w:p w:rsidR="00290FBE" w:rsidRDefault="009F017C" w:rsidP="00B635B7">
      <w:r>
        <w:t>flex-direction</w:t>
      </w:r>
      <w:r>
        <w:tab/>
      </w:r>
      <w:r>
        <w:tab/>
        <w:t>It can cha</w:t>
      </w:r>
      <w:r w:rsidR="00290FBE">
        <w:t>nge direction to row or column.</w:t>
      </w:r>
    </w:p>
    <w:p w:rsidR="009F017C" w:rsidRDefault="009F017C" w:rsidP="00B635B7">
      <w:r>
        <w:t>justify-content</w:t>
      </w:r>
      <w:r>
        <w:tab/>
      </w:r>
      <w:r>
        <w:tab/>
        <w:t>It can arrange elements in container</w:t>
      </w:r>
    </w:p>
    <w:p w:rsidR="009F017C" w:rsidRDefault="009F017C" w:rsidP="00B635B7">
      <w:r>
        <w:tab/>
      </w:r>
      <w:r>
        <w:tab/>
      </w:r>
      <w:r>
        <w:tab/>
      </w:r>
      <w:r>
        <w:tab/>
      </w:r>
      <w:r>
        <w:tab/>
      </w:r>
      <w:r>
        <w:tab/>
      </w:r>
      <w:r>
        <w:tab/>
        <w:t>a) baseline [left]</w:t>
      </w:r>
    </w:p>
    <w:p w:rsidR="009F017C" w:rsidRDefault="009F017C" w:rsidP="00B635B7">
      <w:r>
        <w:tab/>
      </w:r>
      <w:r>
        <w:tab/>
      </w:r>
      <w:r>
        <w:tab/>
      </w:r>
      <w:r>
        <w:tab/>
      </w:r>
      <w:r>
        <w:tab/>
      </w:r>
      <w:r>
        <w:tab/>
      </w:r>
      <w:r>
        <w:tab/>
        <w:t xml:space="preserve">b) center </w:t>
      </w:r>
    </w:p>
    <w:p w:rsidR="009F017C" w:rsidRDefault="009F017C" w:rsidP="00B635B7">
      <w:r>
        <w:tab/>
      </w:r>
      <w:r>
        <w:tab/>
      </w:r>
      <w:r>
        <w:tab/>
      </w:r>
      <w:r>
        <w:tab/>
      </w:r>
      <w:r>
        <w:tab/>
      </w:r>
      <w:r>
        <w:tab/>
      </w:r>
      <w:r>
        <w:tab/>
        <w:t>c) end  [right]</w:t>
      </w:r>
    </w:p>
    <w:p w:rsidR="009F017C" w:rsidRDefault="009F017C" w:rsidP="00B635B7">
      <w:r>
        <w:tab/>
      </w:r>
      <w:r>
        <w:tab/>
      </w:r>
      <w:r>
        <w:tab/>
      </w:r>
      <w:r>
        <w:tab/>
      </w:r>
      <w:r>
        <w:tab/>
      </w:r>
      <w:r>
        <w:tab/>
      </w:r>
      <w:r>
        <w:tab/>
        <w:t>d) space-between</w:t>
      </w:r>
    </w:p>
    <w:p w:rsidR="009F017C" w:rsidRDefault="009F017C" w:rsidP="00B635B7">
      <w:r>
        <w:tab/>
      </w:r>
      <w:r>
        <w:tab/>
      </w:r>
      <w:r>
        <w:tab/>
      </w:r>
      <w:r>
        <w:tab/>
      </w:r>
      <w:r>
        <w:tab/>
      </w:r>
      <w:r>
        <w:tab/>
      </w:r>
      <w:r>
        <w:tab/>
        <w:t>e) space-around</w:t>
      </w:r>
    </w:p>
    <w:p w:rsidR="009F017C" w:rsidRDefault="009F017C" w:rsidP="00B635B7">
      <w:r>
        <w:tab/>
      </w:r>
      <w:r>
        <w:tab/>
      </w:r>
      <w:r>
        <w:tab/>
      </w:r>
      <w:r>
        <w:tab/>
      </w:r>
      <w:r>
        <w:tab/>
      </w:r>
      <w:r>
        <w:tab/>
      </w:r>
      <w:r>
        <w:tab/>
        <w:t>f) space-evenly</w:t>
      </w:r>
    </w:p>
    <w:p w:rsidR="009F017C" w:rsidRDefault="009F017C" w:rsidP="00B635B7">
      <w:r w:rsidRPr="00290FBE">
        <w:rPr>
          <w:b/>
          <w:bCs/>
        </w:rPr>
        <w:t>Syntax</w:t>
      </w:r>
      <w:r>
        <w:t>:</w:t>
      </w:r>
    </w:p>
    <w:p w:rsidR="00290FBE" w:rsidRDefault="00290FBE" w:rsidP="00B635B7"/>
    <w:p w:rsidR="009F017C" w:rsidRDefault="009F017C" w:rsidP="00B635B7">
      <w:r>
        <w:tab/>
        <w:t xml:space="preserve">  container {</w:t>
      </w:r>
    </w:p>
    <w:p w:rsidR="009F017C" w:rsidRDefault="009F017C" w:rsidP="00B635B7">
      <w:r>
        <w:lastRenderedPageBreak/>
        <w:tab/>
      </w:r>
      <w:r>
        <w:tab/>
        <w:t>display:flex;</w:t>
      </w:r>
    </w:p>
    <w:p w:rsidR="009F017C" w:rsidRDefault="009F017C" w:rsidP="00B635B7">
      <w:r>
        <w:tab/>
      </w:r>
      <w:r>
        <w:tab/>
        <w:t>flex-direction: row;</w:t>
      </w:r>
    </w:p>
    <w:p w:rsidR="009F017C" w:rsidRDefault="009F017C" w:rsidP="00B635B7">
      <w:r>
        <w:tab/>
      </w:r>
      <w:r>
        <w:tab/>
        <w:t>justify-content: space-between;</w:t>
      </w:r>
    </w:p>
    <w:p w:rsidR="009F017C" w:rsidRDefault="00290FBE" w:rsidP="00B635B7">
      <w:r>
        <w:tab/>
        <w:t xml:space="preserve">  }</w:t>
      </w:r>
    </w:p>
    <w:p w:rsidR="009F017C" w:rsidRPr="00290FBE" w:rsidRDefault="009F017C" w:rsidP="00B635B7">
      <w:pPr>
        <w:rPr>
          <w:b/>
          <w:bCs/>
        </w:rPr>
      </w:pPr>
      <w:r w:rsidRPr="00290FBE">
        <w:rPr>
          <w:b/>
          <w:bCs/>
        </w:rPr>
        <w:t>Ex: Shopper-Template</w:t>
      </w:r>
    </w:p>
    <w:p w:rsidR="009F017C" w:rsidRDefault="009F017C" w:rsidP="00B635B7"/>
    <w:p w:rsidR="009F017C" w:rsidRDefault="009F017C" w:rsidP="00B635B7">
      <w:r>
        <w:t>&lt;!DOCTYPE html&gt;</w:t>
      </w:r>
    </w:p>
    <w:p w:rsidR="009F017C" w:rsidRDefault="009F017C" w:rsidP="00B635B7">
      <w:r>
        <w:t>&lt;html lang="en"&gt;</w:t>
      </w:r>
    </w:p>
    <w:p w:rsidR="009F017C" w:rsidRDefault="009F017C" w:rsidP="00B635B7">
      <w:r>
        <w:t>&lt;head&gt;</w:t>
      </w:r>
    </w:p>
    <w:p w:rsidR="009F017C" w:rsidRDefault="009F017C" w:rsidP="00B635B7">
      <w:r>
        <w:t xml:space="preserve">    &lt;meta charset="UTF-8"&gt;</w:t>
      </w:r>
    </w:p>
    <w:p w:rsidR="009F017C" w:rsidRDefault="009F017C" w:rsidP="00B635B7">
      <w:r>
        <w:t xml:space="preserve">    &lt;meta name="viewport" content="width=device-width, initial-scale=1.0"&gt;</w:t>
      </w:r>
    </w:p>
    <w:p w:rsidR="009F017C" w:rsidRDefault="009F017C" w:rsidP="00B635B7">
      <w:r>
        <w:t xml:space="preserve">    &lt;title&gt;Shopper&lt;/title&gt;</w:t>
      </w:r>
    </w:p>
    <w:p w:rsidR="009F017C" w:rsidRDefault="009F017C" w:rsidP="00B635B7">
      <w:r>
        <w:t xml:space="preserve">    &lt;link rel="stylesheet" href="../node_modules/bootstrap-icons/font/bootstrap-icons.css"&gt;</w:t>
      </w:r>
    </w:p>
    <w:p w:rsidR="009F017C" w:rsidRDefault="009F017C" w:rsidP="00B635B7">
      <w:r>
        <w:t xml:space="preserve">    &lt;style&gt;</w:t>
      </w:r>
    </w:p>
    <w:p w:rsidR="009F017C" w:rsidRDefault="009F017C" w:rsidP="00B635B7">
      <w:r>
        <w:t xml:space="preserve">        .header-row-1 {</w:t>
      </w:r>
    </w:p>
    <w:p w:rsidR="009F017C" w:rsidRDefault="009F017C" w:rsidP="00B635B7">
      <w:r>
        <w:t xml:space="preserve">            background-color: #e6e4e4;</w:t>
      </w:r>
    </w:p>
    <w:p w:rsidR="009F017C" w:rsidRDefault="009F017C" w:rsidP="00B635B7">
      <w:r>
        <w:t xml:space="preserve">            padding: 15px;</w:t>
      </w:r>
    </w:p>
    <w:p w:rsidR="009F017C" w:rsidRDefault="009F017C" w:rsidP="00B635B7">
      <w:r>
        <w:t xml:space="preserve">            font-family: Arial;</w:t>
      </w:r>
    </w:p>
    <w:p w:rsidR="009F017C" w:rsidRDefault="009F017C" w:rsidP="00B635B7">
      <w:r>
        <w:t xml:space="preserve">            font-size: 14px;</w:t>
      </w:r>
    </w:p>
    <w:p w:rsidR="009F017C" w:rsidRDefault="009F017C" w:rsidP="00B635B7">
      <w:r>
        <w:t xml:space="preserve">            display: flex;</w:t>
      </w:r>
    </w:p>
    <w:p w:rsidR="009F017C" w:rsidRDefault="009F017C" w:rsidP="00B635B7">
      <w:r>
        <w:t xml:space="preserve">            flex-direction: row;</w:t>
      </w:r>
    </w:p>
    <w:p w:rsidR="009F017C" w:rsidRDefault="009F017C" w:rsidP="00B635B7">
      <w:r>
        <w:t xml:space="preserve">            justify-content: space-between;</w:t>
      </w:r>
    </w:p>
    <w:p w:rsidR="009F017C" w:rsidRDefault="009F017C" w:rsidP="00B635B7">
      <w:r>
        <w:t xml:space="preserve">        }</w:t>
      </w:r>
    </w:p>
    <w:p w:rsidR="009F017C" w:rsidRDefault="009F017C" w:rsidP="00B635B7">
      <w:r>
        <w:t xml:space="preserve">        .header-row-1  span {</w:t>
      </w:r>
    </w:p>
    <w:p w:rsidR="009F017C" w:rsidRDefault="009F017C" w:rsidP="00B635B7">
      <w:r>
        <w:t xml:space="preserve">            padding-left: 10px;</w:t>
      </w:r>
    </w:p>
    <w:p w:rsidR="009F017C" w:rsidRDefault="009F017C" w:rsidP="00B635B7">
      <w:r>
        <w:t xml:space="preserve">            padding-right: 10px;</w:t>
      </w:r>
    </w:p>
    <w:p w:rsidR="009F017C" w:rsidRDefault="009F017C" w:rsidP="00B635B7">
      <w:r>
        <w:t xml:space="preserve">        }</w:t>
      </w:r>
    </w:p>
    <w:p w:rsidR="009F017C" w:rsidRDefault="009F017C" w:rsidP="00B635B7">
      <w:r>
        <w:t xml:space="preserve">        .header-row-2 {</w:t>
      </w:r>
    </w:p>
    <w:p w:rsidR="009F017C" w:rsidRDefault="009F017C" w:rsidP="00B635B7">
      <w:r>
        <w:t xml:space="preserve">            display: flex;</w:t>
      </w:r>
    </w:p>
    <w:p w:rsidR="009F017C" w:rsidRDefault="009F017C" w:rsidP="00B635B7">
      <w:r>
        <w:lastRenderedPageBreak/>
        <w:t xml:space="preserve">            flex-direction: row;</w:t>
      </w:r>
    </w:p>
    <w:p w:rsidR="009F017C" w:rsidRDefault="009F017C" w:rsidP="00B635B7">
      <w:r>
        <w:t xml:space="preserve">            justify-content: space-between;</w:t>
      </w:r>
    </w:p>
    <w:p w:rsidR="009F017C" w:rsidRDefault="009F017C" w:rsidP="00B635B7">
      <w:r>
        <w:t xml:space="preserve">            align-items: center;</w:t>
      </w:r>
    </w:p>
    <w:p w:rsidR="009F017C" w:rsidRDefault="009F017C" w:rsidP="00B635B7">
      <w:r>
        <w:t xml:space="preserve">            padding: 40px;</w:t>
      </w:r>
    </w:p>
    <w:p w:rsidR="009F017C" w:rsidRDefault="009F017C" w:rsidP="00B635B7">
      <w:r>
        <w:t xml:space="preserve">            font-size: 20px;</w:t>
      </w:r>
    </w:p>
    <w:p w:rsidR="009F017C" w:rsidRDefault="009F017C" w:rsidP="00B635B7">
      <w:r>
        <w:t xml:space="preserve">            font-family: Arial;</w:t>
      </w:r>
    </w:p>
    <w:p w:rsidR="009F017C" w:rsidRDefault="009F017C" w:rsidP="00B635B7">
      <w:r>
        <w:t xml:space="preserve">        }</w:t>
      </w:r>
    </w:p>
    <w:p w:rsidR="009F017C" w:rsidRDefault="009F017C" w:rsidP="00B635B7">
      <w:r>
        <w:t xml:space="preserve">        .brand-title {</w:t>
      </w:r>
    </w:p>
    <w:p w:rsidR="009F017C" w:rsidRDefault="009F017C" w:rsidP="00B635B7">
      <w:r>
        <w:t xml:space="preserve">            font-size: 30px;</w:t>
      </w:r>
    </w:p>
    <w:p w:rsidR="009F017C" w:rsidRDefault="009F017C" w:rsidP="00B635B7">
      <w:r>
        <w:t xml:space="preserve">            font-weight: bold;</w:t>
      </w:r>
    </w:p>
    <w:p w:rsidR="009F017C" w:rsidRDefault="009F017C" w:rsidP="00B635B7">
      <w:r>
        <w:t xml:space="preserve">        }</w:t>
      </w:r>
    </w:p>
    <w:p w:rsidR="009F017C" w:rsidRDefault="009F017C" w:rsidP="00B635B7">
      <w:r>
        <w:t xml:space="preserve">        nav span {</w:t>
      </w:r>
    </w:p>
    <w:p w:rsidR="009F017C" w:rsidRDefault="009F017C" w:rsidP="00B635B7">
      <w:r>
        <w:t xml:space="preserve">            padding-left: 15px;</w:t>
      </w:r>
    </w:p>
    <w:p w:rsidR="009F017C" w:rsidRDefault="009F017C" w:rsidP="00B635B7">
      <w:r>
        <w:t xml:space="preserve">            padding-right: 15px;</w:t>
      </w:r>
    </w:p>
    <w:p w:rsidR="009F017C" w:rsidRDefault="009F017C" w:rsidP="00B635B7">
      <w:r>
        <w:t xml:space="preserve">            font-size: 18px;</w:t>
      </w:r>
    </w:p>
    <w:p w:rsidR="009F017C" w:rsidRDefault="009F017C" w:rsidP="00B635B7">
      <w:r>
        <w:t xml:space="preserve">        }</w:t>
      </w:r>
    </w:p>
    <w:p w:rsidR="009F017C" w:rsidRDefault="009F017C" w:rsidP="00B635B7">
      <w:r>
        <w:t xml:space="preserve">        .short-cuts span {</w:t>
      </w:r>
    </w:p>
    <w:p w:rsidR="009F017C" w:rsidRDefault="009F017C" w:rsidP="00B635B7">
      <w:r>
        <w:t xml:space="preserve">            padding-left: 5px;</w:t>
      </w:r>
    </w:p>
    <w:p w:rsidR="009F017C" w:rsidRDefault="009F017C" w:rsidP="00B635B7">
      <w:r>
        <w:t xml:space="preserve">            padding-right: 5px;</w:t>
      </w:r>
    </w:p>
    <w:p w:rsidR="009F017C" w:rsidRDefault="009F017C" w:rsidP="00B635B7">
      <w:r>
        <w:t xml:space="preserve">        }</w:t>
      </w:r>
    </w:p>
    <w:p w:rsidR="009F017C" w:rsidRDefault="009F017C" w:rsidP="00B635B7">
      <w:r>
        <w:t xml:space="preserve">    &lt;/style&gt;</w:t>
      </w:r>
    </w:p>
    <w:p w:rsidR="009F017C" w:rsidRDefault="009F017C" w:rsidP="00B635B7">
      <w:r>
        <w:t>&lt;/head&gt;</w:t>
      </w:r>
    </w:p>
    <w:p w:rsidR="009F017C" w:rsidRDefault="009F017C" w:rsidP="00B635B7">
      <w:r>
        <w:t>&lt;body&gt;</w:t>
      </w:r>
    </w:p>
    <w:p w:rsidR="009F017C" w:rsidRDefault="009F017C" w:rsidP="00B635B7">
      <w:r>
        <w:t xml:space="preserve">    &lt;header&gt;</w:t>
      </w:r>
    </w:p>
    <w:p w:rsidR="009F017C" w:rsidRDefault="009F017C" w:rsidP="00B635B7">
      <w:r>
        <w:t xml:space="preserve">        &lt;div class="header-row-1"&gt;</w:t>
      </w:r>
    </w:p>
    <w:p w:rsidR="009F017C" w:rsidRDefault="009F017C" w:rsidP="00B635B7">
      <w:r>
        <w:t xml:space="preserve">            &lt;div&gt;</w:t>
      </w:r>
    </w:p>
    <w:p w:rsidR="009F017C" w:rsidRDefault="009F017C" w:rsidP="00B635B7">
      <w:r>
        <w:t xml:space="preserve">                &lt;span class="bi bi-truck"&gt; FREE SHIPPING WORLDWIDE &lt;/span&gt; </w:t>
      </w:r>
    </w:p>
    <w:p w:rsidR="009F017C" w:rsidRDefault="009F017C" w:rsidP="00B635B7">
      <w:r>
        <w:t xml:space="preserve">                &lt;span&gt;United States &lt;span class="bi bi-chevron-down"&gt;&lt;/span&gt; &lt;/span&gt;</w:t>
      </w:r>
    </w:p>
    <w:p w:rsidR="009F017C" w:rsidRDefault="009F017C" w:rsidP="00B635B7">
      <w:r>
        <w:t xml:space="preserve">                &lt;span&gt;USD &lt;span class="bi bi-chevron-down"&gt;&lt;/span&gt; &lt;/span&gt;</w:t>
      </w:r>
    </w:p>
    <w:p w:rsidR="009F017C" w:rsidRDefault="009F017C" w:rsidP="00B635B7">
      <w:r>
        <w:lastRenderedPageBreak/>
        <w:t xml:space="preserve">                &lt;span&gt;English &lt;span class="bi bi-chevron-down"&gt;&lt;/span&gt; &lt;/span&gt;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&lt;span&gt;Shipping&lt;/span&gt;</w:t>
      </w:r>
    </w:p>
    <w:p w:rsidR="009F017C" w:rsidRDefault="009F017C" w:rsidP="00B635B7">
      <w:r>
        <w:t xml:space="preserve">                &lt;span&gt;FAQ&lt;/span&gt;</w:t>
      </w:r>
    </w:p>
    <w:p w:rsidR="009F017C" w:rsidRDefault="009F017C" w:rsidP="00B635B7">
      <w:r>
        <w:t xml:space="preserve">                &lt;span&gt;Contact&lt;/span&gt;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&lt;aside&gt;</w:t>
      </w:r>
    </w:p>
    <w:p w:rsidR="009F017C" w:rsidRDefault="009F017C" w:rsidP="00B635B7">
      <w:r>
        <w:t xml:space="preserve">                &lt;span class="bi bi-facebook"&gt;&lt;/span&gt;</w:t>
      </w:r>
    </w:p>
    <w:p w:rsidR="009F017C" w:rsidRDefault="009F017C" w:rsidP="00B635B7">
      <w:r>
        <w:t xml:space="preserve">                &lt;span class="bi bi-twitter"&gt;&lt;/span&gt;</w:t>
      </w:r>
    </w:p>
    <w:p w:rsidR="009F017C" w:rsidRDefault="009F017C" w:rsidP="00B635B7">
      <w:r>
        <w:t xml:space="preserve">                &lt;span class="bi bi-instagram"&gt;&lt;/span&gt;</w:t>
      </w:r>
    </w:p>
    <w:p w:rsidR="009F017C" w:rsidRDefault="009F017C" w:rsidP="00B635B7">
      <w:r>
        <w:t xml:space="preserve">                &lt;span class="bi bi-youtube"&gt;&lt;/span&gt;</w:t>
      </w:r>
    </w:p>
    <w:p w:rsidR="009F017C" w:rsidRDefault="009F017C" w:rsidP="00B635B7">
      <w:r>
        <w:t xml:space="preserve">               &lt;/aside&gt;</w:t>
      </w:r>
    </w:p>
    <w:p w:rsidR="009F017C" w:rsidRDefault="009F017C" w:rsidP="00B635B7">
      <w:r>
        <w:t xml:space="preserve">            &lt;/div&gt;</w:t>
      </w:r>
    </w:p>
    <w:p w:rsidR="009F017C" w:rsidRDefault="009F017C" w:rsidP="00B635B7">
      <w:r>
        <w:t xml:space="preserve">        &lt;/div&gt;</w:t>
      </w:r>
    </w:p>
    <w:p w:rsidR="009F017C" w:rsidRDefault="009F017C" w:rsidP="00B635B7">
      <w:r>
        <w:t xml:space="preserve">        &lt;div class="header-row-2"&gt;</w:t>
      </w:r>
    </w:p>
    <w:p w:rsidR="009F017C" w:rsidRDefault="009F017C" w:rsidP="00B635B7">
      <w:r>
        <w:t xml:space="preserve">            &lt;div&gt;</w:t>
      </w:r>
    </w:p>
    <w:p w:rsidR="009F017C" w:rsidRDefault="009F017C" w:rsidP="00B635B7">
      <w:r>
        <w:t xml:space="preserve">                &lt;span class="brand-title"&gt;Shopper.&lt;/span&gt;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&lt;nav&gt;</w:t>
      </w:r>
    </w:p>
    <w:p w:rsidR="009F017C" w:rsidRDefault="009F017C" w:rsidP="00B635B7">
      <w:r>
        <w:t xml:space="preserve">                    &lt;span&gt;Home&lt;/span&gt;</w:t>
      </w:r>
    </w:p>
    <w:p w:rsidR="009F017C" w:rsidRDefault="009F017C" w:rsidP="00B635B7">
      <w:r>
        <w:t xml:space="preserve">                    &lt;span&gt;Catalog&lt;/span&gt;</w:t>
      </w:r>
    </w:p>
    <w:p w:rsidR="009F017C" w:rsidRDefault="009F017C" w:rsidP="00B635B7">
      <w:r>
        <w:t xml:space="preserve">                    &lt;span&gt;Shop&lt;/span&gt;</w:t>
      </w:r>
    </w:p>
    <w:p w:rsidR="009F017C" w:rsidRDefault="009F017C" w:rsidP="00B635B7">
      <w:r>
        <w:t xml:space="preserve">                    &lt;span&gt;Blog&lt;/span&gt;</w:t>
      </w:r>
    </w:p>
    <w:p w:rsidR="009F017C" w:rsidRDefault="009F017C" w:rsidP="00B635B7">
      <w:r>
        <w:t xml:space="preserve">                    &lt;span&gt;Pages&lt;/span&gt;</w:t>
      </w:r>
    </w:p>
    <w:p w:rsidR="009F017C" w:rsidRDefault="009F017C" w:rsidP="00B635B7">
      <w:r>
        <w:t xml:space="preserve">                    &lt;span&gt;Docs&lt;/span&gt;</w:t>
      </w:r>
    </w:p>
    <w:p w:rsidR="009F017C" w:rsidRDefault="009F017C" w:rsidP="00B635B7">
      <w:r>
        <w:t xml:space="preserve">                &lt;/nav&gt;</w:t>
      </w:r>
    </w:p>
    <w:p w:rsidR="009F017C" w:rsidRDefault="009F017C" w:rsidP="00B635B7">
      <w:r>
        <w:lastRenderedPageBreak/>
        <w:t xml:space="preserve">            &lt;/div&gt;</w:t>
      </w:r>
    </w:p>
    <w:p w:rsidR="009F017C" w:rsidRDefault="009F017C" w:rsidP="00B635B7">
      <w:r>
        <w:t xml:space="preserve">            &lt;div class="short-cuts"&gt;</w:t>
      </w:r>
    </w:p>
    <w:p w:rsidR="009F017C" w:rsidRDefault="009F017C" w:rsidP="00B635B7">
      <w:r>
        <w:t xml:space="preserve">                &lt;span class="bi bi-search"&gt;&lt;/span&gt;</w:t>
      </w:r>
    </w:p>
    <w:p w:rsidR="009F017C" w:rsidRDefault="009F017C" w:rsidP="00B635B7">
      <w:r>
        <w:t xml:space="preserve">                &lt;span class="bi bi-person"&gt;&lt;/span&gt;</w:t>
      </w:r>
    </w:p>
    <w:p w:rsidR="009F017C" w:rsidRDefault="009F017C" w:rsidP="00B635B7">
      <w:r>
        <w:t xml:space="preserve">                &lt;span class="bi bi-heart"&gt;&lt;/span&gt;</w:t>
      </w:r>
    </w:p>
    <w:p w:rsidR="009F017C" w:rsidRDefault="009F017C" w:rsidP="00B635B7">
      <w:r>
        <w:t xml:space="preserve">                &lt;span class="bi bi-cart4"&gt;&lt;/span&gt;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&lt;/header&gt;</w:t>
      </w:r>
    </w:p>
    <w:p w:rsidR="009F017C" w:rsidRDefault="009F017C" w:rsidP="00B635B7">
      <w:r>
        <w:t>&lt;/body&gt;</w:t>
      </w:r>
    </w:p>
    <w:p w:rsidR="009F017C" w:rsidRDefault="009F017C" w:rsidP="00B635B7">
      <w:r>
        <w:t>&lt;/html&gt;</w:t>
      </w:r>
    </w:p>
    <w:p w:rsidR="009F017C" w:rsidRDefault="009F017C" w:rsidP="00B635B7"/>
    <w:p w:rsidR="009F017C" w:rsidRPr="00290FBE" w:rsidRDefault="00290FBE" w:rsidP="00B635B7">
      <w:pPr>
        <w:rPr>
          <w:b/>
          <w:bCs/>
          <w:u w:val="single"/>
        </w:rPr>
      </w:pPr>
      <w:r w:rsidRPr="00290FBE">
        <w:rPr>
          <w:b/>
          <w:bCs/>
          <w:u w:val="single"/>
        </w:rPr>
        <w:t>27/03</w:t>
      </w:r>
    </w:p>
    <w:p w:rsidR="009F017C" w:rsidRDefault="009F017C" w:rsidP="00B635B7">
      <w:r>
        <w:t>Bootstrap Icons</w:t>
      </w:r>
    </w:p>
    <w:p w:rsidR="009F017C" w:rsidRDefault="009F017C" w:rsidP="00B635B7">
      <w:r>
        <w:t>Body Section Semantics for Layout Design</w:t>
      </w:r>
    </w:p>
    <w:p w:rsidR="009F017C" w:rsidRDefault="009F017C" w:rsidP="00B635B7">
      <w:r>
        <w:t>&lt;header&gt;</w:t>
      </w:r>
    </w:p>
    <w:p w:rsidR="009F017C" w:rsidRDefault="009F017C" w:rsidP="00B635B7">
      <w:r>
        <w:t>&lt;nav&gt;</w:t>
      </w:r>
    </w:p>
    <w:p w:rsidR="009F017C" w:rsidRDefault="009F017C" w:rsidP="00B635B7">
      <w:r>
        <w:t>&lt;aside&gt;</w:t>
      </w:r>
    </w:p>
    <w:p w:rsidR="009F017C" w:rsidRDefault="009F017C" w:rsidP="00B635B7"/>
    <w:p w:rsidR="009F017C" w:rsidRPr="00290FBE" w:rsidRDefault="009F017C" w:rsidP="00B635B7">
      <w:pPr>
        <w:rPr>
          <w:b/>
          <w:bCs/>
        </w:rPr>
      </w:pPr>
      <w:r w:rsidRPr="00290FBE">
        <w:rPr>
          <w:b/>
          <w:bCs/>
        </w:rPr>
        <w:t>4. &lt;section&gt;</w:t>
      </w:r>
    </w:p>
    <w:p w:rsidR="009F017C" w:rsidRDefault="009F017C" w:rsidP="00B635B7">
      <w:r>
        <w:t xml:space="preserve"> - It defines the area between header and footer.</w:t>
      </w:r>
    </w:p>
    <w:p w:rsidR="009F017C" w:rsidRDefault="009F017C" w:rsidP="00B635B7">
      <w:r>
        <w:t xml:space="preserve"> - Section comprises of all body contents.</w:t>
      </w:r>
    </w:p>
    <w:p w:rsidR="009F017C" w:rsidRDefault="009F017C" w:rsidP="00B635B7"/>
    <w:p w:rsidR="009F017C" w:rsidRPr="00290FBE" w:rsidRDefault="009F017C" w:rsidP="00B635B7">
      <w:pPr>
        <w:rPr>
          <w:b/>
          <w:bCs/>
        </w:rPr>
      </w:pPr>
      <w:r w:rsidRPr="00290FBE">
        <w:rPr>
          <w:b/>
          <w:bCs/>
        </w:rPr>
        <w:t>5. &lt;article&gt;</w:t>
      </w:r>
    </w:p>
    <w:p w:rsidR="009F017C" w:rsidRDefault="009F017C" w:rsidP="00B635B7">
      <w:r>
        <w:t>- It is used to publish latest trends, offers, news, announcements etc.</w:t>
      </w:r>
    </w:p>
    <w:p w:rsidR="009F017C" w:rsidRDefault="009F017C" w:rsidP="00B635B7">
      <w:r>
        <w:t>- You can have multiple articles in a page.</w:t>
      </w:r>
    </w:p>
    <w:p w:rsidR="009F017C" w:rsidRDefault="009F017C" w:rsidP="00B635B7">
      <w:r>
        <w:t>- Article must contain information about current context.</w:t>
      </w:r>
    </w:p>
    <w:p w:rsidR="009F017C" w:rsidRDefault="009F017C" w:rsidP="00B635B7"/>
    <w:p w:rsidR="009F017C" w:rsidRDefault="009F017C" w:rsidP="00B635B7">
      <w:r>
        <w:t>Syntax:</w:t>
      </w:r>
    </w:p>
    <w:p w:rsidR="009F017C" w:rsidRDefault="009F017C" w:rsidP="00B635B7">
      <w:r>
        <w:lastRenderedPageBreak/>
        <w:t xml:space="preserve">      &lt;header&gt; &lt;/header&gt;</w:t>
      </w:r>
    </w:p>
    <w:p w:rsidR="009F017C" w:rsidRDefault="009F017C" w:rsidP="00B635B7">
      <w:r>
        <w:t xml:space="preserve">      &lt;section&gt;</w:t>
      </w:r>
    </w:p>
    <w:p w:rsidR="009F017C" w:rsidRDefault="009F017C" w:rsidP="00B635B7">
      <w:r>
        <w:t xml:space="preserve">        &lt;article&gt; &lt;/article&gt;</w:t>
      </w:r>
    </w:p>
    <w:p w:rsidR="009F017C" w:rsidRDefault="009F017C" w:rsidP="00B635B7">
      <w:r>
        <w:t xml:space="preserve">      &lt;/section&gt;</w:t>
      </w:r>
    </w:p>
    <w:p w:rsidR="009F017C" w:rsidRDefault="009F017C" w:rsidP="00B635B7">
      <w:r>
        <w:t xml:space="preserve">     &lt;footer&gt; &lt;/footer&gt;</w:t>
      </w:r>
    </w:p>
    <w:p w:rsidR="009F017C" w:rsidRDefault="009F017C" w:rsidP="00B635B7"/>
    <w:p w:rsidR="009F017C" w:rsidRDefault="009F017C" w:rsidP="00B635B7"/>
    <w:p w:rsidR="009F017C" w:rsidRPr="00290FBE" w:rsidRDefault="009F017C" w:rsidP="00B635B7">
      <w:pPr>
        <w:rPr>
          <w:b/>
          <w:bCs/>
        </w:rPr>
      </w:pPr>
      <w:r w:rsidRPr="00290FBE">
        <w:rPr>
          <w:b/>
          <w:bCs/>
        </w:rPr>
        <w:t>6. &lt;Main&gt;</w:t>
      </w:r>
    </w:p>
    <w:p w:rsidR="009F017C" w:rsidRDefault="009F017C" w:rsidP="00B635B7">
      <w:r>
        <w:t xml:space="preserve"> - In computer programming main is considered as "Entry Point".</w:t>
      </w:r>
    </w:p>
    <w:p w:rsidR="009F017C" w:rsidRDefault="009F017C" w:rsidP="00B635B7">
      <w:r>
        <w:t xml:space="preserve"> - Every program start execution from entry point.</w:t>
      </w:r>
    </w:p>
    <w:p w:rsidR="009F017C" w:rsidRDefault="009F017C" w:rsidP="00B635B7">
      <w:r>
        <w:t xml:space="preserve"> - In a web page design we can have multiple entry point.</w:t>
      </w:r>
    </w:p>
    <w:p w:rsidR="009F017C" w:rsidRDefault="009F017C" w:rsidP="00B635B7">
      <w:r>
        <w:t xml:space="preserve"> - It defines the area from where user can start using our website.</w:t>
      </w:r>
    </w:p>
    <w:p w:rsidR="009F017C" w:rsidRDefault="009F017C" w:rsidP="00B635B7"/>
    <w:p w:rsidR="009F017C" w:rsidRPr="00290FBE" w:rsidRDefault="009F017C" w:rsidP="00B635B7">
      <w:pPr>
        <w:rPr>
          <w:b/>
          <w:bCs/>
        </w:rPr>
      </w:pPr>
      <w:r w:rsidRPr="00290FBE">
        <w:rPr>
          <w:b/>
          <w:bCs/>
        </w:rPr>
        <w:t>Syntax:</w:t>
      </w:r>
    </w:p>
    <w:p w:rsidR="009F017C" w:rsidRDefault="009F017C" w:rsidP="00B635B7">
      <w:r>
        <w:t xml:space="preserve">    &lt;main&gt;</w:t>
      </w:r>
    </w:p>
    <w:p w:rsidR="009F017C" w:rsidRDefault="009F017C" w:rsidP="00B635B7">
      <w:r>
        <w:t xml:space="preserve">        ... your content ...</w:t>
      </w:r>
    </w:p>
    <w:p w:rsidR="009F017C" w:rsidRDefault="00290FBE" w:rsidP="00B635B7">
      <w:r>
        <w:t xml:space="preserve">    &lt;/main&gt;</w:t>
      </w:r>
    </w:p>
    <w:p w:rsidR="009F017C" w:rsidRDefault="009F017C" w:rsidP="00B635B7">
      <w:r>
        <w:t>- You can configure entry point in header or section area.</w:t>
      </w:r>
    </w:p>
    <w:p w:rsidR="009F017C" w:rsidRDefault="009F017C" w:rsidP="00B635B7"/>
    <w:p w:rsidR="009F017C" w:rsidRPr="00290FBE" w:rsidRDefault="009F017C" w:rsidP="00B635B7">
      <w:pPr>
        <w:rPr>
          <w:b/>
          <w:bCs/>
        </w:rPr>
      </w:pPr>
      <w:r w:rsidRPr="00290FBE">
        <w:rPr>
          <w:b/>
          <w:bCs/>
        </w:rPr>
        <w:t>CSS Display Grid:</w:t>
      </w:r>
    </w:p>
    <w:p w:rsidR="009F017C" w:rsidRDefault="009F017C" w:rsidP="00B635B7">
      <w:r>
        <w:t>- It allows to split the content into rows and columns.</w:t>
      </w:r>
    </w:p>
    <w:p w:rsidR="009F017C" w:rsidRDefault="009F017C" w:rsidP="00B635B7">
      <w:r>
        <w:t>- It can have a fixed set of rows and columns.</w:t>
      </w:r>
    </w:p>
    <w:p w:rsidR="009F017C" w:rsidRDefault="009F017C" w:rsidP="00B635B7">
      <w:r>
        <w:t xml:space="preserve">- Every page can split into </w:t>
      </w:r>
      <w:r w:rsidR="00290FBE">
        <w:t>maximum 12 columns. [fractions]</w:t>
      </w:r>
    </w:p>
    <w:p w:rsidR="009F017C" w:rsidRPr="00290FBE" w:rsidRDefault="009F017C" w:rsidP="00B635B7">
      <w:pPr>
        <w:rPr>
          <w:b/>
          <w:bCs/>
        </w:rPr>
      </w:pPr>
      <w:r w:rsidRPr="00290FBE">
        <w:rPr>
          <w:b/>
          <w:bCs/>
        </w:rPr>
        <w:t>Syntax:</w:t>
      </w:r>
    </w:p>
    <w:p w:rsidR="009F017C" w:rsidRDefault="009F017C" w:rsidP="00B635B7">
      <w:r>
        <w:t xml:space="preserve">     container {</w:t>
      </w:r>
    </w:p>
    <w:p w:rsidR="009F017C" w:rsidRDefault="009F017C" w:rsidP="00B635B7">
      <w:r>
        <w:t xml:space="preserve">         display: grid;</w:t>
      </w:r>
    </w:p>
    <w:p w:rsidR="009F017C" w:rsidRDefault="009F017C" w:rsidP="00B635B7">
      <w:r>
        <w:t xml:space="preserve">         grid-template-columns: 6fr 6fr;</w:t>
      </w:r>
    </w:p>
    <w:p w:rsidR="009F017C" w:rsidRDefault="009F017C" w:rsidP="00B635B7">
      <w:r>
        <w:t xml:space="preserve">     }</w:t>
      </w:r>
    </w:p>
    <w:p w:rsidR="009F017C" w:rsidRPr="00290FBE" w:rsidRDefault="00290FBE" w:rsidP="00B635B7">
      <w:pPr>
        <w:rPr>
          <w:b/>
          <w:bCs/>
        </w:rPr>
      </w:pPr>
      <w:r w:rsidRPr="00290FBE">
        <w:rPr>
          <w:b/>
          <w:bCs/>
        </w:rPr>
        <w:t>CSS Background Image:</w:t>
      </w:r>
    </w:p>
    <w:p w:rsidR="009F017C" w:rsidRDefault="009F017C" w:rsidP="00B635B7">
      <w:r>
        <w:lastRenderedPageBreak/>
        <w:t xml:space="preserve">    background-image: url("../path/name.jpg");</w:t>
      </w:r>
    </w:p>
    <w:p w:rsidR="009F017C" w:rsidRDefault="009F017C" w:rsidP="00B635B7">
      <w:r>
        <w:t xml:space="preserve">    background-size</w:t>
      </w:r>
    </w:p>
    <w:p w:rsidR="009F017C" w:rsidRDefault="009F017C" w:rsidP="00B635B7">
      <w:r>
        <w:t xml:space="preserve">    background-position</w:t>
      </w:r>
    </w:p>
    <w:p w:rsidR="009F017C" w:rsidRDefault="009F017C" w:rsidP="00B635B7">
      <w:r>
        <w:t xml:space="preserve">    background-repeat</w:t>
      </w:r>
    </w:p>
    <w:p w:rsidR="009F017C" w:rsidRDefault="009F017C" w:rsidP="00B635B7">
      <w:r>
        <w:t xml:space="preserve">    background-attachment</w:t>
      </w:r>
    </w:p>
    <w:p w:rsidR="00290FBE" w:rsidRDefault="00290FBE" w:rsidP="00B635B7"/>
    <w:p w:rsidR="009F017C" w:rsidRPr="00290FBE" w:rsidRDefault="009F017C" w:rsidP="00B635B7">
      <w:pPr>
        <w:rPr>
          <w:b/>
          <w:bCs/>
        </w:rPr>
      </w:pPr>
      <w:r w:rsidRPr="00290FBE">
        <w:rPr>
          <w:b/>
          <w:bCs/>
        </w:rPr>
        <w:t xml:space="preserve">CSS Text Shadow </w:t>
      </w:r>
      <w:r w:rsidR="00290FBE">
        <w:rPr>
          <w:b/>
          <w:bCs/>
        </w:rPr>
        <w:t>&amp; Box Shadow</w:t>
      </w:r>
    </w:p>
    <w:p w:rsidR="009F017C" w:rsidRDefault="009F017C" w:rsidP="00B635B7">
      <w:r>
        <w:t xml:space="preserve">    text-shadow : horizontal_p</w:t>
      </w:r>
      <w:r w:rsidR="00290FBE">
        <w:t>x  vertical_px  blur_px  color;</w:t>
      </w:r>
    </w:p>
    <w:p w:rsidR="009F017C" w:rsidRDefault="009F017C" w:rsidP="00B635B7">
      <w:r>
        <w:t xml:space="preserve">    {</w:t>
      </w:r>
    </w:p>
    <w:p w:rsidR="009F017C" w:rsidRDefault="009F017C" w:rsidP="00B635B7">
      <w:r>
        <w:t xml:space="preserve">      text-shadow: 5px  2px  1px  black</w:t>
      </w:r>
    </w:p>
    <w:p w:rsidR="009F017C" w:rsidRDefault="00290FBE" w:rsidP="00B635B7">
      <w:r>
        <w:t xml:space="preserve">    }</w:t>
      </w:r>
    </w:p>
    <w:p w:rsidR="009F017C" w:rsidRDefault="009F017C" w:rsidP="00B635B7"/>
    <w:p w:rsidR="009F017C" w:rsidRDefault="009F017C" w:rsidP="00B635B7">
      <w:r>
        <w:t>Ex:</w:t>
      </w:r>
    </w:p>
    <w:p w:rsidR="009F017C" w:rsidRDefault="009F017C" w:rsidP="00B635B7">
      <w:r>
        <w:t>&lt;!DOCTYPE html&gt;</w:t>
      </w:r>
    </w:p>
    <w:p w:rsidR="009F017C" w:rsidRDefault="009F017C" w:rsidP="00B635B7">
      <w:r>
        <w:t>&lt;html lang="en"&gt;</w:t>
      </w:r>
    </w:p>
    <w:p w:rsidR="009F017C" w:rsidRDefault="009F017C" w:rsidP="00B635B7">
      <w:r>
        <w:t>&lt;head&gt;</w:t>
      </w:r>
    </w:p>
    <w:p w:rsidR="009F017C" w:rsidRDefault="009F017C" w:rsidP="00B635B7">
      <w:r>
        <w:t xml:space="preserve">    &lt;meta charset="UTF-8"&gt;</w:t>
      </w:r>
    </w:p>
    <w:p w:rsidR="009F017C" w:rsidRDefault="009F017C" w:rsidP="00B635B7">
      <w:r>
        <w:t xml:space="preserve">    &lt;meta name="viewport" content="width=device-width, initial-scale=1.0"&gt;</w:t>
      </w:r>
    </w:p>
    <w:p w:rsidR="009F017C" w:rsidRDefault="009F017C" w:rsidP="00B635B7">
      <w:r>
        <w:t xml:space="preserve">    &lt;title&gt;Shopper&lt;/title&gt;</w:t>
      </w:r>
    </w:p>
    <w:p w:rsidR="009F017C" w:rsidRDefault="009F017C" w:rsidP="00B635B7">
      <w:r>
        <w:t xml:space="preserve">    &lt;link rel="stylesheet" href="../node_modules/bootstrap-icons/font/bootstrap-icons.css"&gt;</w:t>
      </w:r>
    </w:p>
    <w:p w:rsidR="009F017C" w:rsidRDefault="009F017C" w:rsidP="00B635B7">
      <w:r>
        <w:t xml:space="preserve">    &lt;style&gt;</w:t>
      </w:r>
    </w:p>
    <w:p w:rsidR="009F017C" w:rsidRDefault="009F017C" w:rsidP="00B635B7">
      <w:r>
        <w:t xml:space="preserve">        .header-row-1 {</w:t>
      </w:r>
    </w:p>
    <w:p w:rsidR="009F017C" w:rsidRDefault="009F017C" w:rsidP="00B635B7">
      <w:r>
        <w:t xml:space="preserve">            background-color: #e6e4e4;</w:t>
      </w:r>
    </w:p>
    <w:p w:rsidR="009F017C" w:rsidRDefault="009F017C" w:rsidP="00B635B7">
      <w:r>
        <w:t xml:space="preserve">            padding: 15px;</w:t>
      </w:r>
    </w:p>
    <w:p w:rsidR="009F017C" w:rsidRDefault="009F017C" w:rsidP="00B635B7">
      <w:r>
        <w:t xml:space="preserve">            font-family: Arial;</w:t>
      </w:r>
    </w:p>
    <w:p w:rsidR="009F017C" w:rsidRDefault="009F017C" w:rsidP="00B635B7">
      <w:r>
        <w:t xml:space="preserve">            font-size: 14px;</w:t>
      </w:r>
    </w:p>
    <w:p w:rsidR="009F017C" w:rsidRDefault="009F017C" w:rsidP="00B635B7">
      <w:r>
        <w:t xml:space="preserve">            display: flex;</w:t>
      </w:r>
    </w:p>
    <w:p w:rsidR="009F017C" w:rsidRDefault="009F017C" w:rsidP="00B635B7">
      <w:r>
        <w:t xml:space="preserve">            flex-direction: row;</w:t>
      </w:r>
    </w:p>
    <w:p w:rsidR="009F017C" w:rsidRDefault="009F017C" w:rsidP="00B635B7">
      <w:r>
        <w:t xml:space="preserve">            justify-content: space-between;</w:t>
      </w:r>
    </w:p>
    <w:p w:rsidR="009F017C" w:rsidRDefault="009F017C" w:rsidP="00B635B7">
      <w:r>
        <w:lastRenderedPageBreak/>
        <w:t xml:space="preserve">        }</w:t>
      </w:r>
    </w:p>
    <w:p w:rsidR="009F017C" w:rsidRDefault="009F017C" w:rsidP="00B635B7">
      <w:r>
        <w:t xml:space="preserve">        .header-row-1  span {</w:t>
      </w:r>
    </w:p>
    <w:p w:rsidR="009F017C" w:rsidRDefault="009F017C" w:rsidP="00B635B7">
      <w:r>
        <w:t xml:space="preserve">            padding-left: 10px;</w:t>
      </w:r>
    </w:p>
    <w:p w:rsidR="009F017C" w:rsidRDefault="009F017C" w:rsidP="00B635B7">
      <w:r>
        <w:t xml:space="preserve">            padding-right: 10px;</w:t>
      </w:r>
    </w:p>
    <w:p w:rsidR="009F017C" w:rsidRDefault="009F017C" w:rsidP="00B635B7">
      <w:r>
        <w:t xml:space="preserve">        }</w:t>
      </w:r>
    </w:p>
    <w:p w:rsidR="009F017C" w:rsidRDefault="009F017C" w:rsidP="00B635B7">
      <w:r>
        <w:t xml:space="preserve">        .header-row-2 {</w:t>
      </w:r>
    </w:p>
    <w:p w:rsidR="009F017C" w:rsidRDefault="009F017C" w:rsidP="00B635B7">
      <w:r>
        <w:t xml:space="preserve">            display: flex;</w:t>
      </w:r>
    </w:p>
    <w:p w:rsidR="009F017C" w:rsidRDefault="009F017C" w:rsidP="00B635B7">
      <w:r>
        <w:t xml:space="preserve">            flex-direction: row;</w:t>
      </w:r>
    </w:p>
    <w:p w:rsidR="009F017C" w:rsidRDefault="009F017C" w:rsidP="00B635B7">
      <w:r>
        <w:t xml:space="preserve">            justify-content: space-between;</w:t>
      </w:r>
    </w:p>
    <w:p w:rsidR="009F017C" w:rsidRDefault="009F017C" w:rsidP="00B635B7">
      <w:r>
        <w:t xml:space="preserve">            align-items: center;</w:t>
      </w:r>
    </w:p>
    <w:p w:rsidR="009F017C" w:rsidRDefault="009F017C" w:rsidP="00B635B7">
      <w:r>
        <w:t xml:space="preserve">            padding: 40px;</w:t>
      </w:r>
    </w:p>
    <w:p w:rsidR="009F017C" w:rsidRDefault="009F017C" w:rsidP="00B635B7">
      <w:r>
        <w:t xml:space="preserve">            font-size: 20px;</w:t>
      </w:r>
    </w:p>
    <w:p w:rsidR="009F017C" w:rsidRDefault="009F017C" w:rsidP="00B635B7">
      <w:r>
        <w:t xml:space="preserve">            font-family: Arial;</w:t>
      </w:r>
    </w:p>
    <w:p w:rsidR="009F017C" w:rsidRDefault="009F017C" w:rsidP="00B635B7">
      <w:r>
        <w:t xml:space="preserve">        }</w:t>
      </w:r>
    </w:p>
    <w:p w:rsidR="009F017C" w:rsidRDefault="009F017C" w:rsidP="00B635B7">
      <w:r>
        <w:t xml:space="preserve">        .brand-title {</w:t>
      </w:r>
    </w:p>
    <w:p w:rsidR="009F017C" w:rsidRDefault="009F017C" w:rsidP="00B635B7">
      <w:r>
        <w:t xml:space="preserve">            font-size: 30px;</w:t>
      </w:r>
    </w:p>
    <w:p w:rsidR="009F017C" w:rsidRDefault="009F017C" w:rsidP="00B635B7">
      <w:r>
        <w:t xml:space="preserve">            font-weight: bold;</w:t>
      </w:r>
    </w:p>
    <w:p w:rsidR="009F017C" w:rsidRDefault="009F017C" w:rsidP="00B635B7">
      <w:r>
        <w:t xml:space="preserve">        }</w:t>
      </w:r>
    </w:p>
    <w:p w:rsidR="009F017C" w:rsidRDefault="009F017C" w:rsidP="00B635B7">
      <w:r>
        <w:t xml:space="preserve">        nav span {</w:t>
      </w:r>
    </w:p>
    <w:p w:rsidR="009F017C" w:rsidRDefault="009F017C" w:rsidP="00B635B7">
      <w:r>
        <w:t xml:space="preserve">            padding-left: 15px;</w:t>
      </w:r>
    </w:p>
    <w:p w:rsidR="009F017C" w:rsidRDefault="009F017C" w:rsidP="00B635B7">
      <w:r>
        <w:t xml:space="preserve">            padding-right: 15px;</w:t>
      </w:r>
    </w:p>
    <w:p w:rsidR="009F017C" w:rsidRDefault="009F017C" w:rsidP="00B635B7">
      <w:r>
        <w:t xml:space="preserve">            font-size: 18px;</w:t>
      </w:r>
    </w:p>
    <w:p w:rsidR="009F017C" w:rsidRDefault="009F017C" w:rsidP="00B635B7">
      <w:r>
        <w:t xml:space="preserve">        }</w:t>
      </w:r>
    </w:p>
    <w:p w:rsidR="009F017C" w:rsidRDefault="009F017C" w:rsidP="00B635B7">
      <w:r>
        <w:t xml:space="preserve">        .short-cuts span {</w:t>
      </w:r>
    </w:p>
    <w:p w:rsidR="009F017C" w:rsidRDefault="009F017C" w:rsidP="00B635B7">
      <w:r>
        <w:t xml:space="preserve">            padding-left: 5px;</w:t>
      </w:r>
    </w:p>
    <w:p w:rsidR="009F017C" w:rsidRDefault="009F017C" w:rsidP="00B635B7">
      <w:r>
        <w:t xml:space="preserve">            padding-right: 5px;</w:t>
      </w:r>
    </w:p>
    <w:p w:rsidR="009F017C" w:rsidRDefault="009F017C" w:rsidP="00B635B7">
      <w:r>
        <w:t xml:space="preserve">        }</w:t>
      </w:r>
    </w:p>
    <w:p w:rsidR="009F017C" w:rsidRDefault="009F017C" w:rsidP="00B635B7">
      <w:r>
        <w:t xml:space="preserve">        article {</w:t>
      </w:r>
    </w:p>
    <w:p w:rsidR="009F017C" w:rsidRDefault="009F017C" w:rsidP="00B635B7">
      <w:r>
        <w:t xml:space="preserve">            background-color: black;</w:t>
      </w:r>
    </w:p>
    <w:p w:rsidR="009F017C" w:rsidRDefault="009F017C" w:rsidP="00B635B7">
      <w:r>
        <w:lastRenderedPageBreak/>
        <w:t xml:space="preserve">            color:white;</w:t>
      </w:r>
    </w:p>
    <w:p w:rsidR="009F017C" w:rsidRDefault="009F017C" w:rsidP="00B635B7">
      <w:r>
        <w:t xml:space="preserve">            padding: 15px;</w:t>
      </w:r>
    </w:p>
    <w:p w:rsidR="009F017C" w:rsidRDefault="009F017C" w:rsidP="00B635B7">
      <w:r>
        <w:t xml:space="preserve">            text-align: center;</w:t>
      </w:r>
    </w:p>
    <w:p w:rsidR="009F017C" w:rsidRDefault="009F017C" w:rsidP="00B635B7">
      <w:r>
        <w:t xml:space="preserve">            font-family: Arial;</w:t>
      </w:r>
    </w:p>
    <w:p w:rsidR="009F017C" w:rsidRDefault="009F017C" w:rsidP="00B635B7">
      <w:r>
        <w:t xml:space="preserve">            font-size: 16px;</w:t>
      </w:r>
    </w:p>
    <w:p w:rsidR="009F017C" w:rsidRDefault="009F017C" w:rsidP="00B635B7">
      <w:r>
        <w:t xml:space="preserve">        }</w:t>
      </w:r>
    </w:p>
    <w:p w:rsidR="009F017C" w:rsidRDefault="009F017C" w:rsidP="00B635B7">
      <w:r>
        <w:t xml:space="preserve">        .bi-lightning-fill {</w:t>
      </w:r>
    </w:p>
    <w:p w:rsidR="009F017C" w:rsidRDefault="009F017C" w:rsidP="00B635B7">
      <w:r>
        <w:t xml:space="preserve">            color:gold;</w:t>
      </w:r>
    </w:p>
    <w:p w:rsidR="009F017C" w:rsidRDefault="009F017C" w:rsidP="00B635B7">
      <w:r>
        <w:t xml:space="preserve">        }</w:t>
      </w:r>
    </w:p>
    <w:p w:rsidR="009F017C" w:rsidRDefault="009F017C" w:rsidP="00B635B7">
      <w:r>
        <w:t xml:space="preserve">        main {</w:t>
      </w:r>
    </w:p>
    <w:p w:rsidR="009F017C" w:rsidRDefault="009F017C" w:rsidP="00B635B7">
      <w:r>
        <w:t xml:space="preserve">            height: 450px;</w:t>
      </w:r>
    </w:p>
    <w:p w:rsidR="009F017C" w:rsidRDefault="009F017C" w:rsidP="00B635B7">
      <w:r>
        <w:t xml:space="preserve">            display: grid;</w:t>
      </w:r>
    </w:p>
    <w:p w:rsidR="009F017C" w:rsidRDefault="009F017C" w:rsidP="00B635B7">
      <w:r>
        <w:t xml:space="preserve">            grid-template-columns: 4fr 4fr 4fr;</w:t>
      </w:r>
    </w:p>
    <w:p w:rsidR="009F017C" w:rsidRDefault="009F017C" w:rsidP="00B635B7">
      <w:r>
        <w:t xml:space="preserve">            margin-top: 10px;</w:t>
      </w:r>
    </w:p>
    <w:p w:rsidR="009F017C" w:rsidRDefault="009F017C" w:rsidP="00B635B7">
      <w:r>
        <w:t xml:space="preserve">        }</w:t>
      </w:r>
    </w:p>
    <w:p w:rsidR="009F017C" w:rsidRDefault="009F017C" w:rsidP="00B635B7">
      <w:r>
        <w:t xml:space="preserve">        .women-fashion {</w:t>
      </w:r>
    </w:p>
    <w:p w:rsidR="009F017C" w:rsidRDefault="009F017C" w:rsidP="00B635B7">
      <w:r>
        <w:t xml:space="preserve">            background-image: url("./images/women-fashion.jpg");</w:t>
      </w:r>
    </w:p>
    <w:p w:rsidR="009F017C" w:rsidRDefault="009F017C" w:rsidP="00B635B7">
      <w:r>
        <w:t xml:space="preserve">            background-size: cover;</w:t>
      </w:r>
    </w:p>
    <w:p w:rsidR="009F017C" w:rsidRDefault="009F017C" w:rsidP="00B635B7">
      <w:r>
        <w:t xml:space="preserve">            display: flex;</w:t>
      </w:r>
    </w:p>
    <w:p w:rsidR="009F017C" w:rsidRDefault="009F017C" w:rsidP="00B635B7">
      <w:r>
        <w:t xml:space="preserve">            flex-direction: column;</w:t>
      </w:r>
    </w:p>
    <w:p w:rsidR="009F017C" w:rsidRDefault="009F017C" w:rsidP="00B635B7">
      <w:r>
        <w:t xml:space="preserve">            justify-content: space-around;</w:t>
      </w:r>
    </w:p>
    <w:p w:rsidR="009F017C" w:rsidRDefault="009F017C" w:rsidP="00B635B7">
      <w:r>
        <w:t xml:space="preserve">            align-items: center;</w:t>
      </w:r>
    </w:p>
    <w:p w:rsidR="009F017C" w:rsidRDefault="009F017C" w:rsidP="00B635B7">
      <w:r>
        <w:t xml:space="preserve">            opacity: 0.8;</w:t>
      </w:r>
    </w:p>
    <w:p w:rsidR="009F017C" w:rsidRDefault="009F017C" w:rsidP="00B635B7">
      <w:r>
        <w:t xml:space="preserve">        }</w:t>
      </w:r>
    </w:p>
    <w:p w:rsidR="009F017C" w:rsidRDefault="009F017C" w:rsidP="00B635B7">
      <w:r>
        <w:t xml:space="preserve">        .men-fashion {</w:t>
      </w:r>
    </w:p>
    <w:p w:rsidR="009F017C" w:rsidRDefault="009F017C" w:rsidP="00B635B7">
      <w:r>
        <w:t xml:space="preserve">            background-image: url("./images/men-fashion.jpg");</w:t>
      </w:r>
    </w:p>
    <w:p w:rsidR="009F017C" w:rsidRDefault="009F017C" w:rsidP="00B635B7">
      <w:r>
        <w:t xml:space="preserve">            background-size: cover;</w:t>
      </w:r>
    </w:p>
    <w:p w:rsidR="009F017C" w:rsidRDefault="009F017C" w:rsidP="00B635B7">
      <w:r>
        <w:t xml:space="preserve">            display: flex;</w:t>
      </w:r>
    </w:p>
    <w:p w:rsidR="009F017C" w:rsidRDefault="009F017C" w:rsidP="00B635B7">
      <w:r>
        <w:t xml:space="preserve">            flex-direction: column;</w:t>
      </w:r>
    </w:p>
    <w:p w:rsidR="009F017C" w:rsidRDefault="009F017C" w:rsidP="00B635B7">
      <w:r>
        <w:lastRenderedPageBreak/>
        <w:t xml:space="preserve">            justify-content: space-around;</w:t>
      </w:r>
    </w:p>
    <w:p w:rsidR="009F017C" w:rsidRDefault="009F017C" w:rsidP="00B635B7">
      <w:r>
        <w:t xml:space="preserve">            align-items: center;</w:t>
      </w:r>
    </w:p>
    <w:p w:rsidR="009F017C" w:rsidRDefault="009F017C" w:rsidP="00B635B7">
      <w:r>
        <w:t xml:space="preserve">            opacity: 0.8;</w:t>
      </w:r>
    </w:p>
    <w:p w:rsidR="009F017C" w:rsidRDefault="009F017C" w:rsidP="00B635B7">
      <w:r>
        <w:t xml:space="preserve">        }</w:t>
      </w:r>
    </w:p>
    <w:p w:rsidR="009F017C" w:rsidRDefault="009F017C" w:rsidP="00B635B7">
      <w:r>
        <w:t xml:space="preserve">        .kids-fashion {</w:t>
      </w:r>
    </w:p>
    <w:p w:rsidR="009F017C" w:rsidRDefault="009F017C" w:rsidP="00B635B7">
      <w:r>
        <w:t xml:space="preserve">            background-image: url("./images/kids-fashion.jpg");</w:t>
      </w:r>
    </w:p>
    <w:p w:rsidR="009F017C" w:rsidRDefault="009F017C" w:rsidP="00B635B7">
      <w:r>
        <w:t xml:space="preserve">            background-size: cover;</w:t>
      </w:r>
    </w:p>
    <w:p w:rsidR="009F017C" w:rsidRDefault="009F017C" w:rsidP="00B635B7">
      <w:r>
        <w:t xml:space="preserve">            display: flex;</w:t>
      </w:r>
    </w:p>
    <w:p w:rsidR="009F017C" w:rsidRDefault="009F017C" w:rsidP="00B635B7">
      <w:r>
        <w:t xml:space="preserve">            flex-direction: column;</w:t>
      </w:r>
    </w:p>
    <w:p w:rsidR="009F017C" w:rsidRDefault="009F017C" w:rsidP="00B635B7">
      <w:r>
        <w:t xml:space="preserve">            justify-content: space-around;</w:t>
      </w:r>
    </w:p>
    <w:p w:rsidR="009F017C" w:rsidRDefault="009F017C" w:rsidP="00B635B7">
      <w:r>
        <w:t xml:space="preserve">            align-items: center;</w:t>
      </w:r>
    </w:p>
    <w:p w:rsidR="009F017C" w:rsidRDefault="009F017C" w:rsidP="00B635B7">
      <w:r>
        <w:t xml:space="preserve">            opacity: 0.8;</w:t>
      </w:r>
    </w:p>
    <w:p w:rsidR="009F017C" w:rsidRDefault="009F017C" w:rsidP="00B635B7">
      <w:r>
        <w:t xml:space="preserve">        }</w:t>
      </w:r>
    </w:p>
    <w:p w:rsidR="009F017C" w:rsidRDefault="009F017C" w:rsidP="00B635B7">
      <w:r>
        <w:t xml:space="preserve">        .main-title {</w:t>
      </w:r>
    </w:p>
    <w:p w:rsidR="009F017C" w:rsidRDefault="009F017C" w:rsidP="00B635B7">
      <w:r>
        <w:t xml:space="preserve">            font-family: Arial;</w:t>
      </w:r>
    </w:p>
    <w:p w:rsidR="009F017C" w:rsidRDefault="009F017C" w:rsidP="00B635B7">
      <w:r>
        <w:t xml:space="preserve">            font-size: 50px;</w:t>
      </w:r>
    </w:p>
    <w:p w:rsidR="009F017C" w:rsidRDefault="009F017C" w:rsidP="00B635B7">
      <w:r>
        <w:t xml:space="preserve">            font-weight: bold;</w:t>
      </w:r>
    </w:p>
    <w:p w:rsidR="009F017C" w:rsidRDefault="009F017C" w:rsidP="00B635B7">
      <w:r>
        <w:t xml:space="preserve">            color:white;</w:t>
      </w:r>
    </w:p>
    <w:p w:rsidR="009F017C" w:rsidRDefault="009F017C" w:rsidP="00B635B7">
      <w:r>
        <w:t xml:space="preserve">            text-shadow: 2px 2px 2px black;</w:t>
      </w:r>
    </w:p>
    <w:p w:rsidR="009F017C" w:rsidRDefault="009F017C" w:rsidP="00B635B7">
      <w:r>
        <w:t xml:space="preserve">        }</w:t>
      </w:r>
    </w:p>
    <w:p w:rsidR="009F017C" w:rsidRDefault="009F017C" w:rsidP="00B635B7">
      <w:r>
        <w:t xml:space="preserve">        .btn-shop {</w:t>
      </w:r>
    </w:p>
    <w:p w:rsidR="009F017C" w:rsidRDefault="009F017C" w:rsidP="00B635B7">
      <w:r>
        <w:t xml:space="preserve">            background-color: white;</w:t>
      </w:r>
    </w:p>
    <w:p w:rsidR="009F017C" w:rsidRDefault="009F017C" w:rsidP="00B635B7">
      <w:r>
        <w:t xml:space="preserve">            padding: 10px;</w:t>
      </w:r>
    </w:p>
    <w:p w:rsidR="009F017C" w:rsidRDefault="009F017C" w:rsidP="00B635B7">
      <w:r>
        <w:t xml:space="preserve">            width: 140px;</w:t>
      </w:r>
    </w:p>
    <w:p w:rsidR="009F017C" w:rsidRDefault="009F017C" w:rsidP="00B635B7">
      <w:r>
        <w:t xml:space="preserve">            font-family: Arial;</w:t>
      </w:r>
    </w:p>
    <w:p w:rsidR="009F017C" w:rsidRDefault="009F017C" w:rsidP="00B635B7">
      <w:r>
        <w:t xml:space="preserve">            text-align: center;</w:t>
      </w:r>
    </w:p>
    <w:p w:rsidR="009F017C" w:rsidRDefault="009F017C" w:rsidP="00B635B7">
      <w:r>
        <w:t xml:space="preserve">            box-shadow: 2px 2px 2px black;</w:t>
      </w:r>
    </w:p>
    <w:p w:rsidR="009F017C" w:rsidRDefault="009F017C" w:rsidP="00B635B7">
      <w:r>
        <w:t xml:space="preserve">            border-radius: 5px;</w:t>
      </w:r>
    </w:p>
    <w:p w:rsidR="009F017C" w:rsidRDefault="009F017C" w:rsidP="00B635B7">
      <w:r>
        <w:t xml:space="preserve">        }</w:t>
      </w:r>
    </w:p>
    <w:p w:rsidR="009F017C" w:rsidRDefault="009F017C" w:rsidP="00B635B7">
      <w:r>
        <w:lastRenderedPageBreak/>
        <w:t xml:space="preserve">        .women-fashion:hover, .men-fashion:hover, .kids-fashion:hover {</w:t>
      </w:r>
    </w:p>
    <w:p w:rsidR="009F017C" w:rsidRDefault="009F017C" w:rsidP="00B635B7">
      <w:r>
        <w:t xml:space="preserve">            opacity: 1;</w:t>
      </w:r>
    </w:p>
    <w:p w:rsidR="009F017C" w:rsidRDefault="009F017C" w:rsidP="00B635B7">
      <w:r>
        <w:t xml:space="preserve">            cursor: grab;</w:t>
      </w:r>
    </w:p>
    <w:p w:rsidR="009F017C" w:rsidRDefault="009F017C" w:rsidP="00B635B7">
      <w:r>
        <w:t xml:space="preserve">        }</w:t>
      </w:r>
    </w:p>
    <w:p w:rsidR="009F017C" w:rsidRDefault="009F017C" w:rsidP="00B635B7">
      <w:r>
        <w:t xml:space="preserve">        .services {</w:t>
      </w:r>
    </w:p>
    <w:p w:rsidR="009F017C" w:rsidRDefault="009F017C" w:rsidP="00B635B7">
      <w:r>
        <w:t xml:space="preserve">            display: grid;</w:t>
      </w:r>
    </w:p>
    <w:p w:rsidR="009F017C" w:rsidRDefault="009F017C" w:rsidP="00B635B7">
      <w:r>
        <w:t xml:space="preserve">            grid-template-columns: 3fr 3fr 3fr 3fr;</w:t>
      </w:r>
    </w:p>
    <w:p w:rsidR="009F017C" w:rsidRDefault="009F017C" w:rsidP="00B635B7">
      <w:r>
        <w:t xml:space="preserve">            padding: 20px;</w:t>
      </w:r>
    </w:p>
    <w:p w:rsidR="009F017C" w:rsidRDefault="009F017C" w:rsidP="00B635B7">
      <w:r>
        <w:t xml:space="preserve">            margin-top: 20px;</w:t>
      </w:r>
    </w:p>
    <w:p w:rsidR="009F017C" w:rsidRDefault="009F017C" w:rsidP="00B635B7">
      <w:r>
        <w:t xml:space="preserve">        }</w:t>
      </w:r>
    </w:p>
    <w:p w:rsidR="009F017C" w:rsidRDefault="009F017C" w:rsidP="00B635B7">
      <w:r>
        <w:t xml:space="preserve">        .services .bi-truck, .bi-tag, .bi-lock, .bi-arrow-left-right {</w:t>
      </w:r>
    </w:p>
    <w:p w:rsidR="009F017C" w:rsidRDefault="009F017C" w:rsidP="00B635B7">
      <w:r>
        <w:t xml:space="preserve">            color:red;</w:t>
      </w:r>
    </w:p>
    <w:p w:rsidR="009F017C" w:rsidRDefault="009F017C" w:rsidP="00B635B7">
      <w:r>
        <w:t xml:space="preserve">        }</w:t>
      </w:r>
    </w:p>
    <w:p w:rsidR="009F017C" w:rsidRDefault="009F017C" w:rsidP="00B635B7">
      <w:r>
        <w:t xml:space="preserve">    &lt;/style&gt;</w:t>
      </w:r>
    </w:p>
    <w:p w:rsidR="009F017C" w:rsidRDefault="009F017C" w:rsidP="00B635B7">
      <w:r>
        <w:t>&lt;/head&gt;</w:t>
      </w:r>
    </w:p>
    <w:p w:rsidR="009F017C" w:rsidRDefault="009F017C" w:rsidP="00B635B7">
      <w:r>
        <w:t>&lt;body&gt;</w:t>
      </w:r>
    </w:p>
    <w:p w:rsidR="009F017C" w:rsidRDefault="009F017C" w:rsidP="00B635B7">
      <w:r>
        <w:t xml:space="preserve">    &lt;header&gt;</w:t>
      </w:r>
    </w:p>
    <w:p w:rsidR="009F017C" w:rsidRDefault="009F017C" w:rsidP="00B635B7">
      <w:r>
        <w:t xml:space="preserve">        &lt;div class="header-row-1"&gt;</w:t>
      </w:r>
    </w:p>
    <w:p w:rsidR="009F017C" w:rsidRDefault="009F017C" w:rsidP="00B635B7">
      <w:r>
        <w:t xml:space="preserve">            &lt;div&gt;</w:t>
      </w:r>
    </w:p>
    <w:p w:rsidR="009F017C" w:rsidRDefault="009F017C" w:rsidP="00B635B7">
      <w:r>
        <w:t xml:space="preserve">                &lt;span class="bi bi-truck"&gt; FREE SHIPPING WORLDWIDE &lt;/span&gt;</w:t>
      </w:r>
    </w:p>
    <w:p w:rsidR="009F017C" w:rsidRDefault="009F017C" w:rsidP="00B635B7">
      <w:r>
        <w:t xml:space="preserve">                &lt;span&gt;United States &lt;span class="bi bi-chevron-down"&gt;&lt;/span&gt; &lt;/span&gt;</w:t>
      </w:r>
    </w:p>
    <w:p w:rsidR="009F017C" w:rsidRDefault="009F017C" w:rsidP="00B635B7">
      <w:r>
        <w:t xml:space="preserve">                &lt;span&gt;USD &lt;span class="bi bi-chevron-down"&gt;&lt;/span&gt; &lt;/span&gt;</w:t>
      </w:r>
    </w:p>
    <w:p w:rsidR="009F017C" w:rsidRDefault="009F017C" w:rsidP="00B635B7">
      <w:r>
        <w:t xml:space="preserve">                &lt;span&gt;English &lt;span class="bi bi-chevron-down"&gt;&lt;/span&gt; &lt;/span&gt;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&lt;span&gt;Shipping&lt;/span&gt;</w:t>
      </w:r>
    </w:p>
    <w:p w:rsidR="009F017C" w:rsidRDefault="009F017C" w:rsidP="00B635B7">
      <w:r>
        <w:t xml:space="preserve">                &lt;span&gt;FAQ&lt;/span&gt;</w:t>
      </w:r>
    </w:p>
    <w:p w:rsidR="009F017C" w:rsidRDefault="009F017C" w:rsidP="00B635B7">
      <w:r>
        <w:t xml:space="preserve">                &lt;span&gt;Contact&lt;/span&gt;</w:t>
      </w:r>
    </w:p>
    <w:p w:rsidR="009F017C" w:rsidRDefault="009F017C" w:rsidP="00B635B7">
      <w:r>
        <w:t xml:space="preserve">            &lt;/div&gt;</w:t>
      </w:r>
    </w:p>
    <w:p w:rsidR="009F017C" w:rsidRDefault="009F017C" w:rsidP="00B635B7">
      <w:r>
        <w:lastRenderedPageBreak/>
        <w:t xml:space="preserve">            &lt;div&gt;</w:t>
      </w:r>
    </w:p>
    <w:p w:rsidR="009F017C" w:rsidRDefault="009F017C" w:rsidP="00B635B7">
      <w:r>
        <w:t xml:space="preserve">               &lt;aside&gt;</w:t>
      </w:r>
    </w:p>
    <w:p w:rsidR="009F017C" w:rsidRDefault="009F017C" w:rsidP="00B635B7">
      <w:r>
        <w:t xml:space="preserve">                &lt;span class="bi bi-facebook"&gt;&lt;/span&gt;</w:t>
      </w:r>
    </w:p>
    <w:p w:rsidR="009F017C" w:rsidRDefault="009F017C" w:rsidP="00B635B7">
      <w:r>
        <w:t xml:space="preserve">                &lt;span class="bi bi-twitter"&gt;&lt;/span&gt;</w:t>
      </w:r>
    </w:p>
    <w:p w:rsidR="009F017C" w:rsidRDefault="009F017C" w:rsidP="00B635B7">
      <w:r>
        <w:t xml:space="preserve">                &lt;span class="bi bi-instagram"&gt;&lt;/span&gt;</w:t>
      </w:r>
    </w:p>
    <w:p w:rsidR="009F017C" w:rsidRDefault="009F017C" w:rsidP="00B635B7">
      <w:r>
        <w:t xml:space="preserve">                &lt;span class="bi bi-youtube"&gt;&lt;/span&gt;</w:t>
      </w:r>
    </w:p>
    <w:p w:rsidR="009F017C" w:rsidRDefault="009F017C" w:rsidP="00B635B7">
      <w:r>
        <w:t xml:space="preserve">               &lt;/aside&gt;</w:t>
      </w:r>
    </w:p>
    <w:p w:rsidR="009F017C" w:rsidRDefault="009F017C" w:rsidP="00B635B7">
      <w:r>
        <w:t xml:space="preserve">            &lt;/div&gt;</w:t>
      </w:r>
    </w:p>
    <w:p w:rsidR="009F017C" w:rsidRDefault="009F017C" w:rsidP="00B635B7">
      <w:r>
        <w:t xml:space="preserve">        &lt;/div&gt;</w:t>
      </w:r>
    </w:p>
    <w:p w:rsidR="009F017C" w:rsidRDefault="009F017C" w:rsidP="00B635B7">
      <w:r>
        <w:t xml:space="preserve">        &lt;div class="header-row-2"&gt;</w:t>
      </w:r>
    </w:p>
    <w:p w:rsidR="009F017C" w:rsidRDefault="009F017C" w:rsidP="00B635B7">
      <w:r>
        <w:t xml:space="preserve">            &lt;div&gt;</w:t>
      </w:r>
    </w:p>
    <w:p w:rsidR="009F017C" w:rsidRDefault="009F017C" w:rsidP="00B635B7">
      <w:r>
        <w:t xml:space="preserve">                &lt;span class="brand-title"&gt;Shopper.&lt;/span&gt;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&lt;nav&gt;</w:t>
      </w:r>
    </w:p>
    <w:p w:rsidR="009F017C" w:rsidRDefault="009F017C" w:rsidP="00B635B7">
      <w:r>
        <w:t xml:space="preserve">                    &lt;span&gt;Home&lt;/span&gt;</w:t>
      </w:r>
    </w:p>
    <w:p w:rsidR="009F017C" w:rsidRDefault="009F017C" w:rsidP="00B635B7">
      <w:r>
        <w:t xml:space="preserve">                    &lt;span&gt;Catalog&lt;/span&gt;</w:t>
      </w:r>
    </w:p>
    <w:p w:rsidR="009F017C" w:rsidRDefault="009F017C" w:rsidP="00B635B7">
      <w:r>
        <w:t xml:space="preserve">                    &lt;span&gt;Shop&lt;/span&gt;</w:t>
      </w:r>
    </w:p>
    <w:p w:rsidR="009F017C" w:rsidRDefault="009F017C" w:rsidP="00B635B7">
      <w:r>
        <w:t xml:space="preserve">                    &lt;span&gt;Blog&lt;/span&gt;</w:t>
      </w:r>
    </w:p>
    <w:p w:rsidR="009F017C" w:rsidRDefault="009F017C" w:rsidP="00B635B7">
      <w:r>
        <w:t xml:space="preserve">                    &lt;span&gt;Pages&lt;/span&gt;</w:t>
      </w:r>
    </w:p>
    <w:p w:rsidR="009F017C" w:rsidRDefault="009F017C" w:rsidP="00B635B7">
      <w:r>
        <w:t xml:space="preserve">                    &lt;span&gt;Docs&lt;/span&gt;</w:t>
      </w:r>
    </w:p>
    <w:p w:rsidR="009F017C" w:rsidRDefault="009F017C" w:rsidP="00B635B7">
      <w:r>
        <w:t xml:space="preserve">                &lt;/nav&gt;</w:t>
      </w:r>
    </w:p>
    <w:p w:rsidR="009F017C" w:rsidRDefault="009F017C" w:rsidP="00B635B7">
      <w:r>
        <w:t xml:space="preserve">            &lt;/div&gt;</w:t>
      </w:r>
    </w:p>
    <w:p w:rsidR="009F017C" w:rsidRDefault="009F017C" w:rsidP="00B635B7">
      <w:r>
        <w:t xml:space="preserve">            &lt;div class="short-cuts"&gt;</w:t>
      </w:r>
    </w:p>
    <w:p w:rsidR="009F017C" w:rsidRDefault="009F017C" w:rsidP="00B635B7">
      <w:r>
        <w:t xml:space="preserve">                &lt;span class="bi bi-search"&gt;&lt;/span&gt;</w:t>
      </w:r>
    </w:p>
    <w:p w:rsidR="009F017C" w:rsidRDefault="009F017C" w:rsidP="00B635B7">
      <w:r>
        <w:t xml:space="preserve">                &lt;span class="bi bi-person"&gt;&lt;/span&gt;</w:t>
      </w:r>
    </w:p>
    <w:p w:rsidR="009F017C" w:rsidRDefault="009F017C" w:rsidP="00B635B7">
      <w:r>
        <w:t xml:space="preserve">                &lt;span class="bi bi-heart"&gt;&lt;/span&gt;</w:t>
      </w:r>
    </w:p>
    <w:p w:rsidR="009F017C" w:rsidRDefault="009F017C" w:rsidP="00B635B7">
      <w:r>
        <w:t xml:space="preserve">                &lt;span class="bi bi-cart4"&gt;&lt;/span&gt;</w:t>
      </w:r>
    </w:p>
    <w:p w:rsidR="009F017C" w:rsidRDefault="009F017C" w:rsidP="00B635B7">
      <w:r>
        <w:t xml:space="preserve">            &lt;/div&gt;</w:t>
      </w:r>
    </w:p>
    <w:p w:rsidR="009F017C" w:rsidRDefault="009F017C" w:rsidP="00B635B7">
      <w:r>
        <w:lastRenderedPageBreak/>
        <w:t xml:space="preserve">        &lt;/div&gt;</w:t>
      </w:r>
    </w:p>
    <w:p w:rsidR="009F017C" w:rsidRDefault="009F017C" w:rsidP="00B635B7">
      <w:r>
        <w:t xml:space="preserve">    &lt;/header&gt;</w:t>
      </w:r>
    </w:p>
    <w:p w:rsidR="009F017C" w:rsidRDefault="009F017C" w:rsidP="00B635B7">
      <w:r>
        <w:t xml:space="preserve">    &lt;section&gt;</w:t>
      </w:r>
    </w:p>
    <w:p w:rsidR="009F017C" w:rsidRDefault="009F017C" w:rsidP="00B635B7">
      <w:r>
        <w:t xml:space="preserve">        &lt;article&gt;</w:t>
      </w:r>
    </w:p>
    <w:p w:rsidR="009F017C" w:rsidRDefault="009F017C" w:rsidP="00B635B7">
      <w:r>
        <w:t xml:space="preserve">            &lt;span class="bi bi-lightning-fill"&gt;&lt;/span&gt;</w:t>
      </w:r>
    </w:p>
    <w:p w:rsidR="009F017C" w:rsidRDefault="009F017C" w:rsidP="00B635B7">
      <w:r>
        <w:t xml:space="preserve">            &lt;span&gt;HAPPY HOLIDAY DEALS ON EVERYTHING&lt;/span&gt;</w:t>
      </w:r>
    </w:p>
    <w:p w:rsidR="009F017C" w:rsidRDefault="009F017C" w:rsidP="00B635B7">
      <w:r>
        <w:t xml:space="preserve">            &lt;span class="bi bi-lightning-fill"&gt;&lt;/span&gt;</w:t>
      </w:r>
    </w:p>
    <w:p w:rsidR="009F017C" w:rsidRDefault="009F017C" w:rsidP="00B635B7">
      <w:r>
        <w:t xml:space="preserve">        &lt;/article&gt;</w:t>
      </w:r>
    </w:p>
    <w:p w:rsidR="009F017C" w:rsidRDefault="009F017C" w:rsidP="00B635B7">
      <w:r>
        <w:t xml:space="preserve">        &lt;main&gt;</w:t>
      </w:r>
    </w:p>
    <w:p w:rsidR="009F017C" w:rsidRDefault="009F017C" w:rsidP="00B635B7">
      <w:r>
        <w:t xml:space="preserve">            &lt;div class="women-fashion"&gt;</w:t>
      </w:r>
    </w:p>
    <w:p w:rsidR="009F017C" w:rsidRDefault="009F017C" w:rsidP="00B635B7">
      <w:r>
        <w:t xml:space="preserve">                &lt;div class="main-title"&gt;Women&lt;/div&gt;</w:t>
      </w:r>
    </w:p>
    <w:p w:rsidR="009F017C" w:rsidRDefault="009F017C" w:rsidP="00B635B7">
      <w:r>
        <w:t xml:space="preserve">                &lt;div class="btn-shop"&gt;</w:t>
      </w:r>
    </w:p>
    <w:p w:rsidR="009F017C" w:rsidRDefault="009F017C" w:rsidP="00B635B7">
      <w:r>
        <w:t xml:space="preserve">                    Shop Women &lt;span class="bi bi-arrow-right"&gt;&lt;/span&gt;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&lt;div class="men-fashion"&gt;</w:t>
      </w:r>
    </w:p>
    <w:p w:rsidR="009F017C" w:rsidRDefault="009F017C" w:rsidP="00B635B7">
      <w:r>
        <w:t xml:space="preserve">                &lt;div class="main-title"&gt;Men&lt;/div&gt;</w:t>
      </w:r>
    </w:p>
    <w:p w:rsidR="009F017C" w:rsidRDefault="009F017C" w:rsidP="00B635B7">
      <w:r>
        <w:t xml:space="preserve">                &lt;div class="btn-shop"&gt;</w:t>
      </w:r>
    </w:p>
    <w:p w:rsidR="009F017C" w:rsidRDefault="009F017C" w:rsidP="00B635B7">
      <w:r>
        <w:t xml:space="preserve">                    Shop Men &lt;span class="bi bi-arrow-right"&gt;&lt;/span&gt;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&lt;div class="kids-fashion"&gt;</w:t>
      </w:r>
    </w:p>
    <w:p w:rsidR="009F017C" w:rsidRDefault="009F017C" w:rsidP="00B635B7">
      <w:r>
        <w:t xml:space="preserve">                &lt;div class="main-title"&gt;Kids&lt;/div&gt;</w:t>
      </w:r>
    </w:p>
    <w:p w:rsidR="009F017C" w:rsidRDefault="009F017C" w:rsidP="00B635B7">
      <w:r>
        <w:t xml:space="preserve">                &lt;div class="btn-shop"&gt;</w:t>
      </w:r>
    </w:p>
    <w:p w:rsidR="009F017C" w:rsidRDefault="009F017C" w:rsidP="00B635B7">
      <w:r>
        <w:t xml:space="preserve">                    Shop Kids &lt;span class="bi bi-arrow-right"&gt;&lt;/span&gt;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&lt;/main&gt;</w:t>
      </w:r>
    </w:p>
    <w:p w:rsidR="009F017C" w:rsidRDefault="009F017C" w:rsidP="00B635B7">
      <w:r>
        <w:t xml:space="preserve">        &lt;div class="services"&gt;</w:t>
      </w:r>
    </w:p>
    <w:p w:rsidR="009F017C" w:rsidRDefault="009F017C" w:rsidP="00B635B7">
      <w:r>
        <w:lastRenderedPageBreak/>
        <w:t xml:space="preserve">            &lt;div&gt;</w:t>
      </w:r>
    </w:p>
    <w:p w:rsidR="009F017C" w:rsidRDefault="009F017C" w:rsidP="00B635B7">
      <w:r>
        <w:t xml:space="preserve">                &lt;span class="bi bi-truck"&gt;  &lt;/span&gt; FREE SHIPPING</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 class="bi bi-arrow-left-right"&gt;  &lt;/span&gt; FREE RETURNS</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 class="bi bi-lock"&gt;  &lt;/span&gt; SECURE SHOPPING</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 class="bi bi-tag"&gt;  &lt;/span&gt; OVER 10,000 STYLES</w:t>
      </w:r>
    </w:p>
    <w:p w:rsidR="009F017C" w:rsidRDefault="009F017C" w:rsidP="00B635B7">
      <w:r>
        <w:t xml:space="preserve">            &lt;/div&gt;</w:t>
      </w:r>
    </w:p>
    <w:p w:rsidR="009F017C" w:rsidRDefault="009F017C" w:rsidP="00B635B7">
      <w:r>
        <w:t xml:space="preserve">        &lt;/div&gt;</w:t>
      </w:r>
    </w:p>
    <w:p w:rsidR="009F017C" w:rsidRDefault="009F017C" w:rsidP="00B635B7">
      <w:r>
        <w:t xml:space="preserve">    &lt;/section&gt;</w:t>
      </w:r>
    </w:p>
    <w:p w:rsidR="009F017C" w:rsidRDefault="009F017C" w:rsidP="00B635B7">
      <w:r>
        <w:t>&lt;/body&gt;</w:t>
      </w:r>
    </w:p>
    <w:p w:rsidR="009F017C" w:rsidRDefault="009F017C" w:rsidP="00B635B7">
      <w:r>
        <w:t>&lt;/html&gt;</w:t>
      </w:r>
    </w:p>
    <w:p w:rsidR="009F017C" w:rsidRDefault="009F017C" w:rsidP="00B635B7"/>
    <w:p w:rsidR="009F017C" w:rsidRPr="00290FBE" w:rsidRDefault="00290FBE" w:rsidP="00B635B7">
      <w:pPr>
        <w:rPr>
          <w:b/>
          <w:bCs/>
        </w:rPr>
      </w:pPr>
      <w:r>
        <w:rPr>
          <w:b/>
          <w:bCs/>
        </w:rPr>
        <w:t>28/03</w:t>
      </w:r>
    </w:p>
    <w:p w:rsidR="009F017C" w:rsidRDefault="009F017C" w:rsidP="00B635B7">
      <w:r>
        <w:t>Ex: Bootstrap Website Header</w:t>
      </w:r>
    </w:p>
    <w:p w:rsidR="009F017C" w:rsidRPr="00290FBE" w:rsidRDefault="009F017C" w:rsidP="00B635B7">
      <w:pPr>
        <w:rPr>
          <w:b/>
          <w:bCs/>
        </w:rPr>
      </w:pPr>
      <w:r w:rsidRPr="00290FBE">
        <w:rPr>
          <w:b/>
          <w:bCs/>
        </w:rPr>
        <w:t xml:space="preserve">    getbootstrap.com</w:t>
      </w:r>
    </w:p>
    <w:p w:rsidR="009F017C" w:rsidRDefault="009F017C" w:rsidP="00B635B7"/>
    <w:p w:rsidR="009F017C" w:rsidRDefault="009F017C" w:rsidP="00B635B7">
      <w:r>
        <w:t>&lt;!DOCTYPE html&gt;</w:t>
      </w:r>
    </w:p>
    <w:p w:rsidR="009F017C" w:rsidRDefault="009F017C" w:rsidP="00B635B7">
      <w:r>
        <w:t>&lt;html lang="en"&gt;</w:t>
      </w:r>
    </w:p>
    <w:p w:rsidR="009F017C" w:rsidRDefault="009F017C" w:rsidP="00B635B7">
      <w:r>
        <w:t>&lt;head&gt;</w:t>
      </w:r>
    </w:p>
    <w:p w:rsidR="009F017C" w:rsidRDefault="009F017C" w:rsidP="00B635B7">
      <w:r>
        <w:t xml:space="preserve">    &lt;meta charset="UTF-8"&gt;</w:t>
      </w:r>
    </w:p>
    <w:p w:rsidR="009F017C" w:rsidRDefault="009F017C" w:rsidP="00B635B7">
      <w:r>
        <w:t xml:space="preserve">    &lt;meta name="viewport" content="width=device-width, initial-scale=1.0"&gt;</w:t>
      </w:r>
    </w:p>
    <w:p w:rsidR="009F017C" w:rsidRDefault="009F017C" w:rsidP="00B635B7">
      <w:r>
        <w:t xml:space="preserve">    &lt;title&gt;Bootstrap&lt;/title&gt;</w:t>
      </w:r>
    </w:p>
    <w:p w:rsidR="009F017C" w:rsidRDefault="009F017C" w:rsidP="00B635B7">
      <w:r>
        <w:t xml:space="preserve">    &lt;link rel="stylesheet" href="../node_modules/bootstrap-icons/font/bootstrap-icons.css"&gt;</w:t>
      </w:r>
    </w:p>
    <w:p w:rsidR="009F017C" w:rsidRDefault="009F017C" w:rsidP="00B635B7">
      <w:r>
        <w:t xml:space="preserve">    &lt;style&gt;</w:t>
      </w:r>
    </w:p>
    <w:p w:rsidR="009F017C" w:rsidRDefault="009F017C" w:rsidP="00B635B7">
      <w:r>
        <w:lastRenderedPageBreak/>
        <w:t xml:space="preserve">        header {</w:t>
      </w:r>
    </w:p>
    <w:p w:rsidR="009F017C" w:rsidRDefault="009F017C" w:rsidP="00B635B7">
      <w:r>
        <w:t xml:space="preserve">            padding: 10px;</w:t>
      </w:r>
    </w:p>
    <w:p w:rsidR="009F017C" w:rsidRDefault="009F017C" w:rsidP="00B635B7">
      <w:r>
        <w:t xml:space="preserve">            font-family: Arial;</w:t>
      </w:r>
    </w:p>
    <w:p w:rsidR="009F017C" w:rsidRDefault="009F017C" w:rsidP="00B635B7">
      <w:r>
        <w:t xml:space="preserve">            font-size: 16px;</w:t>
      </w:r>
    </w:p>
    <w:p w:rsidR="009F017C" w:rsidRDefault="009F017C" w:rsidP="00B635B7">
      <w:r>
        <w:t xml:space="preserve">            background-color: blueviolet;</w:t>
      </w:r>
    </w:p>
    <w:p w:rsidR="009F017C" w:rsidRDefault="009F017C" w:rsidP="00B635B7">
      <w:r>
        <w:t xml:space="preserve">            color:white;</w:t>
      </w:r>
    </w:p>
    <w:p w:rsidR="009F017C" w:rsidRDefault="009F017C" w:rsidP="00B635B7">
      <w:r>
        <w:t xml:space="preserve">            display: flex;</w:t>
      </w:r>
    </w:p>
    <w:p w:rsidR="009F017C" w:rsidRDefault="009F017C" w:rsidP="00B635B7">
      <w:r>
        <w:t xml:space="preserve">            flex-direction: row;</w:t>
      </w:r>
    </w:p>
    <w:p w:rsidR="009F017C" w:rsidRDefault="009F017C" w:rsidP="00B635B7">
      <w:r>
        <w:t xml:space="preserve">            justify-content: space-between;</w:t>
      </w:r>
    </w:p>
    <w:p w:rsidR="009F017C" w:rsidRDefault="009F017C" w:rsidP="00B635B7">
      <w:r>
        <w:t xml:space="preserve">            align-items: center;</w:t>
      </w:r>
    </w:p>
    <w:p w:rsidR="009F017C" w:rsidRDefault="009F017C" w:rsidP="00B635B7">
      <w:r>
        <w:t xml:space="preserve">            border-top-left-radius: 10px;</w:t>
      </w:r>
    </w:p>
    <w:p w:rsidR="009F017C" w:rsidRDefault="009F017C" w:rsidP="00B635B7">
      <w:r>
        <w:t xml:space="preserve">            border-top-right-radius: 10px;</w:t>
      </w:r>
    </w:p>
    <w:p w:rsidR="009F017C" w:rsidRDefault="009F017C" w:rsidP="00B635B7">
      <w:r>
        <w:t xml:space="preserve">        }</w:t>
      </w:r>
    </w:p>
    <w:p w:rsidR="009F017C" w:rsidRDefault="009F017C" w:rsidP="00B635B7">
      <w:r>
        <w:t xml:space="preserve">        header span {</w:t>
      </w:r>
    </w:p>
    <w:p w:rsidR="009F017C" w:rsidRDefault="009F017C" w:rsidP="00B635B7">
      <w:r>
        <w:t xml:space="preserve">            padding-left: 5px;</w:t>
      </w:r>
    </w:p>
    <w:p w:rsidR="009F017C" w:rsidRDefault="009F017C" w:rsidP="00B635B7">
      <w:r>
        <w:t xml:space="preserve">            padding-right: 5px;</w:t>
      </w:r>
    </w:p>
    <w:p w:rsidR="009F017C" w:rsidRDefault="009F017C" w:rsidP="00B635B7">
      <w:r>
        <w:t xml:space="preserve">        }</w:t>
      </w:r>
    </w:p>
    <w:p w:rsidR="009F017C" w:rsidRDefault="009F017C" w:rsidP="00B635B7">
      <w:r>
        <w:t xml:space="preserve">        .bi-bootstrap-fill {</w:t>
      </w:r>
    </w:p>
    <w:p w:rsidR="009F017C" w:rsidRDefault="009F017C" w:rsidP="00B635B7">
      <w:r>
        <w:t xml:space="preserve">            font-size: 22px;</w:t>
      </w:r>
    </w:p>
    <w:p w:rsidR="009F017C" w:rsidRDefault="009F017C" w:rsidP="00B635B7">
      <w:r>
        <w:t xml:space="preserve">        }</w:t>
      </w:r>
    </w:p>
    <w:p w:rsidR="009F017C" w:rsidRDefault="009F017C" w:rsidP="00B635B7">
      <w:r>
        <w:t xml:space="preserve">        .search-bar {</w:t>
      </w:r>
    </w:p>
    <w:p w:rsidR="009F017C" w:rsidRDefault="009F017C" w:rsidP="00B635B7">
      <w:r>
        <w:t xml:space="preserve">            background-color: #620c9c;</w:t>
      </w:r>
    </w:p>
    <w:p w:rsidR="009F017C" w:rsidRDefault="009F017C" w:rsidP="00B635B7">
      <w:r>
        <w:t xml:space="preserve">            padding: 10px;</w:t>
      </w:r>
    </w:p>
    <w:p w:rsidR="009F017C" w:rsidRDefault="009F017C" w:rsidP="00B635B7">
      <w:r>
        <w:t xml:space="preserve">            width: 300px;</w:t>
      </w:r>
    </w:p>
    <w:p w:rsidR="009F017C" w:rsidRDefault="009F017C" w:rsidP="00B635B7">
      <w:r>
        <w:t xml:space="preserve">            border-radius: 5px;</w:t>
      </w:r>
    </w:p>
    <w:p w:rsidR="009F017C" w:rsidRDefault="009F017C" w:rsidP="00B635B7">
      <w:r>
        <w:t xml:space="preserve">            display: flex;</w:t>
      </w:r>
    </w:p>
    <w:p w:rsidR="009F017C" w:rsidRDefault="009F017C" w:rsidP="00B635B7">
      <w:r>
        <w:t xml:space="preserve">            flex-direction: row;</w:t>
      </w:r>
    </w:p>
    <w:p w:rsidR="009F017C" w:rsidRDefault="009F017C" w:rsidP="00B635B7">
      <w:r>
        <w:t xml:space="preserve">            justify-content: space-between;</w:t>
      </w:r>
    </w:p>
    <w:p w:rsidR="009F017C" w:rsidRDefault="009F017C" w:rsidP="00B635B7">
      <w:r>
        <w:t xml:space="preserve">        }</w:t>
      </w:r>
    </w:p>
    <w:p w:rsidR="009F017C" w:rsidRDefault="009F017C" w:rsidP="00B635B7">
      <w:r>
        <w:lastRenderedPageBreak/>
        <w:t xml:space="preserve">        .ctrl-button {</w:t>
      </w:r>
    </w:p>
    <w:p w:rsidR="009F017C" w:rsidRDefault="009F017C" w:rsidP="00B635B7">
      <w:r>
        <w:t xml:space="preserve">            background-color: #1a0329;</w:t>
      </w:r>
    </w:p>
    <w:p w:rsidR="009F017C" w:rsidRDefault="009F017C" w:rsidP="00B635B7">
      <w:r>
        <w:t xml:space="preserve">            border-radius: 2px;</w:t>
      </w:r>
    </w:p>
    <w:p w:rsidR="009F017C" w:rsidRDefault="009F017C" w:rsidP="00B635B7">
      <w:r>
        <w:t xml:space="preserve">            padding: 2px;</w:t>
      </w:r>
    </w:p>
    <w:p w:rsidR="009F017C" w:rsidRDefault="009F017C" w:rsidP="00B635B7">
      <w:r>
        <w:t xml:space="preserve">        }</w:t>
      </w:r>
    </w:p>
    <w:p w:rsidR="009F017C" w:rsidRDefault="009F017C" w:rsidP="00B635B7">
      <w:r>
        <w:t xml:space="preserve">        .ctrl {</w:t>
      </w:r>
    </w:p>
    <w:p w:rsidR="009F017C" w:rsidRDefault="009F017C" w:rsidP="00B635B7">
      <w:r>
        <w:t xml:space="preserve">            font-size: 14px;</w:t>
      </w:r>
    </w:p>
    <w:p w:rsidR="009F017C" w:rsidRDefault="009F017C" w:rsidP="00B635B7">
      <w:r>
        <w:t xml:space="preserve">        }</w:t>
      </w:r>
    </w:p>
    <w:p w:rsidR="009F017C" w:rsidRDefault="009F017C" w:rsidP="00B635B7">
      <w:r>
        <w:t xml:space="preserve">        nav span {</w:t>
      </w:r>
    </w:p>
    <w:p w:rsidR="009F017C" w:rsidRDefault="009F017C" w:rsidP="00B635B7">
      <w:r>
        <w:t xml:space="preserve">            font-size: 18px;</w:t>
      </w:r>
    </w:p>
    <w:p w:rsidR="009F017C" w:rsidRDefault="009F017C" w:rsidP="00B635B7">
      <w:r>
        <w:t xml:space="preserve">        }</w:t>
      </w:r>
    </w:p>
    <w:p w:rsidR="009F017C" w:rsidRDefault="009F017C" w:rsidP="00B635B7">
      <w:r>
        <w:t xml:space="preserve">    &lt;/style&gt;</w:t>
      </w:r>
    </w:p>
    <w:p w:rsidR="009F017C" w:rsidRDefault="009F017C" w:rsidP="00B635B7">
      <w:r>
        <w:t>&lt;/head&gt;</w:t>
      </w:r>
    </w:p>
    <w:p w:rsidR="009F017C" w:rsidRDefault="009F017C" w:rsidP="00B635B7">
      <w:r>
        <w:t>&lt;body&gt;</w:t>
      </w:r>
    </w:p>
    <w:p w:rsidR="009F017C" w:rsidRDefault="009F017C" w:rsidP="00B635B7">
      <w:r>
        <w:t xml:space="preserve">    &lt;header&gt;</w:t>
      </w:r>
    </w:p>
    <w:p w:rsidR="009F017C" w:rsidRDefault="009F017C" w:rsidP="00B635B7">
      <w:r>
        <w:t xml:space="preserve">        &lt;div&gt;</w:t>
      </w:r>
    </w:p>
    <w:p w:rsidR="009F017C" w:rsidRDefault="009F017C" w:rsidP="00B635B7">
      <w:r>
        <w:t xml:space="preserve">            &lt;nav&gt;</w:t>
      </w:r>
    </w:p>
    <w:p w:rsidR="009F017C" w:rsidRDefault="009F017C" w:rsidP="00B635B7">
      <w:r>
        <w:t xml:space="preserve">                &lt;span class="bi bi-bootstrap-fill"&gt;&lt;/span&gt;</w:t>
      </w:r>
    </w:p>
    <w:p w:rsidR="009F017C" w:rsidRDefault="009F017C" w:rsidP="00B635B7">
      <w:r>
        <w:t xml:space="preserve">                &lt;span&gt;Docs&lt;/span&gt;</w:t>
      </w:r>
    </w:p>
    <w:p w:rsidR="009F017C" w:rsidRDefault="009F017C" w:rsidP="00B635B7">
      <w:r>
        <w:t xml:space="preserve">                &lt;span&gt;Examples&lt;/span&gt;</w:t>
      </w:r>
    </w:p>
    <w:p w:rsidR="009F017C" w:rsidRDefault="009F017C" w:rsidP="00B635B7">
      <w:r>
        <w:t xml:space="preserve">                &lt;span&gt;Icons&lt;/span&gt;</w:t>
      </w:r>
    </w:p>
    <w:p w:rsidR="009F017C" w:rsidRDefault="009F017C" w:rsidP="00B635B7">
      <w:r>
        <w:t xml:space="preserve">                &lt;span&gt;Themes&lt;/span&gt;</w:t>
      </w:r>
    </w:p>
    <w:p w:rsidR="009F017C" w:rsidRDefault="009F017C" w:rsidP="00B635B7">
      <w:r>
        <w:t xml:space="preserve">                &lt;span&gt;Blog&lt;/span&gt;</w:t>
      </w:r>
    </w:p>
    <w:p w:rsidR="009F017C" w:rsidRDefault="009F017C" w:rsidP="00B635B7">
      <w:r>
        <w:t xml:space="preserve">            &lt;/nav&gt;</w:t>
      </w:r>
    </w:p>
    <w:p w:rsidR="009F017C" w:rsidRDefault="009F017C" w:rsidP="00B635B7">
      <w:r>
        <w:t xml:space="preserve">        &lt;/div&gt;</w:t>
      </w:r>
    </w:p>
    <w:p w:rsidR="009F017C" w:rsidRDefault="009F017C" w:rsidP="00B635B7">
      <w:r>
        <w:t xml:space="preserve">        &lt;div&gt;</w:t>
      </w:r>
    </w:p>
    <w:p w:rsidR="009F017C" w:rsidRDefault="009F017C" w:rsidP="00B635B7">
      <w:r>
        <w:t xml:space="preserve">            &lt;div class="search-bar"&gt;</w:t>
      </w:r>
    </w:p>
    <w:p w:rsidR="009F017C" w:rsidRDefault="009F017C" w:rsidP="00B635B7">
      <w:r>
        <w:t xml:space="preserve">                &lt;span class="bi bi-search"&gt; Search &lt;/span&gt;</w:t>
      </w:r>
    </w:p>
    <w:p w:rsidR="009F017C" w:rsidRDefault="009F017C" w:rsidP="00B635B7">
      <w:r>
        <w:t xml:space="preserve">                &lt;span class="ctrl-button"&gt; &lt;span class="ctrl"&gt;Ctrl&lt;/span&gt; K &lt;/span&gt;</w:t>
      </w:r>
    </w:p>
    <w:p w:rsidR="009F017C" w:rsidRDefault="009F017C" w:rsidP="00B635B7">
      <w:r>
        <w:lastRenderedPageBreak/>
        <w:t xml:space="preserve">            &lt;/div&gt;</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 class="bi bi-github"&gt;&lt;/span&gt;</w:t>
      </w:r>
    </w:p>
    <w:p w:rsidR="009F017C" w:rsidRDefault="009F017C" w:rsidP="00B635B7">
      <w:r>
        <w:t xml:space="preserve">            &lt;span class="bi bi-twitter"&gt;&lt;/span&gt;</w:t>
      </w:r>
    </w:p>
    <w:p w:rsidR="009F017C" w:rsidRDefault="009F017C" w:rsidP="00B635B7">
      <w:r>
        <w:t xml:space="preserve">            &lt;span class="bi bi-opencollective"&gt;&lt;/span&gt;</w:t>
      </w:r>
    </w:p>
    <w:p w:rsidR="009F017C" w:rsidRDefault="009F017C" w:rsidP="00B635B7">
      <w:r>
        <w:t xml:space="preserve">            &lt;span&gt; | &lt;/span&gt;</w:t>
      </w:r>
    </w:p>
    <w:p w:rsidR="009F017C" w:rsidRDefault="009F017C" w:rsidP="00B635B7">
      <w:r>
        <w:t xml:space="preserve">            &lt;span&gt; v5.3 &lt;span class="bi bi-caret-down-fill"&gt;&lt;/span&gt; &lt;/span&gt;</w:t>
      </w:r>
    </w:p>
    <w:p w:rsidR="009F017C" w:rsidRDefault="009F017C" w:rsidP="00B635B7">
      <w:r>
        <w:t xml:space="preserve">            &lt;span&gt; | &lt;/span&gt;</w:t>
      </w:r>
    </w:p>
    <w:p w:rsidR="009F017C" w:rsidRDefault="009F017C" w:rsidP="00B635B7">
      <w:r>
        <w:t xml:space="preserve">            &lt;span class="bi bi-sun-fill"&gt; &lt;span class="bi bi-caret-down-fill"&gt;&lt;/span&gt; &lt;/span&gt;</w:t>
      </w:r>
    </w:p>
    <w:p w:rsidR="009F017C" w:rsidRDefault="009F017C" w:rsidP="00B635B7">
      <w:r>
        <w:t xml:space="preserve">        &lt;/div&gt;</w:t>
      </w:r>
    </w:p>
    <w:p w:rsidR="009F017C" w:rsidRDefault="009F017C" w:rsidP="00B635B7">
      <w:r>
        <w:t xml:space="preserve">    &lt;/header&gt;</w:t>
      </w:r>
    </w:p>
    <w:p w:rsidR="009F017C" w:rsidRDefault="009F017C" w:rsidP="00B635B7">
      <w:r>
        <w:t>&lt;/body&gt;</w:t>
      </w:r>
    </w:p>
    <w:p w:rsidR="009F017C" w:rsidRDefault="009F017C" w:rsidP="00B635B7">
      <w:r>
        <w:t>&lt;/html&gt;</w:t>
      </w:r>
    </w:p>
    <w:p w:rsidR="009F017C" w:rsidRDefault="009F017C" w:rsidP="00B635B7"/>
    <w:p w:rsidR="009F017C" w:rsidRPr="00290FBE" w:rsidRDefault="009F017C" w:rsidP="00B635B7">
      <w:pPr>
        <w:rPr>
          <w:b/>
          <w:bCs/>
        </w:rPr>
      </w:pPr>
      <w:r w:rsidRPr="00290FBE">
        <w:rPr>
          <w:b/>
          <w:bCs/>
        </w:rPr>
        <w:t>CSS Border Radius</w:t>
      </w:r>
    </w:p>
    <w:p w:rsidR="009F017C" w:rsidRDefault="009F017C" w:rsidP="00B635B7"/>
    <w:p w:rsidR="009F017C" w:rsidRDefault="009F017C" w:rsidP="00B635B7">
      <w:r>
        <w:t xml:space="preserve">    border-radius                : all directions</w:t>
      </w:r>
    </w:p>
    <w:p w:rsidR="009F017C" w:rsidRDefault="009F017C" w:rsidP="00B635B7">
      <w:r>
        <w:t xml:space="preserve">    border-top-left-radius</w:t>
      </w:r>
    </w:p>
    <w:p w:rsidR="009F017C" w:rsidRDefault="009F017C" w:rsidP="00B635B7">
      <w:r>
        <w:t xml:space="preserve">    border-top-right-radius</w:t>
      </w:r>
    </w:p>
    <w:p w:rsidR="009F017C" w:rsidRDefault="009F017C" w:rsidP="00B635B7">
      <w:r>
        <w:t xml:space="preserve">    border-bottom-left-radius</w:t>
      </w:r>
    </w:p>
    <w:p w:rsidR="009F017C" w:rsidRDefault="009F017C" w:rsidP="00B635B7">
      <w:r>
        <w:t xml:space="preserve">    border-bottom-right-radius</w:t>
      </w:r>
    </w:p>
    <w:p w:rsidR="009F017C" w:rsidRDefault="009F017C" w:rsidP="00B635B7"/>
    <w:p w:rsidR="009F017C" w:rsidRDefault="009F017C" w:rsidP="00B635B7">
      <w:r>
        <w:t>Circle:</w:t>
      </w:r>
    </w:p>
    <w:p w:rsidR="009F017C" w:rsidRDefault="009F017C" w:rsidP="00B635B7">
      <w:r>
        <w:t xml:space="preserve">    {</w:t>
      </w:r>
    </w:p>
    <w:p w:rsidR="009F017C" w:rsidRDefault="009F017C" w:rsidP="00B635B7">
      <w:r>
        <w:t xml:space="preserve">      width : 100px;</w:t>
      </w:r>
    </w:p>
    <w:p w:rsidR="009F017C" w:rsidRDefault="009F017C" w:rsidP="00B635B7">
      <w:r>
        <w:t xml:space="preserve">      height: 100px</w:t>
      </w:r>
    </w:p>
    <w:p w:rsidR="009F017C" w:rsidRDefault="009F017C" w:rsidP="00B635B7">
      <w:r>
        <w:t xml:space="preserve">      border-radius: 100px;</w:t>
      </w:r>
    </w:p>
    <w:p w:rsidR="009F017C" w:rsidRDefault="009F017C" w:rsidP="00B635B7">
      <w:r>
        <w:t xml:space="preserve">    }</w:t>
      </w:r>
    </w:p>
    <w:p w:rsidR="009F017C" w:rsidRDefault="009F017C" w:rsidP="00B635B7"/>
    <w:p w:rsidR="009F017C" w:rsidRDefault="009F017C" w:rsidP="00B635B7">
      <w:r>
        <w:t>CSS Positions:</w:t>
      </w:r>
    </w:p>
    <w:p w:rsidR="009F017C" w:rsidRDefault="009F017C" w:rsidP="00B635B7"/>
    <w:p w:rsidR="009F017C" w:rsidRDefault="009F017C" w:rsidP="00B635B7">
      <w:r>
        <w:t xml:space="preserve">    relative        : It is a position always given for parent element.</w:t>
      </w:r>
    </w:p>
    <w:p w:rsidR="009F017C" w:rsidRDefault="009F017C" w:rsidP="00B635B7">
      <w:r>
        <w:t xml:space="preserve">    absolute        : It is a position given for child element. To keep with regard to</w:t>
      </w:r>
    </w:p>
    <w:p w:rsidR="009F017C" w:rsidRDefault="009F017C" w:rsidP="00B635B7">
      <w:r>
        <w:t xml:space="preserve">                  parent content.</w:t>
      </w:r>
    </w:p>
    <w:p w:rsidR="009F017C" w:rsidRDefault="009F017C" w:rsidP="00B635B7"/>
    <w:p w:rsidR="009F017C" w:rsidRDefault="009F017C" w:rsidP="00B635B7">
      <w:r>
        <w:t xml:space="preserve">    top            ]</w:t>
      </w:r>
    </w:p>
    <w:p w:rsidR="009F017C" w:rsidRDefault="009F017C" w:rsidP="00B635B7">
      <w:r>
        <w:t xml:space="preserve">    left            ]</w:t>
      </w:r>
    </w:p>
    <w:p w:rsidR="009F017C" w:rsidRDefault="009F017C" w:rsidP="00B635B7">
      <w:r>
        <w:t xml:space="preserve">    right            ]    for changing element position from specified direction.</w:t>
      </w:r>
    </w:p>
    <w:p w:rsidR="009F017C" w:rsidRDefault="009F017C" w:rsidP="00B635B7">
      <w:r>
        <w:t xml:space="preserve">    bottom        ]    they are defined for absolute element.</w:t>
      </w:r>
    </w:p>
    <w:p w:rsidR="009F017C" w:rsidRDefault="009F017C" w:rsidP="00B635B7"/>
    <w:p w:rsidR="009F017C" w:rsidRDefault="009F017C" w:rsidP="00B635B7">
      <w:r>
        <w:t>Syntax:</w:t>
      </w:r>
    </w:p>
    <w:p w:rsidR="009F017C" w:rsidRDefault="009F017C" w:rsidP="00B635B7">
      <w:r>
        <w:t xml:space="preserve">    parent {</w:t>
      </w:r>
    </w:p>
    <w:p w:rsidR="009F017C" w:rsidRDefault="009F017C" w:rsidP="00B635B7">
      <w:r>
        <w:t xml:space="preserve">        position: relative;</w:t>
      </w:r>
    </w:p>
    <w:p w:rsidR="009F017C" w:rsidRDefault="009F017C" w:rsidP="00B635B7">
      <w:r>
        <w:t xml:space="preserve">     }</w:t>
      </w:r>
    </w:p>
    <w:p w:rsidR="009F017C" w:rsidRDefault="009F017C" w:rsidP="00B635B7">
      <w:r>
        <w:t xml:space="preserve">       child {</w:t>
      </w:r>
    </w:p>
    <w:p w:rsidR="009F017C" w:rsidRDefault="009F017C" w:rsidP="00B635B7">
      <w:r>
        <w:t xml:space="preserve">       position: absolute;</w:t>
      </w:r>
    </w:p>
    <w:p w:rsidR="009F017C" w:rsidRDefault="009F017C" w:rsidP="00B635B7">
      <w:r>
        <w:t xml:space="preserve">       left : 0px;</w:t>
      </w:r>
    </w:p>
    <w:p w:rsidR="009F017C" w:rsidRDefault="009F017C" w:rsidP="00B635B7">
      <w:r>
        <w:t xml:space="preserve">       right: 0px;</w:t>
      </w:r>
    </w:p>
    <w:p w:rsidR="009F017C" w:rsidRDefault="009F017C" w:rsidP="00B635B7">
      <w:r>
        <w:t xml:space="preserve">    }</w:t>
      </w:r>
    </w:p>
    <w:p w:rsidR="009F017C" w:rsidRDefault="009F017C" w:rsidP="00B635B7"/>
    <w:p w:rsidR="009F017C" w:rsidRDefault="009F017C" w:rsidP="00B635B7">
      <w:r>
        <w:t>Ex:</w:t>
      </w:r>
    </w:p>
    <w:p w:rsidR="009F017C" w:rsidRDefault="009F017C" w:rsidP="00B635B7">
      <w:r>
        <w:t>&lt;!DOCTYPE html&gt;</w:t>
      </w:r>
    </w:p>
    <w:p w:rsidR="009F017C" w:rsidRDefault="009F017C" w:rsidP="00B635B7">
      <w:r>
        <w:t>&lt;html lang="en"&gt;</w:t>
      </w:r>
    </w:p>
    <w:p w:rsidR="009F017C" w:rsidRDefault="009F017C" w:rsidP="00B635B7">
      <w:r>
        <w:t>&lt;head&gt;</w:t>
      </w:r>
    </w:p>
    <w:p w:rsidR="009F017C" w:rsidRDefault="009F017C" w:rsidP="00B635B7">
      <w:r>
        <w:t xml:space="preserve">    &lt;meta charset="UTF-8"&gt;</w:t>
      </w:r>
    </w:p>
    <w:p w:rsidR="009F017C" w:rsidRDefault="009F017C" w:rsidP="00B635B7">
      <w:r>
        <w:t xml:space="preserve">    &lt;meta name="viewport" content="width=device-width, initial-scale=1.0"&gt;</w:t>
      </w:r>
    </w:p>
    <w:p w:rsidR="009F017C" w:rsidRDefault="009F017C" w:rsidP="00B635B7">
      <w:r>
        <w:t xml:space="preserve">    &lt;title&gt;Document&lt;/title&gt;</w:t>
      </w:r>
    </w:p>
    <w:p w:rsidR="009F017C" w:rsidRDefault="009F017C" w:rsidP="00B635B7">
      <w:r>
        <w:lastRenderedPageBreak/>
        <w:t xml:space="preserve">    &lt;link rel="stylesheet" href="../node_modules/bootstrap-icons/font/bootstrap-icons.css"&gt;</w:t>
      </w:r>
    </w:p>
    <w:p w:rsidR="009F017C" w:rsidRDefault="009F017C" w:rsidP="00B635B7">
      <w:r>
        <w:t xml:space="preserve">    &lt;style&gt;</w:t>
      </w:r>
    </w:p>
    <w:p w:rsidR="009F017C" w:rsidRDefault="009F017C" w:rsidP="00B635B7">
      <w:r>
        <w:t xml:space="preserve">       .btn {</w:t>
      </w:r>
    </w:p>
    <w:p w:rsidR="009F017C" w:rsidRDefault="009F017C" w:rsidP="00B635B7">
      <w:r>
        <w:t xml:space="preserve">          width: 20px;</w:t>
      </w:r>
    </w:p>
    <w:p w:rsidR="009F017C" w:rsidRDefault="009F017C" w:rsidP="00B635B7">
      <w:r>
        <w:t xml:space="preserve">          padding: 5px;</w:t>
      </w:r>
    </w:p>
    <w:p w:rsidR="009F017C" w:rsidRDefault="009F017C" w:rsidP="00B635B7">
      <w:r>
        <w:t xml:space="preserve">          position: relative;</w:t>
      </w:r>
    </w:p>
    <w:p w:rsidR="009F017C" w:rsidRDefault="009F017C" w:rsidP="00B635B7">
      <w:r>
        <w:t xml:space="preserve">       }</w:t>
      </w:r>
    </w:p>
    <w:p w:rsidR="009F017C" w:rsidRDefault="009F017C" w:rsidP="00B635B7">
      <w:r>
        <w:t xml:space="preserve">       .badge {</w:t>
      </w:r>
    </w:p>
    <w:p w:rsidR="009F017C" w:rsidRDefault="009F017C" w:rsidP="00B635B7">
      <w:r>
        <w:t xml:space="preserve">          font-size: 10px;</w:t>
      </w:r>
    </w:p>
    <w:p w:rsidR="009F017C" w:rsidRDefault="009F017C" w:rsidP="00B635B7">
      <w:r>
        <w:t xml:space="preserve">          font-family: Arial;</w:t>
      </w:r>
    </w:p>
    <w:p w:rsidR="009F017C" w:rsidRDefault="009F017C" w:rsidP="00B635B7">
      <w:r>
        <w:t xml:space="preserve">          width: 10px;</w:t>
      </w:r>
    </w:p>
    <w:p w:rsidR="009F017C" w:rsidRDefault="009F017C" w:rsidP="00B635B7">
      <w:r>
        <w:t xml:space="preserve">          height: 10px;</w:t>
      </w:r>
    </w:p>
    <w:p w:rsidR="009F017C" w:rsidRDefault="009F017C" w:rsidP="00B635B7">
      <w:r>
        <w:t xml:space="preserve">          border-radius: 10px;</w:t>
      </w:r>
    </w:p>
    <w:p w:rsidR="009F017C" w:rsidRDefault="009F017C" w:rsidP="00B635B7">
      <w:r>
        <w:t xml:space="preserve">          background-color: red;</w:t>
      </w:r>
    </w:p>
    <w:p w:rsidR="009F017C" w:rsidRDefault="009F017C" w:rsidP="00B635B7">
      <w:r>
        <w:t xml:space="preserve">          color:white;</w:t>
      </w:r>
    </w:p>
    <w:p w:rsidR="009F017C" w:rsidRDefault="009F017C" w:rsidP="00B635B7">
      <w:r>
        <w:t xml:space="preserve">          text-align: center;</w:t>
      </w:r>
    </w:p>
    <w:p w:rsidR="009F017C" w:rsidRDefault="009F017C" w:rsidP="00B635B7">
      <w:r>
        <w:t xml:space="preserve">          display: inline-block;</w:t>
      </w:r>
    </w:p>
    <w:p w:rsidR="009F017C" w:rsidRDefault="009F017C" w:rsidP="00B635B7">
      <w:r>
        <w:t xml:space="preserve">          padding: 2px;</w:t>
      </w:r>
    </w:p>
    <w:p w:rsidR="009F017C" w:rsidRDefault="009F017C" w:rsidP="00B635B7">
      <w:r>
        <w:t xml:space="preserve">          position: absolute;</w:t>
      </w:r>
    </w:p>
    <w:p w:rsidR="009F017C" w:rsidRDefault="009F017C" w:rsidP="00B635B7">
      <w:r>
        <w:t xml:space="preserve">          left: 14px;</w:t>
      </w:r>
    </w:p>
    <w:p w:rsidR="009F017C" w:rsidRDefault="009F017C" w:rsidP="00B635B7">
      <w:r>
        <w:t xml:space="preserve">          top: -2px;</w:t>
      </w:r>
    </w:p>
    <w:p w:rsidR="009F017C" w:rsidRDefault="009F017C" w:rsidP="00B635B7">
      <w:r>
        <w:t xml:space="preserve">       }</w:t>
      </w:r>
    </w:p>
    <w:p w:rsidR="009F017C" w:rsidRDefault="009F017C" w:rsidP="00B635B7">
      <w:r>
        <w:t xml:space="preserve">    &lt;/style&gt;</w:t>
      </w:r>
    </w:p>
    <w:p w:rsidR="009F017C" w:rsidRDefault="009F017C" w:rsidP="00B635B7">
      <w:r>
        <w:t>&lt;/head&gt;</w:t>
      </w:r>
    </w:p>
    <w:p w:rsidR="009F017C" w:rsidRDefault="009F017C" w:rsidP="00B635B7">
      <w:r>
        <w:t>&lt;body&gt;</w:t>
      </w:r>
    </w:p>
    <w:p w:rsidR="009F017C" w:rsidRDefault="009F017C" w:rsidP="00B635B7">
      <w:r>
        <w:t xml:space="preserve">     &lt;div class="btn bi bi-bell-fill"&gt;</w:t>
      </w:r>
    </w:p>
    <w:p w:rsidR="009F017C" w:rsidRDefault="009F017C" w:rsidP="00B635B7">
      <w:r>
        <w:t xml:space="preserve">        &lt;span class="badge"&gt;2&lt;/span&gt;</w:t>
      </w:r>
    </w:p>
    <w:p w:rsidR="009F017C" w:rsidRDefault="009F017C" w:rsidP="00B635B7">
      <w:r>
        <w:t xml:space="preserve">     &lt;/div&gt;</w:t>
      </w:r>
    </w:p>
    <w:p w:rsidR="009F017C" w:rsidRDefault="009F017C" w:rsidP="00B635B7">
      <w:r>
        <w:t>&lt;/body&gt;</w:t>
      </w:r>
    </w:p>
    <w:p w:rsidR="009F017C" w:rsidRDefault="009F017C" w:rsidP="00B635B7">
      <w:r>
        <w:lastRenderedPageBreak/>
        <w:t>&lt;/html&gt;</w:t>
      </w:r>
    </w:p>
    <w:p w:rsidR="009F017C" w:rsidRDefault="009F017C" w:rsidP="00B635B7"/>
    <w:p w:rsidR="009F017C" w:rsidRPr="00290FBE" w:rsidRDefault="00290FBE" w:rsidP="00B635B7">
      <w:pPr>
        <w:rPr>
          <w:b/>
          <w:bCs/>
          <w:u w:val="single"/>
        </w:rPr>
      </w:pPr>
      <w:r w:rsidRPr="00290FBE">
        <w:rPr>
          <w:b/>
          <w:bCs/>
          <w:u w:val="single"/>
        </w:rPr>
        <w:t>29/03</w:t>
      </w:r>
    </w:p>
    <w:p w:rsidR="009F017C" w:rsidRDefault="009F017C" w:rsidP="00B635B7">
      <w:r>
        <w:t>- header</w:t>
      </w:r>
    </w:p>
    <w:p w:rsidR="009F017C" w:rsidRDefault="009F017C" w:rsidP="00B635B7">
      <w:r>
        <w:t>- nav</w:t>
      </w:r>
    </w:p>
    <w:p w:rsidR="009F017C" w:rsidRDefault="009F017C" w:rsidP="00B635B7">
      <w:r>
        <w:t>- aside</w:t>
      </w:r>
    </w:p>
    <w:p w:rsidR="009F017C" w:rsidRDefault="009F017C" w:rsidP="00B635B7">
      <w:r>
        <w:t>- article</w:t>
      </w:r>
    </w:p>
    <w:p w:rsidR="009F017C" w:rsidRDefault="009F017C" w:rsidP="00B635B7">
      <w:r>
        <w:t>- section</w:t>
      </w:r>
    </w:p>
    <w:p w:rsidR="009F017C" w:rsidRDefault="009F017C" w:rsidP="00B635B7">
      <w:r>
        <w:t>- main</w:t>
      </w:r>
    </w:p>
    <w:p w:rsidR="009F017C" w:rsidRDefault="009F017C" w:rsidP="00B635B7"/>
    <w:p w:rsidR="009F017C" w:rsidRPr="00290FBE" w:rsidRDefault="009F017C" w:rsidP="00B635B7">
      <w:pPr>
        <w:rPr>
          <w:b/>
          <w:bCs/>
        </w:rPr>
      </w:pPr>
      <w:r w:rsidRPr="00290FBE">
        <w:rPr>
          <w:b/>
          <w:bCs/>
        </w:rPr>
        <w:t>CSS Colors:</w:t>
      </w:r>
    </w:p>
    <w:p w:rsidR="009F017C" w:rsidRPr="00290FBE" w:rsidRDefault="00290FBE" w:rsidP="00B635B7">
      <w:pPr>
        <w:rPr>
          <w:b/>
          <w:bCs/>
        </w:rPr>
      </w:pPr>
      <w:r w:rsidRPr="00290FBE">
        <w:rPr>
          <w:b/>
          <w:bCs/>
        </w:rPr>
        <w:t>1. Color name</w:t>
      </w:r>
    </w:p>
    <w:p w:rsidR="009F017C" w:rsidRDefault="009F017C" w:rsidP="00B635B7">
      <w:r>
        <w:t xml:space="preserve">        {</w:t>
      </w:r>
    </w:p>
    <w:p w:rsidR="009F017C" w:rsidRDefault="009F017C" w:rsidP="00B635B7">
      <w:r>
        <w:t xml:space="preserve">          color : green;</w:t>
      </w:r>
    </w:p>
    <w:p w:rsidR="009F017C" w:rsidRDefault="009F017C" w:rsidP="00B635B7">
      <w:r>
        <w:t xml:space="preserve">        }</w:t>
      </w:r>
    </w:p>
    <w:p w:rsidR="009F017C" w:rsidRDefault="009F017C" w:rsidP="00B635B7"/>
    <w:p w:rsidR="009F017C" w:rsidRPr="00290FBE" w:rsidRDefault="00290FBE" w:rsidP="00B635B7">
      <w:pPr>
        <w:rPr>
          <w:b/>
          <w:bCs/>
        </w:rPr>
      </w:pPr>
      <w:r>
        <w:rPr>
          <w:b/>
          <w:bCs/>
        </w:rPr>
        <w:t>2. Shade Name</w:t>
      </w:r>
    </w:p>
    <w:p w:rsidR="009F017C" w:rsidRDefault="009F017C" w:rsidP="00B635B7">
      <w:r>
        <w:t xml:space="preserve">        {</w:t>
      </w:r>
    </w:p>
    <w:p w:rsidR="009F017C" w:rsidRDefault="009F017C" w:rsidP="00B635B7">
      <w:r>
        <w:t xml:space="preserve">          color: lightgreen;</w:t>
      </w:r>
    </w:p>
    <w:p w:rsidR="009F017C" w:rsidRDefault="009F017C" w:rsidP="00B635B7">
      <w:r>
        <w:t xml:space="preserve">        }</w:t>
      </w:r>
    </w:p>
    <w:p w:rsidR="009F017C" w:rsidRDefault="009F017C" w:rsidP="00B635B7"/>
    <w:p w:rsidR="009F017C" w:rsidRPr="00290FBE" w:rsidRDefault="009F017C" w:rsidP="00B635B7">
      <w:pPr>
        <w:rPr>
          <w:b/>
          <w:bCs/>
        </w:rPr>
      </w:pPr>
      <w:r w:rsidRPr="00290FBE">
        <w:rPr>
          <w:b/>
          <w:bCs/>
        </w:rPr>
        <w:t>3. Hexadecimal Code  [ 0, 1, 2, 3, 4, 5, 6, 7, 8, 9, a</w:t>
      </w:r>
      <w:r w:rsidR="00290FBE">
        <w:rPr>
          <w:b/>
          <w:bCs/>
        </w:rPr>
        <w:t>, b, c, d, e, f ]</w:t>
      </w:r>
    </w:p>
    <w:p w:rsidR="009F017C" w:rsidRDefault="009F017C" w:rsidP="00B635B7">
      <w:r>
        <w:t xml:space="preserve">        {</w:t>
      </w:r>
    </w:p>
    <w:p w:rsidR="009F017C" w:rsidRDefault="009F017C" w:rsidP="00B635B7">
      <w:r>
        <w:t xml:space="preserve">           color : #0f0  (or)  #00ff00;</w:t>
      </w:r>
    </w:p>
    <w:p w:rsidR="009F017C" w:rsidRDefault="009F017C" w:rsidP="00B635B7">
      <w:r>
        <w:t xml:space="preserve">        }</w:t>
      </w:r>
    </w:p>
    <w:p w:rsidR="009F017C" w:rsidRDefault="009F017C" w:rsidP="00B635B7"/>
    <w:p w:rsidR="009F017C" w:rsidRDefault="009F017C" w:rsidP="00B635B7"/>
    <w:p w:rsidR="009F017C" w:rsidRPr="00290FBE" w:rsidRDefault="009F017C" w:rsidP="00B635B7">
      <w:pPr>
        <w:rPr>
          <w:b/>
          <w:bCs/>
        </w:rPr>
      </w:pPr>
      <w:r w:rsidRPr="00290FBE">
        <w:rPr>
          <w:b/>
          <w:bCs/>
        </w:rPr>
        <w:t>4. rgb()</w:t>
      </w:r>
    </w:p>
    <w:p w:rsidR="009F017C" w:rsidRDefault="009F017C" w:rsidP="00B635B7">
      <w:r>
        <w:t xml:space="preserve">- It uses red, green and </w:t>
      </w:r>
      <w:r w:rsidR="00290FBE">
        <w:t>blue value range from 0 to 255.</w:t>
      </w:r>
    </w:p>
    <w:p w:rsidR="009F017C" w:rsidRDefault="009F017C" w:rsidP="00B635B7">
      <w:r>
        <w:lastRenderedPageBreak/>
        <w:t xml:space="preserve">        {</w:t>
      </w:r>
    </w:p>
    <w:p w:rsidR="009F017C" w:rsidRDefault="009F017C" w:rsidP="00B635B7">
      <w:r>
        <w:t xml:space="preserve">          color: rgb(redValue, greenValue, blueValue);</w:t>
      </w:r>
    </w:p>
    <w:p w:rsidR="009F017C" w:rsidRDefault="009F017C" w:rsidP="00B635B7">
      <w:r>
        <w:t xml:space="preserve">        }</w:t>
      </w:r>
    </w:p>
    <w:p w:rsidR="009F017C" w:rsidRDefault="009F017C" w:rsidP="00B635B7"/>
    <w:p w:rsidR="009F017C" w:rsidRDefault="009F017C" w:rsidP="00B635B7">
      <w:r>
        <w:t xml:space="preserve">        div {</w:t>
      </w:r>
    </w:p>
    <w:p w:rsidR="009F017C" w:rsidRDefault="009F017C" w:rsidP="00B635B7">
      <w:r>
        <w:t xml:space="preserve">           color: rgb(0,255,0);</w:t>
      </w:r>
    </w:p>
    <w:p w:rsidR="009F017C" w:rsidRDefault="009F017C" w:rsidP="00B635B7">
      <w:r>
        <w:t xml:space="preserve">        }</w:t>
      </w:r>
    </w:p>
    <w:p w:rsidR="009F017C" w:rsidRDefault="009F017C" w:rsidP="00B635B7"/>
    <w:p w:rsidR="009F017C" w:rsidRPr="00290FBE" w:rsidRDefault="009F017C" w:rsidP="00B635B7">
      <w:pPr>
        <w:rPr>
          <w:b/>
          <w:bCs/>
        </w:rPr>
      </w:pPr>
      <w:r w:rsidRPr="00290FBE">
        <w:rPr>
          <w:b/>
          <w:bCs/>
        </w:rPr>
        <w:t>5. rgba()</w:t>
      </w:r>
    </w:p>
    <w:p w:rsidR="009F017C" w:rsidRDefault="009F017C" w:rsidP="00B635B7">
      <w:r>
        <w:t xml:space="preserve"> - Red, Green, Blue and Alpha.</w:t>
      </w:r>
    </w:p>
    <w:p w:rsidR="009F017C" w:rsidRDefault="009F017C" w:rsidP="00B635B7">
      <w:r>
        <w:t xml:space="preserve"> - Alpha sets transparent color from 0 to 1.</w:t>
      </w:r>
    </w:p>
    <w:p w:rsidR="009F017C" w:rsidRDefault="009F017C" w:rsidP="00B635B7"/>
    <w:p w:rsidR="009F017C" w:rsidRDefault="009F017C" w:rsidP="00B635B7">
      <w:r>
        <w:t>Syntax:</w:t>
      </w:r>
    </w:p>
    <w:p w:rsidR="009F017C" w:rsidRDefault="009F017C" w:rsidP="00B635B7">
      <w:r>
        <w:t xml:space="preserve">    {</w:t>
      </w:r>
    </w:p>
    <w:p w:rsidR="009F017C" w:rsidRDefault="009F017C" w:rsidP="00B635B7">
      <w:r>
        <w:t xml:space="preserve">     color: rgba(0,255,0,0.6);</w:t>
      </w:r>
    </w:p>
    <w:p w:rsidR="009F017C" w:rsidRDefault="009F017C" w:rsidP="00B635B7">
      <w:r>
        <w:t xml:space="preserve">    }</w:t>
      </w:r>
    </w:p>
    <w:p w:rsidR="009F017C" w:rsidRDefault="009F017C" w:rsidP="00B635B7"/>
    <w:p w:rsidR="009F017C" w:rsidRPr="00290FBE" w:rsidRDefault="009F017C" w:rsidP="00B635B7">
      <w:pPr>
        <w:rPr>
          <w:b/>
          <w:bCs/>
        </w:rPr>
      </w:pPr>
      <w:r w:rsidRPr="00290FBE">
        <w:rPr>
          <w:b/>
          <w:bCs/>
        </w:rPr>
        <w:t>6. hsl()</w:t>
      </w:r>
    </w:p>
    <w:p w:rsidR="009F017C" w:rsidRDefault="009F017C" w:rsidP="00B635B7">
      <w:r>
        <w:t>- It uses Hue, Saturation and Lightness.</w:t>
      </w:r>
    </w:p>
    <w:p w:rsidR="009F017C" w:rsidRDefault="009F017C" w:rsidP="00B635B7">
      <w:r>
        <w:t>- Hue is an angle with red, green and blue colors</w:t>
      </w:r>
    </w:p>
    <w:p w:rsidR="009F017C" w:rsidRDefault="009F017C" w:rsidP="00B635B7">
      <w:r>
        <w:t xml:space="preserve">    0 to 120 deg        =&gt; red</w:t>
      </w:r>
    </w:p>
    <w:p w:rsidR="009F017C" w:rsidRDefault="009F017C" w:rsidP="00B635B7">
      <w:r>
        <w:t xml:space="preserve">    121 to 240 deg    =&gt; green</w:t>
      </w:r>
    </w:p>
    <w:p w:rsidR="009F017C" w:rsidRDefault="009F017C" w:rsidP="00B635B7">
      <w:r>
        <w:t xml:space="preserve">    241 to 360 deg    =&gt; blue</w:t>
      </w:r>
    </w:p>
    <w:p w:rsidR="009F017C" w:rsidRDefault="009F017C" w:rsidP="00B635B7">
      <w:r>
        <w:t xml:space="preserve">   </w:t>
      </w:r>
    </w:p>
    <w:p w:rsidR="009F017C" w:rsidRDefault="009F017C" w:rsidP="00B635B7">
      <w:r>
        <w:t>- Saturation is gray shade from 1 to 100%</w:t>
      </w:r>
    </w:p>
    <w:p w:rsidR="009F017C" w:rsidRDefault="009F017C" w:rsidP="00B635B7">
      <w:r>
        <w:t>- Lightness is brightness 1 to 100%.</w:t>
      </w:r>
    </w:p>
    <w:p w:rsidR="009F017C" w:rsidRDefault="009F017C" w:rsidP="00B635B7"/>
    <w:p w:rsidR="009F017C" w:rsidRDefault="009F017C" w:rsidP="00B635B7">
      <w:r>
        <w:t>Syntax:</w:t>
      </w:r>
    </w:p>
    <w:p w:rsidR="009F017C" w:rsidRDefault="009F017C" w:rsidP="00B635B7">
      <w:r>
        <w:t xml:space="preserve">    {</w:t>
      </w:r>
    </w:p>
    <w:p w:rsidR="009F017C" w:rsidRDefault="009F017C" w:rsidP="00B635B7">
      <w:r>
        <w:lastRenderedPageBreak/>
        <w:t xml:space="preserve">      color: hsl(10deg, 50%, 50%);</w:t>
      </w:r>
    </w:p>
    <w:p w:rsidR="009F017C" w:rsidRDefault="009F017C" w:rsidP="00B635B7">
      <w:r>
        <w:t xml:space="preserve">    }</w:t>
      </w:r>
    </w:p>
    <w:p w:rsidR="009F017C" w:rsidRDefault="009F017C" w:rsidP="00B635B7"/>
    <w:p w:rsidR="009F017C" w:rsidRPr="00290FBE" w:rsidRDefault="009F017C" w:rsidP="00B635B7">
      <w:pPr>
        <w:rPr>
          <w:b/>
          <w:bCs/>
        </w:rPr>
      </w:pPr>
      <w:r w:rsidRPr="00290FBE">
        <w:rPr>
          <w:b/>
          <w:bCs/>
        </w:rPr>
        <w:t>7. hsla()</w:t>
      </w:r>
    </w:p>
    <w:p w:rsidR="009F017C" w:rsidRDefault="009F017C" w:rsidP="00B635B7">
      <w:r>
        <w:t>- Hue, Saturation, Lightness and Alpha.</w:t>
      </w:r>
    </w:p>
    <w:p w:rsidR="009F017C" w:rsidRDefault="009F017C" w:rsidP="00B635B7">
      <w:r>
        <w:t>- Alpha is between 0 to 1.</w:t>
      </w:r>
    </w:p>
    <w:p w:rsidR="009F017C" w:rsidRDefault="009F017C" w:rsidP="00B635B7"/>
    <w:p w:rsidR="009F017C" w:rsidRDefault="009F017C" w:rsidP="00B635B7">
      <w:r>
        <w:t>Syntax:</w:t>
      </w:r>
    </w:p>
    <w:p w:rsidR="009F017C" w:rsidRDefault="009F017C" w:rsidP="00B635B7">
      <w:r>
        <w:t xml:space="preserve">     {</w:t>
      </w:r>
    </w:p>
    <w:p w:rsidR="009F017C" w:rsidRDefault="009F017C" w:rsidP="00B635B7">
      <w:r>
        <w:t xml:space="preserve">      color: hsla(10deg, 50%, 50%, 0.5);</w:t>
      </w:r>
    </w:p>
    <w:p w:rsidR="009F017C" w:rsidRDefault="009F017C" w:rsidP="00B635B7">
      <w:r>
        <w:t xml:space="preserve">    }</w:t>
      </w:r>
    </w:p>
    <w:p w:rsidR="009F017C" w:rsidRDefault="009F017C" w:rsidP="00B635B7"/>
    <w:p w:rsidR="009F017C" w:rsidRPr="00290FBE" w:rsidRDefault="009F017C" w:rsidP="00B635B7">
      <w:pPr>
        <w:rPr>
          <w:b/>
          <w:bCs/>
        </w:rPr>
      </w:pPr>
      <w:r w:rsidRPr="00290FBE">
        <w:rPr>
          <w:b/>
          <w:bCs/>
        </w:rPr>
        <w:t xml:space="preserve">8. </w:t>
      </w:r>
      <w:r w:rsidR="00290FBE">
        <w:rPr>
          <w:b/>
          <w:bCs/>
        </w:rPr>
        <w:t>L</w:t>
      </w:r>
      <w:r w:rsidRPr="00290FBE">
        <w:rPr>
          <w:b/>
          <w:bCs/>
        </w:rPr>
        <w:t>inear gradient &amp; radial gradient</w:t>
      </w:r>
    </w:p>
    <w:p w:rsidR="009F017C" w:rsidRDefault="009F017C" w:rsidP="00B635B7">
      <w:r>
        <w:t>- It allows to setup multiple colors.</w:t>
      </w:r>
    </w:p>
    <w:p w:rsidR="009F017C" w:rsidRDefault="009F017C" w:rsidP="00B635B7">
      <w:r>
        <w:t>- You can apply gradient only with "background-image" at</w:t>
      </w:r>
      <w:r w:rsidR="00290FBE">
        <w:t>tribute.</w:t>
      </w:r>
    </w:p>
    <w:p w:rsidR="009F017C" w:rsidRDefault="009F017C" w:rsidP="00B635B7">
      <w:r>
        <w:t>Syntax:</w:t>
      </w:r>
    </w:p>
    <w:p w:rsidR="009F017C" w:rsidRDefault="009F017C" w:rsidP="00B635B7">
      <w:r>
        <w:t xml:space="preserve">    {</w:t>
      </w:r>
    </w:p>
    <w:p w:rsidR="009F017C" w:rsidRDefault="009F017C" w:rsidP="00B635B7">
      <w:r>
        <w:t xml:space="preserve">     background-image: linear-gradient(20deg, red, yellow, green);</w:t>
      </w:r>
    </w:p>
    <w:p w:rsidR="009F017C" w:rsidRDefault="009F017C" w:rsidP="00B635B7">
      <w:r>
        <w:t xml:space="preserve">    }</w:t>
      </w:r>
    </w:p>
    <w:p w:rsidR="009F017C" w:rsidRDefault="009F017C" w:rsidP="00B635B7"/>
    <w:p w:rsidR="009F017C" w:rsidRDefault="009F017C" w:rsidP="00B635B7">
      <w:r>
        <w:t>Syntax:</w:t>
      </w:r>
    </w:p>
    <w:p w:rsidR="009F017C" w:rsidRDefault="009F017C" w:rsidP="00B635B7">
      <w:r>
        <w:t xml:space="preserve">    {</w:t>
      </w:r>
    </w:p>
    <w:p w:rsidR="009F017C" w:rsidRDefault="009F017C" w:rsidP="00B635B7">
      <w:r>
        <w:t xml:space="preserve">     background-image: linear-gradient(to top right, red 50%, green, yellow);</w:t>
      </w:r>
    </w:p>
    <w:p w:rsidR="009F017C" w:rsidRDefault="009F017C" w:rsidP="00B635B7">
      <w:r>
        <w:t xml:space="preserve">    }</w:t>
      </w:r>
    </w:p>
    <w:p w:rsidR="009F017C" w:rsidRDefault="009F017C" w:rsidP="00B635B7"/>
    <w:p w:rsidR="009F017C" w:rsidRDefault="009F017C" w:rsidP="00B635B7">
      <w:r>
        <w:t>Syntax:</w:t>
      </w:r>
    </w:p>
    <w:p w:rsidR="009F017C" w:rsidRDefault="009F017C" w:rsidP="00B635B7">
      <w:r>
        <w:t xml:space="preserve">    {</w:t>
      </w:r>
    </w:p>
    <w:p w:rsidR="009F017C" w:rsidRDefault="009F017C" w:rsidP="00B635B7">
      <w:r>
        <w:t xml:space="preserve">    background-image: radial-gradient( red, yellow);</w:t>
      </w:r>
    </w:p>
    <w:p w:rsidR="009F017C" w:rsidRDefault="009F017C" w:rsidP="00B635B7">
      <w:r>
        <w:t xml:space="preserve">    }</w:t>
      </w:r>
    </w:p>
    <w:p w:rsidR="009F017C" w:rsidRDefault="009F017C" w:rsidP="00B635B7"/>
    <w:p w:rsidR="009F017C" w:rsidRPr="00290FBE" w:rsidRDefault="009F017C" w:rsidP="00B635B7">
      <w:pPr>
        <w:rPr>
          <w:b/>
          <w:bCs/>
        </w:rPr>
      </w:pPr>
      <w:r w:rsidRPr="00290FBE">
        <w:rPr>
          <w:b/>
          <w:bCs/>
        </w:rPr>
        <w:t>Ex:</w:t>
      </w:r>
    </w:p>
    <w:p w:rsidR="009F017C" w:rsidRDefault="009F017C" w:rsidP="00B635B7">
      <w:r>
        <w:t>&lt;!DOCTYPE html&gt;</w:t>
      </w:r>
    </w:p>
    <w:p w:rsidR="009F017C" w:rsidRDefault="009F017C" w:rsidP="00B635B7">
      <w:r>
        <w:t>&lt;html lang="en"&gt;</w:t>
      </w:r>
    </w:p>
    <w:p w:rsidR="009F017C" w:rsidRDefault="009F017C" w:rsidP="00B635B7">
      <w:r>
        <w:t>&lt;head&gt;</w:t>
      </w:r>
    </w:p>
    <w:p w:rsidR="009F017C" w:rsidRDefault="009F017C" w:rsidP="00B635B7">
      <w:r>
        <w:t xml:space="preserve">   &lt;meta charset="UTF-8"&gt;</w:t>
      </w:r>
    </w:p>
    <w:p w:rsidR="009F017C" w:rsidRDefault="009F017C" w:rsidP="00B635B7">
      <w:r>
        <w:t xml:space="preserve">   &lt;meta name="viewport" content="width=device-width, initial-scale=1.0"&gt;</w:t>
      </w:r>
    </w:p>
    <w:p w:rsidR="009F017C" w:rsidRDefault="009F017C" w:rsidP="00B635B7">
      <w:r>
        <w:t xml:space="preserve">   &lt;title&gt;Document&lt;/title&gt;</w:t>
      </w:r>
    </w:p>
    <w:p w:rsidR="009F017C" w:rsidRDefault="009F017C" w:rsidP="00B635B7">
      <w:r>
        <w:t xml:space="preserve">   &lt;style&gt;</w:t>
      </w:r>
    </w:p>
    <w:p w:rsidR="009F017C" w:rsidRDefault="009F017C" w:rsidP="00B635B7">
      <w:r>
        <w:t xml:space="preserve">      body {</w:t>
      </w:r>
    </w:p>
    <w:p w:rsidR="009F017C" w:rsidRDefault="009F017C" w:rsidP="00B635B7">
      <w:r>
        <w:t xml:space="preserve">         height: 100vh;</w:t>
      </w:r>
    </w:p>
    <w:p w:rsidR="009F017C" w:rsidRDefault="009F017C" w:rsidP="00B635B7">
      <w:r>
        <w:t xml:space="preserve">         background-image: radial-gradient(rgb(241, 27, 27) 50%, yellow, #00ff00);</w:t>
      </w:r>
    </w:p>
    <w:p w:rsidR="009F017C" w:rsidRDefault="009F017C" w:rsidP="00B635B7">
      <w:r>
        <w:t xml:space="preserve">      }</w:t>
      </w:r>
    </w:p>
    <w:p w:rsidR="009F017C" w:rsidRDefault="009F017C" w:rsidP="00B635B7">
      <w:r>
        <w:t xml:space="preserve">     </w:t>
      </w:r>
    </w:p>
    <w:p w:rsidR="009F017C" w:rsidRDefault="009F017C" w:rsidP="00B635B7">
      <w:r>
        <w:t xml:space="preserve">   &lt;/style&gt;</w:t>
      </w:r>
    </w:p>
    <w:p w:rsidR="009F017C" w:rsidRDefault="009F017C" w:rsidP="00B635B7">
      <w:r>
        <w:t>&lt;/head&gt;</w:t>
      </w:r>
    </w:p>
    <w:p w:rsidR="009F017C" w:rsidRDefault="009F017C" w:rsidP="00B635B7">
      <w:r>
        <w:t>&lt;body&gt;</w:t>
      </w:r>
    </w:p>
    <w:p w:rsidR="009F017C" w:rsidRDefault="009F017C" w:rsidP="00B635B7">
      <w:r>
        <w:t xml:space="preserve">   </w:t>
      </w:r>
    </w:p>
    <w:p w:rsidR="009F017C" w:rsidRDefault="009F017C" w:rsidP="00B635B7">
      <w:r>
        <w:t>&lt;/body&gt;</w:t>
      </w:r>
    </w:p>
    <w:p w:rsidR="009F017C" w:rsidRDefault="009F017C" w:rsidP="00B635B7">
      <w:r>
        <w:t>&lt;/html&gt;</w:t>
      </w:r>
    </w:p>
    <w:p w:rsidR="009F017C" w:rsidRPr="00290FBE" w:rsidRDefault="009F017C" w:rsidP="00B635B7">
      <w:pPr>
        <w:rPr>
          <w:b/>
          <w:bCs/>
        </w:rPr>
      </w:pPr>
    </w:p>
    <w:p w:rsidR="009F017C" w:rsidRPr="00290FBE" w:rsidRDefault="009F017C" w:rsidP="00B635B7">
      <w:pPr>
        <w:rPr>
          <w:b/>
          <w:bCs/>
        </w:rPr>
      </w:pPr>
      <w:r w:rsidRPr="00290FBE">
        <w:rPr>
          <w:b/>
          <w:bCs/>
        </w:rPr>
        <w:t>Ex: Netflix</w:t>
      </w:r>
    </w:p>
    <w:p w:rsidR="009F017C" w:rsidRDefault="009F017C" w:rsidP="00B635B7"/>
    <w:p w:rsidR="009F017C" w:rsidRDefault="009F017C" w:rsidP="00B635B7">
      <w:r>
        <w:t>&lt;!DOCTYPE html&gt;</w:t>
      </w:r>
    </w:p>
    <w:p w:rsidR="009F017C" w:rsidRDefault="009F017C" w:rsidP="00B635B7">
      <w:r>
        <w:t>&lt;html lang="en"&gt;</w:t>
      </w:r>
    </w:p>
    <w:p w:rsidR="009F017C" w:rsidRDefault="009F017C" w:rsidP="00B635B7">
      <w:r>
        <w:t>&lt;head&gt;</w:t>
      </w:r>
    </w:p>
    <w:p w:rsidR="009F017C" w:rsidRDefault="009F017C" w:rsidP="00B635B7">
      <w:r>
        <w:t xml:space="preserve">    &lt;meta charset="UTF-8"&gt;</w:t>
      </w:r>
    </w:p>
    <w:p w:rsidR="009F017C" w:rsidRDefault="009F017C" w:rsidP="00B635B7">
      <w:r>
        <w:t xml:space="preserve">    &lt;meta name="viewport" content="width=device-width, initial-scale=1.0"&gt;</w:t>
      </w:r>
    </w:p>
    <w:p w:rsidR="009F017C" w:rsidRDefault="009F017C" w:rsidP="00B635B7">
      <w:r>
        <w:t xml:space="preserve">    &lt;title&gt;Netflix&lt;/title&gt;</w:t>
      </w:r>
    </w:p>
    <w:p w:rsidR="009F017C" w:rsidRDefault="009F017C" w:rsidP="00B635B7">
      <w:r>
        <w:lastRenderedPageBreak/>
        <w:t xml:space="preserve">    &lt;link rel="stylesheet" href="../node_modules/bootstrap-icons/font/bootstrap-icons.css"&gt;</w:t>
      </w:r>
    </w:p>
    <w:p w:rsidR="009F017C" w:rsidRDefault="009F017C" w:rsidP="00B635B7">
      <w:r>
        <w:t xml:space="preserve">    &lt;style&gt;</w:t>
      </w:r>
    </w:p>
    <w:p w:rsidR="009F017C" w:rsidRDefault="009F017C" w:rsidP="00B635B7">
      <w:r>
        <w:t xml:space="preserve">        body {</w:t>
      </w:r>
    </w:p>
    <w:p w:rsidR="009F017C" w:rsidRDefault="009F017C" w:rsidP="00B635B7">
      <w:r>
        <w:t xml:space="preserve">            height: 100vh;</w:t>
      </w:r>
    </w:p>
    <w:p w:rsidR="009F017C" w:rsidRDefault="009F017C" w:rsidP="00B635B7">
      <w:r>
        <w:t xml:space="preserve">            background-image: linear-gradient(rgb(0, 0, 0) 50%, rgb(222, 194, 194), rgb(0, 0, 0));</w:t>
      </w:r>
    </w:p>
    <w:p w:rsidR="009F017C" w:rsidRDefault="009F017C" w:rsidP="00B635B7">
      <w:r>
        <w:t xml:space="preserve">        }</w:t>
      </w:r>
    </w:p>
    <w:p w:rsidR="009F017C" w:rsidRDefault="009F017C" w:rsidP="00B635B7">
      <w:r>
        <w:t xml:space="preserve">        section {</w:t>
      </w:r>
    </w:p>
    <w:p w:rsidR="009F017C" w:rsidRDefault="009F017C" w:rsidP="00B635B7">
      <w:r>
        <w:t xml:space="preserve">            background-image: url("./images/netflix-banner.jpg");</w:t>
      </w:r>
    </w:p>
    <w:p w:rsidR="009F017C" w:rsidRDefault="009F017C" w:rsidP="00B635B7">
      <w:r>
        <w:t xml:space="preserve">            background-size: cover;</w:t>
      </w:r>
    </w:p>
    <w:p w:rsidR="009F017C" w:rsidRDefault="009F017C" w:rsidP="00B635B7">
      <w:r>
        <w:t xml:space="preserve">            margin: 20px;</w:t>
      </w:r>
    </w:p>
    <w:p w:rsidR="009F017C" w:rsidRDefault="009F017C" w:rsidP="00B635B7">
      <w:r>
        <w:t xml:space="preserve">            height: 450px;</w:t>
      </w:r>
    </w:p>
    <w:p w:rsidR="009F017C" w:rsidRDefault="009F017C" w:rsidP="00B635B7">
      <w:r>
        <w:t xml:space="preserve">            border-radius: 40px;</w:t>
      </w:r>
    </w:p>
    <w:p w:rsidR="009F017C" w:rsidRDefault="009F017C" w:rsidP="00B635B7">
      <w:r>
        <w:t xml:space="preserve">            border:1px solid white;</w:t>
      </w:r>
    </w:p>
    <w:p w:rsidR="009F017C" w:rsidRDefault="009F017C" w:rsidP="00B635B7">
      <w:r>
        <w:t xml:space="preserve">        }</w:t>
      </w:r>
    </w:p>
    <w:p w:rsidR="009F017C" w:rsidRDefault="009F017C" w:rsidP="00B635B7">
      <w:r>
        <w:t xml:space="preserve">        .shade {</w:t>
      </w:r>
    </w:p>
    <w:p w:rsidR="009F017C" w:rsidRDefault="009F017C" w:rsidP="00B635B7">
      <w:r>
        <w:t xml:space="preserve">            background-color: rgba(0,0,0,0.6);</w:t>
      </w:r>
    </w:p>
    <w:p w:rsidR="009F017C" w:rsidRDefault="009F017C" w:rsidP="00B635B7">
      <w:r>
        <w:t xml:space="preserve">            height: 100%;</w:t>
      </w:r>
    </w:p>
    <w:p w:rsidR="009F017C" w:rsidRDefault="009F017C" w:rsidP="00B635B7">
      <w:r>
        <w:t xml:space="preserve">            border-radius: 40px;</w:t>
      </w:r>
    </w:p>
    <w:p w:rsidR="009F017C" w:rsidRDefault="009F017C" w:rsidP="00B635B7">
      <w:r>
        <w:t xml:space="preserve">            text-align: center;</w:t>
      </w:r>
    </w:p>
    <w:p w:rsidR="009F017C" w:rsidRDefault="009F017C" w:rsidP="00B635B7">
      <w:r>
        <w:t xml:space="preserve">            color:white;</w:t>
      </w:r>
    </w:p>
    <w:p w:rsidR="009F017C" w:rsidRDefault="009F017C" w:rsidP="00B635B7">
      <w:r>
        <w:t xml:space="preserve">        }</w:t>
      </w:r>
    </w:p>
    <w:p w:rsidR="009F017C" w:rsidRDefault="009F017C" w:rsidP="00B635B7">
      <w:r>
        <w:t xml:space="preserve">        header {</w:t>
      </w:r>
    </w:p>
    <w:p w:rsidR="009F017C" w:rsidRDefault="009F017C" w:rsidP="00B635B7">
      <w:r>
        <w:t xml:space="preserve">            padding: 20px;</w:t>
      </w:r>
    </w:p>
    <w:p w:rsidR="009F017C" w:rsidRDefault="009F017C" w:rsidP="00B635B7">
      <w:r>
        <w:t xml:space="preserve">            display: flex;</w:t>
      </w:r>
    </w:p>
    <w:p w:rsidR="009F017C" w:rsidRDefault="009F017C" w:rsidP="00B635B7">
      <w:r>
        <w:t xml:space="preserve">            flex-direction: row;</w:t>
      </w:r>
    </w:p>
    <w:p w:rsidR="009F017C" w:rsidRDefault="009F017C" w:rsidP="00B635B7">
      <w:r>
        <w:t xml:space="preserve">            justify-content: space-between;</w:t>
      </w:r>
    </w:p>
    <w:p w:rsidR="009F017C" w:rsidRDefault="009F017C" w:rsidP="00B635B7">
      <w:r>
        <w:t xml:space="preserve">            font-family: Arial;</w:t>
      </w:r>
    </w:p>
    <w:p w:rsidR="009F017C" w:rsidRDefault="009F017C" w:rsidP="00B635B7">
      <w:r>
        <w:t xml:space="preserve">        }</w:t>
      </w:r>
    </w:p>
    <w:p w:rsidR="009F017C" w:rsidRDefault="009F017C" w:rsidP="00B635B7">
      <w:r>
        <w:t xml:space="preserve">        .brand-title {</w:t>
      </w:r>
    </w:p>
    <w:p w:rsidR="009F017C" w:rsidRDefault="009F017C" w:rsidP="00B635B7">
      <w:r>
        <w:lastRenderedPageBreak/>
        <w:t xml:space="preserve">            font-size: 50px;</w:t>
      </w:r>
    </w:p>
    <w:p w:rsidR="009F017C" w:rsidRDefault="009F017C" w:rsidP="00B635B7">
      <w:r>
        <w:t xml:space="preserve">            color:red;</w:t>
      </w:r>
    </w:p>
    <w:p w:rsidR="009F017C" w:rsidRDefault="009F017C" w:rsidP="00B635B7">
      <w:r>
        <w:t xml:space="preserve">            font-weight: bold;</w:t>
      </w:r>
    </w:p>
    <w:p w:rsidR="009F017C" w:rsidRDefault="009F017C" w:rsidP="00B635B7">
      <w:r>
        <w:t xml:space="preserve">            text-shadow: 1px 1px 2px white;</w:t>
      </w:r>
    </w:p>
    <w:p w:rsidR="009F017C" w:rsidRDefault="009F017C" w:rsidP="00B635B7">
      <w:r>
        <w:t xml:space="preserve">        }</w:t>
      </w:r>
    </w:p>
    <w:p w:rsidR="009F017C" w:rsidRDefault="009F017C" w:rsidP="00B635B7">
      <w:r>
        <w:t xml:space="preserve">        .language {</w:t>
      </w:r>
    </w:p>
    <w:p w:rsidR="009F017C" w:rsidRDefault="009F017C" w:rsidP="00B635B7">
      <w:r>
        <w:t xml:space="preserve">            background-color: white;</w:t>
      </w:r>
    </w:p>
    <w:p w:rsidR="009F017C" w:rsidRDefault="009F017C" w:rsidP="00B635B7">
      <w:r>
        <w:t xml:space="preserve">            padding: 10px;</w:t>
      </w:r>
    </w:p>
    <w:p w:rsidR="009F017C" w:rsidRDefault="009F017C" w:rsidP="00B635B7">
      <w:r>
        <w:t xml:space="preserve">            border-radius: 10px;</w:t>
      </w:r>
    </w:p>
    <w:p w:rsidR="009F017C" w:rsidRDefault="009F017C" w:rsidP="00B635B7">
      <w:r>
        <w:t xml:space="preserve">        }</w:t>
      </w:r>
    </w:p>
    <w:p w:rsidR="009F017C" w:rsidRDefault="009F017C" w:rsidP="00B635B7">
      <w:r>
        <w:t xml:space="preserve">        .signin {</w:t>
      </w:r>
    </w:p>
    <w:p w:rsidR="009F017C" w:rsidRDefault="009F017C" w:rsidP="00B635B7">
      <w:r>
        <w:t xml:space="preserve">            background-color: white;</w:t>
      </w:r>
    </w:p>
    <w:p w:rsidR="009F017C" w:rsidRDefault="009F017C" w:rsidP="00B635B7">
      <w:r>
        <w:t xml:space="preserve">            padding: 10px;</w:t>
      </w:r>
    </w:p>
    <w:p w:rsidR="009F017C" w:rsidRDefault="009F017C" w:rsidP="00B635B7">
      <w:r>
        <w:t xml:space="preserve">            border-radius: 10px;</w:t>
      </w:r>
    </w:p>
    <w:p w:rsidR="009F017C" w:rsidRDefault="009F017C" w:rsidP="00B635B7">
      <w:r>
        <w:t xml:space="preserve">            margin-left: 10px;</w:t>
      </w:r>
    </w:p>
    <w:p w:rsidR="009F017C" w:rsidRDefault="009F017C" w:rsidP="00B635B7">
      <w:r>
        <w:t xml:space="preserve">            display: inline-block;</w:t>
      </w:r>
    </w:p>
    <w:p w:rsidR="009F017C" w:rsidRDefault="009F017C" w:rsidP="00B635B7">
      <w:r>
        <w:t xml:space="preserve">            width: 80px;</w:t>
      </w:r>
    </w:p>
    <w:p w:rsidR="009F017C" w:rsidRDefault="009F017C" w:rsidP="00B635B7">
      <w:r>
        <w:t xml:space="preserve">            text-align: center;</w:t>
      </w:r>
    </w:p>
    <w:p w:rsidR="009F017C" w:rsidRDefault="009F017C" w:rsidP="00B635B7">
      <w:r>
        <w:t xml:space="preserve">        }</w:t>
      </w:r>
    </w:p>
    <w:p w:rsidR="009F017C" w:rsidRDefault="009F017C" w:rsidP="00B635B7">
      <w:r>
        <w:t xml:space="preserve">        .section-title {</w:t>
      </w:r>
    </w:p>
    <w:p w:rsidR="009F017C" w:rsidRDefault="009F017C" w:rsidP="00B635B7">
      <w:r>
        <w:t xml:space="preserve">            font-size: 60px;</w:t>
      </w:r>
    </w:p>
    <w:p w:rsidR="009F017C" w:rsidRDefault="009F017C" w:rsidP="00B635B7">
      <w:r>
        <w:t xml:space="preserve">            font-family: Arial;</w:t>
      </w:r>
    </w:p>
    <w:p w:rsidR="009F017C" w:rsidRDefault="009F017C" w:rsidP="00B635B7">
      <w:r>
        <w:t xml:space="preserve">            font-weight: bold;</w:t>
      </w:r>
    </w:p>
    <w:p w:rsidR="009F017C" w:rsidRDefault="009F017C" w:rsidP="00B635B7">
      <w:r>
        <w:t xml:space="preserve">            padding-top: 50px;</w:t>
      </w:r>
    </w:p>
    <w:p w:rsidR="009F017C" w:rsidRDefault="009F017C" w:rsidP="00B635B7">
      <w:r>
        <w:t xml:space="preserve">        }</w:t>
      </w:r>
    </w:p>
    <w:p w:rsidR="009F017C" w:rsidRDefault="009F017C" w:rsidP="00B635B7">
      <w:r>
        <w:t xml:space="preserve">        .section-subtitle {</w:t>
      </w:r>
    </w:p>
    <w:p w:rsidR="009F017C" w:rsidRDefault="009F017C" w:rsidP="00B635B7">
      <w:r>
        <w:t xml:space="preserve">            font-size: 20px;</w:t>
      </w:r>
    </w:p>
    <w:p w:rsidR="009F017C" w:rsidRDefault="009F017C" w:rsidP="00B635B7">
      <w:r>
        <w:t xml:space="preserve">            font-family: Arial;</w:t>
      </w:r>
    </w:p>
    <w:p w:rsidR="009F017C" w:rsidRDefault="009F017C" w:rsidP="00B635B7">
      <w:r>
        <w:t xml:space="preserve">            padding-top: 20px;</w:t>
      </w:r>
    </w:p>
    <w:p w:rsidR="009F017C" w:rsidRDefault="009F017C" w:rsidP="00B635B7">
      <w:r>
        <w:lastRenderedPageBreak/>
        <w:t xml:space="preserve">        }</w:t>
      </w:r>
    </w:p>
    <w:p w:rsidR="009F017C" w:rsidRDefault="009F017C" w:rsidP="00B635B7">
      <w:r>
        <w:t xml:space="preserve">        main {</w:t>
      </w:r>
    </w:p>
    <w:p w:rsidR="009F017C" w:rsidRDefault="009F017C" w:rsidP="00B635B7">
      <w:r>
        <w:t xml:space="preserve">            font-family: Arial;</w:t>
      </w:r>
    </w:p>
    <w:p w:rsidR="009F017C" w:rsidRDefault="009F017C" w:rsidP="00B635B7">
      <w:r>
        <w:t xml:space="preserve">        }</w:t>
      </w:r>
    </w:p>
    <w:p w:rsidR="009F017C" w:rsidRDefault="009F017C" w:rsidP="00B635B7">
      <w:r>
        <w:t xml:space="preserve">        .main-title{</w:t>
      </w:r>
    </w:p>
    <w:p w:rsidR="009F017C" w:rsidRDefault="009F017C" w:rsidP="00B635B7">
      <w:r>
        <w:t xml:space="preserve">            padding-top: 20px;</w:t>
      </w:r>
    </w:p>
    <w:p w:rsidR="009F017C" w:rsidRDefault="009F017C" w:rsidP="00B635B7">
      <w:r>
        <w:t xml:space="preserve">            padding-bottom: 40px;</w:t>
      </w:r>
    </w:p>
    <w:p w:rsidR="009F017C" w:rsidRDefault="009F017C" w:rsidP="00B635B7">
      <w:r>
        <w:t xml:space="preserve">        }</w:t>
      </w:r>
    </w:p>
    <w:p w:rsidR="009F017C" w:rsidRDefault="009F017C" w:rsidP="00B635B7">
      <w:r>
        <w:t xml:space="preserve">        .email {</w:t>
      </w:r>
    </w:p>
    <w:p w:rsidR="009F017C" w:rsidRDefault="009F017C" w:rsidP="00B635B7">
      <w:r>
        <w:t xml:space="preserve">            background-color: rgba(126, 125, 125, 0.744);</w:t>
      </w:r>
    </w:p>
    <w:p w:rsidR="009F017C" w:rsidRDefault="009F017C" w:rsidP="00B635B7">
      <w:r>
        <w:t xml:space="preserve">            padding: 20px;</w:t>
      </w:r>
    </w:p>
    <w:p w:rsidR="009F017C" w:rsidRDefault="009F017C" w:rsidP="00B635B7">
      <w:r>
        <w:t xml:space="preserve">            display: inline-block;</w:t>
      </w:r>
    </w:p>
    <w:p w:rsidR="009F017C" w:rsidRDefault="009F017C" w:rsidP="00B635B7">
      <w:r>
        <w:t xml:space="preserve">            width: 300px;</w:t>
      </w:r>
    </w:p>
    <w:p w:rsidR="009F017C" w:rsidRDefault="009F017C" w:rsidP="00B635B7">
      <w:r>
        <w:t xml:space="preserve">            text-align: left;</w:t>
      </w:r>
    </w:p>
    <w:p w:rsidR="009F017C" w:rsidRDefault="009F017C" w:rsidP="00B635B7">
      <w:r>
        <w:t xml:space="preserve">            border:1px solid white;</w:t>
      </w:r>
    </w:p>
    <w:p w:rsidR="009F017C" w:rsidRDefault="009F017C" w:rsidP="00B635B7">
      <w:r>
        <w:t xml:space="preserve">            border-radius: 30px;</w:t>
      </w:r>
    </w:p>
    <w:p w:rsidR="009F017C" w:rsidRDefault="009F017C" w:rsidP="00B635B7">
      <w:r>
        <w:t xml:space="preserve">            font-size: 20px;</w:t>
      </w:r>
    </w:p>
    <w:p w:rsidR="009F017C" w:rsidRDefault="009F017C" w:rsidP="00B635B7">
      <w:r>
        <w:t xml:space="preserve">        }</w:t>
      </w:r>
    </w:p>
    <w:p w:rsidR="009F017C" w:rsidRDefault="009F017C" w:rsidP="00B635B7">
      <w:r>
        <w:t xml:space="preserve">        .btn-start {</w:t>
      </w:r>
    </w:p>
    <w:p w:rsidR="009F017C" w:rsidRDefault="009F017C" w:rsidP="00B635B7">
      <w:r>
        <w:t xml:space="preserve">            background-color: red;</w:t>
      </w:r>
    </w:p>
    <w:p w:rsidR="009F017C" w:rsidRDefault="009F017C" w:rsidP="00B635B7">
      <w:r>
        <w:t xml:space="preserve">            padding: 20px;</w:t>
      </w:r>
    </w:p>
    <w:p w:rsidR="009F017C" w:rsidRDefault="009F017C" w:rsidP="00B635B7">
      <w:r>
        <w:t xml:space="preserve">            display: inline-block;</w:t>
      </w:r>
    </w:p>
    <w:p w:rsidR="009F017C" w:rsidRDefault="009F017C" w:rsidP="00B635B7">
      <w:r>
        <w:t xml:space="preserve">            width: 170px;</w:t>
      </w:r>
    </w:p>
    <w:p w:rsidR="009F017C" w:rsidRDefault="009F017C" w:rsidP="00B635B7">
      <w:r>
        <w:t xml:space="preserve">            border-radius: 30px;</w:t>
      </w:r>
    </w:p>
    <w:p w:rsidR="009F017C" w:rsidRDefault="009F017C" w:rsidP="00B635B7">
      <w:r>
        <w:t xml:space="preserve">            font-size: 20px;</w:t>
      </w:r>
    </w:p>
    <w:p w:rsidR="009F017C" w:rsidRDefault="009F017C" w:rsidP="00B635B7">
      <w:r>
        <w:t xml:space="preserve">            margin-left: 10px;</w:t>
      </w:r>
    </w:p>
    <w:p w:rsidR="009F017C" w:rsidRDefault="009F017C" w:rsidP="00B635B7">
      <w:r>
        <w:t xml:space="preserve">        }</w:t>
      </w:r>
    </w:p>
    <w:p w:rsidR="009F017C" w:rsidRDefault="009F017C" w:rsidP="00B635B7">
      <w:r>
        <w:t xml:space="preserve">    &lt;/style&gt;</w:t>
      </w:r>
    </w:p>
    <w:p w:rsidR="009F017C" w:rsidRDefault="009F017C" w:rsidP="00B635B7">
      <w:r>
        <w:t>&lt;/head&gt;</w:t>
      </w:r>
    </w:p>
    <w:p w:rsidR="009F017C" w:rsidRDefault="009F017C" w:rsidP="00B635B7">
      <w:r>
        <w:lastRenderedPageBreak/>
        <w:t>&lt;body&gt;</w:t>
      </w:r>
    </w:p>
    <w:p w:rsidR="009F017C" w:rsidRDefault="009F017C" w:rsidP="00B635B7">
      <w:r>
        <w:t xml:space="preserve">    &lt;header&gt;</w:t>
      </w:r>
    </w:p>
    <w:p w:rsidR="009F017C" w:rsidRDefault="009F017C" w:rsidP="00B635B7">
      <w:r>
        <w:t xml:space="preserve">        &lt;div&gt;</w:t>
      </w:r>
    </w:p>
    <w:p w:rsidR="009F017C" w:rsidRDefault="009F017C" w:rsidP="00B635B7">
      <w:r>
        <w:t xml:space="preserve">            &lt;span class="brand-title"&gt;NETFLIX&lt;/span&gt;</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 class="language"&gt;&lt;span class="bi bi-translate"&gt; Language &lt;span class="bi bi-caret-down-fill"&gt;&lt;/span&gt; &lt;/span&gt;&lt;/span&gt;</w:t>
      </w:r>
    </w:p>
    <w:p w:rsidR="009F017C" w:rsidRDefault="009F017C" w:rsidP="00B635B7">
      <w:r>
        <w:t xml:space="preserve">            &lt;span class="signin"&gt;Sign In&lt;/span&gt;</w:t>
      </w:r>
    </w:p>
    <w:p w:rsidR="009F017C" w:rsidRDefault="009F017C" w:rsidP="00B635B7">
      <w:r>
        <w:t xml:space="preserve">        &lt;/div&gt;</w:t>
      </w:r>
    </w:p>
    <w:p w:rsidR="009F017C" w:rsidRDefault="009F017C" w:rsidP="00B635B7">
      <w:r>
        <w:t xml:space="preserve">    &lt;/header&gt;</w:t>
      </w:r>
    </w:p>
    <w:p w:rsidR="009F017C" w:rsidRDefault="009F017C" w:rsidP="00B635B7">
      <w:r>
        <w:t xml:space="preserve">    &lt;section&gt;</w:t>
      </w:r>
    </w:p>
    <w:p w:rsidR="009F017C" w:rsidRDefault="009F017C" w:rsidP="00B635B7">
      <w:r>
        <w:t xml:space="preserve">      &lt;div class="shade"&gt;</w:t>
      </w:r>
    </w:p>
    <w:p w:rsidR="009F017C" w:rsidRDefault="009F017C" w:rsidP="00B635B7">
      <w:r>
        <w:t xml:space="preserve">          &lt;div class="section-title"&gt;</w:t>
      </w:r>
    </w:p>
    <w:p w:rsidR="009F017C" w:rsidRDefault="009F017C" w:rsidP="00B635B7">
      <w:r>
        <w:t xml:space="preserve">            Unlimited movies, TV&lt;br&gt; shows and more</w:t>
      </w:r>
    </w:p>
    <w:p w:rsidR="009F017C" w:rsidRDefault="009F017C" w:rsidP="00B635B7">
      <w:r>
        <w:t xml:space="preserve">          &lt;/div&gt;</w:t>
      </w:r>
    </w:p>
    <w:p w:rsidR="009F017C" w:rsidRDefault="009F017C" w:rsidP="00B635B7">
      <w:r>
        <w:t xml:space="preserve">          &lt;div class="section-subtitle"&gt;</w:t>
      </w:r>
    </w:p>
    <w:p w:rsidR="009F017C" w:rsidRDefault="009F017C" w:rsidP="00B635B7">
      <w:r>
        <w:t xml:space="preserve">            Starts at ₹149. Cancel at any time.</w:t>
      </w:r>
    </w:p>
    <w:p w:rsidR="009F017C" w:rsidRDefault="009F017C" w:rsidP="00B635B7">
      <w:r>
        <w:t xml:space="preserve">          &lt;/div&gt;</w:t>
      </w:r>
    </w:p>
    <w:p w:rsidR="009F017C" w:rsidRDefault="009F017C" w:rsidP="00B635B7">
      <w:r>
        <w:t xml:space="preserve">          &lt;main&gt;</w:t>
      </w:r>
    </w:p>
    <w:p w:rsidR="009F017C" w:rsidRDefault="009F017C" w:rsidP="00B635B7">
      <w:r>
        <w:t xml:space="preserve">             &lt;div class="main-title"&gt;</w:t>
      </w:r>
    </w:p>
    <w:p w:rsidR="009F017C" w:rsidRDefault="009F017C" w:rsidP="00B635B7">
      <w:r>
        <w:t xml:space="preserve">                Ready to watch? Enter your email to create or restart your membership.</w:t>
      </w:r>
    </w:p>
    <w:p w:rsidR="009F017C" w:rsidRDefault="009F017C" w:rsidP="00B635B7">
      <w:r>
        <w:t xml:space="preserve">            &lt;/div&gt;</w:t>
      </w:r>
    </w:p>
    <w:p w:rsidR="009F017C" w:rsidRDefault="009F017C" w:rsidP="00B635B7">
      <w:r>
        <w:t xml:space="preserve">            &lt;div&gt;</w:t>
      </w:r>
    </w:p>
    <w:p w:rsidR="009F017C" w:rsidRDefault="009F017C" w:rsidP="00B635B7">
      <w:r>
        <w:t xml:space="preserve">                &lt;span class="email"&gt; Email Address&lt;/span&gt;</w:t>
      </w:r>
    </w:p>
    <w:p w:rsidR="009F017C" w:rsidRDefault="009F017C" w:rsidP="00B635B7">
      <w:r>
        <w:t xml:space="preserve">                &lt;span class="btn-start"&gt; Get Started &lt;span class="bi bi-chevron-right"&gt;&lt;/span&gt; &lt;/span&gt;</w:t>
      </w:r>
    </w:p>
    <w:p w:rsidR="009F017C" w:rsidRDefault="009F017C" w:rsidP="00B635B7">
      <w:r>
        <w:t xml:space="preserve">            &lt;/div&gt;</w:t>
      </w:r>
    </w:p>
    <w:p w:rsidR="009F017C" w:rsidRDefault="009F017C" w:rsidP="00B635B7">
      <w:r>
        <w:t xml:space="preserve">          &lt;/main&gt;</w:t>
      </w:r>
    </w:p>
    <w:p w:rsidR="009F017C" w:rsidRDefault="009F017C" w:rsidP="00B635B7">
      <w:r>
        <w:t xml:space="preserve">      &lt;/div&gt;</w:t>
      </w:r>
    </w:p>
    <w:p w:rsidR="009F017C" w:rsidRDefault="009F017C" w:rsidP="00B635B7">
      <w:r>
        <w:lastRenderedPageBreak/>
        <w:t xml:space="preserve">    &lt;/section&gt;</w:t>
      </w:r>
    </w:p>
    <w:p w:rsidR="009F017C" w:rsidRDefault="009F017C" w:rsidP="00B635B7">
      <w:r>
        <w:t>&lt;/body&gt;</w:t>
      </w:r>
    </w:p>
    <w:p w:rsidR="009F017C" w:rsidRDefault="009F017C" w:rsidP="00B635B7">
      <w:r>
        <w:t>&lt;/html&gt;</w:t>
      </w:r>
    </w:p>
    <w:p w:rsidR="00290FBE" w:rsidRDefault="00290FBE" w:rsidP="00B635B7"/>
    <w:p w:rsidR="00290FBE" w:rsidRPr="00E028D6" w:rsidRDefault="00290FBE" w:rsidP="00B635B7">
      <w:pPr>
        <w:rPr>
          <w:b/>
          <w:bCs/>
          <w:rPrChange w:id="17" w:author="Priyanshu Solon" w:date="2025-04-16T15:23:00Z">
            <w:rPr/>
          </w:rPrChange>
        </w:rPr>
      </w:pPr>
      <w:r w:rsidRPr="00E028D6">
        <w:rPr>
          <w:b/>
          <w:bCs/>
          <w:rPrChange w:id="18" w:author="Priyanshu Solon" w:date="2025-04-16T15:23:00Z">
            <w:rPr/>
          </w:rPrChange>
        </w:rPr>
        <w:t>1/04</w:t>
      </w:r>
    </w:p>
    <w:p w:rsidR="00290FBE" w:rsidRDefault="00290FBE" w:rsidP="00B635B7">
      <w:r>
        <w:t>====</w:t>
      </w:r>
    </w:p>
    <w:p w:rsidR="00290FBE" w:rsidRDefault="00290FBE" w:rsidP="00B635B7"/>
    <w:p w:rsidR="00290FBE" w:rsidRDefault="00290FBE" w:rsidP="00B635B7">
      <w:r>
        <w:t>Summary</w:t>
      </w:r>
    </w:p>
    <w:p w:rsidR="00290FBE" w:rsidRDefault="00290FBE" w:rsidP="00B635B7">
      <w:r>
        <w:t>&lt;header&gt;</w:t>
      </w:r>
    </w:p>
    <w:p w:rsidR="00290FBE" w:rsidRDefault="00290FBE" w:rsidP="00B635B7">
      <w:r>
        <w:t>&lt;section&gt;</w:t>
      </w:r>
    </w:p>
    <w:p w:rsidR="00290FBE" w:rsidRDefault="00290FBE" w:rsidP="00B635B7">
      <w:r>
        <w:t>&lt;nav&gt;</w:t>
      </w:r>
    </w:p>
    <w:p w:rsidR="00290FBE" w:rsidRDefault="00290FBE" w:rsidP="00B635B7">
      <w:r>
        <w:t>&lt;aside&gt;</w:t>
      </w:r>
    </w:p>
    <w:p w:rsidR="00290FBE" w:rsidRDefault="00290FBE" w:rsidP="00B635B7">
      <w:r>
        <w:t>&lt;main&gt;</w:t>
      </w:r>
    </w:p>
    <w:p w:rsidR="00290FBE" w:rsidRDefault="00290FBE" w:rsidP="00B635B7">
      <w:r>
        <w:t>&lt;article&gt;</w:t>
      </w:r>
    </w:p>
    <w:p w:rsidR="00290FBE" w:rsidRDefault="00290FBE" w:rsidP="00B635B7"/>
    <w:p w:rsidR="00290FBE" w:rsidRPr="0013025A" w:rsidRDefault="00290FBE" w:rsidP="00B635B7">
      <w:pPr>
        <w:rPr>
          <w:b/>
          <w:bCs/>
          <w:rPrChange w:id="19" w:author="Priyanshu Solon" w:date="2025-05-22T22:39:00Z">
            <w:rPr/>
          </w:rPrChange>
        </w:rPr>
      </w:pPr>
      <w:r>
        <w:t xml:space="preserve">                            </w:t>
      </w:r>
      <w:r w:rsidRPr="0013025A">
        <w:rPr>
          <w:b/>
          <w:bCs/>
          <w:rPrChange w:id="20" w:author="Priyanshu Solon" w:date="2025-05-22T22:39:00Z">
            <w:rPr/>
          </w:rPrChange>
        </w:rPr>
        <w:t>Footer</w:t>
      </w:r>
    </w:p>
    <w:p w:rsidR="00290FBE" w:rsidRDefault="00290FBE" w:rsidP="00B635B7">
      <w:r>
        <w:t>- Footer is a container used to display content at bottom margin of page.</w:t>
      </w:r>
    </w:p>
    <w:p w:rsidR="00290FBE" w:rsidRDefault="00290FBE" w:rsidP="00B635B7">
      <w:r>
        <w:t>- Typically footer comprises of services, contact details, copyrights etc.</w:t>
      </w:r>
    </w:p>
    <w:p w:rsidR="00290FBE" w:rsidRDefault="00290FBE" w:rsidP="00B635B7"/>
    <w:p w:rsidR="00290FBE" w:rsidRDefault="00290FBE" w:rsidP="00B635B7">
      <w:r>
        <w:t>Syntax:</w:t>
      </w:r>
    </w:p>
    <w:p w:rsidR="00290FBE" w:rsidRDefault="00290FBE" w:rsidP="00B635B7">
      <w:r>
        <w:t xml:space="preserve">    &lt;footer&gt;</w:t>
      </w:r>
    </w:p>
    <w:p w:rsidR="00290FBE" w:rsidRDefault="00290FBE" w:rsidP="00B635B7">
      <w:r>
        <w:t xml:space="preserve">        ... your content ...</w:t>
      </w:r>
    </w:p>
    <w:p w:rsidR="00290FBE" w:rsidRDefault="00290FBE" w:rsidP="00B635B7">
      <w:r>
        <w:t xml:space="preserve">    &lt;/footer&gt;</w:t>
      </w:r>
    </w:p>
    <w:p w:rsidR="00290FBE" w:rsidRDefault="00290FBE" w:rsidP="00B635B7"/>
    <w:p w:rsidR="00290FBE" w:rsidRPr="0013025A" w:rsidRDefault="00290FBE" w:rsidP="00B635B7">
      <w:pPr>
        <w:rPr>
          <w:b/>
          <w:bCs/>
          <w:rPrChange w:id="21" w:author="Priyanshu Solon" w:date="2025-05-22T22:39:00Z">
            <w:rPr/>
          </w:rPrChange>
        </w:rPr>
      </w:pPr>
      <w:r>
        <w:t xml:space="preserve">                            </w:t>
      </w:r>
      <w:r w:rsidRPr="0013025A">
        <w:rPr>
          <w:b/>
          <w:bCs/>
          <w:rPrChange w:id="22" w:author="Priyanshu Solon" w:date="2025-05-22T22:39:00Z">
            <w:rPr/>
          </w:rPrChange>
        </w:rPr>
        <w:t>Address</w:t>
      </w:r>
    </w:p>
    <w:p w:rsidR="00290FBE" w:rsidRDefault="00290FBE" w:rsidP="00B635B7">
      <w:r>
        <w:t>- It is a container for contact details.</w:t>
      </w:r>
    </w:p>
    <w:p w:rsidR="00290FBE" w:rsidRDefault="00290FBE" w:rsidP="00B635B7">
      <w:r>
        <w:t>- It keeps your contact details SEO friendly.</w:t>
      </w:r>
    </w:p>
    <w:p w:rsidR="00290FBE" w:rsidRDefault="00290FBE" w:rsidP="00B635B7"/>
    <w:p w:rsidR="00290FBE" w:rsidRDefault="00290FBE" w:rsidP="00B635B7">
      <w:r>
        <w:t>Syntax:</w:t>
      </w:r>
    </w:p>
    <w:p w:rsidR="00290FBE" w:rsidRDefault="00290FBE" w:rsidP="00B635B7">
      <w:r>
        <w:lastRenderedPageBreak/>
        <w:t xml:space="preserve">    &lt;address&gt;</w:t>
      </w:r>
    </w:p>
    <w:p w:rsidR="00290FBE" w:rsidRDefault="00290FBE" w:rsidP="00B635B7">
      <w:r>
        <w:t xml:space="preserve">         ... phone, email, skype etc..</w:t>
      </w:r>
    </w:p>
    <w:p w:rsidR="00290FBE" w:rsidRDefault="00290FBE" w:rsidP="00B635B7">
      <w:r>
        <w:t xml:space="preserve">    &lt;/address&gt;</w:t>
      </w:r>
    </w:p>
    <w:p w:rsidR="00290FBE" w:rsidRDefault="00290FBE" w:rsidP="00B635B7"/>
    <w:p w:rsidR="00290FBE" w:rsidRDefault="00290FBE" w:rsidP="00B635B7"/>
    <w:p w:rsidR="00290FBE" w:rsidRPr="0013025A" w:rsidRDefault="00290FBE" w:rsidP="00B635B7">
      <w:pPr>
        <w:rPr>
          <w:b/>
          <w:bCs/>
          <w:rPrChange w:id="23" w:author="Priyanshu Solon" w:date="2025-05-22T22:39:00Z">
            <w:rPr/>
          </w:rPrChange>
        </w:rPr>
      </w:pPr>
      <w:r w:rsidRPr="0013025A">
        <w:rPr>
          <w:b/>
          <w:bCs/>
          <w:rPrChange w:id="24" w:author="Priyanshu Solon" w:date="2025-05-22T22:39:00Z">
            <w:rPr/>
          </w:rPrChange>
        </w:rPr>
        <w:t>CSS Child &amp; Adjacent Selectors:</w:t>
      </w:r>
    </w:p>
    <w:p w:rsidR="00290FBE" w:rsidRDefault="00290FBE" w:rsidP="00B635B7"/>
    <w:p w:rsidR="00290FBE" w:rsidRDefault="00290FBE" w:rsidP="00B635B7">
      <w:r>
        <w:t xml:space="preserve">    nav  span {  }            all span inside nav.</w:t>
      </w:r>
    </w:p>
    <w:p w:rsidR="00290FBE" w:rsidRDefault="00290FBE" w:rsidP="00B635B7"/>
    <w:p w:rsidR="00290FBE" w:rsidRDefault="00290FBE" w:rsidP="00B635B7">
      <w:r>
        <w:t xml:space="preserve">                        &lt;nav&gt;</w:t>
      </w:r>
    </w:p>
    <w:p w:rsidR="00290FBE" w:rsidRDefault="00290FBE" w:rsidP="00B635B7">
      <w:r>
        <w:t xml:space="preserve">                            &lt;span&gt;&lt;/span&gt;            </w:t>
      </w:r>
    </w:p>
    <w:p w:rsidR="00290FBE" w:rsidRDefault="00290FBE" w:rsidP="00B635B7">
      <w:r>
        <w:t xml:space="preserve">                            &lt;span&gt; &lt;/span&gt;</w:t>
      </w:r>
    </w:p>
    <w:p w:rsidR="00290FBE" w:rsidRDefault="00290FBE" w:rsidP="00B635B7">
      <w:r>
        <w:t xml:space="preserve">                        &lt;/nav&gt;</w:t>
      </w:r>
    </w:p>
    <w:p w:rsidR="00290FBE" w:rsidRDefault="00290FBE" w:rsidP="00B635B7"/>
    <w:p w:rsidR="00290FBE" w:rsidRDefault="00290FBE" w:rsidP="00B635B7">
      <w:r>
        <w:t xml:space="preserve">    nav + span { }            It refers to span adjacent to nav.    </w:t>
      </w:r>
    </w:p>
    <w:p w:rsidR="00290FBE" w:rsidRDefault="00290FBE" w:rsidP="00B635B7">
      <w:r>
        <w:t xml:space="preserve">                        It refers only first element.</w:t>
      </w:r>
    </w:p>
    <w:p w:rsidR="00290FBE" w:rsidRDefault="00290FBE" w:rsidP="00B635B7"/>
    <w:p w:rsidR="00290FBE" w:rsidRDefault="00290FBE" w:rsidP="00B635B7">
      <w:r>
        <w:t xml:space="preserve">                        &lt;nav&gt; &lt;/nav&gt;</w:t>
      </w:r>
    </w:p>
    <w:p w:rsidR="00290FBE" w:rsidRDefault="00290FBE" w:rsidP="00B635B7">
      <w:r>
        <w:t xml:space="preserve">                        &lt;span&gt; &lt;/span&gt;    =&gt; only first is accessed with " + "</w:t>
      </w:r>
    </w:p>
    <w:p w:rsidR="00290FBE" w:rsidRDefault="00290FBE" w:rsidP="00B635B7">
      <w:r>
        <w:t xml:space="preserve">                        &lt;span&gt; &lt;/span&gt;</w:t>
      </w:r>
    </w:p>
    <w:p w:rsidR="00290FBE" w:rsidRDefault="00290FBE" w:rsidP="00B635B7"/>
    <w:p w:rsidR="00290FBE" w:rsidRDefault="00290FBE" w:rsidP="00B635B7">
      <w:r>
        <w:t xml:space="preserve">    nav ~ span { }            It refers to all span elements after nav.</w:t>
      </w:r>
    </w:p>
    <w:p w:rsidR="00290FBE" w:rsidRDefault="00290FBE" w:rsidP="00B635B7"/>
    <w:p w:rsidR="00290FBE" w:rsidRDefault="00290FBE" w:rsidP="00B635B7">
      <w:r>
        <w:t xml:space="preserve">                        &lt;nav&gt; &lt;/nav&gt;</w:t>
      </w:r>
    </w:p>
    <w:p w:rsidR="00290FBE" w:rsidRDefault="00290FBE" w:rsidP="00B635B7">
      <w:r>
        <w:t xml:space="preserve">                        &lt;span&gt; &lt;/span&gt;    =&gt; all spans but in same scope</w:t>
      </w:r>
    </w:p>
    <w:p w:rsidR="00290FBE" w:rsidRDefault="00290FBE" w:rsidP="00B635B7">
      <w:r>
        <w:t xml:space="preserve">                        &lt;span&gt; &lt;/span&gt;</w:t>
      </w:r>
    </w:p>
    <w:p w:rsidR="00290FBE" w:rsidRDefault="00290FBE" w:rsidP="00B635B7"/>
    <w:p w:rsidR="00290FBE" w:rsidRDefault="00290FBE" w:rsidP="00B635B7"/>
    <w:p w:rsidR="00290FBE" w:rsidRDefault="00290FBE" w:rsidP="00B635B7"/>
    <w:p w:rsidR="00290FBE" w:rsidRPr="0013025A" w:rsidRDefault="00290FBE" w:rsidP="00B635B7">
      <w:pPr>
        <w:rPr>
          <w:b/>
          <w:bCs/>
          <w:rPrChange w:id="25" w:author="Priyanshu Solon" w:date="2025-05-22T22:39:00Z">
            <w:rPr/>
          </w:rPrChange>
        </w:rPr>
      </w:pPr>
      <w:r w:rsidRPr="0013025A">
        <w:rPr>
          <w:b/>
          <w:bCs/>
          <w:rPrChange w:id="26" w:author="Priyanshu Solon" w:date="2025-05-22T22:39:00Z">
            <w:rPr/>
          </w:rPrChange>
        </w:rPr>
        <w:lastRenderedPageBreak/>
        <w:t>Ex: Shopper Template - Footer</w:t>
      </w:r>
    </w:p>
    <w:p w:rsidR="00290FBE" w:rsidRDefault="00290FBE" w:rsidP="00B635B7"/>
    <w:p w:rsidR="00290FBE" w:rsidRDefault="00290FBE" w:rsidP="00B635B7"/>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&lt;title&gt;Shopper&lt;/title&gt;</w:t>
      </w:r>
    </w:p>
    <w:p w:rsidR="00290FBE" w:rsidRDefault="00290FBE" w:rsidP="00B635B7">
      <w:r>
        <w:t xml:space="preserve">    &lt;link rel="stylesheet" href="../node_modules/bootstrap-icons/font/bootstrap-icons.css"&gt;</w:t>
      </w:r>
    </w:p>
    <w:p w:rsidR="00290FBE" w:rsidRDefault="00290FBE" w:rsidP="00B635B7">
      <w:r>
        <w:t xml:space="preserve">    &lt;style&gt;</w:t>
      </w:r>
    </w:p>
    <w:p w:rsidR="00290FBE" w:rsidRDefault="00290FBE" w:rsidP="00B635B7">
      <w:r>
        <w:t xml:space="preserve">        .header-row-1 {</w:t>
      </w:r>
    </w:p>
    <w:p w:rsidR="00290FBE" w:rsidRDefault="00290FBE" w:rsidP="00B635B7">
      <w:r>
        <w:t xml:space="preserve">            background-color: #e6e4e4;</w:t>
      </w:r>
    </w:p>
    <w:p w:rsidR="00290FBE" w:rsidRDefault="00290FBE" w:rsidP="00B635B7">
      <w:r>
        <w:t xml:space="preserve">            padding: 15px;</w:t>
      </w:r>
    </w:p>
    <w:p w:rsidR="00290FBE" w:rsidRDefault="00290FBE" w:rsidP="00B635B7">
      <w:r>
        <w:t xml:space="preserve">            font-family: Arial;</w:t>
      </w:r>
    </w:p>
    <w:p w:rsidR="00290FBE" w:rsidRDefault="00290FBE" w:rsidP="00B635B7">
      <w:r>
        <w:t xml:space="preserve">            font-size: 14px;</w:t>
      </w:r>
    </w:p>
    <w:p w:rsidR="00290FBE" w:rsidRDefault="00290FBE" w:rsidP="00B635B7">
      <w:r>
        <w:t xml:space="preserve">            display: flex;</w:t>
      </w:r>
    </w:p>
    <w:p w:rsidR="00290FBE" w:rsidRDefault="00290FBE" w:rsidP="00B635B7">
      <w:r>
        <w:t xml:space="preserve">            flex-direction: row;</w:t>
      </w:r>
    </w:p>
    <w:p w:rsidR="00290FBE" w:rsidRDefault="00290FBE" w:rsidP="00B635B7">
      <w:r>
        <w:t xml:space="preserve">            justify-content: space-between;</w:t>
      </w:r>
    </w:p>
    <w:p w:rsidR="00290FBE" w:rsidRDefault="00290FBE" w:rsidP="00B635B7">
      <w:r>
        <w:t xml:space="preserve">        }</w:t>
      </w:r>
    </w:p>
    <w:p w:rsidR="00290FBE" w:rsidRDefault="00290FBE" w:rsidP="00B635B7">
      <w:r>
        <w:t xml:space="preserve">        .header-row-1  span {</w:t>
      </w:r>
    </w:p>
    <w:p w:rsidR="00290FBE" w:rsidRDefault="00290FBE" w:rsidP="00B635B7">
      <w:r>
        <w:t xml:space="preserve">            padding-left: 10px;</w:t>
      </w:r>
    </w:p>
    <w:p w:rsidR="00290FBE" w:rsidRDefault="00290FBE" w:rsidP="00B635B7">
      <w:r>
        <w:t xml:space="preserve">            padding-right: 10px;</w:t>
      </w:r>
    </w:p>
    <w:p w:rsidR="00290FBE" w:rsidRDefault="00290FBE" w:rsidP="00B635B7">
      <w:r>
        <w:t xml:space="preserve">        }</w:t>
      </w:r>
    </w:p>
    <w:p w:rsidR="00290FBE" w:rsidRDefault="00290FBE" w:rsidP="00B635B7">
      <w:r>
        <w:t xml:space="preserve">        .header-row-2 {</w:t>
      </w:r>
    </w:p>
    <w:p w:rsidR="00290FBE" w:rsidRDefault="00290FBE" w:rsidP="00B635B7">
      <w:r>
        <w:t xml:space="preserve">            display: flex;</w:t>
      </w:r>
    </w:p>
    <w:p w:rsidR="00290FBE" w:rsidRDefault="00290FBE" w:rsidP="00B635B7">
      <w:r>
        <w:t xml:space="preserve">            flex-direction: row;</w:t>
      </w:r>
    </w:p>
    <w:p w:rsidR="00290FBE" w:rsidRDefault="00290FBE" w:rsidP="00B635B7">
      <w:r>
        <w:t xml:space="preserve">            justify-content: space-between;</w:t>
      </w:r>
    </w:p>
    <w:p w:rsidR="00290FBE" w:rsidRDefault="00290FBE" w:rsidP="00B635B7">
      <w:r>
        <w:t xml:space="preserve">            align-items: center;</w:t>
      </w:r>
    </w:p>
    <w:p w:rsidR="00290FBE" w:rsidRDefault="00290FBE" w:rsidP="00B635B7">
      <w:r>
        <w:lastRenderedPageBreak/>
        <w:t xml:space="preserve">            padding: 40px;</w:t>
      </w:r>
    </w:p>
    <w:p w:rsidR="00290FBE" w:rsidRDefault="00290FBE" w:rsidP="00B635B7">
      <w:r>
        <w:t xml:space="preserve">            font-size: 20px;</w:t>
      </w:r>
    </w:p>
    <w:p w:rsidR="00290FBE" w:rsidRDefault="00290FBE" w:rsidP="00B635B7">
      <w:r>
        <w:t xml:space="preserve">            font-family: Arial;</w:t>
      </w:r>
    </w:p>
    <w:p w:rsidR="00290FBE" w:rsidRDefault="00290FBE" w:rsidP="00B635B7">
      <w:r>
        <w:t xml:space="preserve">        }</w:t>
      </w:r>
    </w:p>
    <w:p w:rsidR="00290FBE" w:rsidRDefault="00290FBE" w:rsidP="00B635B7">
      <w:r>
        <w:t xml:space="preserve">        .brand-title {</w:t>
      </w:r>
    </w:p>
    <w:p w:rsidR="00290FBE" w:rsidRDefault="00290FBE" w:rsidP="00B635B7">
      <w:r>
        <w:t xml:space="preserve">            font-size: 30px;</w:t>
      </w:r>
    </w:p>
    <w:p w:rsidR="00290FBE" w:rsidRDefault="00290FBE" w:rsidP="00B635B7">
      <w:r>
        <w:t xml:space="preserve">            font-weight: bold;</w:t>
      </w:r>
    </w:p>
    <w:p w:rsidR="00290FBE" w:rsidRDefault="00290FBE" w:rsidP="00B635B7">
      <w:r>
        <w:t xml:space="preserve">        }</w:t>
      </w:r>
    </w:p>
    <w:p w:rsidR="00290FBE" w:rsidRDefault="00290FBE" w:rsidP="00B635B7">
      <w:r>
        <w:t xml:space="preserve">        nav span {</w:t>
      </w:r>
    </w:p>
    <w:p w:rsidR="00290FBE" w:rsidRDefault="00290FBE" w:rsidP="00B635B7">
      <w:r>
        <w:t xml:space="preserve">            padding-left: 15px;</w:t>
      </w:r>
    </w:p>
    <w:p w:rsidR="00290FBE" w:rsidRDefault="00290FBE" w:rsidP="00B635B7">
      <w:r>
        <w:t xml:space="preserve">            padding-right: 15px;</w:t>
      </w:r>
    </w:p>
    <w:p w:rsidR="00290FBE" w:rsidRDefault="00290FBE" w:rsidP="00B635B7">
      <w:r>
        <w:t xml:space="preserve">            font-size: 18px;</w:t>
      </w:r>
    </w:p>
    <w:p w:rsidR="00290FBE" w:rsidRDefault="00290FBE" w:rsidP="00B635B7">
      <w:r>
        <w:t xml:space="preserve">        }</w:t>
      </w:r>
    </w:p>
    <w:p w:rsidR="00290FBE" w:rsidRDefault="00290FBE" w:rsidP="00B635B7">
      <w:r>
        <w:t xml:space="preserve">        .short-cuts span {</w:t>
      </w:r>
    </w:p>
    <w:p w:rsidR="00290FBE" w:rsidRDefault="00290FBE" w:rsidP="00B635B7">
      <w:r>
        <w:t xml:space="preserve">            padding-left: 5px;</w:t>
      </w:r>
    </w:p>
    <w:p w:rsidR="00290FBE" w:rsidRDefault="00290FBE" w:rsidP="00B635B7">
      <w:r>
        <w:t xml:space="preserve">            padding-right: 5px;</w:t>
      </w:r>
    </w:p>
    <w:p w:rsidR="00290FBE" w:rsidRDefault="00290FBE" w:rsidP="00B635B7">
      <w:r>
        <w:t xml:space="preserve">        }</w:t>
      </w:r>
    </w:p>
    <w:p w:rsidR="00290FBE" w:rsidRDefault="00290FBE" w:rsidP="00B635B7">
      <w:r>
        <w:t xml:space="preserve">        article {</w:t>
      </w:r>
    </w:p>
    <w:p w:rsidR="00290FBE" w:rsidRDefault="00290FBE" w:rsidP="00B635B7">
      <w:r>
        <w:t xml:space="preserve">            background-color: black;</w:t>
      </w:r>
    </w:p>
    <w:p w:rsidR="00290FBE" w:rsidRDefault="00290FBE" w:rsidP="00B635B7">
      <w:r>
        <w:t xml:space="preserve">            color:white;</w:t>
      </w:r>
    </w:p>
    <w:p w:rsidR="00290FBE" w:rsidRDefault="00290FBE" w:rsidP="00B635B7">
      <w:r>
        <w:t xml:space="preserve">            padding: 15px;</w:t>
      </w:r>
    </w:p>
    <w:p w:rsidR="00290FBE" w:rsidRDefault="00290FBE" w:rsidP="00B635B7">
      <w:r>
        <w:t xml:space="preserve">            text-align: center;</w:t>
      </w:r>
    </w:p>
    <w:p w:rsidR="00290FBE" w:rsidRDefault="00290FBE" w:rsidP="00B635B7">
      <w:r>
        <w:t xml:space="preserve">            font-family: Arial;</w:t>
      </w:r>
    </w:p>
    <w:p w:rsidR="00290FBE" w:rsidRDefault="00290FBE" w:rsidP="00B635B7">
      <w:r>
        <w:t xml:space="preserve">            font-size: 16px;</w:t>
      </w:r>
    </w:p>
    <w:p w:rsidR="00290FBE" w:rsidRDefault="00290FBE" w:rsidP="00B635B7">
      <w:r>
        <w:t xml:space="preserve">        }</w:t>
      </w:r>
    </w:p>
    <w:p w:rsidR="00290FBE" w:rsidRDefault="00290FBE" w:rsidP="00B635B7">
      <w:r>
        <w:t xml:space="preserve">        .bi-lightning-fill {</w:t>
      </w:r>
    </w:p>
    <w:p w:rsidR="00290FBE" w:rsidRDefault="00290FBE" w:rsidP="00B635B7">
      <w:r>
        <w:t xml:space="preserve">            color:gold;</w:t>
      </w:r>
    </w:p>
    <w:p w:rsidR="00290FBE" w:rsidRDefault="00290FBE" w:rsidP="00B635B7">
      <w:r>
        <w:t xml:space="preserve">        }</w:t>
      </w:r>
    </w:p>
    <w:p w:rsidR="00290FBE" w:rsidRDefault="00290FBE" w:rsidP="00B635B7">
      <w:r>
        <w:t xml:space="preserve">        main {</w:t>
      </w:r>
    </w:p>
    <w:p w:rsidR="00290FBE" w:rsidRDefault="00290FBE" w:rsidP="00B635B7">
      <w:r>
        <w:lastRenderedPageBreak/>
        <w:t xml:space="preserve">            height: 450px;</w:t>
      </w:r>
    </w:p>
    <w:p w:rsidR="00290FBE" w:rsidRDefault="00290FBE" w:rsidP="00B635B7">
      <w:r>
        <w:t xml:space="preserve">            display: grid;</w:t>
      </w:r>
    </w:p>
    <w:p w:rsidR="00290FBE" w:rsidRDefault="00290FBE" w:rsidP="00B635B7">
      <w:r>
        <w:t xml:space="preserve">            grid-template-columns: 4fr 4fr 4fr;</w:t>
      </w:r>
    </w:p>
    <w:p w:rsidR="00290FBE" w:rsidRDefault="00290FBE" w:rsidP="00B635B7">
      <w:r>
        <w:t xml:space="preserve">            margin-top: 10px;</w:t>
      </w:r>
    </w:p>
    <w:p w:rsidR="00290FBE" w:rsidRDefault="00290FBE" w:rsidP="00B635B7">
      <w:r>
        <w:t xml:space="preserve">        }</w:t>
      </w:r>
    </w:p>
    <w:p w:rsidR="00290FBE" w:rsidRDefault="00290FBE" w:rsidP="00B635B7">
      <w:r>
        <w:t xml:space="preserve">        .women-fashion {</w:t>
      </w:r>
    </w:p>
    <w:p w:rsidR="00290FBE" w:rsidRDefault="00290FBE" w:rsidP="00B635B7">
      <w:r>
        <w:t xml:space="preserve">            background-image: url("./images/women-fashion.jpg");</w:t>
      </w:r>
    </w:p>
    <w:p w:rsidR="00290FBE" w:rsidRDefault="00290FBE" w:rsidP="00B635B7">
      <w:r>
        <w:t xml:space="preserve">            background-size: cover;</w:t>
      </w:r>
    </w:p>
    <w:p w:rsidR="00290FBE" w:rsidRDefault="00290FBE" w:rsidP="00B635B7">
      <w:r>
        <w:t xml:space="preserve">            display: flex;</w:t>
      </w:r>
    </w:p>
    <w:p w:rsidR="00290FBE" w:rsidRDefault="00290FBE" w:rsidP="00B635B7">
      <w:r>
        <w:t xml:space="preserve">            flex-direction: column;</w:t>
      </w:r>
    </w:p>
    <w:p w:rsidR="00290FBE" w:rsidRDefault="00290FBE" w:rsidP="00B635B7">
      <w:r>
        <w:t xml:space="preserve">            justify-content: space-around;</w:t>
      </w:r>
    </w:p>
    <w:p w:rsidR="00290FBE" w:rsidRDefault="00290FBE" w:rsidP="00B635B7">
      <w:r>
        <w:t xml:space="preserve">            align-items: center;</w:t>
      </w:r>
    </w:p>
    <w:p w:rsidR="00290FBE" w:rsidRDefault="00290FBE" w:rsidP="00B635B7">
      <w:r>
        <w:t xml:space="preserve">            opacity: 0.8;</w:t>
      </w:r>
    </w:p>
    <w:p w:rsidR="00290FBE" w:rsidRDefault="00290FBE" w:rsidP="00B635B7">
      <w:r>
        <w:t xml:space="preserve">        }</w:t>
      </w:r>
    </w:p>
    <w:p w:rsidR="00290FBE" w:rsidRDefault="00290FBE" w:rsidP="00B635B7">
      <w:r>
        <w:t xml:space="preserve">        .men-fashion {</w:t>
      </w:r>
    </w:p>
    <w:p w:rsidR="00290FBE" w:rsidRDefault="00290FBE" w:rsidP="00B635B7">
      <w:r>
        <w:t xml:space="preserve">            background-image: url("./images/men-fashion.jpg");</w:t>
      </w:r>
    </w:p>
    <w:p w:rsidR="00290FBE" w:rsidRDefault="00290FBE" w:rsidP="00B635B7">
      <w:r>
        <w:t xml:space="preserve">            background-size: cover;</w:t>
      </w:r>
    </w:p>
    <w:p w:rsidR="00290FBE" w:rsidRDefault="00290FBE" w:rsidP="00B635B7">
      <w:r>
        <w:t xml:space="preserve">            display: flex;</w:t>
      </w:r>
    </w:p>
    <w:p w:rsidR="00290FBE" w:rsidRDefault="00290FBE" w:rsidP="00B635B7">
      <w:r>
        <w:t xml:space="preserve">            flex-direction: column;</w:t>
      </w:r>
    </w:p>
    <w:p w:rsidR="00290FBE" w:rsidRDefault="00290FBE" w:rsidP="00B635B7">
      <w:r>
        <w:t xml:space="preserve">            justify-content: space-around;</w:t>
      </w:r>
    </w:p>
    <w:p w:rsidR="00290FBE" w:rsidRDefault="00290FBE" w:rsidP="00B635B7">
      <w:r>
        <w:t xml:space="preserve">            align-items: center;</w:t>
      </w:r>
    </w:p>
    <w:p w:rsidR="00290FBE" w:rsidRDefault="00290FBE" w:rsidP="00B635B7">
      <w:r>
        <w:t xml:space="preserve">            opacity: 0.8;</w:t>
      </w:r>
    </w:p>
    <w:p w:rsidR="00290FBE" w:rsidRDefault="00290FBE" w:rsidP="00B635B7">
      <w:r>
        <w:t xml:space="preserve">        }</w:t>
      </w:r>
    </w:p>
    <w:p w:rsidR="00290FBE" w:rsidRDefault="00290FBE" w:rsidP="00B635B7">
      <w:r>
        <w:t xml:space="preserve">        .kids-fashion {</w:t>
      </w:r>
    </w:p>
    <w:p w:rsidR="00290FBE" w:rsidRDefault="00290FBE" w:rsidP="00B635B7">
      <w:r>
        <w:t xml:space="preserve">            background-image: url("./images/kids-fashion.jpg");</w:t>
      </w:r>
    </w:p>
    <w:p w:rsidR="00290FBE" w:rsidRDefault="00290FBE" w:rsidP="00B635B7">
      <w:r>
        <w:t xml:space="preserve">            background-size: cover;</w:t>
      </w:r>
    </w:p>
    <w:p w:rsidR="00290FBE" w:rsidRDefault="00290FBE" w:rsidP="00B635B7">
      <w:r>
        <w:t xml:space="preserve">            display: flex;</w:t>
      </w:r>
    </w:p>
    <w:p w:rsidR="00290FBE" w:rsidRDefault="00290FBE" w:rsidP="00B635B7">
      <w:r>
        <w:t xml:space="preserve">            flex-direction: column;</w:t>
      </w:r>
    </w:p>
    <w:p w:rsidR="00290FBE" w:rsidRDefault="00290FBE" w:rsidP="00B635B7">
      <w:r>
        <w:t xml:space="preserve">            justify-content: space-around;</w:t>
      </w:r>
    </w:p>
    <w:p w:rsidR="00290FBE" w:rsidRDefault="00290FBE" w:rsidP="00B635B7">
      <w:r>
        <w:lastRenderedPageBreak/>
        <w:t xml:space="preserve">            align-items: center;</w:t>
      </w:r>
    </w:p>
    <w:p w:rsidR="00290FBE" w:rsidRDefault="00290FBE" w:rsidP="00B635B7">
      <w:r>
        <w:t xml:space="preserve">            opacity: 0.8;</w:t>
      </w:r>
    </w:p>
    <w:p w:rsidR="00290FBE" w:rsidRDefault="00290FBE" w:rsidP="00B635B7">
      <w:r>
        <w:t xml:space="preserve">        }</w:t>
      </w:r>
    </w:p>
    <w:p w:rsidR="00290FBE" w:rsidRDefault="00290FBE" w:rsidP="00B635B7">
      <w:r>
        <w:t xml:space="preserve">        .main-title {</w:t>
      </w:r>
    </w:p>
    <w:p w:rsidR="00290FBE" w:rsidRDefault="00290FBE" w:rsidP="00B635B7">
      <w:r>
        <w:t xml:space="preserve">            font-family: Arial;</w:t>
      </w:r>
    </w:p>
    <w:p w:rsidR="00290FBE" w:rsidRDefault="00290FBE" w:rsidP="00B635B7">
      <w:r>
        <w:t xml:space="preserve">            font-size: 50px;</w:t>
      </w:r>
    </w:p>
    <w:p w:rsidR="00290FBE" w:rsidRDefault="00290FBE" w:rsidP="00B635B7">
      <w:r>
        <w:t xml:space="preserve">            font-weight: bold;</w:t>
      </w:r>
    </w:p>
    <w:p w:rsidR="00290FBE" w:rsidRDefault="00290FBE" w:rsidP="00B635B7">
      <w:r>
        <w:t xml:space="preserve">            color:white;</w:t>
      </w:r>
    </w:p>
    <w:p w:rsidR="00290FBE" w:rsidRDefault="00290FBE" w:rsidP="00B635B7">
      <w:r>
        <w:t xml:space="preserve">            text-shadow: 2px 2px 2px black;</w:t>
      </w:r>
    </w:p>
    <w:p w:rsidR="00290FBE" w:rsidRDefault="00290FBE" w:rsidP="00B635B7">
      <w:r>
        <w:t xml:space="preserve">        }</w:t>
      </w:r>
    </w:p>
    <w:p w:rsidR="00290FBE" w:rsidRDefault="00290FBE" w:rsidP="00B635B7">
      <w:r>
        <w:t xml:space="preserve">        .btn-shop {</w:t>
      </w:r>
    </w:p>
    <w:p w:rsidR="00290FBE" w:rsidRDefault="00290FBE" w:rsidP="00B635B7">
      <w:r>
        <w:t xml:space="preserve">            background-color: white;</w:t>
      </w:r>
    </w:p>
    <w:p w:rsidR="00290FBE" w:rsidRDefault="00290FBE" w:rsidP="00B635B7">
      <w:r>
        <w:t xml:space="preserve">            padding: 10px;</w:t>
      </w:r>
    </w:p>
    <w:p w:rsidR="00290FBE" w:rsidRDefault="00290FBE" w:rsidP="00B635B7">
      <w:r>
        <w:t xml:space="preserve">            width: 140px;</w:t>
      </w:r>
    </w:p>
    <w:p w:rsidR="00290FBE" w:rsidRDefault="00290FBE" w:rsidP="00B635B7">
      <w:r>
        <w:t xml:space="preserve">            font-family: Arial;</w:t>
      </w:r>
    </w:p>
    <w:p w:rsidR="00290FBE" w:rsidRDefault="00290FBE" w:rsidP="00B635B7">
      <w:r>
        <w:t xml:space="preserve">            text-align: center;</w:t>
      </w:r>
    </w:p>
    <w:p w:rsidR="00290FBE" w:rsidRDefault="00290FBE" w:rsidP="00B635B7">
      <w:r>
        <w:t xml:space="preserve">            box-shadow: 2px 2px 2px black;</w:t>
      </w:r>
    </w:p>
    <w:p w:rsidR="00290FBE" w:rsidRDefault="00290FBE" w:rsidP="00B635B7">
      <w:r>
        <w:t xml:space="preserve">            border-radius: 5px;</w:t>
      </w:r>
    </w:p>
    <w:p w:rsidR="00290FBE" w:rsidRDefault="00290FBE" w:rsidP="00B635B7">
      <w:r>
        <w:t xml:space="preserve">        }</w:t>
      </w:r>
    </w:p>
    <w:p w:rsidR="00290FBE" w:rsidRDefault="00290FBE" w:rsidP="00B635B7">
      <w:r>
        <w:t xml:space="preserve">        .women-fashion:hover, .men-fashion:hover, .kids-fashion:hover {</w:t>
      </w:r>
    </w:p>
    <w:p w:rsidR="00290FBE" w:rsidRDefault="00290FBE" w:rsidP="00B635B7">
      <w:r>
        <w:t xml:space="preserve">            opacity: 1;</w:t>
      </w:r>
    </w:p>
    <w:p w:rsidR="00290FBE" w:rsidRDefault="00290FBE" w:rsidP="00B635B7">
      <w:r>
        <w:t xml:space="preserve">            cursor: grab;</w:t>
      </w:r>
    </w:p>
    <w:p w:rsidR="00290FBE" w:rsidRDefault="00290FBE" w:rsidP="00B635B7">
      <w:r>
        <w:t xml:space="preserve">        }</w:t>
      </w:r>
    </w:p>
    <w:p w:rsidR="00290FBE" w:rsidRDefault="00290FBE" w:rsidP="00B635B7">
      <w:r>
        <w:t xml:space="preserve">        .services {</w:t>
      </w:r>
    </w:p>
    <w:p w:rsidR="00290FBE" w:rsidRDefault="00290FBE" w:rsidP="00B635B7">
      <w:r>
        <w:t xml:space="preserve">            display: grid;</w:t>
      </w:r>
    </w:p>
    <w:p w:rsidR="00290FBE" w:rsidRDefault="00290FBE" w:rsidP="00B635B7">
      <w:r>
        <w:t xml:space="preserve">            grid-template-columns: 3fr 3fr 3fr 3fr;</w:t>
      </w:r>
    </w:p>
    <w:p w:rsidR="00290FBE" w:rsidRDefault="00290FBE" w:rsidP="00B635B7">
      <w:r>
        <w:t xml:space="preserve">            padding: 20px;</w:t>
      </w:r>
    </w:p>
    <w:p w:rsidR="00290FBE" w:rsidRDefault="00290FBE" w:rsidP="00B635B7">
      <w:r>
        <w:t xml:space="preserve">            margin-top: 20px;</w:t>
      </w:r>
    </w:p>
    <w:p w:rsidR="00290FBE" w:rsidRDefault="00290FBE" w:rsidP="00B635B7">
      <w:r>
        <w:t xml:space="preserve">        }</w:t>
      </w:r>
    </w:p>
    <w:p w:rsidR="00290FBE" w:rsidRDefault="00290FBE" w:rsidP="00B635B7">
      <w:r>
        <w:lastRenderedPageBreak/>
        <w:t xml:space="preserve">        .services .bi-truck, .bi-tag, .bi-lock, .bi-arrow-left-right {</w:t>
      </w:r>
    </w:p>
    <w:p w:rsidR="00290FBE" w:rsidRDefault="00290FBE" w:rsidP="00B635B7">
      <w:r>
        <w:t xml:space="preserve">            color:red;</w:t>
      </w:r>
    </w:p>
    <w:p w:rsidR="00290FBE" w:rsidRDefault="00290FBE" w:rsidP="00B635B7">
      <w:r>
        <w:t xml:space="preserve">        }</w:t>
      </w:r>
    </w:p>
    <w:p w:rsidR="00290FBE" w:rsidRDefault="00290FBE" w:rsidP="00B635B7">
      <w:r>
        <w:t xml:space="preserve">        footer {</w:t>
      </w:r>
    </w:p>
    <w:p w:rsidR="00290FBE" w:rsidRDefault="00290FBE" w:rsidP="00B635B7">
      <w:r>
        <w:t xml:space="preserve">            background-color: black;</w:t>
      </w:r>
    </w:p>
    <w:p w:rsidR="00290FBE" w:rsidRDefault="00290FBE" w:rsidP="00B635B7">
      <w:r>
        <w:t xml:space="preserve">            color:white;</w:t>
      </w:r>
    </w:p>
    <w:p w:rsidR="00290FBE" w:rsidRDefault="00290FBE" w:rsidP="00B635B7">
      <w:r>
        <w:t xml:space="preserve">            font-family: Arial;</w:t>
      </w:r>
    </w:p>
    <w:p w:rsidR="00290FBE" w:rsidRDefault="00290FBE" w:rsidP="00B635B7">
      <w:r>
        <w:t xml:space="preserve">            padding: 10px;</w:t>
      </w:r>
    </w:p>
    <w:p w:rsidR="00290FBE" w:rsidRDefault="00290FBE" w:rsidP="00B635B7">
      <w:r>
        <w:t xml:space="preserve">        }</w:t>
      </w:r>
    </w:p>
    <w:p w:rsidR="00290FBE" w:rsidRDefault="00290FBE" w:rsidP="00B635B7">
      <w:r>
        <w:t xml:space="preserve">        .footer-row-1 {</w:t>
      </w:r>
    </w:p>
    <w:p w:rsidR="00290FBE" w:rsidRDefault="00290FBE" w:rsidP="00B635B7">
      <w:r>
        <w:t xml:space="preserve">            padding-top: 40px;</w:t>
      </w:r>
    </w:p>
    <w:p w:rsidR="00290FBE" w:rsidRDefault="00290FBE" w:rsidP="00B635B7">
      <w:r>
        <w:t xml:space="preserve">            padding-bottom: 40px;</w:t>
      </w:r>
    </w:p>
    <w:p w:rsidR="00290FBE" w:rsidRDefault="00290FBE" w:rsidP="00B635B7">
      <w:r>
        <w:t xml:space="preserve">            text-align: center;</w:t>
      </w:r>
    </w:p>
    <w:p w:rsidR="00290FBE" w:rsidRDefault="00290FBE" w:rsidP="00B635B7">
      <w:r>
        <w:t xml:space="preserve">        }</w:t>
      </w:r>
    </w:p>
    <w:p w:rsidR="00290FBE" w:rsidRDefault="00290FBE" w:rsidP="00B635B7">
      <w:r>
        <w:t xml:space="preserve">        .footer-title {</w:t>
      </w:r>
    </w:p>
    <w:p w:rsidR="00290FBE" w:rsidRDefault="00290FBE" w:rsidP="00B635B7">
      <w:r>
        <w:t xml:space="preserve">            font-size: 30px;</w:t>
      </w:r>
    </w:p>
    <w:p w:rsidR="00290FBE" w:rsidRDefault="00290FBE" w:rsidP="00B635B7">
      <w:r>
        <w:t xml:space="preserve">            font-weight: bold;</w:t>
      </w:r>
    </w:p>
    <w:p w:rsidR="00290FBE" w:rsidRDefault="00290FBE" w:rsidP="00B635B7">
      <w:r>
        <w:t xml:space="preserve">            padding-bottom: 30px;</w:t>
      </w:r>
    </w:p>
    <w:p w:rsidR="00290FBE" w:rsidRDefault="00290FBE" w:rsidP="00B635B7">
      <w:r>
        <w:t xml:space="preserve">        }</w:t>
      </w:r>
    </w:p>
    <w:p w:rsidR="00290FBE" w:rsidRDefault="00290FBE" w:rsidP="00B635B7">
      <w:r>
        <w:t xml:space="preserve">        .email {</w:t>
      </w:r>
    </w:p>
    <w:p w:rsidR="00290FBE" w:rsidRDefault="00290FBE" w:rsidP="00B635B7">
      <w:r>
        <w:t xml:space="preserve">            background-color: rgba(135, 131, 131, 0.653);</w:t>
      </w:r>
    </w:p>
    <w:p w:rsidR="00290FBE" w:rsidRDefault="00290FBE" w:rsidP="00B635B7">
      <w:r>
        <w:t xml:space="preserve">            border:1px solid gray;</w:t>
      </w:r>
    </w:p>
    <w:p w:rsidR="00290FBE" w:rsidRDefault="00290FBE" w:rsidP="00B635B7">
      <w:r>
        <w:t xml:space="preserve">            padding: 20px;</w:t>
      </w:r>
    </w:p>
    <w:p w:rsidR="00290FBE" w:rsidRDefault="00290FBE" w:rsidP="00B635B7">
      <w:r>
        <w:t xml:space="preserve">            display: inline-block;</w:t>
      </w:r>
    </w:p>
    <w:p w:rsidR="00290FBE" w:rsidRDefault="00290FBE" w:rsidP="00B635B7">
      <w:r>
        <w:t xml:space="preserve">            width: 300px;</w:t>
      </w:r>
    </w:p>
    <w:p w:rsidR="00290FBE" w:rsidRDefault="00290FBE" w:rsidP="00B635B7">
      <w:r>
        <w:t xml:space="preserve">            text-align: left;</w:t>
      </w:r>
    </w:p>
    <w:p w:rsidR="00290FBE" w:rsidRDefault="00290FBE" w:rsidP="00B635B7">
      <w:r>
        <w:t xml:space="preserve">        }</w:t>
      </w:r>
    </w:p>
    <w:p w:rsidR="00290FBE" w:rsidRDefault="00290FBE" w:rsidP="00B635B7">
      <w:r>
        <w:t xml:space="preserve">        .subscribe {</w:t>
      </w:r>
    </w:p>
    <w:p w:rsidR="00290FBE" w:rsidRDefault="00290FBE" w:rsidP="00B635B7">
      <w:r>
        <w:t xml:space="preserve">            background-color: rgb(123, 122, 122);</w:t>
      </w:r>
    </w:p>
    <w:p w:rsidR="00290FBE" w:rsidRDefault="00290FBE" w:rsidP="00B635B7">
      <w:r>
        <w:lastRenderedPageBreak/>
        <w:t xml:space="preserve">            padding: 20px;</w:t>
      </w:r>
    </w:p>
    <w:p w:rsidR="00290FBE" w:rsidRDefault="00290FBE" w:rsidP="00B635B7">
      <w:r>
        <w:t xml:space="preserve">            width: 150px;</w:t>
      </w:r>
    </w:p>
    <w:p w:rsidR="00290FBE" w:rsidRDefault="00290FBE" w:rsidP="00B635B7">
      <w:r>
        <w:t xml:space="preserve">            display: inline-block;</w:t>
      </w:r>
    </w:p>
    <w:p w:rsidR="00290FBE" w:rsidRDefault="00290FBE" w:rsidP="00B635B7">
      <w:r>
        <w:t xml:space="preserve">            color:white;</w:t>
      </w:r>
    </w:p>
    <w:p w:rsidR="00290FBE" w:rsidRDefault="00290FBE" w:rsidP="00B635B7">
      <w:r>
        <w:t xml:space="preserve">            margin-left: 10px;</w:t>
      </w:r>
    </w:p>
    <w:p w:rsidR="00290FBE" w:rsidRDefault="00290FBE" w:rsidP="00B635B7">
      <w:r>
        <w:t xml:space="preserve">        }</w:t>
      </w:r>
    </w:p>
    <w:p w:rsidR="00290FBE" w:rsidRDefault="00290FBE" w:rsidP="00B635B7">
      <w:r>
        <w:t xml:space="preserve">        .footer-row-2 {</w:t>
      </w:r>
    </w:p>
    <w:p w:rsidR="00290FBE" w:rsidRDefault="00290FBE" w:rsidP="00B635B7">
      <w:r>
        <w:t xml:space="preserve">            margin-top: 30px;</w:t>
      </w:r>
    </w:p>
    <w:p w:rsidR="00290FBE" w:rsidRDefault="00290FBE" w:rsidP="00B635B7">
      <w:r>
        <w:t xml:space="preserve">            display: grid;</w:t>
      </w:r>
    </w:p>
    <w:p w:rsidR="00290FBE" w:rsidRDefault="00290FBE" w:rsidP="00B635B7">
      <w:r>
        <w:t xml:space="preserve">            grid-template-columns: 2.4fr 2.4fr 2.4fr 2.4fr 2.4fr;</w:t>
      </w:r>
    </w:p>
    <w:p w:rsidR="00290FBE" w:rsidRDefault="00290FBE" w:rsidP="00B635B7">
      <w:r>
        <w:t xml:space="preserve">            padding: 20px;</w:t>
      </w:r>
    </w:p>
    <w:p w:rsidR="00290FBE" w:rsidRDefault="00290FBE" w:rsidP="00B635B7">
      <w:r>
        <w:t xml:space="preserve">        }</w:t>
      </w:r>
    </w:p>
    <w:p w:rsidR="00290FBE" w:rsidRDefault="00290FBE" w:rsidP="00B635B7">
      <w:r>
        <w:t xml:space="preserve">        .service-title {</w:t>
      </w:r>
    </w:p>
    <w:p w:rsidR="00290FBE" w:rsidRDefault="00290FBE" w:rsidP="00B635B7">
      <w:r>
        <w:t xml:space="preserve">            font-size: 16px;</w:t>
      </w:r>
    </w:p>
    <w:p w:rsidR="00290FBE" w:rsidRDefault="00290FBE" w:rsidP="00B635B7">
      <w:r>
        <w:t xml:space="preserve">            font-weight: bold;</w:t>
      </w:r>
    </w:p>
    <w:p w:rsidR="00290FBE" w:rsidRDefault="00290FBE" w:rsidP="00B635B7">
      <w:r>
        <w:t xml:space="preserve">            text-transform: uppercase;</w:t>
      </w:r>
    </w:p>
    <w:p w:rsidR="00290FBE" w:rsidRDefault="00290FBE" w:rsidP="00B635B7">
      <w:r>
        <w:t xml:space="preserve">            display: block;</w:t>
      </w:r>
    </w:p>
    <w:p w:rsidR="00290FBE" w:rsidRDefault="00290FBE" w:rsidP="00B635B7">
      <w:r>
        <w:t xml:space="preserve">            padding-bottom: 20px;</w:t>
      </w:r>
    </w:p>
    <w:p w:rsidR="00290FBE" w:rsidRDefault="00290FBE" w:rsidP="00B635B7">
      <w:r>
        <w:t xml:space="preserve">        }</w:t>
      </w:r>
    </w:p>
    <w:p w:rsidR="00290FBE" w:rsidRDefault="00290FBE" w:rsidP="00B635B7">
      <w:r>
        <w:t xml:space="preserve">        .service-title~span {</w:t>
      </w:r>
    </w:p>
    <w:p w:rsidR="00290FBE" w:rsidRDefault="00290FBE" w:rsidP="00B635B7">
      <w:r>
        <w:t xml:space="preserve">            display: block;</w:t>
      </w:r>
    </w:p>
    <w:p w:rsidR="00290FBE" w:rsidRDefault="00290FBE" w:rsidP="00B635B7">
      <w:r>
        <w:t xml:space="preserve">            padding-bottom: 10px;</w:t>
      </w:r>
    </w:p>
    <w:p w:rsidR="00290FBE" w:rsidRDefault="00290FBE" w:rsidP="00B635B7">
      <w:r>
        <w:t xml:space="preserve">        }</w:t>
      </w:r>
    </w:p>
    <w:p w:rsidR="00290FBE" w:rsidRDefault="00290FBE" w:rsidP="00B635B7">
      <w:r>
        <w:t xml:space="preserve">        address span {</w:t>
      </w:r>
    </w:p>
    <w:p w:rsidR="00290FBE" w:rsidRDefault="00290FBE" w:rsidP="00B635B7">
      <w:r>
        <w:t xml:space="preserve">            display: block;</w:t>
      </w:r>
    </w:p>
    <w:p w:rsidR="00290FBE" w:rsidRDefault="00290FBE" w:rsidP="00B635B7">
      <w:r>
        <w:t xml:space="preserve">            padding-bottom: 10px;</w:t>
      </w:r>
    </w:p>
    <w:p w:rsidR="00290FBE" w:rsidRDefault="00290FBE" w:rsidP="00B635B7">
      <w:r>
        <w:t xml:space="preserve">        }</w:t>
      </w:r>
    </w:p>
    <w:p w:rsidR="00290FBE" w:rsidRDefault="00290FBE" w:rsidP="00B635B7">
      <w:r>
        <w:t xml:space="preserve">        aside span {</w:t>
      </w:r>
    </w:p>
    <w:p w:rsidR="00290FBE" w:rsidRDefault="00290FBE" w:rsidP="00B635B7">
      <w:r>
        <w:t xml:space="preserve">            padding-right: 5px;</w:t>
      </w:r>
    </w:p>
    <w:p w:rsidR="00290FBE" w:rsidRDefault="00290FBE" w:rsidP="00B635B7">
      <w:r>
        <w:lastRenderedPageBreak/>
        <w:t xml:space="preserve">        }</w:t>
      </w:r>
    </w:p>
    <w:p w:rsidR="00290FBE" w:rsidRDefault="00290FBE" w:rsidP="00B635B7">
      <w:r>
        <w:t xml:space="preserve">        .footer-brand-title {</w:t>
      </w:r>
    </w:p>
    <w:p w:rsidR="00290FBE" w:rsidRDefault="00290FBE" w:rsidP="00B635B7">
      <w:r>
        <w:t xml:space="preserve">            font-size: 30px;</w:t>
      </w:r>
    </w:p>
    <w:p w:rsidR="00290FBE" w:rsidRDefault="00290FBE" w:rsidP="00B635B7">
      <w:r>
        <w:t xml:space="preserve">            font-weight: bold;</w:t>
      </w:r>
    </w:p>
    <w:p w:rsidR="00290FBE" w:rsidRDefault="00290FBE" w:rsidP="00B635B7">
      <w:r>
        <w:t xml:space="preserve">            padding-bottom: 20px;</w:t>
      </w:r>
    </w:p>
    <w:p w:rsidR="00290FBE" w:rsidRDefault="00290FBE" w:rsidP="00B635B7">
      <w:r>
        <w:t xml:space="preserve">            display: block;</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&lt;header&gt;</w:t>
      </w:r>
    </w:p>
    <w:p w:rsidR="00290FBE" w:rsidRDefault="00290FBE" w:rsidP="00B635B7">
      <w:r>
        <w:t xml:space="preserve">        &lt;div class="header-row-1"&gt;</w:t>
      </w:r>
    </w:p>
    <w:p w:rsidR="00290FBE" w:rsidRDefault="00290FBE" w:rsidP="00B635B7">
      <w:r>
        <w:t xml:space="preserve">            &lt;div&gt;</w:t>
      </w:r>
    </w:p>
    <w:p w:rsidR="00290FBE" w:rsidRDefault="00290FBE" w:rsidP="00B635B7">
      <w:r>
        <w:t xml:space="preserve">                &lt;span class="bi bi-truck"&gt; FREE SHIPPING WORLDWIDE &lt;/span&gt;</w:t>
      </w:r>
    </w:p>
    <w:p w:rsidR="00290FBE" w:rsidRDefault="00290FBE" w:rsidP="00B635B7">
      <w:r>
        <w:t xml:space="preserve">                &lt;span&gt;United States &lt;span class="bi bi-chevron-down"&gt;&lt;/span&gt; &lt;/span&gt;</w:t>
      </w:r>
    </w:p>
    <w:p w:rsidR="00290FBE" w:rsidRDefault="00290FBE" w:rsidP="00B635B7">
      <w:r>
        <w:t xml:space="preserve">                &lt;span&gt;USD &lt;span class="bi bi-chevron-down"&gt;&lt;/span&gt; &lt;/span&gt;</w:t>
      </w:r>
    </w:p>
    <w:p w:rsidR="00290FBE" w:rsidRDefault="00290FBE" w:rsidP="00B635B7">
      <w:r>
        <w:t xml:space="preserve">                &lt;span&gt;English &lt;span class="bi bi-chevron-down"&gt;&lt;/span&gt; &lt;/span&gt;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&lt;span&gt;Shipping&lt;/span&gt;</w:t>
      </w:r>
    </w:p>
    <w:p w:rsidR="00290FBE" w:rsidRDefault="00290FBE" w:rsidP="00B635B7">
      <w:r>
        <w:t xml:space="preserve">                &lt;span&gt;FAQ&lt;/span&gt;</w:t>
      </w:r>
    </w:p>
    <w:p w:rsidR="00290FBE" w:rsidRDefault="00290FBE" w:rsidP="00B635B7">
      <w:r>
        <w:t xml:space="preserve">                &lt;span&gt;Contact&lt;/span&gt;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&lt;aside&gt;</w:t>
      </w:r>
    </w:p>
    <w:p w:rsidR="00290FBE" w:rsidRDefault="00290FBE" w:rsidP="00B635B7">
      <w:r>
        <w:t xml:space="preserve">                &lt;span class="bi bi-facebook"&gt;&lt;/span&gt;</w:t>
      </w:r>
    </w:p>
    <w:p w:rsidR="00290FBE" w:rsidRDefault="00290FBE" w:rsidP="00B635B7">
      <w:r>
        <w:t xml:space="preserve">                &lt;span class="bi bi-twitter"&gt;&lt;/span&gt;</w:t>
      </w:r>
    </w:p>
    <w:p w:rsidR="00290FBE" w:rsidRDefault="00290FBE" w:rsidP="00B635B7">
      <w:r>
        <w:t xml:space="preserve">                &lt;span class="bi bi-instagram"&gt;&lt;/span&gt;</w:t>
      </w:r>
    </w:p>
    <w:p w:rsidR="00290FBE" w:rsidRDefault="00290FBE" w:rsidP="00B635B7">
      <w:r>
        <w:t xml:space="preserve">                &lt;span class="bi bi-youtube"&gt;&lt;/span&gt;</w:t>
      </w:r>
    </w:p>
    <w:p w:rsidR="00290FBE" w:rsidRDefault="00290FBE" w:rsidP="00B635B7">
      <w:r>
        <w:lastRenderedPageBreak/>
        <w:t xml:space="preserve">               &lt;/aside&gt;</w:t>
      </w:r>
    </w:p>
    <w:p w:rsidR="00290FBE" w:rsidRDefault="00290FBE" w:rsidP="00B635B7">
      <w:r>
        <w:t xml:space="preserve">            &lt;/div&gt;</w:t>
      </w:r>
    </w:p>
    <w:p w:rsidR="00290FBE" w:rsidRDefault="00290FBE" w:rsidP="00B635B7">
      <w:r>
        <w:t xml:space="preserve">        &lt;/div&gt;</w:t>
      </w:r>
    </w:p>
    <w:p w:rsidR="00290FBE" w:rsidRDefault="00290FBE" w:rsidP="00B635B7">
      <w:r>
        <w:t xml:space="preserve">        &lt;div class="header-row-2"&gt;</w:t>
      </w:r>
    </w:p>
    <w:p w:rsidR="00290FBE" w:rsidRDefault="00290FBE" w:rsidP="00B635B7">
      <w:r>
        <w:t xml:space="preserve">            &lt;div&gt;</w:t>
      </w:r>
    </w:p>
    <w:p w:rsidR="00290FBE" w:rsidRDefault="00290FBE" w:rsidP="00B635B7">
      <w:r>
        <w:t xml:space="preserve">                &lt;span class="brand-title"&gt;Shopper.&lt;/span&gt;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&lt;nav&gt;</w:t>
      </w:r>
    </w:p>
    <w:p w:rsidR="00290FBE" w:rsidRDefault="00290FBE" w:rsidP="00B635B7">
      <w:r>
        <w:t xml:space="preserve">                    &lt;span&gt;Home&lt;/span&gt;</w:t>
      </w:r>
    </w:p>
    <w:p w:rsidR="00290FBE" w:rsidRDefault="00290FBE" w:rsidP="00B635B7">
      <w:r>
        <w:t xml:space="preserve">                    &lt;span&gt;Catalog&lt;/span&gt;</w:t>
      </w:r>
    </w:p>
    <w:p w:rsidR="00290FBE" w:rsidRDefault="00290FBE" w:rsidP="00B635B7">
      <w:r>
        <w:t xml:space="preserve">                    &lt;span&gt;Shop&lt;/span&gt;</w:t>
      </w:r>
    </w:p>
    <w:p w:rsidR="00290FBE" w:rsidRDefault="00290FBE" w:rsidP="00B635B7">
      <w:r>
        <w:t xml:space="preserve">                    &lt;span&gt;Blog&lt;/span&gt;</w:t>
      </w:r>
    </w:p>
    <w:p w:rsidR="00290FBE" w:rsidRDefault="00290FBE" w:rsidP="00B635B7">
      <w:r>
        <w:t xml:space="preserve">                    &lt;span&gt;Pages&lt;/span&gt;</w:t>
      </w:r>
    </w:p>
    <w:p w:rsidR="00290FBE" w:rsidRDefault="00290FBE" w:rsidP="00B635B7">
      <w:r>
        <w:t xml:space="preserve">                    &lt;span&gt;Docs&lt;/span&gt;</w:t>
      </w:r>
    </w:p>
    <w:p w:rsidR="00290FBE" w:rsidRDefault="00290FBE" w:rsidP="00B635B7">
      <w:r>
        <w:t xml:space="preserve">                &lt;/nav&gt;</w:t>
      </w:r>
    </w:p>
    <w:p w:rsidR="00290FBE" w:rsidRDefault="00290FBE" w:rsidP="00B635B7">
      <w:r>
        <w:t xml:space="preserve">            &lt;/div&gt;</w:t>
      </w:r>
    </w:p>
    <w:p w:rsidR="00290FBE" w:rsidRDefault="00290FBE" w:rsidP="00B635B7">
      <w:r>
        <w:t xml:space="preserve">            &lt;div class="short-cuts"&gt;</w:t>
      </w:r>
    </w:p>
    <w:p w:rsidR="00290FBE" w:rsidRDefault="00290FBE" w:rsidP="00B635B7">
      <w:r>
        <w:t xml:space="preserve">                &lt;span class="bi bi-search"&gt;&lt;/span&gt;</w:t>
      </w:r>
    </w:p>
    <w:p w:rsidR="00290FBE" w:rsidRDefault="00290FBE" w:rsidP="00B635B7">
      <w:r>
        <w:t xml:space="preserve">                &lt;span class="bi bi-person"&gt;&lt;/span&gt;</w:t>
      </w:r>
    </w:p>
    <w:p w:rsidR="00290FBE" w:rsidRDefault="00290FBE" w:rsidP="00B635B7">
      <w:r>
        <w:t xml:space="preserve">                &lt;span class="bi bi-heart"&gt;&lt;/span&gt;</w:t>
      </w:r>
    </w:p>
    <w:p w:rsidR="00290FBE" w:rsidRDefault="00290FBE" w:rsidP="00B635B7">
      <w:r>
        <w:t xml:space="preserve">                &lt;span class="bi bi-cart4"&gt;&lt;/span&gt;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&lt;/header&gt;</w:t>
      </w:r>
    </w:p>
    <w:p w:rsidR="00290FBE" w:rsidRDefault="00290FBE" w:rsidP="00B635B7">
      <w:r>
        <w:t xml:space="preserve">    &lt;section&gt;</w:t>
      </w:r>
    </w:p>
    <w:p w:rsidR="00290FBE" w:rsidRDefault="00290FBE" w:rsidP="00B635B7">
      <w:r>
        <w:t xml:space="preserve">        &lt;article&gt;</w:t>
      </w:r>
    </w:p>
    <w:p w:rsidR="00290FBE" w:rsidRDefault="00290FBE" w:rsidP="00B635B7">
      <w:r>
        <w:t xml:space="preserve">            &lt;span class="bi bi-lightning-fill"&gt;&lt;/span&gt;</w:t>
      </w:r>
    </w:p>
    <w:p w:rsidR="00290FBE" w:rsidRDefault="00290FBE" w:rsidP="00B635B7">
      <w:r>
        <w:t xml:space="preserve">            &lt;span&gt;HAPPY HOLIDAY DEALS ON EVERYTHING&lt;/span&gt;</w:t>
      </w:r>
    </w:p>
    <w:p w:rsidR="00290FBE" w:rsidRDefault="00290FBE" w:rsidP="00B635B7">
      <w:r>
        <w:lastRenderedPageBreak/>
        <w:t xml:space="preserve">            &lt;span class="bi bi-lightning-fill"&gt;&lt;/span&gt;</w:t>
      </w:r>
    </w:p>
    <w:p w:rsidR="00290FBE" w:rsidRDefault="00290FBE" w:rsidP="00B635B7">
      <w:r>
        <w:t xml:space="preserve">        &lt;/article&gt;</w:t>
      </w:r>
    </w:p>
    <w:p w:rsidR="00290FBE" w:rsidRDefault="00290FBE" w:rsidP="00B635B7">
      <w:r>
        <w:t xml:space="preserve">        &lt;main&gt;</w:t>
      </w:r>
    </w:p>
    <w:p w:rsidR="00290FBE" w:rsidRDefault="00290FBE" w:rsidP="00B635B7">
      <w:r>
        <w:t xml:space="preserve">            &lt;div class="women-fashion"&gt;</w:t>
      </w:r>
    </w:p>
    <w:p w:rsidR="00290FBE" w:rsidRDefault="00290FBE" w:rsidP="00B635B7">
      <w:r>
        <w:t xml:space="preserve">                &lt;div class="main-title"&gt;Women&lt;/div&gt;</w:t>
      </w:r>
    </w:p>
    <w:p w:rsidR="00290FBE" w:rsidRDefault="00290FBE" w:rsidP="00B635B7">
      <w:r>
        <w:t xml:space="preserve">                &lt;div class="btn-shop"&gt;</w:t>
      </w:r>
    </w:p>
    <w:p w:rsidR="00290FBE" w:rsidRDefault="00290FBE" w:rsidP="00B635B7">
      <w:r>
        <w:t xml:space="preserve">                    Shop Women &lt;span class="bi bi-arrow-right"&gt;&lt;/span&gt;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&lt;div class="men-fashion"&gt;</w:t>
      </w:r>
    </w:p>
    <w:p w:rsidR="00290FBE" w:rsidRDefault="00290FBE" w:rsidP="00B635B7">
      <w:r>
        <w:t xml:space="preserve">                &lt;div class="main-title"&gt;Men&lt;/div&gt;</w:t>
      </w:r>
    </w:p>
    <w:p w:rsidR="00290FBE" w:rsidRDefault="00290FBE" w:rsidP="00B635B7">
      <w:r>
        <w:t xml:space="preserve">                &lt;div class="btn-shop"&gt;</w:t>
      </w:r>
    </w:p>
    <w:p w:rsidR="00290FBE" w:rsidRDefault="00290FBE" w:rsidP="00B635B7">
      <w:r>
        <w:t xml:space="preserve">                    Shop Men &lt;span class="bi bi-arrow-right"&gt;&lt;/span&gt;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&lt;div class="kids-fashion"&gt;</w:t>
      </w:r>
    </w:p>
    <w:p w:rsidR="00290FBE" w:rsidRDefault="00290FBE" w:rsidP="00B635B7">
      <w:r>
        <w:t xml:space="preserve">                &lt;div class="main-title"&gt;Kids&lt;/div&gt;</w:t>
      </w:r>
    </w:p>
    <w:p w:rsidR="00290FBE" w:rsidRDefault="00290FBE" w:rsidP="00B635B7">
      <w:r>
        <w:t xml:space="preserve">                &lt;div class="btn-shop"&gt;</w:t>
      </w:r>
    </w:p>
    <w:p w:rsidR="00290FBE" w:rsidRDefault="00290FBE" w:rsidP="00B635B7">
      <w:r>
        <w:t xml:space="preserve">                    Shop Kids &lt;span class="bi bi-arrow-right"&gt;&lt;/span&gt;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&lt;/main&gt;</w:t>
      </w:r>
    </w:p>
    <w:p w:rsidR="00290FBE" w:rsidRDefault="00290FBE" w:rsidP="00B635B7">
      <w:r>
        <w:t xml:space="preserve">        &lt;div class="services"&gt;</w:t>
      </w:r>
    </w:p>
    <w:p w:rsidR="00290FBE" w:rsidRDefault="00290FBE" w:rsidP="00B635B7">
      <w:r>
        <w:t xml:space="preserve">            &lt;div&gt;</w:t>
      </w:r>
    </w:p>
    <w:p w:rsidR="00290FBE" w:rsidRDefault="00290FBE" w:rsidP="00B635B7">
      <w:r>
        <w:t xml:space="preserve">                &lt;span class="bi bi-truck"&gt;  &lt;/span&gt; FREE SHIPPING</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 class="bi bi-arrow-left-right"&gt;  &lt;/span&gt; FREE RETURNS</w:t>
      </w:r>
    </w:p>
    <w:p w:rsidR="00290FBE" w:rsidRDefault="00290FBE" w:rsidP="00B635B7">
      <w:r>
        <w:t xml:space="preserve">            &lt;/div&gt;</w:t>
      </w:r>
    </w:p>
    <w:p w:rsidR="00290FBE" w:rsidRDefault="00290FBE" w:rsidP="00B635B7">
      <w:r>
        <w:lastRenderedPageBreak/>
        <w:t xml:space="preserve">            &lt;div&gt;</w:t>
      </w:r>
    </w:p>
    <w:p w:rsidR="00290FBE" w:rsidRDefault="00290FBE" w:rsidP="00B635B7">
      <w:r>
        <w:t xml:space="preserve">                &lt;span class="bi bi-lock"&gt;  &lt;/span&gt; SECURE SHOPPING</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 class="bi bi-tag"&gt;  &lt;/span&gt; OVER 10,000 STYLES</w:t>
      </w:r>
    </w:p>
    <w:p w:rsidR="00290FBE" w:rsidRDefault="00290FBE" w:rsidP="00B635B7">
      <w:r>
        <w:t xml:space="preserve">            &lt;/div&gt;</w:t>
      </w:r>
    </w:p>
    <w:p w:rsidR="00290FBE" w:rsidRDefault="00290FBE" w:rsidP="00B635B7">
      <w:r>
        <w:t xml:space="preserve">        &lt;/div&gt;</w:t>
      </w:r>
    </w:p>
    <w:p w:rsidR="00290FBE" w:rsidRDefault="00290FBE" w:rsidP="00B635B7">
      <w:r>
        <w:t xml:space="preserve">    &lt;/section&gt;</w:t>
      </w:r>
    </w:p>
    <w:p w:rsidR="00290FBE" w:rsidRDefault="00290FBE" w:rsidP="00B635B7">
      <w:r>
        <w:t xml:space="preserve">    &lt;footer&gt;</w:t>
      </w:r>
    </w:p>
    <w:p w:rsidR="00290FBE" w:rsidRDefault="00290FBE" w:rsidP="00B635B7">
      <w:r>
        <w:t xml:space="preserve">        &lt;div class="footer-row-1"&gt;</w:t>
      </w:r>
    </w:p>
    <w:p w:rsidR="00290FBE" w:rsidRDefault="00290FBE" w:rsidP="00B635B7">
      <w:r>
        <w:t xml:space="preserve">                &lt;div class="footer-title"&gt;Want style Ideas and Treats?&lt;/div&gt;</w:t>
      </w:r>
    </w:p>
    <w:p w:rsidR="00290FBE" w:rsidRDefault="00290FBE" w:rsidP="00B635B7">
      <w:r>
        <w:t xml:space="preserve">                &lt;div&gt;</w:t>
      </w:r>
    </w:p>
    <w:p w:rsidR="00290FBE" w:rsidRDefault="00290FBE" w:rsidP="00B635B7">
      <w:r>
        <w:t xml:space="preserve">                    &lt;span class="email"&gt;Enter Email*&lt;/span&gt;</w:t>
      </w:r>
    </w:p>
    <w:p w:rsidR="00290FBE" w:rsidRDefault="00290FBE" w:rsidP="00B635B7">
      <w:r>
        <w:t xml:space="preserve">                    &lt;span class="subscribe"&gt;Subscribe&lt;/span&gt;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&lt;div class="footer-row-2"&gt;</w:t>
      </w:r>
    </w:p>
    <w:p w:rsidR="00290FBE" w:rsidRDefault="00290FBE" w:rsidP="00B635B7">
      <w:r>
        <w:t xml:space="preserve">            &lt;div&gt;</w:t>
      </w:r>
    </w:p>
    <w:p w:rsidR="00290FBE" w:rsidRDefault="00290FBE" w:rsidP="00B635B7">
      <w:r>
        <w:t xml:space="preserve">                &lt;span class="footer-brand-title"&gt;Shopper.&lt;/span&gt;</w:t>
      </w:r>
    </w:p>
    <w:p w:rsidR="00290FBE" w:rsidRDefault="00290FBE" w:rsidP="00B635B7">
      <w:r>
        <w:t xml:space="preserve">                &lt;aside&gt;</w:t>
      </w:r>
    </w:p>
    <w:p w:rsidR="00290FBE" w:rsidRDefault="00290FBE" w:rsidP="00B635B7">
      <w:r>
        <w:t xml:space="preserve">                    &lt;span class="bi bi-facebook"&gt;&lt;/span&gt;</w:t>
      </w:r>
    </w:p>
    <w:p w:rsidR="00290FBE" w:rsidRDefault="00290FBE" w:rsidP="00B635B7">
      <w:r>
        <w:t xml:space="preserve">                    &lt;span class="bi bi-twitter"&gt;&lt;/span&gt;</w:t>
      </w:r>
    </w:p>
    <w:p w:rsidR="00290FBE" w:rsidRDefault="00290FBE" w:rsidP="00B635B7">
      <w:r>
        <w:t xml:space="preserve">                    &lt;span class="bi bi-instagram"&gt;&lt;/span&gt;</w:t>
      </w:r>
    </w:p>
    <w:p w:rsidR="00290FBE" w:rsidRDefault="00290FBE" w:rsidP="00B635B7">
      <w:r>
        <w:t xml:space="preserve">                    &lt;span class="bi bi-youtube"&gt;&lt;/span&gt;</w:t>
      </w:r>
    </w:p>
    <w:p w:rsidR="00290FBE" w:rsidRDefault="00290FBE" w:rsidP="00B635B7">
      <w:r>
        <w:t xml:space="preserve">                    &lt;span class="bi bi-linkedin"&gt;&lt;/span&gt;</w:t>
      </w:r>
    </w:p>
    <w:p w:rsidR="00290FBE" w:rsidRDefault="00290FBE" w:rsidP="00B635B7">
      <w:r>
        <w:t xml:space="preserve">                &lt;/aside&gt;</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 class="service-title"&gt;Support&lt;/span&gt;</w:t>
      </w:r>
    </w:p>
    <w:p w:rsidR="00290FBE" w:rsidRDefault="00290FBE" w:rsidP="00B635B7">
      <w:r>
        <w:lastRenderedPageBreak/>
        <w:t xml:space="preserve">                &lt;span&gt;Contact Us&lt;/span&gt;</w:t>
      </w:r>
    </w:p>
    <w:p w:rsidR="00290FBE" w:rsidRDefault="00290FBE" w:rsidP="00B635B7">
      <w:r>
        <w:t xml:space="preserve">                &lt;span&gt;FAQs&lt;/span&gt;</w:t>
      </w:r>
    </w:p>
    <w:p w:rsidR="00290FBE" w:rsidRDefault="00290FBE" w:rsidP="00B635B7">
      <w:r>
        <w:t xml:space="preserve">                &lt;span&gt;Size Guide&lt;/span&gt;</w:t>
      </w:r>
    </w:p>
    <w:p w:rsidR="00290FBE" w:rsidRDefault="00290FBE" w:rsidP="00B635B7">
      <w:r>
        <w:t xml:space="preserve">                &lt;span&gt;Shipping &amp; Returns&lt;/span&gt;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 class="service-title"&gt;Shop&lt;/span&gt;</w:t>
      </w:r>
    </w:p>
    <w:p w:rsidR="00290FBE" w:rsidRDefault="00290FBE" w:rsidP="00B635B7">
      <w:r>
        <w:t xml:space="preserve">                &lt;span&gt;Men's Shopping&lt;/span&gt;</w:t>
      </w:r>
    </w:p>
    <w:p w:rsidR="00290FBE" w:rsidRDefault="00290FBE" w:rsidP="00B635B7">
      <w:r>
        <w:t xml:space="preserve">                &lt;span&gt;Women's Shopping&lt;/span&gt;</w:t>
      </w:r>
    </w:p>
    <w:p w:rsidR="00290FBE" w:rsidRDefault="00290FBE" w:rsidP="00B635B7">
      <w:r>
        <w:t xml:space="preserve">                &lt;span&gt;Kids' Shopping&lt;/span&gt;</w:t>
      </w:r>
    </w:p>
    <w:p w:rsidR="00290FBE" w:rsidRDefault="00290FBE" w:rsidP="00B635B7">
      <w:r>
        <w:t xml:space="preserve">                &lt;span&gt;Discounts&lt;/span&gt;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 class="service-title"&gt;Company&lt;/span&gt;</w:t>
      </w:r>
    </w:p>
    <w:p w:rsidR="00290FBE" w:rsidRDefault="00290FBE" w:rsidP="00B635B7">
      <w:r>
        <w:t xml:space="preserve">                &lt;span&gt;Our Story&lt;/span&gt;</w:t>
      </w:r>
    </w:p>
    <w:p w:rsidR="00290FBE" w:rsidRDefault="00290FBE" w:rsidP="00B635B7">
      <w:r>
        <w:t xml:space="preserve">                &lt;span&gt;Careers&lt;/span&gt;</w:t>
      </w:r>
    </w:p>
    <w:p w:rsidR="00290FBE" w:rsidRDefault="00290FBE" w:rsidP="00B635B7">
      <w:r>
        <w:t xml:space="preserve">                &lt;span&gt;Terms &amp; Conditions&lt;/span&gt;</w:t>
      </w:r>
    </w:p>
    <w:p w:rsidR="00290FBE" w:rsidRDefault="00290FBE" w:rsidP="00B635B7">
      <w:r>
        <w:t xml:space="preserve">                &lt;span&gt;Privacy &amp; Cookie policy&lt;/span&gt;</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 class="service-title"&gt;CONTACT&lt;/span&gt;</w:t>
      </w:r>
    </w:p>
    <w:p w:rsidR="00290FBE" w:rsidRDefault="00290FBE" w:rsidP="00B635B7">
      <w:r>
        <w:t xml:space="preserve">                &lt;address&gt;</w:t>
      </w:r>
    </w:p>
    <w:p w:rsidR="00290FBE" w:rsidRDefault="00290FBE" w:rsidP="00B635B7">
      <w:r>
        <w:t xml:space="preserve">                    &lt;span&gt;1-202-555-0105&lt;/span&gt;</w:t>
      </w:r>
    </w:p>
    <w:p w:rsidR="00290FBE" w:rsidRDefault="00290FBE" w:rsidP="00B635B7">
      <w:r>
        <w:t xml:space="preserve">                    &lt;span&gt;1-202-555-0106&lt;/span&gt;</w:t>
      </w:r>
    </w:p>
    <w:p w:rsidR="00290FBE" w:rsidRDefault="00290FBE" w:rsidP="00B635B7">
      <w:r>
        <w:t xml:space="preserve">                    &lt;span&gt;help@shopper.com&lt;/span&gt;</w:t>
      </w:r>
    </w:p>
    <w:p w:rsidR="00290FBE" w:rsidRDefault="00290FBE" w:rsidP="00B635B7">
      <w:r>
        <w:t xml:space="preserve">                &lt;/address&gt;</w:t>
      </w:r>
    </w:p>
    <w:p w:rsidR="00290FBE" w:rsidRDefault="00290FBE" w:rsidP="00B635B7">
      <w:r>
        <w:t xml:space="preserve">            &lt;/div&gt;</w:t>
      </w:r>
    </w:p>
    <w:p w:rsidR="00290FBE" w:rsidRDefault="00290FBE" w:rsidP="00B635B7">
      <w:r>
        <w:t xml:space="preserve">        &lt;/div&gt;</w:t>
      </w:r>
    </w:p>
    <w:p w:rsidR="00290FBE" w:rsidRDefault="00290FBE" w:rsidP="00B635B7">
      <w:r>
        <w:t xml:space="preserve">    &lt;/footer&gt;</w:t>
      </w:r>
    </w:p>
    <w:p w:rsidR="00290FBE" w:rsidRDefault="00290FBE" w:rsidP="00B635B7">
      <w:r>
        <w:lastRenderedPageBreak/>
        <w:t>&lt;/body&gt;</w:t>
      </w:r>
    </w:p>
    <w:p w:rsidR="00290FBE" w:rsidRDefault="00290FBE" w:rsidP="00B635B7">
      <w:r>
        <w:t>&lt;/html&gt;</w:t>
      </w:r>
    </w:p>
    <w:p w:rsidR="00290FBE" w:rsidRDefault="00290FBE" w:rsidP="00B635B7"/>
    <w:p w:rsidR="00290FBE" w:rsidRDefault="00290FBE" w:rsidP="00B635B7">
      <w:r>
        <w:t>Ex: Flipkart footer - layout</w:t>
      </w:r>
    </w:p>
    <w:p w:rsidR="00290FBE" w:rsidRDefault="00290FBE" w:rsidP="00B635B7"/>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footer {</w:t>
      </w:r>
    </w:p>
    <w:p w:rsidR="00290FBE" w:rsidRDefault="00290FBE" w:rsidP="00B635B7">
      <w:r>
        <w:t xml:space="preserve">            background-color: black;</w:t>
      </w:r>
    </w:p>
    <w:p w:rsidR="00290FBE" w:rsidRDefault="00290FBE" w:rsidP="00B635B7">
      <w:r>
        <w:t xml:space="preserve">            color:white;</w:t>
      </w:r>
    </w:p>
    <w:p w:rsidR="00290FBE" w:rsidRDefault="00290FBE" w:rsidP="00B635B7">
      <w:r>
        <w:t xml:space="preserve">            font-size: 20px;</w:t>
      </w:r>
    </w:p>
    <w:p w:rsidR="00290FBE" w:rsidRDefault="00290FBE" w:rsidP="00B635B7">
      <w:r>
        <w:t xml:space="preserve">            padding: 10px;</w:t>
      </w:r>
    </w:p>
    <w:p w:rsidR="00290FBE" w:rsidRDefault="00290FBE" w:rsidP="00B635B7">
      <w:r>
        <w:t xml:space="preserve">            display: grid;</w:t>
      </w:r>
    </w:p>
    <w:p w:rsidR="00290FBE" w:rsidRDefault="00290FBE" w:rsidP="00B635B7">
      <w:r>
        <w:t xml:space="preserve">            grid-template-columns: 6fr 6fr;</w:t>
      </w:r>
    </w:p>
    <w:p w:rsidR="00290FBE" w:rsidRDefault="00290FBE" w:rsidP="00B635B7">
      <w:r>
        <w:t xml:space="preserve">            height: 300px;</w:t>
      </w:r>
    </w:p>
    <w:p w:rsidR="00290FBE" w:rsidRDefault="00290FBE" w:rsidP="00B635B7">
      <w:r>
        <w:t xml:space="preserve">        }</w:t>
      </w:r>
    </w:p>
    <w:p w:rsidR="00290FBE" w:rsidRDefault="00290FBE" w:rsidP="00B635B7">
      <w:r>
        <w:t xml:space="preserve">        .left-panel {</w:t>
      </w:r>
    </w:p>
    <w:p w:rsidR="00290FBE" w:rsidRDefault="00290FBE" w:rsidP="00B635B7">
      <w:r>
        <w:t xml:space="preserve">            display: grid;</w:t>
      </w:r>
    </w:p>
    <w:p w:rsidR="00290FBE" w:rsidRDefault="00290FBE" w:rsidP="00B635B7">
      <w:r>
        <w:t xml:space="preserve">            grid-template-columns: 3fr 3fr 3fr 3fr;</w:t>
      </w:r>
    </w:p>
    <w:p w:rsidR="00290FBE" w:rsidRDefault="00290FBE" w:rsidP="00B635B7">
      <w:r>
        <w:t xml:space="preserve">        }</w:t>
      </w:r>
    </w:p>
    <w:p w:rsidR="00290FBE" w:rsidRDefault="00290FBE" w:rsidP="00B635B7">
      <w:r>
        <w:t xml:space="preserve">        .right-panel {</w:t>
      </w:r>
    </w:p>
    <w:p w:rsidR="00290FBE" w:rsidRDefault="00290FBE" w:rsidP="00B635B7">
      <w:r>
        <w:t xml:space="preserve">            display: grid;</w:t>
      </w:r>
    </w:p>
    <w:p w:rsidR="00290FBE" w:rsidRDefault="00290FBE" w:rsidP="00B635B7">
      <w:r>
        <w:t xml:space="preserve">            grid-template-columns: 6fr 6fr;</w:t>
      </w:r>
    </w:p>
    <w:p w:rsidR="00290FBE" w:rsidRDefault="00290FBE" w:rsidP="00B635B7">
      <w:r>
        <w:t xml:space="preserve">            border-left: 1px solid white;</w:t>
      </w:r>
    </w:p>
    <w:p w:rsidR="00290FBE" w:rsidRDefault="00290FBE" w:rsidP="00B635B7">
      <w:r>
        <w:lastRenderedPageBreak/>
        <w:t xml:space="preserve">            padding-left: 20px;</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&lt;footer&gt;</w:t>
      </w:r>
    </w:p>
    <w:p w:rsidR="00290FBE" w:rsidRDefault="00290FBE" w:rsidP="00B635B7">
      <w:r>
        <w:t xml:space="preserve">        &lt;div class="left-panel"&gt;</w:t>
      </w:r>
    </w:p>
    <w:p w:rsidR="00290FBE" w:rsidRDefault="00290FBE" w:rsidP="00B635B7">
      <w:r>
        <w:t xml:space="preserve">            &lt;div&gt;Col-1&lt;/div&gt;</w:t>
      </w:r>
    </w:p>
    <w:p w:rsidR="00290FBE" w:rsidRDefault="00290FBE" w:rsidP="00B635B7">
      <w:r>
        <w:t xml:space="preserve">            &lt;div&gt;Col-2&lt;/div&gt;</w:t>
      </w:r>
    </w:p>
    <w:p w:rsidR="00290FBE" w:rsidRDefault="00290FBE" w:rsidP="00B635B7">
      <w:r>
        <w:t xml:space="preserve">            &lt;div&gt;Col-3&lt;/div&gt;</w:t>
      </w:r>
    </w:p>
    <w:p w:rsidR="00290FBE" w:rsidRDefault="00290FBE" w:rsidP="00B635B7">
      <w:r>
        <w:t xml:space="preserve">            &lt;div&gt;Col-4&lt;/div&gt;</w:t>
      </w:r>
    </w:p>
    <w:p w:rsidR="00290FBE" w:rsidRDefault="00290FBE" w:rsidP="00B635B7">
      <w:r>
        <w:t xml:space="preserve">        &lt;/div&gt;</w:t>
      </w:r>
    </w:p>
    <w:p w:rsidR="00290FBE" w:rsidRDefault="00290FBE" w:rsidP="00B635B7">
      <w:r>
        <w:t xml:space="preserve">        &lt;div class="right-panel"&gt;</w:t>
      </w:r>
    </w:p>
    <w:p w:rsidR="00290FBE" w:rsidRDefault="00290FBE" w:rsidP="00B635B7">
      <w:r>
        <w:t xml:space="preserve">            &lt;div&gt;Col-1&lt;/div&gt;</w:t>
      </w:r>
    </w:p>
    <w:p w:rsidR="00290FBE" w:rsidRDefault="00290FBE" w:rsidP="00B635B7">
      <w:r>
        <w:t xml:space="preserve">            &lt;div&gt;Col-2&lt;/div&gt;</w:t>
      </w:r>
    </w:p>
    <w:p w:rsidR="00290FBE" w:rsidRDefault="00290FBE" w:rsidP="00B635B7">
      <w:r>
        <w:t xml:space="preserve">        &lt;/div&gt;</w:t>
      </w:r>
    </w:p>
    <w:p w:rsidR="00290FBE" w:rsidRDefault="00290FBE" w:rsidP="00B635B7">
      <w:r>
        <w:t xml:space="preserve">    &lt;/footer&gt;</w:t>
      </w:r>
    </w:p>
    <w:p w:rsidR="00290FBE" w:rsidRDefault="00290FBE" w:rsidP="00B635B7">
      <w:r>
        <w:t>&lt;/body&gt;</w:t>
      </w:r>
    </w:p>
    <w:p w:rsidR="00290FBE" w:rsidRDefault="00290FBE" w:rsidP="00B635B7">
      <w:r>
        <w:t>&lt;/html&gt;</w:t>
      </w:r>
    </w:p>
    <w:p w:rsidR="00290FBE" w:rsidRDefault="00290FBE" w:rsidP="00B635B7"/>
    <w:p w:rsidR="00290FBE" w:rsidRPr="0013025A" w:rsidRDefault="00290FBE" w:rsidP="00B635B7">
      <w:pPr>
        <w:rPr>
          <w:b/>
          <w:bCs/>
          <w:rPrChange w:id="27" w:author="Priyanshu Solon" w:date="2025-05-22T22:39:00Z">
            <w:rPr/>
          </w:rPrChange>
        </w:rPr>
      </w:pPr>
      <w:r>
        <w:t xml:space="preserve">                            </w:t>
      </w:r>
      <w:r w:rsidRPr="0013025A">
        <w:rPr>
          <w:b/>
          <w:bCs/>
          <w:rPrChange w:id="28" w:author="Priyanshu Solon" w:date="2025-05-22T22:39:00Z">
            <w:rPr/>
          </w:rPrChange>
        </w:rPr>
        <w:t>Dialog</w:t>
      </w:r>
    </w:p>
    <w:p w:rsidR="00290FBE" w:rsidRDefault="00290FBE" w:rsidP="00B635B7">
      <w:r>
        <w:t>- It opens a popup window inside page.</w:t>
      </w:r>
    </w:p>
    <w:p w:rsidR="00290FBE" w:rsidRDefault="00290FBE" w:rsidP="00B635B7">
      <w:r>
        <w:t>- It is used as window with content in backdrop.</w:t>
      </w:r>
    </w:p>
    <w:p w:rsidR="00290FBE" w:rsidRDefault="00290FBE" w:rsidP="00B635B7">
      <w:r>
        <w:t>- Dialog is default hidden, you have to display with "open" attribute.</w:t>
      </w:r>
    </w:p>
    <w:p w:rsidR="00290FBE" w:rsidRDefault="00290FBE" w:rsidP="00B635B7"/>
    <w:p w:rsidR="00290FBE" w:rsidRDefault="00290FBE" w:rsidP="00B635B7">
      <w:r>
        <w:t>Syntax:</w:t>
      </w:r>
    </w:p>
    <w:p w:rsidR="00290FBE" w:rsidRDefault="00290FBE" w:rsidP="00B635B7">
      <w:r>
        <w:t xml:space="preserve">      &lt;dialog  open&gt;</w:t>
      </w:r>
    </w:p>
    <w:p w:rsidR="00290FBE" w:rsidRDefault="00290FBE" w:rsidP="00B635B7"/>
    <w:p w:rsidR="00290FBE" w:rsidRDefault="00290FBE" w:rsidP="00B635B7">
      <w:r>
        <w:t xml:space="preserve">          ... your content ...</w:t>
      </w:r>
    </w:p>
    <w:p w:rsidR="00290FBE" w:rsidRDefault="00290FBE" w:rsidP="00B635B7"/>
    <w:p w:rsidR="00290FBE" w:rsidRDefault="00290FBE" w:rsidP="00B635B7">
      <w:r>
        <w:t xml:space="preserve">    &lt;/dialog&gt;</w:t>
      </w:r>
    </w:p>
    <w:p w:rsidR="00290FBE" w:rsidRDefault="00290FBE" w:rsidP="00B635B7"/>
    <w:p w:rsidR="00290FBE" w:rsidRDefault="00290FBE" w:rsidP="00B635B7">
      <w:r>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&lt;link rel="stylesheet" href="../node_modules/bootstrap-icons/font/bootstrap-icons.css"&gt;</w:t>
      </w:r>
    </w:p>
    <w:p w:rsidR="00290FBE" w:rsidRDefault="00290FBE" w:rsidP="00B635B7">
      <w:r>
        <w:t xml:space="preserve">    &lt;style&gt;</w:t>
      </w:r>
    </w:p>
    <w:p w:rsidR="00290FBE" w:rsidRDefault="00290FBE" w:rsidP="00B635B7">
      <w:r>
        <w:t xml:space="preserve">        .dialog-header {</w:t>
      </w:r>
    </w:p>
    <w:p w:rsidR="00290FBE" w:rsidRDefault="00290FBE" w:rsidP="00B635B7">
      <w:r>
        <w:t xml:space="preserve">            background-color: black;</w:t>
      </w:r>
    </w:p>
    <w:p w:rsidR="00290FBE" w:rsidRDefault="00290FBE" w:rsidP="00B635B7">
      <w:r>
        <w:t xml:space="preserve">            color:white;</w:t>
      </w:r>
    </w:p>
    <w:p w:rsidR="00290FBE" w:rsidRDefault="00290FBE" w:rsidP="00B635B7">
      <w:r>
        <w:t xml:space="preserve">            padding: 10px;</w:t>
      </w:r>
    </w:p>
    <w:p w:rsidR="00290FBE" w:rsidRDefault="00290FBE" w:rsidP="00B635B7">
      <w:r>
        <w:t xml:space="preserve">            display: flex;</w:t>
      </w:r>
    </w:p>
    <w:p w:rsidR="00290FBE" w:rsidRDefault="00290FBE" w:rsidP="00B635B7">
      <w:r>
        <w:t xml:space="preserve">            justify-content: space-between;</w:t>
      </w:r>
    </w:p>
    <w:p w:rsidR="00290FBE" w:rsidRDefault="00290FBE" w:rsidP="00B635B7">
      <w:r>
        <w:t xml:space="preserve">        }</w:t>
      </w:r>
    </w:p>
    <w:p w:rsidR="00290FBE" w:rsidRDefault="00290FBE" w:rsidP="00B635B7">
      <w:r>
        <w:t xml:space="preserve">        dialog {</w:t>
      </w:r>
    </w:p>
    <w:p w:rsidR="00290FBE" w:rsidRDefault="00290FBE" w:rsidP="00B635B7">
      <w:r>
        <w:t xml:space="preserve">            width: 300px;</w:t>
      </w:r>
    </w:p>
    <w:p w:rsidR="00290FBE" w:rsidRDefault="00290FBE" w:rsidP="00B635B7">
      <w:r>
        <w:t xml:space="preserve">            height: 400px;</w:t>
      </w:r>
    </w:p>
    <w:p w:rsidR="00290FBE" w:rsidRDefault="00290FBE" w:rsidP="00B635B7">
      <w:r>
        <w:t xml:space="preserve">            padding: 30px;</w:t>
      </w:r>
    </w:p>
    <w:p w:rsidR="00290FBE" w:rsidRDefault="00290FBE" w:rsidP="00B635B7">
      <w:r>
        <w:t xml:space="preserve">            box-shadow: 4px 3px 2px gray;</w:t>
      </w:r>
    </w:p>
    <w:p w:rsidR="00290FBE" w:rsidRDefault="00290FBE" w:rsidP="00B635B7">
      <w:r>
        <w:t xml:space="preserve">        }</w:t>
      </w:r>
    </w:p>
    <w:p w:rsidR="00290FBE" w:rsidRDefault="00290FBE" w:rsidP="00B635B7">
      <w:r>
        <w:t xml:space="preserve">        .dialog-body {</w:t>
      </w:r>
    </w:p>
    <w:p w:rsidR="00290FBE" w:rsidRDefault="00290FBE" w:rsidP="00B635B7">
      <w:r>
        <w:t xml:space="preserve">            height: 250px;</w:t>
      </w:r>
    </w:p>
    <w:p w:rsidR="00290FBE" w:rsidRDefault="00290FBE" w:rsidP="00B635B7">
      <w:r>
        <w:t xml:space="preserve">            margin-top:20px;</w:t>
      </w:r>
    </w:p>
    <w:p w:rsidR="00290FBE" w:rsidRDefault="00290FBE" w:rsidP="00B635B7">
      <w:r>
        <w:t xml:space="preserve">        }</w:t>
      </w:r>
    </w:p>
    <w:p w:rsidR="00290FBE" w:rsidRDefault="00290FBE" w:rsidP="00B635B7">
      <w:r>
        <w:lastRenderedPageBreak/>
        <w:t xml:space="preserve">        .text-area {</w:t>
      </w:r>
    </w:p>
    <w:p w:rsidR="00290FBE" w:rsidRDefault="00290FBE" w:rsidP="00B635B7">
      <w:r>
        <w:t xml:space="preserve">            height: 250px;</w:t>
      </w:r>
    </w:p>
    <w:p w:rsidR="00290FBE" w:rsidRDefault="00290FBE" w:rsidP="00B635B7">
      <w:r>
        <w:t xml:space="preserve">            border:1px solid gray;</w:t>
      </w:r>
    </w:p>
    <w:p w:rsidR="00290FBE" w:rsidRDefault="00290FBE" w:rsidP="00B635B7">
      <w:r>
        <w:t xml:space="preserve">        }</w:t>
      </w:r>
    </w:p>
    <w:p w:rsidR="00290FBE" w:rsidRDefault="00290FBE" w:rsidP="00B635B7">
      <w:r>
        <w:t xml:space="preserve">        .dialog-footer {</w:t>
      </w:r>
    </w:p>
    <w:p w:rsidR="00290FBE" w:rsidRDefault="00290FBE" w:rsidP="00B635B7">
      <w:r>
        <w:t xml:space="preserve">            margin-top: 50px;</w:t>
      </w:r>
    </w:p>
    <w:p w:rsidR="00290FBE" w:rsidRDefault="00290FBE" w:rsidP="00B635B7">
      <w:r>
        <w:t xml:space="preserve">        }</w:t>
      </w:r>
    </w:p>
    <w:p w:rsidR="00290FBE" w:rsidRDefault="00290FBE" w:rsidP="00B635B7">
      <w:r>
        <w:t xml:space="preserve">        .btn-post {</w:t>
      </w:r>
    </w:p>
    <w:p w:rsidR="00290FBE" w:rsidRDefault="00290FBE" w:rsidP="00B635B7">
      <w:r>
        <w:t xml:space="preserve">            width: 100%;</w:t>
      </w:r>
    </w:p>
    <w:p w:rsidR="00290FBE" w:rsidRDefault="00290FBE" w:rsidP="00B635B7">
      <w:r>
        <w:t xml:space="preserve">            background-color: goldenrod;</w:t>
      </w:r>
    </w:p>
    <w:p w:rsidR="00290FBE" w:rsidRDefault="00290FBE" w:rsidP="00B635B7">
      <w:r>
        <w:t xml:space="preserve">            color:white;</w:t>
      </w:r>
    </w:p>
    <w:p w:rsidR="00290FBE" w:rsidRDefault="00290FBE" w:rsidP="00B635B7">
      <w:r>
        <w:t xml:space="preserve">            padding: 5px;</w:t>
      </w:r>
    </w:p>
    <w:p w:rsidR="00290FBE" w:rsidRDefault="00290FBE" w:rsidP="00B635B7">
      <w:r>
        <w:t xml:space="preserve">            text-align: center;</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w:t>
      </w:r>
    </w:p>
    <w:p w:rsidR="00290FBE" w:rsidRDefault="00290FBE" w:rsidP="00B635B7">
      <w:r>
        <w:t xml:space="preserve">    &lt;dialog open&gt;</w:t>
      </w:r>
    </w:p>
    <w:p w:rsidR="00290FBE" w:rsidRDefault="00290FBE" w:rsidP="00B635B7">
      <w:r>
        <w:t xml:space="preserve">        &lt;div class="dialog-header"&gt;</w:t>
      </w:r>
    </w:p>
    <w:p w:rsidR="00290FBE" w:rsidRDefault="00290FBE" w:rsidP="00B635B7">
      <w:r>
        <w:t xml:space="preserve">            &lt;span&gt;Ask Disha 2.0&lt;/span&gt;</w:t>
      </w:r>
    </w:p>
    <w:p w:rsidR="00290FBE" w:rsidRDefault="00290FBE" w:rsidP="00B635B7">
      <w:r>
        <w:t xml:space="preserve">            &lt;span class="bi bi-x-lg"&gt;&lt;/span&gt;</w:t>
      </w:r>
    </w:p>
    <w:p w:rsidR="00290FBE" w:rsidRDefault="00290FBE" w:rsidP="00B635B7">
      <w:r>
        <w:t xml:space="preserve">        &lt;/div&gt;</w:t>
      </w:r>
    </w:p>
    <w:p w:rsidR="00290FBE" w:rsidRDefault="00290FBE" w:rsidP="00B635B7">
      <w:r>
        <w:t xml:space="preserve">        &lt;div class="dialog-body"&gt;</w:t>
      </w:r>
    </w:p>
    <w:p w:rsidR="00290FBE" w:rsidRDefault="00290FBE" w:rsidP="00B635B7">
      <w:r>
        <w:t xml:space="preserve">            &lt;span&gt;Your Comments&lt;/span&gt;</w:t>
      </w:r>
    </w:p>
    <w:p w:rsidR="00290FBE" w:rsidRDefault="00290FBE" w:rsidP="00B635B7">
      <w:r>
        <w:t xml:space="preserve">            &lt;div class="text-area"&gt;</w:t>
      </w:r>
    </w:p>
    <w:p w:rsidR="00290FBE" w:rsidRDefault="00290FBE" w:rsidP="00B635B7"/>
    <w:p w:rsidR="00290FBE" w:rsidRDefault="00290FBE" w:rsidP="00B635B7">
      <w:r>
        <w:t xml:space="preserve">            &lt;/div&gt;</w:t>
      </w:r>
    </w:p>
    <w:p w:rsidR="00290FBE" w:rsidRDefault="00290FBE" w:rsidP="00B635B7">
      <w:r>
        <w:t xml:space="preserve">        &lt;/div&gt;</w:t>
      </w:r>
    </w:p>
    <w:p w:rsidR="00290FBE" w:rsidRDefault="00290FBE" w:rsidP="00B635B7">
      <w:r>
        <w:lastRenderedPageBreak/>
        <w:t xml:space="preserve">        &lt;div class="dialog-footer"&gt;</w:t>
      </w:r>
    </w:p>
    <w:p w:rsidR="00290FBE" w:rsidRDefault="00290FBE" w:rsidP="00B635B7">
      <w:r>
        <w:t xml:space="preserve">            &lt;div class="btn-post"&gt;Post Comment&lt;/div&gt;</w:t>
      </w:r>
    </w:p>
    <w:p w:rsidR="00290FBE" w:rsidRDefault="00290FBE" w:rsidP="00B635B7">
      <w:r>
        <w:t xml:space="preserve">        &lt;/div&gt;</w:t>
      </w:r>
    </w:p>
    <w:p w:rsidR="00290FBE" w:rsidRDefault="00290FBE" w:rsidP="00B635B7">
      <w:r>
        <w:t xml:space="preserve">    &lt;/dialog&gt;</w:t>
      </w:r>
    </w:p>
    <w:p w:rsidR="00290FBE" w:rsidRDefault="00290FBE" w:rsidP="00B635B7">
      <w:r>
        <w:t xml:space="preserve">    Lorem ipsum dolor sit amet consectetur adipisicing elit. Nisi exercitationem ex esse qui dolorem. Inventore, veniam dolores, dolorum at aliquid expedita deleniti dicta maiores sunt fugit vero, id nesciunt dolorem.</w:t>
      </w:r>
    </w:p>
    <w:p w:rsidR="00290FBE" w:rsidRDefault="00290FBE" w:rsidP="00B635B7">
      <w:r>
        <w:t xml:space="preserve">    Lorem, ipsum dolor sit amet consectetur adipisicing elit. At dicta sunt cumque accusamus, magnam, mollitia amet neque, dolorem modi eum veritatis. Ipsum, delectus voluptate odit facilis rerum dignissimos ullam ipsam?    </w:t>
      </w:r>
    </w:p>
    <w:p w:rsidR="00290FBE" w:rsidRDefault="00290FBE" w:rsidP="00B635B7">
      <w:r>
        <w:t>&lt;/body&gt;</w:t>
      </w:r>
    </w:p>
    <w:p w:rsidR="00290FBE" w:rsidRDefault="00290FBE" w:rsidP="00B635B7">
      <w:r>
        <w:t>&lt;/html&gt;</w:t>
      </w:r>
    </w:p>
    <w:p w:rsidR="00290FBE" w:rsidRDefault="00290FBE" w:rsidP="00B635B7"/>
    <w:p w:rsidR="00290FBE" w:rsidRDefault="00290FBE" w:rsidP="00B635B7">
      <w:r>
        <w:t>Ex: Dialog</w:t>
      </w:r>
    </w:p>
    <w:p w:rsidR="00290FBE" w:rsidRDefault="00290FBE" w:rsidP="00B635B7"/>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&lt;link rel="stylesheet" href="../node_modules/bootstrap-icons/font/bootstrap-icons.css"&gt;</w:t>
      </w:r>
    </w:p>
    <w:p w:rsidR="00290FBE" w:rsidRDefault="00290FBE" w:rsidP="00B635B7">
      <w:r>
        <w:t xml:space="preserve">    &lt;style&gt;</w:t>
      </w:r>
    </w:p>
    <w:p w:rsidR="00290FBE" w:rsidRDefault="00290FBE" w:rsidP="00B635B7">
      <w:r>
        <w:t xml:space="preserve">        dialog {</w:t>
      </w:r>
    </w:p>
    <w:p w:rsidR="00290FBE" w:rsidRDefault="00290FBE" w:rsidP="00B635B7">
      <w:r>
        <w:t xml:space="preserve">            border:none;</w:t>
      </w:r>
    </w:p>
    <w:p w:rsidR="00290FBE" w:rsidRDefault="00290FBE" w:rsidP="00B635B7">
      <w:r>
        <w:t xml:space="preserve">            padding: 0px;</w:t>
      </w:r>
    </w:p>
    <w:p w:rsidR="00290FBE" w:rsidRDefault="00290FBE" w:rsidP="00B635B7">
      <w:r>
        <w:t xml:space="preserve">            border-top-left-radius: 20px;</w:t>
      </w:r>
    </w:p>
    <w:p w:rsidR="00290FBE" w:rsidRDefault="00290FBE" w:rsidP="00B635B7">
      <w:r>
        <w:t xml:space="preserve">            border-top-right-radius: 20px;</w:t>
      </w:r>
    </w:p>
    <w:p w:rsidR="00290FBE" w:rsidRDefault="00290FBE" w:rsidP="00B635B7">
      <w:r>
        <w:t xml:space="preserve">            border-bottom-left-radius: 20px;</w:t>
      </w:r>
    </w:p>
    <w:p w:rsidR="00290FBE" w:rsidRDefault="00290FBE" w:rsidP="00B635B7">
      <w:r>
        <w:t xml:space="preserve">            border-bottom-right-radius: 20px;</w:t>
      </w:r>
    </w:p>
    <w:p w:rsidR="00290FBE" w:rsidRDefault="00290FBE" w:rsidP="00B635B7">
      <w:r>
        <w:lastRenderedPageBreak/>
        <w:t xml:space="preserve">            width: 500px;</w:t>
      </w:r>
    </w:p>
    <w:p w:rsidR="00290FBE" w:rsidRDefault="00290FBE" w:rsidP="00B635B7">
      <w:r>
        <w:t xml:space="preserve">        }</w:t>
      </w:r>
    </w:p>
    <w:p w:rsidR="00290FBE" w:rsidRDefault="00290FBE" w:rsidP="00B635B7">
      <w:r>
        <w:t xml:space="preserve">        .dialog-header {</w:t>
      </w:r>
    </w:p>
    <w:p w:rsidR="00290FBE" w:rsidRDefault="00290FBE" w:rsidP="00B635B7">
      <w:r>
        <w:t xml:space="preserve">            background-color: orangered;</w:t>
      </w:r>
    </w:p>
    <w:p w:rsidR="00290FBE" w:rsidRDefault="00290FBE" w:rsidP="00B635B7">
      <w:r>
        <w:t xml:space="preserve">            color:white;</w:t>
      </w:r>
    </w:p>
    <w:p w:rsidR="00290FBE" w:rsidRDefault="00290FBE" w:rsidP="00B635B7">
      <w:r>
        <w:t xml:space="preserve">            height: 100px;</w:t>
      </w:r>
    </w:p>
    <w:p w:rsidR="00290FBE" w:rsidRDefault="00290FBE" w:rsidP="00B635B7">
      <w:r>
        <w:t xml:space="preserve">            padding: 20px;</w:t>
      </w:r>
    </w:p>
    <w:p w:rsidR="00290FBE" w:rsidRDefault="00290FBE" w:rsidP="00B635B7">
      <w:r>
        <w:t xml:space="preserve">            font-size: 50px;</w:t>
      </w:r>
    </w:p>
    <w:p w:rsidR="00290FBE" w:rsidRDefault="00290FBE" w:rsidP="00B635B7">
      <w:r>
        <w:t xml:space="preserve">            font-family: Arial;</w:t>
      </w:r>
    </w:p>
    <w:p w:rsidR="00290FBE" w:rsidRDefault="00290FBE" w:rsidP="00B635B7">
      <w:r>
        <w:t xml:space="preserve">            border-radius: 20px;</w:t>
      </w:r>
    </w:p>
    <w:p w:rsidR="00290FBE" w:rsidRDefault="00290FBE" w:rsidP="00B635B7">
      <w:r>
        <w:t xml:space="preserve">            display: flex;</w:t>
      </w:r>
    </w:p>
    <w:p w:rsidR="00290FBE" w:rsidRDefault="00290FBE" w:rsidP="00B635B7">
      <w:r>
        <w:t xml:space="preserve">            justify-content: space-between;</w:t>
      </w:r>
    </w:p>
    <w:p w:rsidR="00290FBE" w:rsidRDefault="00290FBE" w:rsidP="00B635B7">
      <w:r>
        <w:t xml:space="preserve">        }</w:t>
      </w:r>
    </w:p>
    <w:p w:rsidR="00290FBE" w:rsidRDefault="00290FBE" w:rsidP="00B635B7">
      <w:r>
        <w:t xml:space="preserve">        .dialog-body {</w:t>
      </w:r>
    </w:p>
    <w:p w:rsidR="00290FBE" w:rsidRDefault="00290FBE" w:rsidP="00B635B7">
      <w:r>
        <w:t xml:space="preserve">            background-color: white;</w:t>
      </w:r>
    </w:p>
    <w:p w:rsidR="00290FBE" w:rsidRDefault="00290FBE" w:rsidP="00B635B7">
      <w:r>
        <w:t xml:space="preserve">            border-radius: 20px;</w:t>
      </w:r>
    </w:p>
    <w:p w:rsidR="00290FBE" w:rsidRDefault="00290FBE" w:rsidP="00B635B7">
      <w:r>
        <w:t xml:space="preserve">            margin-top: -40px;</w:t>
      </w:r>
    </w:p>
    <w:p w:rsidR="00290FBE" w:rsidRDefault="00290FBE" w:rsidP="00B635B7">
      <w:r>
        <w:t xml:space="preserve">            padding: 50px;</w:t>
      </w:r>
    </w:p>
    <w:p w:rsidR="00290FBE" w:rsidRDefault="00290FBE" w:rsidP="00B635B7">
      <w:r>
        <w:t xml:space="preserve">            font-size: 16px;</w:t>
      </w:r>
    </w:p>
    <w:p w:rsidR="00290FBE" w:rsidRDefault="00290FBE" w:rsidP="00B635B7">
      <w:r>
        <w:t xml:space="preserve">            font-family: Arial;</w:t>
      </w:r>
    </w:p>
    <w:p w:rsidR="00290FBE" w:rsidRDefault="00290FBE" w:rsidP="00B635B7">
      <w:r>
        <w:t xml:space="preserve">            height: 250px;</w:t>
      </w:r>
    </w:p>
    <w:p w:rsidR="00290FBE" w:rsidRDefault="00290FBE" w:rsidP="00B635B7">
      <w:r>
        <w:t xml:space="preserve">        }</w:t>
      </w:r>
    </w:p>
    <w:p w:rsidR="00290FBE" w:rsidRDefault="00290FBE" w:rsidP="00B635B7">
      <w:r>
        <w:t xml:space="preserve">        .dialog-footer {</w:t>
      </w:r>
    </w:p>
    <w:p w:rsidR="00290FBE" w:rsidRDefault="00290FBE" w:rsidP="00B635B7">
      <w:r>
        <w:t xml:space="preserve">            padding: 20px;</w:t>
      </w:r>
    </w:p>
    <w:p w:rsidR="00290FBE" w:rsidRDefault="00290FBE" w:rsidP="00B635B7">
      <w:r>
        <w:t xml:space="preserve">            border-top: 1px solid gray;</w:t>
      </w:r>
    </w:p>
    <w:p w:rsidR="00290FBE" w:rsidRDefault="00290FBE" w:rsidP="00B635B7">
      <w:r>
        <w:t xml:space="preserve">            font-size: 14px;</w:t>
      </w:r>
    </w:p>
    <w:p w:rsidR="00290FBE" w:rsidRDefault="00290FBE" w:rsidP="00B635B7">
      <w:r>
        <w:t xml:space="preserve">            color:rgb(180, 180, 180);</w:t>
      </w:r>
    </w:p>
    <w:p w:rsidR="00290FBE" w:rsidRDefault="00290FBE" w:rsidP="00B635B7">
      <w:r>
        <w:t xml:space="preserve">        }</w:t>
      </w:r>
    </w:p>
    <w:p w:rsidR="00290FBE" w:rsidRDefault="00290FBE" w:rsidP="00B635B7">
      <w:r>
        <w:t xml:space="preserve">        body {</w:t>
      </w:r>
    </w:p>
    <w:p w:rsidR="00290FBE" w:rsidRDefault="00290FBE" w:rsidP="00B635B7">
      <w:r>
        <w:lastRenderedPageBreak/>
        <w:t xml:space="preserve">            background-color: black;</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&lt;dialog open&gt;</w:t>
      </w:r>
    </w:p>
    <w:p w:rsidR="00290FBE" w:rsidRDefault="00290FBE" w:rsidP="00B635B7">
      <w:r>
        <w:t xml:space="preserve">        &lt;div class="dialog-header"&gt;</w:t>
      </w:r>
    </w:p>
    <w:p w:rsidR="00290FBE" w:rsidRDefault="00290FBE" w:rsidP="00B635B7">
      <w:r>
        <w:t xml:space="preserve">            &lt;span class="bi bi-person-circle"&gt; &lt;span&gt;Naresh IT&lt;/span&gt; &lt;/span&gt;</w:t>
      </w:r>
    </w:p>
    <w:p w:rsidR="00290FBE" w:rsidRDefault="00290FBE" w:rsidP="00B635B7">
      <w:r>
        <w:t xml:space="preserve">            &lt;span class="bi bi-x-circle-fill"&gt;&lt;/span&gt;</w:t>
      </w:r>
    </w:p>
    <w:p w:rsidR="00290FBE" w:rsidRDefault="00290FBE" w:rsidP="00B635B7">
      <w:r>
        <w:t xml:space="preserve">        &lt;/div&gt;</w:t>
      </w:r>
    </w:p>
    <w:p w:rsidR="00290FBE" w:rsidRDefault="00290FBE" w:rsidP="00B635B7">
      <w:r>
        <w:t xml:space="preserve">        &lt;div class="dialog-body"&gt;</w:t>
      </w:r>
    </w:p>
    <w:p w:rsidR="00290FBE" w:rsidRDefault="00290FBE" w:rsidP="00B635B7">
      <w:r>
        <w:t xml:space="preserve">           &lt;div&gt; Naresh IT&lt;/div&gt;</w:t>
      </w:r>
    </w:p>
    <w:p w:rsidR="00290FBE" w:rsidRDefault="00290FBE" w:rsidP="00B635B7">
      <w:r>
        <w:t xml:space="preserve">           &lt;div&gt;Hello , Good Afternoon&lt;/div&gt;</w:t>
      </w:r>
    </w:p>
    <w:p w:rsidR="00290FBE" w:rsidRDefault="00290FBE" w:rsidP="00B635B7">
      <w:r>
        <w:t xml:space="preserve">            &lt;div&gt;</w:t>
      </w:r>
    </w:p>
    <w:p w:rsidR="00290FBE" w:rsidRDefault="00290FBE" w:rsidP="00B635B7">
      <w:r>
        <w:t xml:space="preserve">                Appear that you are visiting our pages! Can we help you find any suitable course ?</w:t>
      </w:r>
    </w:p>
    <w:p w:rsidR="00290FBE" w:rsidRDefault="00290FBE" w:rsidP="00B635B7">
      <w:r>
        <w:t xml:space="preserve">                &lt;br&gt;</w:t>
      </w:r>
    </w:p>
    <w:p w:rsidR="00290FBE" w:rsidRDefault="00290FBE" w:rsidP="00B635B7">
      <w:r>
        <w:t xml:space="preserve">                How may I help you ?</w:t>
      </w:r>
    </w:p>
    <w:p w:rsidR="00290FBE" w:rsidRDefault="00290FBE" w:rsidP="00B635B7">
      <w:r>
        <w:t xml:space="preserve">            &lt;/div&gt;</w:t>
      </w:r>
    </w:p>
    <w:p w:rsidR="00290FBE" w:rsidRDefault="00290FBE" w:rsidP="00B635B7">
      <w:r>
        <w:t xml:space="preserve">        &lt;/div&gt;</w:t>
      </w:r>
    </w:p>
    <w:p w:rsidR="00290FBE" w:rsidRDefault="00290FBE" w:rsidP="00B635B7">
      <w:r>
        <w:t xml:space="preserve">        &lt;div class="dialog-footer"&gt;</w:t>
      </w:r>
    </w:p>
    <w:p w:rsidR="00290FBE" w:rsidRDefault="00290FBE" w:rsidP="00B635B7">
      <w:r>
        <w:t xml:space="preserve">            &lt;span&gt;Type your message and hit enter&lt;/span&gt;</w:t>
      </w:r>
    </w:p>
    <w:p w:rsidR="00290FBE" w:rsidRDefault="00290FBE" w:rsidP="00B635B7">
      <w:r>
        <w:t xml:space="preserve">        &lt;/div&gt;</w:t>
      </w:r>
    </w:p>
    <w:p w:rsidR="00290FBE" w:rsidRDefault="00290FBE" w:rsidP="00B635B7">
      <w:r>
        <w:t xml:space="preserve">    &lt;/dialog&gt;</w:t>
      </w:r>
    </w:p>
    <w:p w:rsidR="00290FBE" w:rsidRDefault="00290FBE" w:rsidP="00B635B7">
      <w:r>
        <w:t>&lt;/body&gt;</w:t>
      </w:r>
    </w:p>
    <w:p w:rsidR="00290FBE" w:rsidRDefault="00290FBE" w:rsidP="00B635B7">
      <w:r>
        <w:t>&lt;/html&gt;</w:t>
      </w:r>
    </w:p>
    <w:p w:rsidR="00290FBE" w:rsidRDefault="00290FBE" w:rsidP="00B635B7"/>
    <w:p w:rsidR="00290FBE" w:rsidRDefault="00290FBE" w:rsidP="00B635B7">
      <w:r>
        <w:t>2/04</w:t>
      </w:r>
    </w:p>
    <w:p w:rsidR="00290FBE" w:rsidRDefault="00290FBE" w:rsidP="00B635B7">
      <w:r>
        <w:t>====</w:t>
      </w:r>
    </w:p>
    <w:p w:rsidR="00290FBE" w:rsidRDefault="00290FBE" w:rsidP="00B635B7"/>
    <w:p w:rsidR="00290FBE" w:rsidRPr="0013025A" w:rsidRDefault="00290FBE" w:rsidP="00B635B7">
      <w:pPr>
        <w:rPr>
          <w:b/>
          <w:bCs/>
          <w:rPrChange w:id="29" w:author="Priyanshu Solon" w:date="2025-05-22T22:39:00Z">
            <w:rPr/>
          </w:rPrChange>
        </w:rPr>
      </w:pPr>
      <w:r w:rsidRPr="0013025A">
        <w:rPr>
          <w:b/>
          <w:bCs/>
          <w:rPrChange w:id="30" w:author="Priyanshu Solon" w:date="2025-05-22T22:39:00Z">
            <w:rPr/>
          </w:rPrChange>
        </w:rPr>
        <w:lastRenderedPageBreak/>
        <w:t>Body Semantics and Entities:</w:t>
      </w:r>
    </w:p>
    <w:p w:rsidR="00290FBE" w:rsidRDefault="00290FBE" w:rsidP="00B635B7"/>
    <w:p w:rsidR="00290FBE" w:rsidRPr="0013025A" w:rsidRDefault="00290FBE" w:rsidP="00B635B7">
      <w:pPr>
        <w:rPr>
          <w:b/>
          <w:bCs/>
          <w:rPrChange w:id="31" w:author="Priyanshu Solon" w:date="2025-05-22T22:39:00Z">
            <w:rPr/>
          </w:rPrChange>
        </w:rPr>
      </w:pPr>
      <w:r w:rsidRPr="0013025A">
        <w:rPr>
          <w:b/>
          <w:bCs/>
          <w:rPrChange w:id="32" w:author="Priyanshu Solon" w:date="2025-05-22T22:39:00Z">
            <w:rPr/>
          </w:rPrChange>
        </w:rPr>
        <w:t>1. Line Break                &lt;br&gt;</w:t>
      </w:r>
    </w:p>
    <w:p w:rsidR="00290FBE" w:rsidRDefault="00290FBE" w:rsidP="00B635B7"/>
    <w:p w:rsidR="00290FBE" w:rsidRDefault="00290FBE" w:rsidP="00B635B7">
      <w:r>
        <w:t>FAQ: What is difference between &lt;br&gt; &amp; &lt;br /&gt; ?</w:t>
      </w:r>
    </w:p>
    <w:p w:rsidR="00290FBE" w:rsidRDefault="00290FBE" w:rsidP="00B635B7">
      <w:r>
        <w:t>Ans:  There is no &lt;br /&gt; in HTML.</w:t>
      </w:r>
    </w:p>
    <w:p w:rsidR="00290FBE" w:rsidRDefault="00290FBE" w:rsidP="00B635B7">
      <w:r>
        <w:t xml:space="preserve">      &lt;br/&gt; is just a reference given for self ending elements.</w:t>
      </w:r>
    </w:p>
    <w:p w:rsidR="00290FBE" w:rsidRDefault="00290FBE" w:rsidP="00B635B7">
      <w:r>
        <w:t xml:space="preserve">      It is required for editor that can't understand void elements.</w:t>
      </w:r>
    </w:p>
    <w:p w:rsidR="00290FBE" w:rsidRDefault="00290FBE" w:rsidP="00B635B7"/>
    <w:p w:rsidR="00290FBE" w:rsidRPr="0013025A" w:rsidRDefault="00290FBE" w:rsidP="00B635B7">
      <w:pPr>
        <w:rPr>
          <w:b/>
          <w:bCs/>
          <w:rPrChange w:id="33" w:author="Priyanshu Solon" w:date="2025-05-22T22:39:00Z">
            <w:rPr/>
          </w:rPrChange>
        </w:rPr>
      </w:pPr>
      <w:r w:rsidRPr="0013025A">
        <w:rPr>
          <w:b/>
          <w:bCs/>
          <w:rPrChange w:id="34" w:author="Priyanshu Solon" w:date="2025-05-22T22:39:00Z">
            <w:rPr/>
          </w:rPrChange>
        </w:rPr>
        <w:t>2. Blank Spaces            &amp;nbsp;     [non-breakable space]</w:t>
      </w:r>
    </w:p>
    <w:p w:rsidR="00290FBE" w:rsidRDefault="00290FBE" w:rsidP="00B635B7"/>
    <w:p w:rsidR="00290FBE" w:rsidRDefault="00290FBE" w:rsidP="00B635B7">
      <w:r>
        <w:t>Syntax:</w:t>
      </w:r>
    </w:p>
    <w:p w:rsidR="00290FBE" w:rsidRDefault="00290FBE" w:rsidP="00B635B7">
      <w:r>
        <w:t xml:space="preserve">        H &amp;nbsp; &amp;nbsp; T M L</w:t>
      </w:r>
    </w:p>
    <w:p w:rsidR="00290FBE" w:rsidRDefault="00290FBE" w:rsidP="00B635B7"/>
    <w:p w:rsidR="00290FBE" w:rsidRDefault="00290FBE" w:rsidP="00B635B7"/>
    <w:p w:rsidR="00290FBE" w:rsidRPr="0013025A" w:rsidRDefault="00290FBE" w:rsidP="00B635B7">
      <w:pPr>
        <w:rPr>
          <w:b/>
          <w:bCs/>
          <w:rPrChange w:id="35" w:author="Priyanshu Solon" w:date="2025-05-22T22:40:00Z">
            <w:rPr/>
          </w:rPrChange>
        </w:rPr>
      </w:pPr>
      <w:r w:rsidRPr="0013025A">
        <w:rPr>
          <w:b/>
          <w:bCs/>
          <w:rPrChange w:id="36" w:author="Priyanshu Solon" w:date="2025-05-22T22:40:00Z">
            <w:rPr/>
          </w:rPrChange>
        </w:rPr>
        <w:t xml:space="preserve">3. Preformatted             &lt;pre&gt;        </w:t>
      </w:r>
      <w:r w:rsidRPr="0013025A">
        <w:rPr>
          <w:rPrChange w:id="37" w:author="Priyanshu Solon" w:date="2025-05-22T22:40:00Z">
            <w:rPr/>
          </w:rPrChange>
        </w:rPr>
        <w:t>It keeps the formats as defined in source.</w:t>
      </w:r>
    </w:p>
    <w:p w:rsidR="00290FBE" w:rsidRDefault="00290FBE" w:rsidP="00B635B7"/>
    <w:p w:rsidR="00290FBE" w:rsidRDefault="00290FBE" w:rsidP="00B635B7"/>
    <w:p w:rsidR="00290FBE" w:rsidRDefault="00290FBE" w:rsidP="00B635B7">
      <w:r w:rsidRPr="0013025A">
        <w:rPr>
          <w:b/>
          <w:bCs/>
          <w:rPrChange w:id="38" w:author="Priyanshu Solon" w:date="2025-05-22T22:40:00Z">
            <w:rPr/>
          </w:rPrChange>
        </w:rPr>
        <w:t>4. Code                    &lt;code&gt;</w:t>
      </w:r>
      <w:r>
        <w:t xml:space="preserve">        It makes the block browser friendly.</w:t>
      </w:r>
    </w:p>
    <w:p w:rsidR="00290FBE" w:rsidRDefault="00290FBE" w:rsidP="00B635B7">
      <w:r>
        <w:t xml:space="preserve">                                    It defines that content is a code block.</w:t>
      </w:r>
    </w:p>
    <w:p w:rsidR="00290FBE" w:rsidRDefault="00290FBE" w:rsidP="00B635B7"/>
    <w:p w:rsidR="00290FBE" w:rsidRDefault="00290FBE" w:rsidP="00B635B7">
      <w:r w:rsidRPr="0013025A">
        <w:rPr>
          <w:b/>
          <w:bCs/>
          <w:rPrChange w:id="39" w:author="Priyanshu Solon" w:date="2025-05-22T22:40:00Z">
            <w:rPr/>
          </w:rPrChange>
        </w:rPr>
        <w:t>5. Variable                &lt;var&gt;</w:t>
      </w:r>
      <w:r>
        <w:t xml:space="preserve">        It is used to mark variables in programming.</w:t>
      </w:r>
    </w:p>
    <w:p w:rsidR="00290FBE" w:rsidRDefault="00290FBE" w:rsidP="00B635B7"/>
    <w:p w:rsidR="00290FBE" w:rsidRDefault="00290FBE" w:rsidP="00B635B7">
      <w:r w:rsidRPr="0013025A">
        <w:rPr>
          <w:b/>
          <w:bCs/>
          <w:rPrChange w:id="40" w:author="Priyanshu Solon" w:date="2025-05-22T22:40:00Z">
            <w:rPr/>
          </w:rPrChange>
        </w:rPr>
        <w:t>6. Sample Text            &lt;samp&gt;</w:t>
      </w:r>
      <w:r>
        <w:t xml:space="preserve">        It is used to mark sample output.</w:t>
      </w:r>
    </w:p>
    <w:p w:rsidR="00290FBE" w:rsidRDefault="00290FBE" w:rsidP="00B635B7"/>
    <w:p w:rsidR="00290FBE" w:rsidRPr="0013025A" w:rsidRDefault="00290FBE" w:rsidP="00B635B7">
      <w:pPr>
        <w:rPr>
          <w:b/>
          <w:bCs/>
          <w:rPrChange w:id="41" w:author="Priyanshu Solon" w:date="2025-05-22T22:40:00Z">
            <w:rPr/>
          </w:rPrChange>
        </w:rPr>
      </w:pPr>
      <w:r w:rsidRPr="0013025A">
        <w:rPr>
          <w:b/>
          <w:bCs/>
          <w:rPrChange w:id="42" w:author="Priyanshu Solon" w:date="2025-05-22T22:40:00Z">
            <w:rPr/>
          </w:rPrChange>
        </w:rPr>
        <w:t xml:space="preserve">7. Large Text                &lt;big&gt;    </w:t>
      </w:r>
    </w:p>
    <w:p w:rsidR="00290FBE" w:rsidRPr="0013025A" w:rsidRDefault="00290FBE" w:rsidP="00B635B7">
      <w:pPr>
        <w:rPr>
          <w:b/>
          <w:bCs/>
          <w:rPrChange w:id="43" w:author="Priyanshu Solon" w:date="2025-05-22T22:40:00Z">
            <w:rPr/>
          </w:rPrChange>
        </w:rPr>
      </w:pPr>
    </w:p>
    <w:p w:rsidR="00290FBE" w:rsidRPr="0013025A" w:rsidRDefault="00290FBE" w:rsidP="00B635B7">
      <w:pPr>
        <w:rPr>
          <w:b/>
          <w:bCs/>
          <w:rPrChange w:id="44" w:author="Priyanshu Solon" w:date="2025-05-22T22:40:00Z">
            <w:rPr/>
          </w:rPrChange>
        </w:rPr>
      </w:pPr>
      <w:r w:rsidRPr="0013025A">
        <w:rPr>
          <w:b/>
          <w:bCs/>
          <w:rPrChange w:id="45" w:author="Priyanshu Solon" w:date="2025-05-22T22:40:00Z">
            <w:rPr/>
          </w:rPrChange>
        </w:rPr>
        <w:t>8. Smaller Text            &lt;small&gt;</w:t>
      </w:r>
    </w:p>
    <w:p w:rsidR="00290FBE" w:rsidRDefault="00290FBE" w:rsidP="00B635B7"/>
    <w:p w:rsidR="00290FBE" w:rsidRDefault="00290FBE" w:rsidP="00B635B7">
      <w:r>
        <w:lastRenderedPageBreak/>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var {</w:t>
      </w:r>
    </w:p>
    <w:p w:rsidR="00290FBE" w:rsidRDefault="00290FBE" w:rsidP="00B635B7">
      <w:r>
        <w:t xml:space="preserve">         color:blue;</w:t>
      </w:r>
    </w:p>
    <w:p w:rsidR="00290FBE" w:rsidRDefault="00290FBE" w:rsidP="00B635B7">
      <w:r>
        <w:t xml:space="preserve">      }</w:t>
      </w:r>
    </w:p>
    <w:p w:rsidR="00290FBE" w:rsidRDefault="00290FBE" w:rsidP="00B635B7">
      <w:r>
        <w:t xml:space="preserve">      samp {</w:t>
      </w:r>
    </w:p>
    <w:p w:rsidR="00290FBE" w:rsidRDefault="00290FBE" w:rsidP="00B635B7">
      <w:r>
        <w:t xml:space="preserve">         color:gray;</w:t>
      </w:r>
    </w:p>
    <w:p w:rsidR="00290FBE" w:rsidRDefault="00290FBE" w:rsidP="00B635B7">
      <w:r>
        <w:t xml:space="preserve">      }</w:t>
      </w:r>
    </w:p>
    <w:p w:rsidR="00290FBE" w:rsidRDefault="00290FBE" w:rsidP="00B635B7">
      <w:r>
        <w:t xml:space="preserve">      .output {</w:t>
      </w:r>
    </w:p>
    <w:p w:rsidR="00290FBE" w:rsidRDefault="00290FBE" w:rsidP="00B635B7">
      <w:r>
        <w:t xml:space="preserve">         font-weight: bold;</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&lt;div&gt;</w:t>
      </w:r>
    </w:p>
    <w:p w:rsidR="00290FBE" w:rsidRDefault="00290FBE" w:rsidP="00B635B7">
      <w:r>
        <w:t xml:space="preserve">      normal &lt;small&gt;small&lt;/small&gt; &lt;big&gt;Large&lt;/big&gt;</w:t>
      </w:r>
    </w:p>
    <w:p w:rsidR="00290FBE" w:rsidRDefault="00290FBE" w:rsidP="00B635B7">
      <w:r>
        <w:t xml:space="preserve">   &lt;/div&gt;</w:t>
      </w:r>
    </w:p>
    <w:p w:rsidR="00290FBE" w:rsidRDefault="00290FBE" w:rsidP="00B635B7">
      <w:r>
        <w:t xml:space="preserve">   &lt;div&gt;</w:t>
      </w:r>
    </w:p>
    <w:p w:rsidR="00290FBE" w:rsidRDefault="00290FBE" w:rsidP="00B635B7">
      <w:r>
        <w:t xml:space="preserve">      &lt;code&gt;</w:t>
      </w:r>
    </w:p>
    <w:p w:rsidR="00290FBE" w:rsidRDefault="00290FBE" w:rsidP="00B635B7">
      <w:r>
        <w:t xml:space="preserve">         &lt;pre&gt;</w:t>
      </w:r>
    </w:p>
    <w:p w:rsidR="00290FBE" w:rsidRDefault="00290FBE" w:rsidP="00B635B7">
      <w:r>
        <w:t xml:space="preserve">          var &lt;var&gt;createCounter&lt;/var&gt; = function(n){</w:t>
      </w:r>
    </w:p>
    <w:p w:rsidR="00290FBE" w:rsidRDefault="00290FBE" w:rsidP="00B635B7">
      <w:r>
        <w:t xml:space="preserve">             return function(){</w:t>
      </w:r>
    </w:p>
    <w:p w:rsidR="00290FBE" w:rsidRDefault="00290FBE" w:rsidP="00B635B7">
      <w:r>
        <w:t xml:space="preserve">               </w:t>
      </w:r>
    </w:p>
    <w:p w:rsidR="00290FBE" w:rsidRDefault="00290FBE" w:rsidP="00B635B7">
      <w:r>
        <w:lastRenderedPageBreak/>
        <w:t xml:space="preserve">             };</w:t>
      </w:r>
    </w:p>
    <w:p w:rsidR="00290FBE" w:rsidRDefault="00290FBE" w:rsidP="00B635B7">
      <w:r>
        <w:t xml:space="preserve">          };</w:t>
      </w:r>
    </w:p>
    <w:p w:rsidR="00290FBE" w:rsidRDefault="00290FBE" w:rsidP="00B635B7">
      <w:r>
        <w:t xml:space="preserve">         &lt;/pre&gt;</w:t>
      </w:r>
    </w:p>
    <w:p w:rsidR="00290FBE" w:rsidRDefault="00290FBE" w:rsidP="00B635B7">
      <w:r>
        <w:t xml:space="preserve">       &lt;/code&gt;</w:t>
      </w:r>
    </w:p>
    <w:p w:rsidR="00290FBE" w:rsidRDefault="00290FBE" w:rsidP="00B635B7">
      <w:r>
        <w:t xml:space="preserve">   &lt;/div&gt;</w:t>
      </w:r>
    </w:p>
    <w:p w:rsidR="00290FBE" w:rsidRDefault="00290FBE" w:rsidP="00B635B7">
      <w:r>
        <w:t xml:space="preserve">   &lt;div&gt;</w:t>
      </w:r>
    </w:p>
    <w:p w:rsidR="00290FBE" w:rsidRDefault="00290FBE" w:rsidP="00B635B7">
      <w:r>
        <w:t xml:space="preserve">      &lt;span class="output"&gt;Output :&lt;/span&gt; &lt;samp&gt; [-2, -1, 0, 1, 2] &lt;/samp&gt;</w:t>
      </w:r>
    </w:p>
    <w:p w:rsidR="00290FBE" w:rsidRDefault="00290FBE" w:rsidP="00B635B7">
      <w:r>
        <w:t xml:space="preserve">   &lt;/div&gt;</w:t>
      </w:r>
    </w:p>
    <w:p w:rsidR="00290FBE" w:rsidRDefault="00290FBE" w:rsidP="00B635B7">
      <w:r>
        <w:t>&lt;/body&gt;</w:t>
      </w:r>
    </w:p>
    <w:p w:rsidR="00290FBE" w:rsidRDefault="00290FBE" w:rsidP="00B635B7">
      <w:r>
        <w:t>&lt;/html&gt;</w:t>
      </w:r>
    </w:p>
    <w:p w:rsidR="00290FBE" w:rsidRDefault="00290FBE" w:rsidP="00B635B7"/>
    <w:p w:rsidR="00290FBE" w:rsidRPr="0013025A" w:rsidRDefault="00290FBE" w:rsidP="00B635B7">
      <w:pPr>
        <w:rPr>
          <w:b/>
          <w:bCs/>
          <w:rPrChange w:id="46" w:author="Priyanshu Solon" w:date="2025-05-22T22:40:00Z">
            <w:rPr/>
          </w:rPrChange>
        </w:rPr>
      </w:pPr>
      <w:r w:rsidRPr="0013025A">
        <w:rPr>
          <w:b/>
          <w:bCs/>
          <w:rPrChange w:id="47" w:author="Priyanshu Solon" w:date="2025-05-22T22:40:00Z">
            <w:rPr/>
          </w:rPrChange>
        </w:rPr>
        <w:t>9. Headings                &lt;h1&gt; to  &lt;h6&gt;</w:t>
      </w:r>
    </w:p>
    <w:p w:rsidR="00290FBE" w:rsidRDefault="00290FBE" w:rsidP="00B635B7"/>
    <w:p w:rsidR="00290FBE" w:rsidRDefault="00290FBE" w:rsidP="00B635B7"/>
    <w:p w:rsidR="00290FBE" w:rsidRDefault="00290FBE" w:rsidP="00B635B7">
      <w:r>
        <w:t>FAQ's:</w:t>
      </w:r>
    </w:p>
    <w:p w:rsidR="00290FBE" w:rsidRPr="0013025A" w:rsidRDefault="00290FBE" w:rsidP="00B635B7">
      <w:pPr>
        <w:rPr>
          <w:b/>
          <w:bCs/>
          <w:rPrChange w:id="48" w:author="Priyanshu Solon" w:date="2025-05-22T22:40:00Z">
            <w:rPr/>
          </w:rPrChange>
        </w:rPr>
      </w:pPr>
      <w:r w:rsidRPr="0013025A">
        <w:rPr>
          <w:b/>
          <w:bCs/>
          <w:rPrChange w:id="49" w:author="Priyanshu Solon" w:date="2025-05-22T22:40:00Z">
            <w:rPr/>
          </w:rPrChange>
        </w:rPr>
        <w:t>1. Why you need an heading element, if same styles can be defined without heading?</w:t>
      </w:r>
    </w:p>
    <w:p w:rsidR="00290FBE" w:rsidRDefault="00290FBE" w:rsidP="00B635B7">
      <w:r>
        <w:t>A. To make the topics in page SEO friendly.</w:t>
      </w:r>
    </w:p>
    <w:p w:rsidR="00290FBE" w:rsidRDefault="00290FBE" w:rsidP="00B635B7"/>
    <w:p w:rsidR="00290FBE" w:rsidRPr="0013025A" w:rsidRDefault="00290FBE" w:rsidP="00B635B7">
      <w:pPr>
        <w:rPr>
          <w:b/>
          <w:bCs/>
          <w:rPrChange w:id="50" w:author="Priyanshu Solon" w:date="2025-05-22T22:40:00Z">
            <w:rPr/>
          </w:rPrChange>
        </w:rPr>
      </w:pPr>
      <w:r w:rsidRPr="0013025A">
        <w:rPr>
          <w:b/>
          <w:bCs/>
          <w:rPrChange w:id="51" w:author="Priyanshu Solon" w:date="2025-05-22T22:40:00Z">
            <w:rPr/>
          </w:rPrChange>
        </w:rPr>
        <w:t>2. Can we modify the default style defined for heading?</w:t>
      </w:r>
    </w:p>
    <w:p w:rsidR="00290FBE" w:rsidRDefault="00290FBE" w:rsidP="00B635B7">
      <w:r>
        <w:t>A.  Yes.</w:t>
      </w:r>
    </w:p>
    <w:p w:rsidR="00290FBE" w:rsidRDefault="00290FBE" w:rsidP="00B635B7"/>
    <w:p w:rsidR="00290FBE" w:rsidRDefault="00290FBE" w:rsidP="00B635B7">
      <w:r>
        <w:t>Syntax:</w:t>
      </w:r>
    </w:p>
    <w:p w:rsidR="00290FBE" w:rsidRDefault="00290FBE" w:rsidP="00B635B7">
      <w:r>
        <w:t xml:space="preserve">      h1 {</w:t>
      </w:r>
    </w:p>
    <w:p w:rsidR="00290FBE" w:rsidRDefault="00290FBE" w:rsidP="00B635B7">
      <w:r>
        <w:t xml:space="preserve">        font-size : 40px;</w:t>
      </w:r>
    </w:p>
    <w:p w:rsidR="00290FBE" w:rsidRDefault="00290FBE" w:rsidP="00B635B7">
      <w:r>
        <w:t xml:space="preserve">        color:red;</w:t>
      </w:r>
    </w:p>
    <w:p w:rsidR="00290FBE" w:rsidRDefault="00290FBE" w:rsidP="00B635B7">
      <w:r>
        <w:t xml:space="preserve">       }</w:t>
      </w:r>
    </w:p>
    <w:p w:rsidR="00290FBE" w:rsidRDefault="00290FBE" w:rsidP="00B635B7"/>
    <w:p w:rsidR="00290FBE" w:rsidRPr="0013025A" w:rsidRDefault="00290FBE" w:rsidP="00B635B7">
      <w:pPr>
        <w:rPr>
          <w:b/>
          <w:bCs/>
          <w:rPrChange w:id="52" w:author="Priyanshu Solon" w:date="2025-05-22T22:41:00Z">
            <w:rPr/>
          </w:rPrChange>
        </w:rPr>
      </w:pPr>
      <w:r w:rsidRPr="0013025A">
        <w:rPr>
          <w:b/>
          <w:bCs/>
          <w:rPrChange w:id="53" w:author="Priyanshu Solon" w:date="2025-05-22T22:41:00Z">
            <w:rPr/>
          </w:rPrChange>
        </w:rPr>
        <w:t>3. What are the default styles defined for heading element?</w:t>
      </w:r>
    </w:p>
    <w:p w:rsidR="00290FBE" w:rsidRDefault="00290FBE" w:rsidP="00B635B7">
      <w:r>
        <w:t>A. Heading element is applied with</w:t>
      </w:r>
    </w:p>
    <w:p w:rsidR="00290FBE" w:rsidRDefault="00290FBE" w:rsidP="00B635B7">
      <w:r>
        <w:lastRenderedPageBreak/>
        <w:t xml:space="preserve">    a) font-size</w:t>
      </w:r>
    </w:p>
    <w:p w:rsidR="00290FBE" w:rsidRDefault="00290FBE" w:rsidP="00B635B7">
      <w:r>
        <w:t xml:space="preserve">    b) font-weight</w:t>
      </w:r>
    </w:p>
    <w:p w:rsidR="00290FBE" w:rsidRDefault="00290FBE" w:rsidP="00B635B7">
      <w:r>
        <w:t xml:space="preserve">    c) display: block</w:t>
      </w:r>
    </w:p>
    <w:p w:rsidR="00290FBE" w:rsidRDefault="00290FBE" w:rsidP="00B635B7"/>
    <w:p w:rsidR="00290FBE" w:rsidRPr="0013025A" w:rsidRDefault="00290FBE" w:rsidP="00B635B7">
      <w:pPr>
        <w:rPr>
          <w:b/>
          <w:bCs/>
          <w:rPrChange w:id="54" w:author="Priyanshu Solon" w:date="2025-05-22T22:41:00Z">
            <w:rPr/>
          </w:rPrChange>
        </w:rPr>
      </w:pPr>
      <w:r w:rsidRPr="0013025A">
        <w:rPr>
          <w:b/>
          <w:bCs/>
          <w:rPrChange w:id="55" w:author="Priyanshu Solon" w:date="2025-05-22T22:41:00Z">
            <w:rPr/>
          </w:rPrChange>
        </w:rPr>
        <w:t>4. How to remove any default style defined for element?</w:t>
      </w:r>
    </w:p>
    <w:p w:rsidR="00290FBE" w:rsidRDefault="00290FBE" w:rsidP="00B635B7">
      <w:r>
        <w:t>A. By using CSS inheritance value "unset".</w:t>
      </w:r>
    </w:p>
    <w:p w:rsidR="00290FBE" w:rsidRDefault="00290FBE" w:rsidP="00B635B7"/>
    <w:p w:rsidR="00290FBE" w:rsidRDefault="00290FBE" w:rsidP="00B635B7">
      <w:r>
        <w:t>Syntax:</w:t>
      </w:r>
    </w:p>
    <w:p w:rsidR="00290FBE" w:rsidRDefault="00290FBE" w:rsidP="00B635B7">
      <w:r>
        <w:t xml:space="preserve">        h1 {                                h1 {</w:t>
      </w:r>
    </w:p>
    <w:p w:rsidR="00290FBE" w:rsidRDefault="00290FBE" w:rsidP="00B635B7">
      <w:r>
        <w:t xml:space="preserve">              font-size: unset;                     all : unset;</w:t>
      </w:r>
    </w:p>
    <w:p w:rsidR="00290FBE" w:rsidRDefault="00290FBE" w:rsidP="00B635B7">
      <w:r>
        <w:t xml:space="preserve">              font-weight:unset;        (or)        }</w:t>
      </w:r>
    </w:p>
    <w:p w:rsidR="00290FBE" w:rsidRDefault="00290FBE" w:rsidP="00B635B7">
      <w:r>
        <w:t xml:space="preserve">              display:unset;</w:t>
      </w:r>
    </w:p>
    <w:p w:rsidR="00290FBE" w:rsidRDefault="00290FBE" w:rsidP="00B635B7">
      <w:r>
        <w:t xml:space="preserve">        }</w:t>
      </w:r>
    </w:p>
    <w:p w:rsidR="00290FBE" w:rsidRDefault="00290FBE" w:rsidP="00B635B7"/>
    <w:p w:rsidR="00290FBE" w:rsidRPr="0013025A" w:rsidRDefault="00290FBE" w:rsidP="00B635B7">
      <w:pPr>
        <w:rPr>
          <w:b/>
          <w:bCs/>
          <w:rPrChange w:id="56" w:author="Priyanshu Solon" w:date="2025-05-22T22:41:00Z">
            <w:rPr/>
          </w:rPrChange>
        </w:rPr>
      </w:pPr>
      <w:r w:rsidRPr="0013025A">
        <w:rPr>
          <w:b/>
          <w:bCs/>
          <w:rPrChange w:id="57" w:author="Priyanshu Solon" w:date="2025-05-22T22:41:00Z">
            <w:rPr/>
          </w:rPrChange>
        </w:rPr>
        <w:t>Note:</w:t>
      </w:r>
    </w:p>
    <w:p w:rsidR="00290FBE" w:rsidRDefault="00290FBE" w:rsidP="00B635B7">
      <w:r>
        <w:t>1. Don't use heading to highlight any word or sentence in a paragraph.</w:t>
      </w:r>
    </w:p>
    <w:p w:rsidR="00290FBE" w:rsidRDefault="00290FBE" w:rsidP="00B635B7">
      <w:r>
        <w:t>2. Don't use too many headings in a page. It may SPAM your page.</w:t>
      </w:r>
    </w:p>
    <w:p w:rsidR="00290FBE" w:rsidRDefault="00290FBE" w:rsidP="00B635B7"/>
    <w:p w:rsidR="00290FBE" w:rsidRPr="0013025A" w:rsidRDefault="00290FBE" w:rsidP="00B635B7">
      <w:pPr>
        <w:rPr>
          <w:b/>
          <w:bCs/>
          <w:rPrChange w:id="58" w:author="Priyanshu Solon" w:date="2025-05-22T22:41:00Z">
            <w:rPr/>
          </w:rPrChange>
        </w:rPr>
      </w:pPr>
      <w:r w:rsidRPr="0013025A">
        <w:rPr>
          <w:b/>
          <w:bCs/>
          <w:rPrChange w:id="59" w:author="Priyanshu Solon" w:date="2025-05-22T22:41:00Z">
            <w:rPr/>
          </w:rPrChange>
        </w:rPr>
        <w:t>3/04</w:t>
      </w:r>
    </w:p>
    <w:p w:rsidR="00290FBE" w:rsidRDefault="00290FBE" w:rsidP="00B635B7">
      <w:r>
        <w:t>====</w:t>
      </w:r>
    </w:p>
    <w:p w:rsidR="00290FBE" w:rsidRDefault="00290FBE" w:rsidP="00B635B7">
      <w:r>
        <w:t>- line break        &lt;br&gt;</w:t>
      </w:r>
    </w:p>
    <w:p w:rsidR="00290FBE" w:rsidRDefault="00290FBE" w:rsidP="00B635B7">
      <w:r>
        <w:t>- blank space        &amp;nbsp;</w:t>
      </w:r>
    </w:p>
    <w:p w:rsidR="00290FBE" w:rsidRDefault="00290FBE" w:rsidP="00B635B7">
      <w:r>
        <w:t>- pre formatted     &lt;pre&gt;</w:t>
      </w:r>
    </w:p>
    <w:p w:rsidR="00290FBE" w:rsidRDefault="00290FBE" w:rsidP="00B635B7">
      <w:r>
        <w:t>- code             &lt;code&gt;</w:t>
      </w:r>
    </w:p>
    <w:p w:rsidR="00290FBE" w:rsidRDefault="00290FBE" w:rsidP="00B635B7">
      <w:r>
        <w:t>- variables        &lt;var&gt;</w:t>
      </w:r>
    </w:p>
    <w:p w:rsidR="00290FBE" w:rsidRDefault="00290FBE" w:rsidP="00B635B7">
      <w:r>
        <w:t>- sample text        &lt;samp&gt;</w:t>
      </w:r>
    </w:p>
    <w:p w:rsidR="00290FBE" w:rsidRDefault="00290FBE" w:rsidP="00B635B7">
      <w:r>
        <w:t>- big and small text     &lt;big&gt; &lt;small&gt;</w:t>
      </w:r>
    </w:p>
    <w:p w:rsidR="00290FBE" w:rsidRDefault="00290FBE" w:rsidP="00B635B7">
      <w:r>
        <w:t>- headings        &lt;h1&gt; ... &lt;h6&gt;</w:t>
      </w:r>
    </w:p>
    <w:p w:rsidR="00290FBE" w:rsidRDefault="00290FBE" w:rsidP="00B635B7"/>
    <w:p w:rsidR="00290FBE" w:rsidRPr="0013025A" w:rsidRDefault="00290FBE" w:rsidP="00B635B7">
      <w:pPr>
        <w:rPr>
          <w:b/>
          <w:bCs/>
          <w:rPrChange w:id="60" w:author="Priyanshu Solon" w:date="2025-05-22T22:41:00Z">
            <w:rPr/>
          </w:rPrChange>
        </w:rPr>
      </w:pPr>
      <w:r w:rsidRPr="0013025A">
        <w:rPr>
          <w:b/>
          <w:bCs/>
          <w:rPrChange w:id="61" w:author="Priyanshu Solon" w:date="2025-05-22T22:41:00Z">
            <w:rPr/>
          </w:rPrChange>
        </w:rPr>
        <w:lastRenderedPageBreak/>
        <w:t>10. Paragraphs &amp; Blockquotes</w:t>
      </w:r>
    </w:p>
    <w:p w:rsidR="00290FBE" w:rsidRDefault="00290FBE" w:rsidP="00B635B7"/>
    <w:p w:rsidR="00290FBE" w:rsidRDefault="00290FBE" w:rsidP="00B635B7">
      <w:r>
        <w:t xml:space="preserve">    &lt;p&gt;                for paragraph</w:t>
      </w:r>
    </w:p>
    <w:p w:rsidR="00290FBE" w:rsidRDefault="00290FBE" w:rsidP="00B635B7">
      <w:r>
        <w:t xml:space="preserve">    &lt;blockquote&gt;        summarizing content</w:t>
      </w:r>
    </w:p>
    <w:p w:rsidR="00290FBE" w:rsidRDefault="00290FBE" w:rsidP="00B635B7"/>
    <w:p w:rsidR="00290FBE" w:rsidRDefault="00290FBE" w:rsidP="00B635B7">
      <w:r>
        <w:t>- Paragraph element keep the content relative to others topics in a page.</w:t>
      </w:r>
    </w:p>
    <w:p w:rsidR="00290FBE" w:rsidRDefault="00290FBE" w:rsidP="00B635B7">
      <w:r>
        <w:t>- It provides a container to align and set padding or margin.</w:t>
      </w:r>
    </w:p>
    <w:p w:rsidR="00290FBE" w:rsidRDefault="00290FBE" w:rsidP="00B635B7">
      <w:r>
        <w:t>- Blockquote is similar to paragraph but it keeps the summary SEO friendly.</w:t>
      </w:r>
    </w:p>
    <w:p w:rsidR="00290FBE" w:rsidRDefault="00290FBE" w:rsidP="00B635B7"/>
    <w:p w:rsidR="00290FBE" w:rsidRDefault="00290FBE" w:rsidP="00B635B7">
      <w:r>
        <w:t>Syntax:</w:t>
      </w:r>
    </w:p>
    <w:p w:rsidR="00290FBE" w:rsidRDefault="00290FBE" w:rsidP="00B635B7">
      <w:r>
        <w:t xml:space="preserve">    &lt;p align="center"&gt;</w:t>
      </w:r>
    </w:p>
    <w:p w:rsidR="00290FBE" w:rsidRDefault="00290FBE" w:rsidP="00B635B7">
      <w:r>
        <w:t xml:space="preserve">    &lt;blockquote align="justify"&gt;</w:t>
      </w:r>
    </w:p>
    <w:p w:rsidR="00290FBE" w:rsidRDefault="00290FBE" w:rsidP="00B635B7"/>
    <w:p w:rsidR="00290FBE" w:rsidRDefault="00290FBE" w:rsidP="00B635B7">
      <w:r>
        <w:t>FAQ's:</w:t>
      </w:r>
    </w:p>
    <w:p w:rsidR="00290FBE" w:rsidRPr="0013025A" w:rsidRDefault="00290FBE" w:rsidP="00B635B7">
      <w:pPr>
        <w:rPr>
          <w:b/>
          <w:bCs/>
          <w:rPrChange w:id="62" w:author="Priyanshu Solon" w:date="2025-05-22T22:41:00Z">
            <w:rPr/>
          </w:rPrChange>
        </w:rPr>
      </w:pPr>
      <w:r w:rsidRPr="0013025A">
        <w:rPr>
          <w:b/>
          <w:bCs/>
          <w:rPrChange w:id="63" w:author="Priyanshu Solon" w:date="2025-05-22T22:41:00Z">
            <w:rPr/>
          </w:rPrChange>
        </w:rPr>
        <w:t>1. How to set first-line indent for paragraph?</w:t>
      </w:r>
    </w:p>
    <w:p w:rsidR="00290FBE" w:rsidRDefault="00290FBE" w:rsidP="00B635B7">
      <w:r>
        <w:t>A. By using CSS "text-indent" attribute.</w:t>
      </w:r>
    </w:p>
    <w:p w:rsidR="00290FBE" w:rsidRDefault="00290FBE" w:rsidP="00B635B7"/>
    <w:p w:rsidR="00290FBE" w:rsidRDefault="00290FBE" w:rsidP="00B635B7">
      <w:r>
        <w:t>Syntax:</w:t>
      </w:r>
    </w:p>
    <w:p w:rsidR="00290FBE" w:rsidRDefault="00290FBE" w:rsidP="00B635B7">
      <w:r>
        <w:t xml:space="preserve">     p, blockquote {</w:t>
      </w:r>
    </w:p>
    <w:p w:rsidR="00290FBE" w:rsidRDefault="00290FBE" w:rsidP="00B635B7">
      <w:r>
        <w:t xml:space="preserve">         text-indent : 100px;</w:t>
      </w:r>
    </w:p>
    <w:p w:rsidR="00290FBE" w:rsidRDefault="00290FBE" w:rsidP="00B635B7">
      <w:r>
        <w:t xml:space="preserve">    }</w:t>
      </w:r>
    </w:p>
    <w:p w:rsidR="00290FBE" w:rsidRDefault="00290FBE" w:rsidP="00B635B7"/>
    <w:p w:rsidR="00290FBE" w:rsidRPr="0013025A" w:rsidRDefault="00290FBE" w:rsidP="00B635B7">
      <w:pPr>
        <w:rPr>
          <w:b/>
          <w:bCs/>
          <w:rPrChange w:id="64" w:author="Priyanshu Solon" w:date="2025-05-22T22:41:00Z">
            <w:rPr/>
          </w:rPrChange>
        </w:rPr>
      </w:pPr>
      <w:r w:rsidRPr="0013025A">
        <w:rPr>
          <w:b/>
          <w:bCs/>
          <w:rPrChange w:id="65" w:author="Priyanshu Solon" w:date="2025-05-22T22:41:00Z">
            <w:rPr/>
          </w:rPrChange>
        </w:rPr>
        <w:t>2. How to set spacing between line, words and chars?</w:t>
      </w:r>
    </w:p>
    <w:p w:rsidR="00290FBE" w:rsidRDefault="00290FBE" w:rsidP="00B635B7">
      <w:r>
        <w:t>A. By using CSS attributes</w:t>
      </w:r>
    </w:p>
    <w:p w:rsidR="00290FBE" w:rsidRDefault="00290FBE" w:rsidP="00B635B7">
      <w:r>
        <w:t xml:space="preserve">        a) letter-spacing</w:t>
      </w:r>
    </w:p>
    <w:p w:rsidR="00290FBE" w:rsidRDefault="00290FBE" w:rsidP="00B635B7">
      <w:r>
        <w:t xml:space="preserve">        b) word-spacing</w:t>
      </w:r>
    </w:p>
    <w:p w:rsidR="00290FBE" w:rsidRDefault="00290FBE" w:rsidP="00B635B7">
      <w:r>
        <w:t xml:space="preserve">        c) line-height  [ line space ]</w:t>
      </w:r>
    </w:p>
    <w:p w:rsidR="00290FBE" w:rsidRDefault="00290FBE" w:rsidP="00B635B7"/>
    <w:p w:rsidR="00290FBE" w:rsidRDefault="00290FBE" w:rsidP="00B635B7">
      <w:r>
        <w:t>Syntax:</w:t>
      </w:r>
    </w:p>
    <w:p w:rsidR="00290FBE" w:rsidRDefault="00290FBE" w:rsidP="00B635B7">
      <w:r>
        <w:lastRenderedPageBreak/>
        <w:t xml:space="preserve">      p, blockquote {</w:t>
      </w:r>
    </w:p>
    <w:p w:rsidR="00290FBE" w:rsidRDefault="00290FBE" w:rsidP="00B635B7">
      <w:r>
        <w:t xml:space="preserve">         letter-spacing : 2px;</w:t>
      </w:r>
    </w:p>
    <w:p w:rsidR="00290FBE" w:rsidRDefault="00290FBE" w:rsidP="00B635B7">
      <w:r>
        <w:t xml:space="preserve">           word-spacing : 10px;</w:t>
      </w:r>
    </w:p>
    <w:p w:rsidR="00290FBE" w:rsidRDefault="00290FBE" w:rsidP="00B635B7">
      <w:r>
        <w:t xml:space="preserve">         line-height : 50px;</w:t>
      </w:r>
    </w:p>
    <w:p w:rsidR="00290FBE" w:rsidRDefault="00290FBE" w:rsidP="00B635B7">
      <w:r>
        <w:t xml:space="preserve">       }</w:t>
      </w:r>
    </w:p>
    <w:p w:rsidR="00290FBE" w:rsidRDefault="00290FBE" w:rsidP="00B635B7"/>
    <w:p w:rsidR="00290FBE" w:rsidRDefault="00290FBE" w:rsidP="00B635B7"/>
    <w:p w:rsidR="00290FBE" w:rsidRPr="0013025A" w:rsidRDefault="00290FBE" w:rsidP="00B635B7">
      <w:pPr>
        <w:rPr>
          <w:b/>
          <w:bCs/>
          <w:rPrChange w:id="66" w:author="Priyanshu Solon" w:date="2025-05-22T22:41:00Z">
            <w:rPr/>
          </w:rPrChange>
        </w:rPr>
      </w:pPr>
      <w:r w:rsidRPr="0013025A">
        <w:rPr>
          <w:b/>
          <w:bCs/>
          <w:rPrChange w:id="67" w:author="Priyanshu Solon" w:date="2025-05-22T22:41:00Z">
            <w:rPr/>
          </w:rPrChange>
        </w:rPr>
        <w:t>3. How to justify alignment without using text-align?</w:t>
      </w:r>
    </w:p>
    <w:p w:rsidR="00290FBE" w:rsidRDefault="00290FBE" w:rsidP="00B635B7">
      <w:r>
        <w:t>A. By using CSS "word-break" set to "break-all".</w:t>
      </w:r>
    </w:p>
    <w:p w:rsidR="00290FBE" w:rsidRDefault="00290FBE" w:rsidP="00B635B7"/>
    <w:p w:rsidR="00290FBE" w:rsidRDefault="00290FBE" w:rsidP="00B635B7">
      <w:r>
        <w:t>Syntax:</w:t>
      </w:r>
    </w:p>
    <w:p w:rsidR="00290FBE" w:rsidRDefault="00290FBE" w:rsidP="00B635B7">
      <w:r>
        <w:t xml:space="preserve">    p, blockquote  {</w:t>
      </w:r>
    </w:p>
    <w:p w:rsidR="00290FBE" w:rsidRDefault="00290FBE" w:rsidP="00B635B7">
      <w:r>
        <w:t xml:space="preserve">        word-break : break-all;</w:t>
      </w:r>
    </w:p>
    <w:p w:rsidR="00290FBE" w:rsidRDefault="00290FBE" w:rsidP="00B635B7">
      <w:r>
        <w:t xml:space="preserve">    }</w:t>
      </w:r>
    </w:p>
    <w:p w:rsidR="00290FBE" w:rsidRDefault="00290FBE" w:rsidP="00B635B7"/>
    <w:p w:rsidR="00290FBE" w:rsidRPr="0013025A" w:rsidRDefault="00290FBE" w:rsidP="00B635B7">
      <w:pPr>
        <w:rPr>
          <w:b/>
          <w:bCs/>
          <w:rPrChange w:id="68" w:author="Priyanshu Solon" w:date="2025-05-22T22:41:00Z">
            <w:rPr/>
          </w:rPrChange>
        </w:rPr>
      </w:pPr>
      <w:r w:rsidRPr="0013025A">
        <w:rPr>
          <w:b/>
          <w:bCs/>
          <w:rPrChange w:id="69" w:author="Priyanshu Solon" w:date="2025-05-22T22:41:00Z">
            <w:rPr/>
          </w:rPrChange>
        </w:rPr>
        <w:t>4. How to set a drop cap?</w:t>
      </w:r>
    </w:p>
    <w:p w:rsidR="00290FBE" w:rsidRDefault="00290FBE" w:rsidP="00B635B7">
      <w:r>
        <w:t>A. You can access paragraph first letter by using CSS  "::first-letter" class.</w:t>
      </w:r>
    </w:p>
    <w:p w:rsidR="00290FBE" w:rsidRDefault="00290FBE" w:rsidP="00B635B7">
      <w:r>
        <w:t xml:space="preserve">     You can make it dropped by few lines by using "float: left" attribute.</w:t>
      </w:r>
    </w:p>
    <w:p w:rsidR="00290FBE" w:rsidRDefault="00290FBE" w:rsidP="00B635B7"/>
    <w:p w:rsidR="00290FBE" w:rsidRDefault="00290FBE" w:rsidP="00B635B7">
      <w:r>
        <w:t>Syntax:</w:t>
      </w:r>
    </w:p>
    <w:p w:rsidR="00290FBE" w:rsidRDefault="00290FBE" w:rsidP="00B635B7">
      <w:r>
        <w:t xml:space="preserve">     p ::first-letter {</w:t>
      </w:r>
    </w:p>
    <w:p w:rsidR="00290FBE" w:rsidRDefault="00290FBE" w:rsidP="00B635B7">
      <w:r>
        <w:t xml:space="preserve">        font-size: 40px;</w:t>
      </w:r>
    </w:p>
    <w:p w:rsidR="00290FBE" w:rsidRDefault="00290FBE" w:rsidP="00B635B7">
      <w:r>
        <w:t xml:space="preserve">            float: left;</w:t>
      </w:r>
    </w:p>
    <w:p w:rsidR="00290FBE" w:rsidRDefault="00290FBE" w:rsidP="00B635B7">
      <w:r>
        <w:t xml:space="preserve">        line-height: 40px;</w:t>
      </w:r>
    </w:p>
    <w:p w:rsidR="00290FBE" w:rsidRDefault="00290FBE" w:rsidP="00B635B7">
      <w:r>
        <w:t xml:space="preserve">        font-family: Algerian;</w:t>
      </w:r>
    </w:p>
    <w:p w:rsidR="00290FBE" w:rsidRDefault="00290FBE" w:rsidP="00B635B7">
      <w:r>
        <w:t xml:space="preserve">     }</w:t>
      </w:r>
    </w:p>
    <w:p w:rsidR="00290FBE" w:rsidRDefault="00290FBE" w:rsidP="00B635B7"/>
    <w:p w:rsidR="00290FBE" w:rsidRPr="0013025A" w:rsidRDefault="00290FBE" w:rsidP="00B635B7">
      <w:pPr>
        <w:rPr>
          <w:b/>
          <w:bCs/>
          <w:rPrChange w:id="70" w:author="Priyanshu Solon" w:date="2025-05-22T22:41:00Z">
            <w:rPr/>
          </w:rPrChange>
        </w:rPr>
      </w:pPr>
      <w:r w:rsidRPr="0013025A">
        <w:rPr>
          <w:b/>
          <w:bCs/>
          <w:rPrChange w:id="71" w:author="Priyanshu Solon" w:date="2025-05-22T22:41:00Z">
            <w:rPr/>
          </w:rPrChange>
        </w:rPr>
        <w:t>5. How to create scrollable paragraph content?</w:t>
      </w:r>
    </w:p>
    <w:p w:rsidR="00290FBE" w:rsidRDefault="00290FBE" w:rsidP="00B635B7">
      <w:r>
        <w:t>A. By using CSS "overflow" attribute set to "auto or scroll".</w:t>
      </w:r>
    </w:p>
    <w:p w:rsidR="00290FBE" w:rsidRDefault="00290FBE" w:rsidP="00B635B7">
      <w:r>
        <w:lastRenderedPageBreak/>
        <w:t xml:space="preserve">    You have to control overflow for content in a container.</w:t>
      </w:r>
    </w:p>
    <w:p w:rsidR="00290FBE" w:rsidRDefault="00290FBE" w:rsidP="00B635B7"/>
    <w:p w:rsidR="00290FBE" w:rsidRDefault="00290FBE" w:rsidP="00B635B7">
      <w:r>
        <w:t>Syntax:</w:t>
      </w:r>
    </w:p>
    <w:p w:rsidR="00290FBE" w:rsidRDefault="00290FBE" w:rsidP="00B635B7">
      <w:r>
        <w:t xml:space="preserve">     p {</w:t>
      </w:r>
    </w:p>
    <w:p w:rsidR="00290FBE" w:rsidRDefault="00290FBE" w:rsidP="00B635B7">
      <w:r>
        <w:t xml:space="preserve">         width : 300px;</w:t>
      </w:r>
    </w:p>
    <w:p w:rsidR="00290FBE" w:rsidRDefault="00290FBE" w:rsidP="00B635B7">
      <w:r>
        <w:t xml:space="preserve">         height: 200px;</w:t>
      </w:r>
    </w:p>
    <w:p w:rsidR="00290FBE" w:rsidRDefault="00290FBE" w:rsidP="00B635B7">
      <w:r>
        <w:t xml:space="preserve">         padding: 10px;</w:t>
      </w:r>
    </w:p>
    <w:p w:rsidR="00290FBE" w:rsidRDefault="00290FBE" w:rsidP="00B635B7">
      <w:r>
        <w:t xml:space="preserve">         border: 2px solid gray;</w:t>
      </w:r>
    </w:p>
    <w:p w:rsidR="00290FBE" w:rsidRDefault="00290FBE" w:rsidP="00B635B7">
      <w:r>
        <w:t xml:space="preserve">         overflow: auto;</w:t>
      </w:r>
    </w:p>
    <w:p w:rsidR="00290FBE" w:rsidRDefault="00290FBE" w:rsidP="00B635B7">
      <w:r>
        <w:t xml:space="preserve">      }</w:t>
      </w:r>
    </w:p>
    <w:p w:rsidR="00290FBE" w:rsidRDefault="00290FBE" w:rsidP="00B635B7"/>
    <w:p w:rsidR="00290FBE" w:rsidRDefault="00290FBE" w:rsidP="00B635B7">
      <w:r>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blockquote {</w:t>
      </w:r>
    </w:p>
    <w:p w:rsidR="00290FBE" w:rsidRDefault="00290FBE" w:rsidP="00B635B7">
      <w:r>
        <w:t xml:space="preserve">            padding-left: 300px;</w:t>
      </w:r>
    </w:p>
    <w:p w:rsidR="00290FBE" w:rsidRDefault="00290FBE" w:rsidP="00B635B7">
      <w:r>
        <w:t xml:space="preserve">            padding-right: 300px;</w:t>
      </w:r>
    </w:p>
    <w:p w:rsidR="00290FBE" w:rsidRDefault="00290FBE" w:rsidP="00B635B7">
      <w:r>
        <w:t xml:space="preserve">            font-style: italic;</w:t>
      </w:r>
    </w:p>
    <w:p w:rsidR="00290FBE" w:rsidRDefault="00290FBE" w:rsidP="00B635B7">
      <w:r>
        <w:t xml:space="preserve">            line-height: 20px;</w:t>
      </w:r>
    </w:p>
    <w:p w:rsidR="00290FBE" w:rsidRDefault="00290FBE" w:rsidP="00B635B7">
      <w:r>
        <w:t xml:space="preserve">        }</w:t>
      </w:r>
    </w:p>
    <w:p w:rsidR="00290FBE" w:rsidRDefault="00290FBE" w:rsidP="00B635B7">
      <w:r>
        <w:t xml:space="preserve">        blockquote::first-letter {</w:t>
      </w:r>
    </w:p>
    <w:p w:rsidR="00290FBE" w:rsidRDefault="00290FBE" w:rsidP="00B635B7">
      <w:r>
        <w:t xml:space="preserve">            font-size: 60px;</w:t>
      </w:r>
    </w:p>
    <w:p w:rsidR="00290FBE" w:rsidRDefault="00290FBE" w:rsidP="00B635B7">
      <w:r>
        <w:t xml:space="preserve">            float: left;</w:t>
      </w:r>
    </w:p>
    <w:p w:rsidR="00290FBE" w:rsidRDefault="00290FBE" w:rsidP="00B635B7">
      <w:r>
        <w:t xml:space="preserve">            line-height: 40px;</w:t>
      </w:r>
    </w:p>
    <w:p w:rsidR="00290FBE" w:rsidRDefault="00290FBE" w:rsidP="00B635B7">
      <w:r>
        <w:lastRenderedPageBreak/>
        <w:t xml:space="preserve">            font-family: Magneto;</w:t>
      </w:r>
    </w:p>
    <w:p w:rsidR="00290FBE" w:rsidRDefault="00290FBE" w:rsidP="00B635B7">
      <w:r>
        <w:t xml:space="preserve">            padding-right: 10px;</w:t>
      </w:r>
    </w:p>
    <w:p w:rsidR="00290FBE" w:rsidRDefault="00290FBE" w:rsidP="00B635B7">
      <w:r>
        <w:t xml:space="preserve">        }</w:t>
      </w:r>
    </w:p>
    <w:p w:rsidR="00290FBE" w:rsidRDefault="00290FBE" w:rsidP="00B635B7">
      <w:r>
        <w:t xml:space="preserve">        .first-para {</w:t>
      </w:r>
    </w:p>
    <w:p w:rsidR="00290FBE" w:rsidRDefault="00290FBE" w:rsidP="00B635B7">
      <w:r>
        <w:t xml:space="preserve">            text-indent: 100px;</w:t>
      </w:r>
    </w:p>
    <w:p w:rsidR="00290FBE" w:rsidRDefault="00290FBE" w:rsidP="00B635B7">
      <w:r>
        <w:t xml:space="preserve">        }</w:t>
      </w:r>
    </w:p>
    <w:p w:rsidR="00290FBE" w:rsidRDefault="00290FBE" w:rsidP="00B635B7">
      <w:r>
        <w:t xml:space="preserve">        h2 {</w:t>
      </w:r>
    </w:p>
    <w:p w:rsidR="00290FBE" w:rsidRDefault="00290FBE" w:rsidP="00B635B7">
      <w:r>
        <w:t xml:space="preserve">            letter-spacing: 10px;</w:t>
      </w:r>
    </w:p>
    <w:p w:rsidR="00290FBE" w:rsidRDefault="00290FBE" w:rsidP="00B635B7">
      <w:r>
        <w:t xml:space="preserve">            word-spacing: 40px;</w:t>
      </w:r>
    </w:p>
    <w:p w:rsidR="00290FBE" w:rsidRDefault="00290FBE" w:rsidP="00B635B7">
      <w:r>
        <w:t xml:space="preserve">        }</w:t>
      </w:r>
    </w:p>
    <w:p w:rsidR="00290FBE" w:rsidRDefault="00290FBE" w:rsidP="00B635B7">
      <w:r>
        <w:t xml:space="preserve">        p {</w:t>
      </w:r>
    </w:p>
    <w:p w:rsidR="00290FBE" w:rsidRDefault="00290FBE" w:rsidP="00B635B7">
      <w:r>
        <w:t xml:space="preserve">            word-break: break-all;</w:t>
      </w:r>
    </w:p>
    <w:p w:rsidR="00290FBE" w:rsidRDefault="00290FBE" w:rsidP="00B635B7">
      <w:r>
        <w:t xml:space="preserve">        }</w:t>
      </w:r>
    </w:p>
    <w:p w:rsidR="00290FBE" w:rsidRDefault="00290FBE" w:rsidP="00B635B7">
      <w:r>
        <w:t xml:space="preserve">        .terms {</w:t>
      </w:r>
    </w:p>
    <w:p w:rsidR="00290FBE" w:rsidRDefault="00290FBE" w:rsidP="00B635B7">
      <w:r>
        <w:t xml:space="preserve">            width: 500px;</w:t>
      </w:r>
    </w:p>
    <w:p w:rsidR="00290FBE" w:rsidRDefault="00290FBE" w:rsidP="00B635B7">
      <w:r>
        <w:t xml:space="preserve">            padding: 10px;</w:t>
      </w:r>
    </w:p>
    <w:p w:rsidR="00290FBE" w:rsidRDefault="00290FBE" w:rsidP="00B635B7">
      <w:r>
        <w:t xml:space="preserve">            border:2px solid gray;</w:t>
      </w:r>
    </w:p>
    <w:p w:rsidR="00290FBE" w:rsidRDefault="00290FBE" w:rsidP="00B635B7">
      <w:r>
        <w:t xml:space="preserve">            height: 200px;</w:t>
      </w:r>
    </w:p>
    <w:p w:rsidR="00290FBE" w:rsidRDefault="00290FBE" w:rsidP="00B635B7">
      <w:r>
        <w:t xml:space="preserve">            overflow: auto;</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&lt;h2 align="center"&gt;Men Fashion&lt;/h2&gt;</w:t>
      </w:r>
    </w:p>
    <w:p w:rsidR="00290FBE" w:rsidRDefault="00290FBE" w:rsidP="00B635B7">
      <w:r>
        <w:t xml:space="preserve">    &lt;blockquote align="justify"&gt;</w:t>
      </w:r>
    </w:p>
    <w:p w:rsidR="00290FBE" w:rsidRDefault="00290FBE" w:rsidP="00B635B7">
      <w:r>
        <w:t xml:space="preserve">        Lorem ipsum dolor sit amet consectetur adipisicing elit. Odio repellendus voluptates, unde assumenda modi mollitia tenetur quod laboriosam veritatis quis magni similique expedita, officiis perspiciatis, nobis molestias quia iste ullam? Lorem ipsum dolor sit amet consectetur adipisicing elit. Quo reprehenderit cupiditate molestias ipsum, suscipit doloribus eaque. Nisi suscipit nemo aperiam dolorum, incidunt error fuga repellat quam placeat, dolorem laborum sit.</w:t>
      </w:r>
    </w:p>
    <w:p w:rsidR="00290FBE" w:rsidRDefault="00290FBE" w:rsidP="00B635B7">
      <w:r>
        <w:lastRenderedPageBreak/>
        <w:t xml:space="preserve">    &lt;/blockquote&gt;</w:t>
      </w:r>
    </w:p>
    <w:p w:rsidR="00290FBE" w:rsidRDefault="00290FBE" w:rsidP="00B635B7">
      <w:r>
        <w:t xml:space="preserve"> </w:t>
      </w:r>
    </w:p>
    <w:p w:rsidR="00290FBE" w:rsidRDefault="00290FBE" w:rsidP="00B635B7">
      <w:r>
        <w:t xml:space="preserve">    &lt;p class="first-para"&gt;</w:t>
      </w:r>
    </w:p>
    <w:p w:rsidR="00290FBE" w:rsidRDefault="00290FBE" w:rsidP="00B635B7">
      <w:r>
        <w:t xml:space="preserve">        Lorem ipsum dolor, sit amet consectetur adipisicing elit. Itaque minima perspiciatis similique sapiente! A necessitatibus error quam esse quo doloribus magnam velit deserunt natus aliquam! Ab exercitationem magnam tempora dicta? Lorem ipsum dolor sit amet consectetur adipisicing elit. Dicta consectetur quos in quam minus atque possimus, omnis debitis vero, eligendi amet dolorum eaque, magnam magni modi veniam. Soluta, nemo voluptate?</w:t>
      </w:r>
    </w:p>
    <w:p w:rsidR="00290FBE" w:rsidRDefault="00290FBE" w:rsidP="00B635B7">
      <w:r>
        <w:t xml:space="preserve">        Lorem ipsum dolor, sit amet consectetur adipisicing elit. Est nulla dignissimos quidem, accusantium minus laboriosam voluptatem odio. Earum ullam consequatur reprehenderit quas nesciunt quos, facere obcaecati, voluptate aliquam animi ad.</w:t>
      </w:r>
    </w:p>
    <w:p w:rsidR="00290FBE" w:rsidRDefault="00290FBE" w:rsidP="00B635B7">
      <w:r>
        <w:t xml:space="preserve">    &lt;/p&gt;</w:t>
      </w:r>
    </w:p>
    <w:p w:rsidR="00290FBE" w:rsidRDefault="00290FBE" w:rsidP="00B635B7">
      <w:r>
        <w:t xml:space="preserve">    &lt;h3&gt;Terms of Service&lt;/h3&gt;</w:t>
      </w:r>
    </w:p>
    <w:p w:rsidR="00290FBE" w:rsidRDefault="00290FBE" w:rsidP="00B635B7">
      <w:r>
        <w:t xml:space="preserve">    &lt;div class="terms"&gt;</w:t>
      </w:r>
    </w:p>
    <w:p w:rsidR="00290FBE" w:rsidRDefault="00290FBE" w:rsidP="00B635B7">
      <w:r>
        <w:t xml:space="preserve">        &lt;p&gt;</w:t>
      </w:r>
    </w:p>
    <w:p w:rsidR="00290FBE" w:rsidRDefault="00290FBE" w:rsidP="00B635B7">
      <w:r>
        <w:t xml:space="preserve">            Lorem ipsum dolor, sit amet consectetur adipisicing elit. Itaque minima perspiciatis similique sapiente! A necessitatibus error quam esse quo doloribus magnam velit deserunt natus aliquam! Ab exercitationem magnam tempora dicta? Lorem ipsum dolor sit amet consectetur adipisicing elit. Dicta consectetur quos in quam minus atque possimus, omnis debitis vero, eligendi amet dolorum eaque, magnam magni modi veniam. Soluta, nemo voluptate?</w:t>
      </w:r>
    </w:p>
    <w:p w:rsidR="00290FBE" w:rsidRDefault="00290FBE" w:rsidP="00B635B7">
      <w:r>
        <w:t xml:space="preserve">            Lorem ipsum dolor, sit amet consectetur adipisicing elit. Est nulla dignissimos quidem, accusantium minus laboriosam voluptatem odio. Earum ullam consequatur reprehenderit quas nesciunt quos, facere obcaecati, voluptate aliquam animi ad.</w:t>
      </w:r>
    </w:p>
    <w:p w:rsidR="00290FBE" w:rsidRDefault="00290FBE" w:rsidP="00B635B7">
      <w:r>
        <w:t xml:space="preserve">        &lt;/p&gt;</w:t>
      </w:r>
    </w:p>
    <w:p w:rsidR="00290FBE" w:rsidRDefault="00290FBE" w:rsidP="00B635B7">
      <w:r>
        <w:t xml:space="preserve">        &lt;p&gt;</w:t>
      </w:r>
    </w:p>
    <w:p w:rsidR="00290FBE" w:rsidRDefault="00290FBE" w:rsidP="00B635B7">
      <w:r>
        <w:t xml:space="preserve">            Lorem ipsum dolor, sit amet consectetur adipisicing elit. Itaque minima perspiciatis similique sapiente! A necessitatibus error quam esse quo doloribus magnam velit deserunt natus aliquam! Ab exercitationem magnam tempora dicta? Lorem ipsum dolor sit amet consectetur adipisicing elit. Dicta consectetur quos in quam minus atque possimus, omnis debitis vero, eligendi amet dolorum eaque, magnam magni modi veniam. Soluta, nemo voluptate?</w:t>
      </w:r>
    </w:p>
    <w:p w:rsidR="00290FBE" w:rsidRDefault="00290FBE" w:rsidP="00B635B7">
      <w:r>
        <w:t xml:space="preserve">            Lorem ipsum dolor, sit amet consectetur adipisicing elit. Est nulla dignissimos quidem, accusantium minus laboriosam voluptatem odio. Earum ullam consequatur reprehenderit quas nesciunt quos, facere obcaecati, voluptate aliquam animi ad.</w:t>
      </w:r>
    </w:p>
    <w:p w:rsidR="00290FBE" w:rsidRDefault="00290FBE" w:rsidP="00B635B7">
      <w:r>
        <w:t xml:space="preserve">        &lt;/p&gt;</w:t>
      </w:r>
    </w:p>
    <w:p w:rsidR="00290FBE" w:rsidRDefault="00290FBE" w:rsidP="00B635B7">
      <w:r>
        <w:t xml:space="preserve">       </w:t>
      </w:r>
    </w:p>
    <w:p w:rsidR="00290FBE" w:rsidRDefault="00290FBE" w:rsidP="00B635B7">
      <w:r>
        <w:lastRenderedPageBreak/>
        <w:t xml:space="preserve">    &lt;/div&gt;</w:t>
      </w:r>
    </w:p>
    <w:p w:rsidR="00290FBE" w:rsidRDefault="00290FBE" w:rsidP="00B635B7">
      <w:r>
        <w:t>&lt;/body&gt;</w:t>
      </w:r>
    </w:p>
    <w:p w:rsidR="00290FBE" w:rsidRDefault="00290FBE" w:rsidP="00B635B7">
      <w:r>
        <w:t>&lt;/html&gt;</w:t>
      </w:r>
    </w:p>
    <w:p w:rsidR="00290FBE" w:rsidRDefault="00290FBE" w:rsidP="00B635B7"/>
    <w:p w:rsidR="00290FBE" w:rsidRDefault="00290FBE" w:rsidP="00B635B7"/>
    <w:p w:rsidR="00290FBE" w:rsidRPr="0013025A" w:rsidRDefault="00290FBE" w:rsidP="00B635B7">
      <w:pPr>
        <w:rPr>
          <w:b/>
          <w:bCs/>
          <w:rPrChange w:id="72" w:author="Priyanshu Solon" w:date="2025-05-22T22:42:00Z">
            <w:rPr/>
          </w:rPrChange>
        </w:rPr>
      </w:pPr>
      <w:r w:rsidRPr="0013025A">
        <w:rPr>
          <w:b/>
          <w:bCs/>
          <w:rPrChange w:id="73" w:author="Priyanshu Solon" w:date="2025-05-22T22:42:00Z">
            <w:rPr/>
          </w:rPrChange>
        </w:rPr>
        <w:t>6. How to set ellipsis for paragraph?</w:t>
      </w:r>
    </w:p>
    <w:p w:rsidR="00290FBE" w:rsidRDefault="00290FBE" w:rsidP="00B635B7">
      <w:r>
        <w:t>A. You have to display paragraph content in one line by removing word-wrap.</w:t>
      </w:r>
    </w:p>
    <w:p w:rsidR="00290FBE" w:rsidRDefault="00290FBE" w:rsidP="00B635B7">
      <w:r>
        <w:t xml:space="preserve">            {</w:t>
      </w:r>
    </w:p>
    <w:p w:rsidR="00290FBE" w:rsidRDefault="00290FBE" w:rsidP="00B635B7">
      <w:r>
        <w:t xml:space="preserve">              white-space: nowrap;</w:t>
      </w:r>
    </w:p>
    <w:p w:rsidR="00290FBE" w:rsidRDefault="00290FBE" w:rsidP="00B635B7">
      <w:r>
        <w:t xml:space="preserve">            }</w:t>
      </w:r>
    </w:p>
    <w:p w:rsidR="00290FBE" w:rsidRDefault="00290FBE" w:rsidP="00B635B7">
      <w:r>
        <w:t xml:space="preserve">     Hide the overflowing paragraph.</w:t>
      </w:r>
    </w:p>
    <w:p w:rsidR="00290FBE" w:rsidRDefault="00290FBE" w:rsidP="00B635B7">
      <w:r>
        <w:t xml:space="preserve">     Set text-overflow to ellipsis.</w:t>
      </w:r>
    </w:p>
    <w:p w:rsidR="00290FBE" w:rsidRDefault="00290FBE" w:rsidP="00B635B7"/>
    <w:p w:rsidR="00290FBE" w:rsidRDefault="00290FBE" w:rsidP="00B635B7">
      <w:r>
        <w:t>Syntax:</w:t>
      </w:r>
    </w:p>
    <w:p w:rsidR="00290FBE" w:rsidRDefault="00290FBE" w:rsidP="00B635B7">
      <w:r>
        <w:t xml:space="preserve">    p {</w:t>
      </w:r>
    </w:p>
    <w:p w:rsidR="00290FBE" w:rsidRDefault="00290FBE" w:rsidP="00B635B7">
      <w:r>
        <w:t xml:space="preserve">         width : 350px;</w:t>
      </w:r>
    </w:p>
    <w:p w:rsidR="00290FBE" w:rsidRDefault="00290FBE" w:rsidP="00B635B7">
      <w:r>
        <w:t xml:space="preserve">         border: 1px solid gray;</w:t>
      </w:r>
    </w:p>
    <w:p w:rsidR="00290FBE" w:rsidRDefault="00290FBE" w:rsidP="00B635B7">
      <w:r>
        <w:t xml:space="preserve">         white-space: nowrap;</w:t>
      </w:r>
    </w:p>
    <w:p w:rsidR="00290FBE" w:rsidRDefault="00290FBE" w:rsidP="00B635B7">
      <w:r>
        <w:t xml:space="preserve">         overflow: hidden;</w:t>
      </w:r>
    </w:p>
    <w:p w:rsidR="00290FBE" w:rsidRDefault="00290FBE" w:rsidP="00B635B7">
      <w:r>
        <w:t xml:space="preserve">         text-overflow: ellipsis;</w:t>
      </w:r>
    </w:p>
    <w:p w:rsidR="00290FBE" w:rsidRDefault="00290FBE" w:rsidP="00B635B7">
      <w:r>
        <w:t xml:space="preserve">    }</w:t>
      </w:r>
    </w:p>
    <w:p w:rsidR="00290FBE" w:rsidRDefault="00290FBE" w:rsidP="00B635B7"/>
    <w:p w:rsidR="00290FBE" w:rsidRDefault="00290FBE" w:rsidP="00B635B7">
      <w:r>
        <w:t>Note: You can set screen-tip for any content in page by using "title" attribute.</w:t>
      </w:r>
    </w:p>
    <w:p w:rsidR="00290FBE" w:rsidRDefault="00290FBE" w:rsidP="00B635B7">
      <w:r>
        <w:t xml:space="preserve">      It is a HTML attribute defined for element to display mouse over tips.</w:t>
      </w:r>
    </w:p>
    <w:p w:rsidR="00290FBE" w:rsidRDefault="00290FBE" w:rsidP="00B635B7"/>
    <w:p w:rsidR="00290FBE" w:rsidRDefault="00290FBE" w:rsidP="00B635B7">
      <w:r>
        <w:t xml:space="preserve">        &lt;h1  title="Hyper Text Markup Language"&gt; HTML &lt;/h1&gt;</w:t>
      </w:r>
    </w:p>
    <w:p w:rsidR="00290FBE" w:rsidRDefault="00290FBE" w:rsidP="00B635B7"/>
    <w:p w:rsidR="00290FBE" w:rsidRDefault="00290FBE" w:rsidP="00B635B7">
      <w:r>
        <w:t>Ex:</w:t>
      </w:r>
    </w:p>
    <w:p w:rsidR="00290FBE" w:rsidRDefault="00290FBE" w:rsidP="00B635B7">
      <w:r>
        <w:t>&lt;!DOCTYPE html&gt;</w:t>
      </w:r>
    </w:p>
    <w:p w:rsidR="00290FBE" w:rsidRDefault="00290FBE" w:rsidP="00B635B7">
      <w:r>
        <w:lastRenderedPageBreak/>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p {</w:t>
      </w:r>
    </w:p>
    <w:p w:rsidR="00290FBE" w:rsidRDefault="00290FBE" w:rsidP="00B635B7">
      <w:r>
        <w:t xml:space="preserve">        width: 350px;</w:t>
      </w:r>
    </w:p>
    <w:p w:rsidR="00290FBE" w:rsidRDefault="00290FBE" w:rsidP="00B635B7">
      <w:r>
        <w:t xml:space="preserve">        border:2px solid gray;</w:t>
      </w:r>
    </w:p>
    <w:p w:rsidR="00290FBE" w:rsidRDefault="00290FBE" w:rsidP="00B635B7">
      <w:r>
        <w:t xml:space="preserve">        padding: 5px;</w:t>
      </w:r>
    </w:p>
    <w:p w:rsidR="00290FBE" w:rsidRDefault="00290FBE" w:rsidP="00B635B7">
      <w:r>
        <w:t xml:space="preserve">        white-space: nowrap;</w:t>
      </w:r>
    </w:p>
    <w:p w:rsidR="00290FBE" w:rsidRDefault="00290FBE" w:rsidP="00B635B7">
      <w:r>
        <w:t xml:space="preserve">        overflow: hidden;</w:t>
      </w:r>
    </w:p>
    <w:p w:rsidR="00290FBE" w:rsidRDefault="00290FBE" w:rsidP="00B635B7">
      <w:r>
        <w:t xml:space="preserve">        text-overflow: ellipsis;</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&lt;h2 title="Hyper Text Markup Language"&gt;HTML&lt;/h2&gt;</w:t>
      </w:r>
    </w:p>
    <w:p w:rsidR="00290FBE" w:rsidRDefault="00290FBE" w:rsidP="00B635B7">
      <w:r>
        <w:t xml:space="preserve">    &lt;p title="Lorem ipsum dolor sit, amet consectetur adipisicing elit. Quis, saepe. Maiores voluptate eveniet natus velit, alias reprehenderit maxime asperiores magnam nulla ipsa perspiciatis dignissimos error qui nostrum quas? Fugiat, laboriosam?"&gt;Lorem ipsum dolor sit, amet consectetur adipisicing elit. Quis, saepe. Maiores voluptate eveniet natus velit, alias reprehenderit maxime asperiores magnam nulla ipsa perspiciatis dignissimos error qui nostrum quas? Fugiat, laboriosam?&lt;/p&gt;</w:t>
      </w:r>
    </w:p>
    <w:p w:rsidR="00290FBE" w:rsidRDefault="00290FBE" w:rsidP="00B635B7">
      <w:r>
        <w:t>&lt;/body&gt;</w:t>
      </w:r>
    </w:p>
    <w:p w:rsidR="00290FBE" w:rsidRDefault="00290FBE" w:rsidP="00B635B7">
      <w:r>
        <w:t>&lt;/html&gt;</w:t>
      </w:r>
    </w:p>
    <w:p w:rsidR="00290FBE" w:rsidRDefault="00290FBE" w:rsidP="00B635B7"/>
    <w:p w:rsidR="00290FBE" w:rsidRPr="0013025A" w:rsidRDefault="00290FBE" w:rsidP="00B635B7">
      <w:pPr>
        <w:rPr>
          <w:b/>
          <w:bCs/>
          <w:rPrChange w:id="74" w:author="Priyanshu Solon" w:date="2025-05-22T22:42:00Z">
            <w:rPr/>
          </w:rPrChange>
        </w:rPr>
      </w:pPr>
      <w:r w:rsidRPr="0013025A">
        <w:rPr>
          <w:b/>
          <w:bCs/>
          <w:rPrChange w:id="75" w:author="Priyanshu Solon" w:date="2025-05-22T22:42:00Z">
            <w:rPr/>
          </w:rPrChange>
        </w:rPr>
        <w:t>7. How to display paragraphs in multiple columns?</w:t>
      </w:r>
    </w:p>
    <w:p w:rsidR="00290FBE" w:rsidRDefault="00290FBE" w:rsidP="00B635B7">
      <w:r>
        <w:t>A. By using CSS "columns" attribute or CSS display "grid".</w:t>
      </w:r>
    </w:p>
    <w:p w:rsidR="00290FBE" w:rsidRDefault="00290FBE" w:rsidP="00B635B7"/>
    <w:p w:rsidR="00290FBE" w:rsidRDefault="00290FBE" w:rsidP="00B635B7">
      <w:r>
        <w:t xml:space="preserve">    - Display Grid is a disconnected grid system.</w:t>
      </w:r>
    </w:p>
    <w:p w:rsidR="00290FBE" w:rsidRDefault="00290FBE" w:rsidP="00B635B7">
      <w:r>
        <w:lastRenderedPageBreak/>
        <w:t xml:space="preserve">    - Columns is a connected grid system. [ the content of one column spans to another column when it reaches the bottom margin of column].</w:t>
      </w:r>
    </w:p>
    <w:p w:rsidR="00290FBE" w:rsidRDefault="00290FBE" w:rsidP="00B635B7">
      <w:r>
        <w:t xml:space="preserve">   </w:t>
      </w:r>
    </w:p>
    <w:p w:rsidR="00290FBE" w:rsidRDefault="00290FBE" w:rsidP="00B635B7">
      <w:r>
        <w:t xml:space="preserve">        a) columns</w:t>
      </w:r>
    </w:p>
    <w:p w:rsidR="00290FBE" w:rsidRDefault="00290FBE" w:rsidP="00B635B7">
      <w:r>
        <w:t xml:space="preserve">        b) column-width</w:t>
      </w:r>
    </w:p>
    <w:p w:rsidR="00290FBE" w:rsidRDefault="00290FBE" w:rsidP="00B635B7">
      <w:r>
        <w:t xml:space="preserve">        c) column-gap</w:t>
      </w:r>
    </w:p>
    <w:p w:rsidR="00290FBE" w:rsidRDefault="00290FBE" w:rsidP="00B635B7">
      <w:r>
        <w:t xml:space="preserve">        d) column-rule</w:t>
      </w:r>
    </w:p>
    <w:p w:rsidR="00290FBE" w:rsidRDefault="00290FBE" w:rsidP="00B635B7"/>
    <w:p w:rsidR="00290FBE" w:rsidRDefault="00290FBE" w:rsidP="00B635B7">
      <w:r>
        <w:t>Syntax:</w:t>
      </w:r>
    </w:p>
    <w:p w:rsidR="00290FBE" w:rsidRDefault="00290FBE" w:rsidP="00B635B7">
      <w:r>
        <w:t xml:space="preserve">     .container {</w:t>
      </w:r>
    </w:p>
    <w:p w:rsidR="00290FBE" w:rsidRDefault="00290FBE" w:rsidP="00B635B7">
      <w:r>
        <w:t xml:space="preserve">         columns : 5;</w:t>
      </w:r>
    </w:p>
    <w:p w:rsidR="00290FBE" w:rsidRDefault="00290FBE" w:rsidP="00B635B7">
      <w:r>
        <w:t xml:space="preserve">         column-gap : 10px;</w:t>
      </w:r>
    </w:p>
    <w:p w:rsidR="00290FBE" w:rsidRDefault="00290FBE" w:rsidP="00B635B7">
      <w:r>
        <w:t xml:space="preserve">         column-rule: 1px dotted gray;</w:t>
      </w:r>
    </w:p>
    <w:p w:rsidR="00290FBE" w:rsidRDefault="00290FBE" w:rsidP="00B635B7">
      <w:r>
        <w:t xml:space="preserve">      }</w:t>
      </w:r>
    </w:p>
    <w:p w:rsidR="00290FBE" w:rsidRDefault="00290FBE" w:rsidP="00B635B7"/>
    <w:p w:rsidR="00290FBE" w:rsidRDefault="00290FBE" w:rsidP="00B635B7">
      <w:r>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.block {</w:t>
      </w:r>
    </w:p>
    <w:p w:rsidR="00290FBE" w:rsidRDefault="00290FBE" w:rsidP="00B635B7">
      <w:r>
        <w:t xml:space="preserve">            border:1px solid black;</w:t>
      </w:r>
    </w:p>
    <w:p w:rsidR="00290FBE" w:rsidRDefault="00290FBE" w:rsidP="00B635B7">
      <w:r>
        <w:t xml:space="preserve">            padding: 5px;</w:t>
      </w:r>
    </w:p>
    <w:p w:rsidR="00290FBE" w:rsidRDefault="00290FBE" w:rsidP="00B635B7">
      <w:r>
        <w:t xml:space="preserve">            font-family: Arial Black;</w:t>
      </w:r>
    </w:p>
    <w:p w:rsidR="00290FBE" w:rsidRDefault="00290FBE" w:rsidP="00B635B7">
      <w:r>
        <w:t xml:space="preserve">            font-size: 16px;</w:t>
      </w:r>
    </w:p>
    <w:p w:rsidR="00290FBE" w:rsidRDefault="00290FBE" w:rsidP="00B635B7">
      <w:r>
        <w:t xml:space="preserve">            width: 180px;</w:t>
      </w:r>
    </w:p>
    <w:p w:rsidR="00290FBE" w:rsidRDefault="00290FBE" w:rsidP="00B635B7">
      <w:r>
        <w:lastRenderedPageBreak/>
        <w:t xml:space="preserve">        }</w:t>
      </w:r>
    </w:p>
    <w:p w:rsidR="00290FBE" w:rsidRDefault="00290FBE" w:rsidP="00B635B7">
      <w:r>
        <w:t xml:space="preserve">        .split {</w:t>
      </w:r>
    </w:p>
    <w:p w:rsidR="00290FBE" w:rsidRDefault="00290FBE" w:rsidP="00B635B7">
      <w:r>
        <w:t xml:space="preserve">            color:aquamarine;</w:t>
      </w:r>
    </w:p>
    <w:p w:rsidR="00290FBE" w:rsidRDefault="00290FBE" w:rsidP="00B635B7">
      <w:r>
        <w:t xml:space="preserve">        }</w:t>
      </w:r>
    </w:p>
    <w:p w:rsidR="00290FBE" w:rsidRDefault="00290FBE" w:rsidP="00B635B7">
      <w:r>
        <w:t xml:space="preserve">        .shift {</w:t>
      </w:r>
    </w:p>
    <w:p w:rsidR="00290FBE" w:rsidRDefault="00290FBE" w:rsidP="00B635B7">
      <w:r>
        <w:t xml:space="preserve">            color:gray;</w:t>
      </w:r>
    </w:p>
    <w:p w:rsidR="00290FBE" w:rsidRDefault="00290FBE" w:rsidP="00B635B7">
      <w:r>
        <w:t xml:space="preserve">        }</w:t>
      </w:r>
    </w:p>
    <w:p w:rsidR="00290FBE" w:rsidRDefault="00290FBE" w:rsidP="00B635B7">
      <w:r>
        <w:t xml:space="preserve">        .title {</w:t>
      </w:r>
    </w:p>
    <w:p w:rsidR="00290FBE" w:rsidRDefault="00290FBE" w:rsidP="00B635B7">
      <w:r>
        <w:t xml:space="preserve">            font-family: Arial Black;</w:t>
      </w:r>
    </w:p>
    <w:p w:rsidR="00290FBE" w:rsidRDefault="00290FBE" w:rsidP="00B635B7">
      <w:r>
        <w:t xml:space="preserve">            font-weight: bold;</w:t>
      </w:r>
    </w:p>
    <w:p w:rsidR="00290FBE" w:rsidRDefault="00290FBE" w:rsidP="00B635B7">
      <w:r>
        <w:t xml:space="preserve">            font-size: 18px;</w:t>
      </w:r>
    </w:p>
    <w:p w:rsidR="00290FBE" w:rsidRDefault="00290FBE" w:rsidP="00B635B7">
      <w:r>
        <w:t xml:space="preserve">            padding-left: 10px;</w:t>
      </w:r>
    </w:p>
    <w:p w:rsidR="00290FBE" w:rsidRDefault="00290FBE" w:rsidP="00B635B7">
      <w:r>
        <w:t xml:space="preserve">        }</w:t>
      </w:r>
    </w:p>
    <w:p w:rsidR="00290FBE" w:rsidRDefault="00290FBE" w:rsidP="00B635B7">
      <w:r>
        <w:t xml:space="preserve">        .title-block {</w:t>
      </w:r>
    </w:p>
    <w:p w:rsidR="00290FBE" w:rsidRDefault="00290FBE" w:rsidP="00B635B7">
      <w:r>
        <w:t xml:space="preserve">            display: flex;</w:t>
      </w:r>
    </w:p>
    <w:p w:rsidR="00290FBE" w:rsidRDefault="00290FBE" w:rsidP="00B635B7">
      <w:r>
        <w:t xml:space="preserve">        }</w:t>
      </w:r>
    </w:p>
    <w:p w:rsidR="00290FBE" w:rsidRDefault="00290FBE" w:rsidP="00B635B7">
      <w:r>
        <w:t xml:space="preserve">        .sub-title {</w:t>
      </w:r>
    </w:p>
    <w:p w:rsidR="00290FBE" w:rsidRDefault="00290FBE" w:rsidP="00B635B7">
      <w:r>
        <w:t xml:space="preserve">            font-size: 43px;</w:t>
      </w:r>
    </w:p>
    <w:p w:rsidR="00290FBE" w:rsidRDefault="00290FBE" w:rsidP="00B635B7">
      <w:r>
        <w:t xml:space="preserve">            font-family: Arial;</w:t>
      </w:r>
    </w:p>
    <w:p w:rsidR="00290FBE" w:rsidRDefault="00290FBE" w:rsidP="00B635B7">
      <w:r>
        <w:t xml:space="preserve">        }</w:t>
      </w:r>
    </w:p>
    <w:p w:rsidR="00290FBE" w:rsidRDefault="00290FBE" w:rsidP="00B635B7">
      <w:r>
        <w:t xml:space="preserve">        .news {</w:t>
      </w:r>
    </w:p>
    <w:p w:rsidR="00290FBE" w:rsidRDefault="00290FBE" w:rsidP="00B635B7">
      <w:r>
        <w:t xml:space="preserve">            columns: 4;</w:t>
      </w:r>
    </w:p>
    <w:p w:rsidR="00290FBE" w:rsidRDefault="00290FBE" w:rsidP="00B635B7">
      <w:r>
        <w:t xml:space="preserve">            column-gap: 15px;</w:t>
      </w:r>
    </w:p>
    <w:p w:rsidR="00290FBE" w:rsidRDefault="00290FBE" w:rsidP="00B635B7">
      <w:r>
        <w:t xml:space="preserve">            column-rule: 1px dotted gray;</w:t>
      </w:r>
    </w:p>
    <w:p w:rsidR="00290FBE" w:rsidRDefault="00290FBE" w:rsidP="00B635B7">
      <w:r>
        <w:t xml:space="preserve">            font-size: 12px;</w:t>
      </w:r>
    </w:p>
    <w:p w:rsidR="00290FBE" w:rsidRDefault="00290FBE" w:rsidP="00B635B7">
      <w:r>
        <w:t xml:space="preserve">            text-align: justify;</w:t>
      </w:r>
    </w:p>
    <w:p w:rsidR="00290FBE" w:rsidRDefault="00290FBE" w:rsidP="00B635B7">
      <w:r>
        <w:t xml:space="preserve">            margin-top: 20px;</w:t>
      </w:r>
    </w:p>
    <w:p w:rsidR="00290FBE" w:rsidRDefault="00290FBE" w:rsidP="00B635B7">
      <w:r>
        <w:t xml:space="preserve">        }</w:t>
      </w:r>
    </w:p>
    <w:p w:rsidR="00290FBE" w:rsidRDefault="00290FBE" w:rsidP="00B635B7">
      <w:r>
        <w:t xml:space="preserve">        .news-block {</w:t>
      </w:r>
    </w:p>
    <w:p w:rsidR="00290FBE" w:rsidRDefault="00290FBE" w:rsidP="00B635B7">
      <w:r>
        <w:lastRenderedPageBreak/>
        <w:t xml:space="preserve">            box-shadow: 4px 3px 2px black;</w:t>
      </w:r>
    </w:p>
    <w:p w:rsidR="00290FBE" w:rsidRDefault="00290FBE" w:rsidP="00B635B7">
      <w:r>
        <w:t xml:space="preserve">            padding: 10px;</w:t>
      </w:r>
    </w:p>
    <w:p w:rsidR="00290FBE" w:rsidRDefault="00290FBE" w:rsidP="00B635B7">
      <w:r>
        <w:t xml:space="preserve">            border:1px solid black;</w:t>
      </w:r>
    </w:p>
    <w:p w:rsidR="00290FBE" w:rsidRDefault="00290FBE" w:rsidP="00B635B7">
      <w:r>
        <w:t xml:space="preserve">            width: 800px;</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&lt;div class="news-block"&gt;</w:t>
      </w:r>
    </w:p>
    <w:p w:rsidR="00290FBE" w:rsidRDefault="00290FBE" w:rsidP="00B635B7">
      <w:r>
        <w:t xml:space="preserve">    &lt;div class="title-block"&gt;</w:t>
      </w:r>
    </w:p>
    <w:p w:rsidR="00290FBE" w:rsidRDefault="00290FBE" w:rsidP="00B635B7">
      <w:r>
        <w:t xml:space="preserve">        &lt;div class="block"&gt;</w:t>
      </w:r>
    </w:p>
    <w:p w:rsidR="00290FBE" w:rsidRDefault="00290FBE" w:rsidP="00B635B7">
      <w:r>
        <w:t xml:space="preserve">            &lt;span&gt;SHARP&lt;/span&gt;</w:t>
      </w:r>
    </w:p>
    <w:p w:rsidR="00290FBE" w:rsidRDefault="00290FBE" w:rsidP="00B635B7">
      <w:r>
        <w:t xml:space="preserve">            &lt;span class="split"&gt;|&lt;/span&gt;</w:t>
      </w:r>
    </w:p>
    <w:p w:rsidR="00290FBE" w:rsidRDefault="00290FBE" w:rsidP="00B635B7">
      <w:r>
        <w:t xml:space="preserve">            &lt;span class="shift"&gt;SHIFT&lt;/span&gt;</w:t>
      </w:r>
    </w:p>
    <w:p w:rsidR="00290FBE" w:rsidRDefault="00290FBE" w:rsidP="00B635B7">
      <w:r>
        <w:t xml:space="preserve">        &lt;/div&gt;</w:t>
      </w:r>
    </w:p>
    <w:p w:rsidR="00290FBE" w:rsidRDefault="00290FBE" w:rsidP="00B635B7">
      <w:r>
        <w:t xml:space="preserve">        &lt;div class="title"&gt;Despite US companies' preferences, Inidian community faces ongoing uncertanity&lt;/div&gt;</w:t>
      </w:r>
    </w:p>
    <w:p w:rsidR="00290FBE" w:rsidRDefault="00290FBE" w:rsidP="00B635B7">
      <w:r>
        <w:t xml:space="preserve">    &lt;/div&gt;</w:t>
      </w:r>
    </w:p>
    <w:p w:rsidR="00290FBE" w:rsidRDefault="00290FBE" w:rsidP="00B635B7">
      <w:r>
        <w:t xml:space="preserve">    &lt;div class="sub-title"&gt;</w:t>
      </w:r>
    </w:p>
    <w:p w:rsidR="00290FBE" w:rsidRDefault="00290FBE" w:rsidP="00B635B7">
      <w:r>
        <w:t xml:space="preserve">        Indian upset over reduces H-1B visa pool</w:t>
      </w:r>
    </w:p>
    <w:p w:rsidR="00290FBE" w:rsidRDefault="00290FBE" w:rsidP="00B635B7">
      <w:r>
        <w:t xml:space="preserve">    &lt;/div&gt;</w:t>
      </w:r>
    </w:p>
    <w:p w:rsidR="00290FBE" w:rsidRDefault="00290FBE" w:rsidP="00B635B7">
      <w:r>
        <w:t xml:space="preserve">    &lt;div class="news"&gt;</w:t>
      </w:r>
    </w:p>
    <w:p w:rsidR="00290FBE" w:rsidRDefault="00290FBE" w:rsidP="00B635B7">
      <w:r>
        <w:t xml:space="preserve">        &lt;h4&gt;Neeraj Kumar | DC | Delhi&lt;/h4&gt;</w:t>
      </w:r>
    </w:p>
    <w:p w:rsidR="00290FBE" w:rsidRDefault="00290FBE" w:rsidP="00B635B7">
      <w:r>
        <w:t xml:space="preserve">        &lt;p&gt;Lorem ipsum dolor sit amet consectetur adipisicing elit. Ipsam libero molestias distinctio cum dolores recusandae provident doloribus reprehenderit quasi ut Lorem ipsum dolor, sit amet consectetur adipisicing elit. Architecto corporis dignissimos molestiae harum dolorem sed temporibus officiis velit culpa. Pariatur quo nesciunt et ipsum sint cumque doloribus ex. Atque, nisi! et, deleniti mollitia laborum nostrum dolorum possimus fugiat in aliquam! Lorem ipsum dolor sit amet, consectetur adipisicing elit. Accusamus reiciendis amet fugit dicta quasi sit facilis exercitationem doloribus quisquam modi non maxime consectetur, iusto itaque laudantium adipisci architecto inventore nisi? Lorem ipsum dolor sit amet consectetur adipisicing elit. Qui assumenda tempore dolor dolorem consectetur saepe harum est, </w:t>
      </w:r>
      <w:r>
        <w:lastRenderedPageBreak/>
        <w:t>dolorum, molestiae officia veritatis repellendus deserunt mollitia fugit molestias, at vero minus impedit?&lt;/p&gt;</w:t>
      </w:r>
    </w:p>
    <w:p w:rsidR="00290FBE" w:rsidRDefault="00290FBE" w:rsidP="00B635B7">
      <w:r>
        <w:t xml:space="preserve">        &lt;p&gt;Lorem ipsum dolor Lorem ipsum dolor sit, amet consectetur adipisicing elit. Nam nisi odit nesciunt? Dolore et nulla praesentium quam eligendi expedita eaque corrupti error quia ipsum nam suscipit, incidunt deleniti sequi! Odio. sit amet consectetur adipisicing elit. Pariatur impedit, laudantium in, nam nisi molestias illum magnam repellendus placeat reiciendis velit earum nihil quibusdam soluta sed iste. Doloribus, odio minus? Lorem ipsum dolor sit amet consectetur adipisicing elit. Repudiandae nisi ab aliquid recusandae enim fugiat est quae cum modi dolores. Sit quae, eveniet accusantium eius maiores ipsum nobis minima ab.&lt;/p&gt;</w:t>
      </w:r>
    </w:p>
    <w:p w:rsidR="00290FBE" w:rsidRDefault="00290FBE" w:rsidP="00B635B7">
      <w:r>
        <w:t xml:space="preserve">        &lt;p&gt;Lorem ipsum dolor sit amet consectetur adipisicing elit. Pariatur impedit, laudantium in, nam nisi molestias illum magnam repellendus placeat reiciendis velit earum nihil quibusdam soluta sed iste. Doloribus, odio minus? Lorem ipsum dolor sit amet consectetur adipisicing elit. Repudiandae nisi ab aliquid recusandae enim fugiat est quae cum modi dolores. Sit quae, eveniet accusantium eius maiores ipsum nobis minima ab.&lt;/p&gt;</w:t>
      </w:r>
    </w:p>
    <w:p w:rsidR="00290FBE" w:rsidRDefault="00290FBE" w:rsidP="00B635B7">
      <w:r>
        <w:t xml:space="preserve">        &lt;p&gt;Lorem ipsum dolor sit amet consectetur adipisicing elit. Pariatur impedit, laudantium in, nam nisi molestias illum magnam repellendus placeat reiciendis velit earum nihil quibusdam soluta sed iste. Doloribus, odio minus? Lorem ipsum dolor sit amet consectetur adipisicing elit. Repudiandae nisi ab aliquid recusandae enim fugiat est quae cum modi dolores. Sit quae, eveniet accusantium eius maiores ipsum nobis minima ab.&lt;/p&gt;</w:t>
      </w:r>
    </w:p>
    <w:p w:rsidR="00290FBE" w:rsidRDefault="00290FBE" w:rsidP="00B635B7">
      <w:r>
        <w:t xml:space="preserve">    &lt;/div&gt;</w:t>
      </w:r>
    </w:p>
    <w:p w:rsidR="00290FBE" w:rsidRDefault="00290FBE" w:rsidP="00B635B7">
      <w:r>
        <w:t xml:space="preserve">   &lt;/div&gt;</w:t>
      </w:r>
    </w:p>
    <w:p w:rsidR="00290FBE" w:rsidRDefault="00290FBE" w:rsidP="00B635B7">
      <w:r>
        <w:t>&lt;/body&gt;</w:t>
      </w:r>
    </w:p>
    <w:p w:rsidR="00290FBE" w:rsidRDefault="00290FBE" w:rsidP="00B635B7">
      <w:r>
        <w:t>&lt;/html&gt;</w:t>
      </w:r>
    </w:p>
    <w:p w:rsidR="00290FBE" w:rsidRDefault="00290FBE" w:rsidP="00B635B7"/>
    <w:p w:rsidR="00290FBE" w:rsidRPr="0013025A" w:rsidRDefault="00290FBE" w:rsidP="00B635B7">
      <w:pPr>
        <w:rPr>
          <w:b/>
          <w:bCs/>
          <w:rPrChange w:id="76" w:author="Priyanshu Solon" w:date="2025-05-22T22:42:00Z">
            <w:rPr/>
          </w:rPrChange>
        </w:rPr>
      </w:pPr>
      <w:r w:rsidRPr="0013025A">
        <w:rPr>
          <w:b/>
          <w:bCs/>
          <w:rPrChange w:id="77" w:author="Priyanshu Solon" w:date="2025-05-22T22:42:00Z">
            <w:rPr/>
          </w:rPrChange>
        </w:rPr>
        <w:t>4/04</w:t>
      </w:r>
    </w:p>
    <w:p w:rsidR="00290FBE" w:rsidRDefault="00290FBE" w:rsidP="00B635B7">
      <w:r>
        <w:t>====</w:t>
      </w:r>
    </w:p>
    <w:p w:rsidR="00290FBE" w:rsidRDefault="00290FBE" w:rsidP="00B635B7"/>
    <w:p w:rsidR="00290FBE" w:rsidRPr="0013025A" w:rsidRDefault="00290FBE" w:rsidP="00B635B7">
      <w:pPr>
        <w:rPr>
          <w:b/>
          <w:bCs/>
          <w:rPrChange w:id="78" w:author="Priyanshu Solon" w:date="2025-05-22T22:42:00Z">
            <w:rPr/>
          </w:rPrChange>
        </w:rPr>
      </w:pPr>
      <w:r w:rsidRPr="0013025A">
        <w:rPr>
          <w:b/>
          <w:bCs/>
          <w:rPrChange w:id="79" w:author="Priyanshu Solon" w:date="2025-05-22T22:42:00Z">
            <w:rPr/>
          </w:rPrChange>
        </w:rPr>
        <w:t>Lists in HTML</w:t>
      </w:r>
    </w:p>
    <w:p w:rsidR="00290FBE" w:rsidRDefault="00290FBE" w:rsidP="00B635B7"/>
    <w:p w:rsidR="00290FBE" w:rsidRPr="0013025A" w:rsidRDefault="00290FBE" w:rsidP="00B635B7">
      <w:pPr>
        <w:rPr>
          <w:b/>
          <w:bCs/>
          <w:rPrChange w:id="80" w:author="Priyanshu Solon" w:date="2025-05-22T22:42:00Z">
            <w:rPr/>
          </w:rPrChange>
        </w:rPr>
      </w:pPr>
      <w:r w:rsidRPr="0013025A">
        <w:rPr>
          <w:b/>
          <w:bCs/>
          <w:rPrChange w:id="81" w:author="Priyanshu Solon" w:date="2025-05-22T22:42:00Z">
            <w:rPr/>
          </w:rPrChange>
        </w:rPr>
        <w:t>1. Data List with terms and definitions</w:t>
      </w:r>
    </w:p>
    <w:p w:rsidR="00290FBE" w:rsidRDefault="00290FBE" w:rsidP="00B635B7"/>
    <w:p w:rsidR="00290FBE" w:rsidRDefault="00290FBE" w:rsidP="00B635B7">
      <w:r>
        <w:t xml:space="preserve">     &lt;dl&gt;        data list</w:t>
      </w:r>
    </w:p>
    <w:p w:rsidR="00290FBE" w:rsidRDefault="00290FBE" w:rsidP="00B635B7">
      <w:r>
        <w:t xml:space="preserve">     &lt;dt&gt;        data term</w:t>
      </w:r>
    </w:p>
    <w:p w:rsidR="00290FBE" w:rsidRDefault="00290FBE" w:rsidP="00B635B7">
      <w:r>
        <w:t xml:space="preserve">     &lt;dd&gt;        data definition</w:t>
      </w:r>
    </w:p>
    <w:p w:rsidR="00290FBE" w:rsidRDefault="00290FBE" w:rsidP="00B635B7"/>
    <w:p w:rsidR="00290FBE" w:rsidRDefault="00290FBE" w:rsidP="00B635B7">
      <w:r>
        <w:t>Syntax:</w:t>
      </w:r>
    </w:p>
    <w:p w:rsidR="00290FBE" w:rsidRDefault="00290FBE" w:rsidP="00B635B7">
      <w:r>
        <w:t xml:space="preserve">    &lt;dl&gt;</w:t>
      </w:r>
    </w:p>
    <w:p w:rsidR="00290FBE" w:rsidRDefault="00290FBE" w:rsidP="00B635B7">
      <w:r>
        <w:t xml:space="preserve">       &lt;dt&gt; Term &lt;/dt&gt;</w:t>
      </w:r>
    </w:p>
    <w:p w:rsidR="00290FBE" w:rsidRDefault="00290FBE" w:rsidP="00B635B7">
      <w:r>
        <w:t xml:space="preserve">       &lt;dd&gt; Definition &lt;/dd&gt;</w:t>
      </w:r>
    </w:p>
    <w:p w:rsidR="00290FBE" w:rsidRDefault="00290FBE" w:rsidP="00B635B7">
      <w:r>
        <w:t xml:space="preserve">    &lt;/dl&gt;</w:t>
      </w:r>
    </w:p>
    <w:p w:rsidR="00290FBE" w:rsidRDefault="00290FBE" w:rsidP="00B635B7"/>
    <w:p w:rsidR="00290FBE" w:rsidRDefault="00290FBE" w:rsidP="00B635B7">
      <w:r>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dt {</w:t>
      </w:r>
    </w:p>
    <w:p w:rsidR="00290FBE" w:rsidRDefault="00290FBE" w:rsidP="00B635B7">
      <w:r>
        <w:t xml:space="preserve">            font-weight: bold;</w:t>
      </w:r>
    </w:p>
    <w:p w:rsidR="00290FBE" w:rsidRDefault="00290FBE" w:rsidP="00B635B7">
      <w:r>
        <w:t xml:space="preserve">            font-family: Arial;</w:t>
      </w:r>
    </w:p>
    <w:p w:rsidR="00290FBE" w:rsidRDefault="00290FBE" w:rsidP="00B635B7">
      <w:r>
        <w:t xml:space="preserve">            background-color: black;</w:t>
      </w:r>
    </w:p>
    <w:p w:rsidR="00290FBE" w:rsidRDefault="00290FBE" w:rsidP="00B635B7">
      <w:r>
        <w:t xml:space="preserve">            color:white;</w:t>
      </w:r>
    </w:p>
    <w:p w:rsidR="00290FBE" w:rsidRDefault="00290FBE" w:rsidP="00B635B7">
      <w:r>
        <w:t xml:space="preserve">            padding: 4px;</w:t>
      </w:r>
    </w:p>
    <w:p w:rsidR="00290FBE" w:rsidRDefault="00290FBE" w:rsidP="00B635B7">
      <w:r>
        <w:t xml:space="preserve">            margin-bottom: 2px;</w:t>
      </w:r>
    </w:p>
    <w:p w:rsidR="00290FBE" w:rsidRDefault="00290FBE" w:rsidP="00B635B7">
      <w:r>
        <w:t xml:space="preserve">        }</w:t>
      </w:r>
    </w:p>
    <w:p w:rsidR="00290FBE" w:rsidRDefault="00290FBE" w:rsidP="00B635B7">
      <w:r>
        <w:t xml:space="preserve">        dl {</w:t>
      </w:r>
    </w:p>
    <w:p w:rsidR="00290FBE" w:rsidRDefault="00290FBE" w:rsidP="00B635B7">
      <w:r>
        <w:t xml:space="preserve">            width: 300px;</w:t>
      </w:r>
    </w:p>
    <w:p w:rsidR="00290FBE" w:rsidRDefault="00290FBE" w:rsidP="00B635B7">
      <w:r>
        <w:t xml:space="preserve">        }</w:t>
      </w:r>
    </w:p>
    <w:p w:rsidR="00290FBE" w:rsidRDefault="00290FBE" w:rsidP="00B635B7">
      <w:r>
        <w:t xml:space="preserve">        dd {</w:t>
      </w:r>
    </w:p>
    <w:p w:rsidR="00290FBE" w:rsidRDefault="00290FBE" w:rsidP="00B635B7">
      <w:r>
        <w:t xml:space="preserve">            padding: 4px;</w:t>
      </w:r>
    </w:p>
    <w:p w:rsidR="00290FBE" w:rsidRDefault="00290FBE" w:rsidP="00B635B7">
      <w:r>
        <w:t xml:space="preserve">            margin-bottom: 5px;</w:t>
      </w:r>
    </w:p>
    <w:p w:rsidR="00290FBE" w:rsidRDefault="00290FBE" w:rsidP="00B635B7">
      <w:r>
        <w:lastRenderedPageBreak/>
        <w:t xml:space="preserve">            background-color: lightgray;</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&lt;h2&gt;Web Technologies&lt;/h2&gt;</w:t>
      </w:r>
    </w:p>
    <w:p w:rsidR="00290FBE" w:rsidRDefault="00290FBE" w:rsidP="00B635B7">
      <w:r>
        <w:t xml:space="preserve">    &lt;dl&gt;</w:t>
      </w:r>
    </w:p>
    <w:p w:rsidR="00290FBE" w:rsidRDefault="00290FBE" w:rsidP="00B635B7">
      <w:r>
        <w:t xml:space="preserve">        &lt;dt&gt;HTML&lt;/dt&gt;</w:t>
      </w:r>
    </w:p>
    <w:p w:rsidR="00290FBE" w:rsidRDefault="00290FBE" w:rsidP="00B635B7">
      <w:r>
        <w:t xml:space="preserve">        &lt;dd&gt;It is a markup language.&lt;/dd&gt;</w:t>
      </w:r>
    </w:p>
    <w:p w:rsidR="00290FBE" w:rsidRDefault="00290FBE" w:rsidP="00B635B7">
      <w:r>
        <w:t xml:space="preserve">        &lt;dd&gt;It is used for presentation.&lt;/dd&gt;</w:t>
      </w:r>
    </w:p>
    <w:p w:rsidR="00290FBE" w:rsidRDefault="00290FBE" w:rsidP="00B635B7">
      <w:r>
        <w:t xml:space="preserve">        &lt;dt&gt;JavaScript&lt;/dt&gt;</w:t>
      </w:r>
    </w:p>
    <w:p w:rsidR="00290FBE" w:rsidRDefault="00290FBE" w:rsidP="00B635B7">
      <w:r>
        <w:t xml:space="preserve">        &lt;dd&gt;It manipulates DOM. &lt;/dd&gt;</w:t>
      </w:r>
    </w:p>
    <w:p w:rsidR="00290FBE" w:rsidRDefault="00290FBE" w:rsidP="00B635B7">
      <w:r>
        <w:t xml:space="preserve">        &lt;dt&gt;jQuery &lt;/dt&gt;</w:t>
      </w:r>
    </w:p>
    <w:p w:rsidR="00290FBE" w:rsidRDefault="00290FBE" w:rsidP="00B635B7">
      <w:r>
        <w:t xml:space="preserve">        &lt;dt&gt;Library&lt;/dt&gt;</w:t>
      </w:r>
    </w:p>
    <w:p w:rsidR="00290FBE" w:rsidRDefault="00290FBE" w:rsidP="00B635B7">
      <w:r>
        <w:t xml:space="preserve">        &lt;dd&gt;It a JavaScript library for DOM. &lt;/dd&gt;</w:t>
      </w:r>
    </w:p>
    <w:p w:rsidR="00290FBE" w:rsidRDefault="00290FBE" w:rsidP="00B635B7">
      <w:r>
        <w:t xml:space="preserve">    &lt;/dl&gt;</w:t>
      </w:r>
    </w:p>
    <w:p w:rsidR="00290FBE" w:rsidRDefault="00290FBE" w:rsidP="00B635B7">
      <w:r>
        <w:t>&lt;/body&gt;</w:t>
      </w:r>
    </w:p>
    <w:p w:rsidR="00290FBE" w:rsidRDefault="00290FBE" w:rsidP="00B635B7">
      <w:r>
        <w:t>&lt;/html&gt;</w:t>
      </w:r>
    </w:p>
    <w:p w:rsidR="00290FBE" w:rsidRDefault="00290FBE" w:rsidP="00B635B7"/>
    <w:p w:rsidR="00290FBE" w:rsidRDefault="00290FBE" w:rsidP="00B635B7"/>
    <w:p w:rsidR="00290FBE" w:rsidRDefault="00290FBE" w:rsidP="00B635B7">
      <w:r>
        <w:t xml:space="preserve">    - You can split terms and definitions into columns using "display: grid".</w:t>
      </w:r>
    </w:p>
    <w:p w:rsidR="00290FBE" w:rsidRDefault="00290FBE" w:rsidP="00B635B7">
      <w:r>
        <w:t xml:space="preserve">    - But for grid style every term can have only one definition.</w:t>
      </w:r>
    </w:p>
    <w:p w:rsidR="00290FBE" w:rsidRDefault="00290FBE" w:rsidP="00B635B7"/>
    <w:p w:rsidR="00290FBE" w:rsidRDefault="00290FBE" w:rsidP="00B635B7">
      <w:r>
        <w:t>Syntax:</w:t>
      </w:r>
    </w:p>
    <w:p w:rsidR="00290FBE" w:rsidRDefault="00290FBE" w:rsidP="00B635B7">
      <w:r>
        <w:t xml:space="preserve">      dl {</w:t>
      </w:r>
    </w:p>
    <w:p w:rsidR="00290FBE" w:rsidRDefault="00290FBE" w:rsidP="00B635B7">
      <w:r>
        <w:t xml:space="preserve">         display: grid;</w:t>
      </w:r>
    </w:p>
    <w:p w:rsidR="00290FBE" w:rsidRDefault="00290FBE" w:rsidP="00B635B7">
      <w:r>
        <w:t xml:space="preserve">         grid-template-columns: 3fr 9fr;</w:t>
      </w:r>
    </w:p>
    <w:p w:rsidR="00290FBE" w:rsidRDefault="00290FBE" w:rsidP="00B635B7">
      <w:r>
        <w:t xml:space="preserve">       }</w:t>
      </w:r>
    </w:p>
    <w:p w:rsidR="00290FBE" w:rsidRDefault="00290FBE" w:rsidP="00B635B7"/>
    <w:p w:rsidR="00290FBE" w:rsidRDefault="00290FBE" w:rsidP="00B635B7">
      <w:r>
        <w:lastRenderedPageBreak/>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dt {</w:t>
      </w:r>
    </w:p>
    <w:p w:rsidR="00290FBE" w:rsidRDefault="00290FBE" w:rsidP="00B635B7">
      <w:r>
        <w:t xml:space="preserve">            font-weight: bold;</w:t>
      </w:r>
    </w:p>
    <w:p w:rsidR="00290FBE" w:rsidRDefault="00290FBE" w:rsidP="00B635B7">
      <w:r>
        <w:t xml:space="preserve">            font-family: Arial;</w:t>
      </w:r>
    </w:p>
    <w:p w:rsidR="00290FBE" w:rsidRDefault="00290FBE" w:rsidP="00B635B7">
      <w:r>
        <w:t xml:space="preserve">            background-color: black;</w:t>
      </w:r>
    </w:p>
    <w:p w:rsidR="00290FBE" w:rsidRDefault="00290FBE" w:rsidP="00B635B7">
      <w:r>
        <w:t xml:space="preserve">            color:white;</w:t>
      </w:r>
    </w:p>
    <w:p w:rsidR="00290FBE" w:rsidRDefault="00290FBE" w:rsidP="00B635B7">
      <w:r>
        <w:t xml:space="preserve">            padding: 2px;</w:t>
      </w:r>
    </w:p>
    <w:p w:rsidR="00290FBE" w:rsidRDefault="00290FBE" w:rsidP="00B635B7">
      <w:r>
        <w:t xml:space="preserve">            margin-bottom: 2px;</w:t>
      </w:r>
    </w:p>
    <w:p w:rsidR="00290FBE" w:rsidRDefault="00290FBE" w:rsidP="00B635B7">
      <w:r>
        <w:t xml:space="preserve">        }</w:t>
      </w:r>
    </w:p>
    <w:p w:rsidR="00290FBE" w:rsidRDefault="00290FBE" w:rsidP="00B635B7">
      <w:r>
        <w:t xml:space="preserve">        dl {</w:t>
      </w:r>
    </w:p>
    <w:p w:rsidR="00290FBE" w:rsidRDefault="00290FBE" w:rsidP="00B635B7">
      <w:r>
        <w:t xml:space="preserve">            display: grid;</w:t>
      </w:r>
    </w:p>
    <w:p w:rsidR="00290FBE" w:rsidRDefault="00290FBE" w:rsidP="00B635B7">
      <w:r>
        <w:t xml:space="preserve">            grid-template-columns: 3fr 9fr;</w:t>
      </w:r>
    </w:p>
    <w:p w:rsidR="00290FBE" w:rsidRDefault="00290FBE" w:rsidP="00B635B7">
      <w:r>
        <w:t xml:space="preserve">        }</w:t>
      </w:r>
    </w:p>
    <w:p w:rsidR="00290FBE" w:rsidRDefault="00290FBE" w:rsidP="00B635B7">
      <w:r>
        <w:t xml:space="preserve">        dd {</w:t>
      </w:r>
    </w:p>
    <w:p w:rsidR="00290FBE" w:rsidRDefault="00290FBE" w:rsidP="00B635B7">
      <w:r>
        <w:t xml:space="preserve">            padding: 2px;</w:t>
      </w:r>
    </w:p>
    <w:p w:rsidR="00290FBE" w:rsidRDefault="00290FBE" w:rsidP="00B635B7">
      <w:r>
        <w:t xml:space="preserve">            margin-bottom: 5px;</w:t>
      </w:r>
    </w:p>
    <w:p w:rsidR="00290FBE" w:rsidRDefault="00290FBE" w:rsidP="00B635B7">
      <w:r>
        <w:t xml:space="preserve">        }</w:t>
      </w:r>
    </w:p>
    <w:p w:rsidR="00290FBE" w:rsidRDefault="00290FBE" w:rsidP="00B635B7">
      <w:r>
        <w:t xml:space="preserve">        .control {</w:t>
      </w:r>
    </w:p>
    <w:p w:rsidR="00290FBE" w:rsidRDefault="00290FBE" w:rsidP="00B635B7">
      <w:r>
        <w:t xml:space="preserve">            width: 200px;</w:t>
      </w:r>
    </w:p>
    <w:p w:rsidR="00290FBE" w:rsidRDefault="00290FBE" w:rsidP="00B635B7">
      <w:r>
        <w:t xml:space="preserve">            height: 25px;</w:t>
      </w:r>
    </w:p>
    <w:p w:rsidR="00290FBE" w:rsidRDefault="00290FBE" w:rsidP="00B635B7">
      <w:r>
        <w:t xml:space="preserve">            background-color: white;</w:t>
      </w:r>
    </w:p>
    <w:p w:rsidR="00290FBE" w:rsidRDefault="00290FBE" w:rsidP="00B635B7">
      <w:r>
        <w:t xml:space="preserve">            border:1px solid black;</w:t>
      </w:r>
    </w:p>
    <w:p w:rsidR="00290FBE" w:rsidRDefault="00290FBE" w:rsidP="00B635B7">
      <w:r>
        <w:lastRenderedPageBreak/>
        <w:t xml:space="preserve">            padding: 2px;</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&lt;dl&gt;</w:t>
      </w:r>
    </w:p>
    <w:p w:rsidR="00290FBE" w:rsidRDefault="00290FBE" w:rsidP="00B635B7">
      <w:r>
        <w:t xml:space="preserve">        &lt;dt&gt;User Name&lt;/dt&gt;</w:t>
      </w:r>
    </w:p>
    <w:p w:rsidR="00290FBE" w:rsidRDefault="00290FBE" w:rsidP="00B635B7">
      <w:r>
        <w:t xml:space="preserve">        &lt;dd&gt;&lt;div class="control"&gt;John&lt;/div&gt;&lt;/dd&gt;</w:t>
      </w:r>
    </w:p>
    <w:p w:rsidR="00290FBE" w:rsidRDefault="00290FBE" w:rsidP="00B635B7">
      <w:r>
        <w:t xml:space="preserve">        &lt;dt&gt;Password&lt;/dt&gt;</w:t>
      </w:r>
    </w:p>
    <w:p w:rsidR="00290FBE" w:rsidRDefault="00290FBE" w:rsidP="00B635B7">
      <w:r>
        <w:t xml:space="preserve">        &lt;dd&gt;&lt;div class="control"&gt; **** &lt;/div&gt;&lt;/dd&gt;</w:t>
      </w:r>
    </w:p>
    <w:p w:rsidR="00290FBE" w:rsidRDefault="00290FBE" w:rsidP="00B635B7">
      <w:r>
        <w:t xml:space="preserve">        &lt;dt&gt;Date of Birth&lt;/dt&gt;</w:t>
      </w:r>
    </w:p>
    <w:p w:rsidR="00290FBE" w:rsidRDefault="00290FBE" w:rsidP="00B635B7">
      <w:r>
        <w:t xml:space="preserve">        &lt;dd&gt;&lt;div class="control"&gt;&lt;/div&gt;&lt;/dd&gt;</w:t>
      </w:r>
    </w:p>
    <w:p w:rsidR="00290FBE" w:rsidRDefault="00290FBE" w:rsidP="00B635B7">
      <w:r>
        <w:t xml:space="preserve">        &lt;dt&gt;City&lt;/dt&gt;</w:t>
      </w:r>
    </w:p>
    <w:p w:rsidR="00290FBE" w:rsidRDefault="00290FBE" w:rsidP="00B635B7">
      <w:r>
        <w:t xml:space="preserve">        &lt;dd&gt;&lt;div class="control"&gt;&lt;/div&gt;&lt;/dd&gt;</w:t>
      </w:r>
    </w:p>
    <w:p w:rsidR="00290FBE" w:rsidRDefault="00290FBE" w:rsidP="00B635B7">
      <w:r>
        <w:t xml:space="preserve">    &lt;/dl&gt;</w:t>
      </w:r>
    </w:p>
    <w:p w:rsidR="00290FBE" w:rsidRDefault="00290FBE" w:rsidP="00B635B7">
      <w:r>
        <w:t>&lt;/body&gt;</w:t>
      </w:r>
    </w:p>
    <w:p w:rsidR="00290FBE" w:rsidRDefault="00290FBE" w:rsidP="00B635B7">
      <w:r>
        <w:t>&lt;/html&gt;</w:t>
      </w:r>
    </w:p>
    <w:p w:rsidR="00290FBE" w:rsidRDefault="00290FBE" w:rsidP="00B635B7"/>
    <w:p w:rsidR="00290FBE" w:rsidRPr="0013025A" w:rsidRDefault="00290FBE" w:rsidP="00B635B7">
      <w:pPr>
        <w:rPr>
          <w:b/>
          <w:bCs/>
          <w:rPrChange w:id="82" w:author="Priyanshu Solon" w:date="2025-05-22T22:42:00Z">
            <w:rPr/>
          </w:rPrChange>
        </w:rPr>
      </w:pPr>
      <w:r w:rsidRPr="0013025A">
        <w:rPr>
          <w:b/>
          <w:bCs/>
          <w:rPrChange w:id="83" w:author="Priyanshu Solon" w:date="2025-05-22T22:42:00Z">
            <w:rPr/>
          </w:rPrChange>
        </w:rPr>
        <w:t>CSS Sticky Position:</w:t>
      </w:r>
    </w:p>
    <w:p w:rsidR="00290FBE" w:rsidRDefault="00290FBE" w:rsidP="00B635B7">
      <w:r>
        <w:t>- It allows the element to scroll along with content.</w:t>
      </w:r>
    </w:p>
    <w:p w:rsidR="00290FBE" w:rsidRDefault="00290FBE" w:rsidP="00B635B7">
      <w:r>
        <w:t>- It can lock scrolling and stick to page at specified location.</w:t>
      </w:r>
    </w:p>
    <w:p w:rsidR="00290FBE" w:rsidRDefault="00290FBE" w:rsidP="00B635B7"/>
    <w:p w:rsidR="00290FBE" w:rsidRDefault="00290FBE" w:rsidP="00B635B7">
      <w:r>
        <w:t>Syntax:</w:t>
      </w:r>
    </w:p>
    <w:p w:rsidR="00290FBE" w:rsidRDefault="00290FBE" w:rsidP="00B635B7">
      <w:r>
        <w:t xml:space="preserve">     element {</w:t>
      </w:r>
    </w:p>
    <w:p w:rsidR="00290FBE" w:rsidRDefault="00290FBE" w:rsidP="00B635B7">
      <w:r>
        <w:t xml:space="preserve">        position: sticky;</w:t>
      </w:r>
    </w:p>
    <w:p w:rsidR="00290FBE" w:rsidRDefault="00290FBE" w:rsidP="00B635B7">
      <w:r>
        <w:t xml:space="preserve">        top:0px;</w:t>
      </w:r>
    </w:p>
    <w:p w:rsidR="00290FBE" w:rsidRDefault="00290FBE" w:rsidP="00B635B7">
      <w:r>
        <w:t xml:space="preserve">     }</w:t>
      </w:r>
    </w:p>
    <w:p w:rsidR="00290FBE" w:rsidRDefault="00290FBE" w:rsidP="00B635B7"/>
    <w:p w:rsidR="00290FBE" w:rsidRDefault="00290FBE" w:rsidP="00B635B7">
      <w:r>
        <w:t>Ex:</w:t>
      </w:r>
    </w:p>
    <w:p w:rsidR="00290FBE" w:rsidRDefault="00290FBE" w:rsidP="00B635B7">
      <w:r>
        <w:lastRenderedPageBreak/>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nav {</w:t>
      </w:r>
    </w:p>
    <w:p w:rsidR="00290FBE" w:rsidRDefault="00290FBE" w:rsidP="00B635B7">
      <w:r>
        <w:t xml:space="preserve">            width: 150px;</w:t>
      </w:r>
    </w:p>
    <w:p w:rsidR="00290FBE" w:rsidRDefault="00290FBE" w:rsidP="00B635B7">
      <w:r>
        <w:t xml:space="preserve">        }</w:t>
      </w:r>
    </w:p>
    <w:p w:rsidR="00290FBE" w:rsidRDefault="00290FBE" w:rsidP="00B635B7">
      <w:r>
        <w:t xml:space="preserve">        dt {</w:t>
      </w:r>
    </w:p>
    <w:p w:rsidR="00290FBE" w:rsidRDefault="00290FBE" w:rsidP="00B635B7">
      <w:r>
        <w:t xml:space="preserve">            font-weight: bold;</w:t>
      </w:r>
    </w:p>
    <w:p w:rsidR="00290FBE" w:rsidRDefault="00290FBE" w:rsidP="00B635B7">
      <w:r>
        <w:t xml:space="preserve">            background-color: black;</w:t>
      </w:r>
    </w:p>
    <w:p w:rsidR="00290FBE" w:rsidRDefault="00290FBE" w:rsidP="00B635B7">
      <w:r>
        <w:t xml:space="preserve">            color:white;</w:t>
      </w:r>
    </w:p>
    <w:p w:rsidR="00290FBE" w:rsidRDefault="00290FBE" w:rsidP="00B635B7">
      <w:r>
        <w:t xml:space="preserve">            padding: 2px;</w:t>
      </w:r>
    </w:p>
    <w:p w:rsidR="00290FBE" w:rsidRDefault="00290FBE" w:rsidP="00B635B7">
      <w:r>
        <w:t xml:space="preserve">            margin-bottom: 10px;</w:t>
      </w:r>
    </w:p>
    <w:p w:rsidR="00290FBE" w:rsidRDefault="00290FBE" w:rsidP="00B635B7">
      <w:r>
        <w:t xml:space="preserve">            position: sticky;</w:t>
      </w:r>
    </w:p>
    <w:p w:rsidR="00290FBE" w:rsidRDefault="00290FBE" w:rsidP="00B635B7">
      <w:r>
        <w:t xml:space="preserve">            top: 0px;</w:t>
      </w:r>
    </w:p>
    <w:p w:rsidR="00290FBE" w:rsidRDefault="00290FBE" w:rsidP="00B635B7">
      <w:r>
        <w:t xml:space="preserve">        }</w:t>
      </w:r>
    </w:p>
    <w:p w:rsidR="00290FBE" w:rsidRDefault="00290FBE" w:rsidP="00B635B7">
      <w:r>
        <w:t xml:space="preserve">        dd {</w:t>
      </w:r>
    </w:p>
    <w:p w:rsidR="00290FBE" w:rsidRDefault="00290FBE" w:rsidP="00B635B7">
      <w:r>
        <w:t xml:space="preserve">            background-color: gray;</w:t>
      </w:r>
    </w:p>
    <w:p w:rsidR="00290FBE" w:rsidRDefault="00290FBE" w:rsidP="00B635B7">
      <w:r>
        <w:t xml:space="preserve">            color:white;</w:t>
      </w:r>
    </w:p>
    <w:p w:rsidR="00290FBE" w:rsidRDefault="00290FBE" w:rsidP="00B635B7">
      <w:r>
        <w:t xml:space="preserve">            padding: 2px;</w:t>
      </w:r>
    </w:p>
    <w:p w:rsidR="00290FBE" w:rsidRDefault="00290FBE" w:rsidP="00B635B7">
      <w:r>
        <w:t xml:space="preserve">            margin-bottom: 10px;</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&lt;nav&gt;</w:t>
      </w:r>
    </w:p>
    <w:p w:rsidR="00290FBE" w:rsidRDefault="00290FBE" w:rsidP="00B635B7">
      <w:r>
        <w:lastRenderedPageBreak/>
        <w:t xml:space="preserve">        &lt;dl&gt;</w:t>
      </w:r>
    </w:p>
    <w:p w:rsidR="00290FBE" w:rsidRDefault="00290FBE" w:rsidP="00B635B7">
      <w:r>
        <w:t xml:space="preserve">            &lt;h2&gt;Amazon&lt;/h2&gt;</w:t>
      </w:r>
    </w:p>
    <w:p w:rsidR="00290FBE" w:rsidRDefault="00290FBE" w:rsidP="00B635B7">
      <w:r>
        <w:t xml:space="preserve">            &lt;dt&gt;Electronics&lt;/dt&gt;</w:t>
      </w:r>
    </w:p>
    <w:p w:rsidR="00290FBE" w:rsidRDefault="00290FBE" w:rsidP="00B635B7">
      <w:r>
        <w:t xml:space="preserve">            &lt;dd&gt;Televisions&lt;/dd&gt;</w:t>
      </w:r>
    </w:p>
    <w:p w:rsidR="00290FBE" w:rsidRDefault="00290FBE" w:rsidP="00B635B7">
      <w:r>
        <w:t xml:space="preserve">            &lt;dd&gt;Mobiles&lt;/dd&gt;</w:t>
      </w:r>
    </w:p>
    <w:p w:rsidR="00290FBE" w:rsidRDefault="00290FBE" w:rsidP="00B635B7">
      <w:r>
        <w:t xml:space="preserve">            &lt;dd&gt;Watches&lt;/dd&gt;</w:t>
      </w:r>
    </w:p>
    <w:p w:rsidR="00290FBE" w:rsidRDefault="00290FBE" w:rsidP="00B635B7">
      <w:r>
        <w:t xml:space="preserve">            &lt;dd&gt;Televisions&lt;/dd&gt;</w:t>
      </w:r>
    </w:p>
    <w:p w:rsidR="00290FBE" w:rsidRDefault="00290FBE" w:rsidP="00B635B7">
      <w:r>
        <w:t xml:space="preserve">            &lt;dd&gt;Mobiles&lt;/dd&gt;</w:t>
      </w:r>
    </w:p>
    <w:p w:rsidR="00290FBE" w:rsidRDefault="00290FBE" w:rsidP="00B635B7">
      <w:r>
        <w:t xml:space="preserve">            &lt;dd&gt;Watches&lt;/dd&gt;</w:t>
      </w:r>
    </w:p>
    <w:p w:rsidR="00290FBE" w:rsidRDefault="00290FBE" w:rsidP="00B635B7">
      <w:r>
        <w:t xml:space="preserve">            &lt;dd&gt;Televisions&lt;/dd&gt;</w:t>
      </w:r>
    </w:p>
    <w:p w:rsidR="00290FBE" w:rsidRDefault="00290FBE" w:rsidP="00B635B7">
      <w:r>
        <w:t xml:space="preserve">            &lt;dd&gt;Mobiles&lt;/dd&gt;</w:t>
      </w:r>
    </w:p>
    <w:p w:rsidR="00290FBE" w:rsidRDefault="00290FBE" w:rsidP="00B635B7">
      <w:r>
        <w:t xml:space="preserve">            &lt;dd&gt;Watches&lt;/dd&gt;</w:t>
      </w:r>
    </w:p>
    <w:p w:rsidR="00290FBE" w:rsidRDefault="00290FBE" w:rsidP="00B635B7">
      <w:r>
        <w:t xml:space="preserve">            &lt;dd&gt;Televisions&lt;/dd&gt;</w:t>
      </w:r>
    </w:p>
    <w:p w:rsidR="00290FBE" w:rsidRDefault="00290FBE" w:rsidP="00B635B7">
      <w:r>
        <w:t xml:space="preserve">            &lt;dd&gt;Mobiles&lt;/dd&gt;</w:t>
      </w:r>
    </w:p>
    <w:p w:rsidR="00290FBE" w:rsidRDefault="00290FBE" w:rsidP="00B635B7">
      <w:r>
        <w:t xml:space="preserve">            &lt;dd&gt;Watches&lt;/dd&gt;</w:t>
      </w:r>
    </w:p>
    <w:p w:rsidR="00290FBE" w:rsidRDefault="00290FBE" w:rsidP="00B635B7">
      <w:r>
        <w:t xml:space="preserve">            &lt;dd&gt;Televisions&lt;/dd&gt;</w:t>
      </w:r>
    </w:p>
    <w:p w:rsidR="00290FBE" w:rsidRDefault="00290FBE" w:rsidP="00B635B7">
      <w:r>
        <w:t xml:space="preserve">            &lt;dd&gt;Mobiles&lt;/dd&gt;</w:t>
      </w:r>
    </w:p>
    <w:p w:rsidR="00290FBE" w:rsidRDefault="00290FBE" w:rsidP="00B635B7">
      <w:r>
        <w:t xml:space="preserve">            &lt;dd&gt;Watches&lt;/dd&gt;</w:t>
      </w:r>
    </w:p>
    <w:p w:rsidR="00290FBE" w:rsidRDefault="00290FBE" w:rsidP="00B635B7">
      <w:r>
        <w:t xml:space="preserve">            &lt;dd&gt;Televisions&lt;/dd&gt;</w:t>
      </w:r>
    </w:p>
    <w:p w:rsidR="00290FBE" w:rsidRDefault="00290FBE" w:rsidP="00B635B7">
      <w:r>
        <w:t xml:space="preserve">            &lt;dd&gt;Mobiles&lt;/dd&gt;</w:t>
      </w:r>
    </w:p>
    <w:p w:rsidR="00290FBE" w:rsidRDefault="00290FBE" w:rsidP="00B635B7">
      <w:r>
        <w:t xml:space="preserve">            &lt;dd&gt;Watches&lt;/dd&gt;</w:t>
      </w:r>
    </w:p>
    <w:p w:rsidR="00290FBE" w:rsidRDefault="00290FBE" w:rsidP="00B635B7">
      <w:r>
        <w:t xml:space="preserve">            &lt;dd&gt;Televisions&lt;/dd&gt;</w:t>
      </w:r>
    </w:p>
    <w:p w:rsidR="00290FBE" w:rsidRDefault="00290FBE" w:rsidP="00B635B7">
      <w:r>
        <w:t xml:space="preserve">            &lt;dd&gt;Mobiles&lt;/dd&gt;</w:t>
      </w:r>
    </w:p>
    <w:p w:rsidR="00290FBE" w:rsidRDefault="00290FBE" w:rsidP="00B635B7">
      <w:r>
        <w:t xml:space="preserve">            &lt;dd&gt;Watches&lt;/dd&gt;</w:t>
      </w:r>
    </w:p>
    <w:p w:rsidR="00290FBE" w:rsidRDefault="00290FBE" w:rsidP="00B635B7">
      <w:r>
        <w:t xml:space="preserve">            &lt;dt&gt;Fashion&lt;/dt&gt;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lastRenderedPageBreak/>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&lt;dd&gt;Kids&lt;/dd&gt;</w:t>
      </w:r>
    </w:p>
    <w:p w:rsidR="00290FBE" w:rsidRDefault="00290FBE" w:rsidP="00B635B7">
      <w:r>
        <w:t xml:space="preserve">            &lt;dd&gt;Women&lt;/dd&gt;</w:t>
      </w:r>
    </w:p>
    <w:p w:rsidR="00290FBE" w:rsidRDefault="00290FBE" w:rsidP="00B635B7">
      <w:r>
        <w:t xml:space="preserve">            &lt;dd&gt;Men&lt;/dd&gt;</w:t>
      </w:r>
    </w:p>
    <w:p w:rsidR="00290FBE" w:rsidRDefault="00290FBE" w:rsidP="00B635B7">
      <w:r>
        <w:t xml:space="preserve">            &lt;dt&gt;Footwear&lt;/dt&gt;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lastRenderedPageBreak/>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r>
        <w:t xml:space="preserve">            &lt;dd&gt;Casuals&lt;/dd&gt;</w:t>
      </w:r>
    </w:p>
    <w:p w:rsidR="00290FBE" w:rsidRDefault="00290FBE" w:rsidP="00B635B7">
      <w:r>
        <w:t xml:space="preserve">            &lt;dd&gt;Sneakers&lt;/dd&gt;</w:t>
      </w:r>
    </w:p>
    <w:p w:rsidR="00290FBE" w:rsidRDefault="00290FBE" w:rsidP="00B635B7">
      <w:r>
        <w:t xml:space="preserve">            &lt;dd&gt;Boots&lt;/dd&gt;</w:t>
      </w:r>
    </w:p>
    <w:p w:rsidR="00290FBE" w:rsidRDefault="00290FBE" w:rsidP="00B635B7"/>
    <w:p w:rsidR="00290FBE" w:rsidRDefault="00290FBE" w:rsidP="00B635B7">
      <w:r>
        <w:lastRenderedPageBreak/>
        <w:t xml:space="preserve">        &lt;/dl&gt;</w:t>
      </w:r>
    </w:p>
    <w:p w:rsidR="00290FBE" w:rsidRDefault="00290FBE" w:rsidP="00B635B7">
      <w:r>
        <w:t xml:space="preserve">    &lt;/nav&gt;</w:t>
      </w:r>
    </w:p>
    <w:p w:rsidR="00290FBE" w:rsidRDefault="00290FBE" w:rsidP="00B635B7">
      <w:r>
        <w:t>&lt;/body&gt;</w:t>
      </w:r>
    </w:p>
    <w:p w:rsidR="00290FBE" w:rsidRDefault="00290FBE" w:rsidP="00B635B7">
      <w:r>
        <w:t>&lt;/html&gt;</w:t>
      </w:r>
    </w:p>
    <w:p w:rsidR="00290FBE" w:rsidRDefault="00290FBE" w:rsidP="00B635B7"/>
    <w:p w:rsidR="00290FBE" w:rsidRPr="0013025A" w:rsidRDefault="00290FBE" w:rsidP="00B635B7">
      <w:pPr>
        <w:rPr>
          <w:b/>
          <w:bCs/>
          <w:rPrChange w:id="84" w:author="Priyanshu Solon" w:date="2025-05-22T22:42:00Z">
            <w:rPr/>
          </w:rPrChange>
        </w:rPr>
      </w:pPr>
      <w:r w:rsidRPr="0013025A">
        <w:rPr>
          <w:b/>
          <w:bCs/>
          <w:rPrChange w:id="85" w:author="Priyanshu Solon" w:date="2025-05-22T22:42:00Z">
            <w:rPr/>
          </w:rPrChange>
        </w:rPr>
        <w:t>2. Ordered List</w:t>
      </w:r>
    </w:p>
    <w:p w:rsidR="00290FBE" w:rsidRDefault="00290FBE" w:rsidP="00B635B7">
      <w:r>
        <w:t>- It sets auto numbering for a list of items.</w:t>
      </w:r>
    </w:p>
    <w:p w:rsidR="00290FBE" w:rsidRDefault="00290FBE" w:rsidP="00B635B7">
      <w:r>
        <w:t>- Numbering updates automatically when you add or remove item.</w:t>
      </w:r>
    </w:p>
    <w:p w:rsidR="00290FBE" w:rsidRDefault="00290FBE" w:rsidP="00B635B7"/>
    <w:p w:rsidR="00290FBE" w:rsidRDefault="00290FBE" w:rsidP="00B635B7">
      <w:r>
        <w:t xml:space="preserve">    &lt;ol&gt;            Ordered list</w:t>
      </w:r>
    </w:p>
    <w:p w:rsidR="00290FBE" w:rsidRDefault="00290FBE" w:rsidP="00B635B7">
      <w:r>
        <w:t xml:space="preserve">    &lt;li&gt;            List item</w:t>
      </w:r>
    </w:p>
    <w:p w:rsidR="00290FBE" w:rsidRDefault="00290FBE" w:rsidP="00B635B7"/>
    <w:p w:rsidR="00290FBE" w:rsidRDefault="00290FBE" w:rsidP="00B635B7">
      <w:r>
        <w:t>Syntax:</w:t>
      </w:r>
    </w:p>
    <w:p w:rsidR="00290FBE" w:rsidRDefault="00290FBE" w:rsidP="00B635B7">
      <w:r>
        <w:t xml:space="preserve">    &lt;ol&gt;</w:t>
      </w:r>
    </w:p>
    <w:p w:rsidR="00290FBE" w:rsidRDefault="00290FBE" w:rsidP="00B635B7">
      <w:r>
        <w:t xml:space="preserve">       &lt;li&gt;Item-1&lt;/li&gt;            1. Item-1</w:t>
      </w:r>
    </w:p>
    <w:p w:rsidR="00290FBE" w:rsidRDefault="00290FBE" w:rsidP="00B635B7">
      <w:r>
        <w:t xml:space="preserve">       &lt;li&gt;Item-2&lt;/li&gt;            2. Item-2</w:t>
      </w:r>
    </w:p>
    <w:p w:rsidR="00290FBE" w:rsidRDefault="00290FBE" w:rsidP="00B635B7">
      <w:r>
        <w:t xml:space="preserve">    &lt;/ol&gt;</w:t>
      </w:r>
    </w:p>
    <w:p w:rsidR="00290FBE" w:rsidRDefault="00290FBE" w:rsidP="00B635B7"/>
    <w:p w:rsidR="00290FBE" w:rsidRDefault="00290FBE" w:rsidP="00B635B7">
      <w:r>
        <w:t>- You can change the numbering style by using "type" attribute set with</w:t>
      </w:r>
    </w:p>
    <w:p w:rsidR="00290FBE" w:rsidRDefault="00290FBE" w:rsidP="00B635B7">
      <w:r>
        <w:t xml:space="preserve">  "1, A, a, i, I".</w:t>
      </w:r>
    </w:p>
    <w:p w:rsidR="00290FBE" w:rsidRDefault="00290FBE" w:rsidP="00B635B7"/>
    <w:p w:rsidR="00290FBE" w:rsidRDefault="00290FBE" w:rsidP="00B635B7">
      <w:r>
        <w:t>Syntax:</w:t>
      </w:r>
    </w:p>
    <w:p w:rsidR="00290FBE" w:rsidRDefault="00290FBE" w:rsidP="00B635B7">
      <w:r>
        <w:t xml:space="preserve">        &lt;ol type="A"&gt;</w:t>
      </w:r>
    </w:p>
    <w:p w:rsidR="00290FBE" w:rsidRDefault="00290FBE" w:rsidP="00B635B7">
      <w:r>
        <w:t xml:space="preserve">        &lt;ol type="i"&gt;</w:t>
      </w:r>
    </w:p>
    <w:p w:rsidR="00290FBE" w:rsidRDefault="00290FBE" w:rsidP="00B635B7">
      <w:r>
        <w:t xml:space="preserve">        &lt;ol&gt;                =&gt; default type is 1.</w:t>
      </w:r>
    </w:p>
    <w:p w:rsidR="00290FBE" w:rsidRDefault="00290FBE" w:rsidP="00B635B7"/>
    <w:p w:rsidR="00290FBE" w:rsidRDefault="00290FBE" w:rsidP="00B635B7">
      <w:r>
        <w:t>- You can set startup numbering level using "start" attribute.</w:t>
      </w:r>
    </w:p>
    <w:p w:rsidR="00290FBE" w:rsidRDefault="00290FBE" w:rsidP="00B635B7">
      <w:r>
        <w:t>- It refers to level number to start with. It is always a number value.</w:t>
      </w:r>
    </w:p>
    <w:p w:rsidR="00290FBE" w:rsidRDefault="00290FBE" w:rsidP="00B635B7"/>
    <w:p w:rsidR="00290FBE" w:rsidRDefault="00290FBE" w:rsidP="00B635B7"/>
    <w:p w:rsidR="00290FBE" w:rsidRDefault="00290FBE" w:rsidP="00B635B7">
      <w:r>
        <w:t>Syntax:</w:t>
      </w:r>
    </w:p>
    <w:p w:rsidR="00290FBE" w:rsidRDefault="00290FBE" w:rsidP="00B635B7">
      <w:r>
        <w:t xml:space="preserve">        &lt;ol type="1" start="5"&gt;</w:t>
      </w:r>
    </w:p>
    <w:p w:rsidR="00290FBE" w:rsidRDefault="00290FBE" w:rsidP="00B635B7">
      <w:r>
        <w:t xml:space="preserve">        &lt;ol type="A" start="5"&gt;</w:t>
      </w:r>
    </w:p>
    <w:p w:rsidR="00290FBE" w:rsidRDefault="00290FBE" w:rsidP="00B635B7">
      <w:r>
        <w:t xml:space="preserve">        &lt;ol type="i"  start="5"&gt;</w:t>
      </w:r>
    </w:p>
    <w:p w:rsidR="00290FBE" w:rsidRDefault="00290FBE" w:rsidP="00B635B7"/>
    <w:p w:rsidR="00290FBE" w:rsidRDefault="00290FBE" w:rsidP="00B635B7">
      <w:r>
        <w:t>- You can use "reversed" attribute to set reverse numbering order.</w:t>
      </w:r>
    </w:p>
    <w:p w:rsidR="00290FBE" w:rsidRDefault="00290FBE" w:rsidP="00B635B7">
      <w:r>
        <w:t>- It will not reverse the items, it just reverse order of numbering.</w:t>
      </w:r>
    </w:p>
    <w:p w:rsidR="00290FBE" w:rsidRDefault="00290FBE" w:rsidP="00B635B7"/>
    <w:p w:rsidR="00290FBE" w:rsidRDefault="00290FBE" w:rsidP="00B635B7">
      <w:r>
        <w:t>Syntax:</w:t>
      </w:r>
    </w:p>
    <w:p w:rsidR="00290FBE" w:rsidRDefault="00290FBE" w:rsidP="00B635B7">
      <w:r>
        <w:t xml:space="preserve">        &lt;ol type="1" reversed&gt;</w:t>
      </w:r>
    </w:p>
    <w:p w:rsidR="00290FBE" w:rsidRDefault="00290FBE" w:rsidP="00B635B7">
      <w:r>
        <w:t xml:space="preserve">        &lt;ol type="a" reversed&gt;</w:t>
      </w:r>
    </w:p>
    <w:p w:rsidR="00290FBE" w:rsidRDefault="00290FBE" w:rsidP="00B635B7"/>
    <w:p w:rsidR="00290FBE" w:rsidRDefault="00290FBE" w:rsidP="00B635B7">
      <w:r>
        <w:t>- You can create a nested numbering list.</w:t>
      </w:r>
    </w:p>
    <w:p w:rsidR="00290FBE" w:rsidRDefault="00290FBE" w:rsidP="00B635B7">
      <w:r>
        <w:t>- But make sure that the child list is inside &lt;li&gt; Element.</w:t>
      </w:r>
    </w:p>
    <w:p w:rsidR="00290FBE" w:rsidRDefault="00290FBE" w:rsidP="00B635B7">
      <w:r>
        <w:t xml:space="preserve">  [not below the  &lt;li&gt; element]</w:t>
      </w:r>
    </w:p>
    <w:p w:rsidR="00290FBE" w:rsidRDefault="00290FBE" w:rsidP="00B635B7"/>
    <w:p w:rsidR="00290FBE" w:rsidRDefault="00290FBE" w:rsidP="00B635B7">
      <w:r>
        <w:t>Syntax: Bad Code</w:t>
      </w:r>
    </w:p>
    <w:p w:rsidR="00290FBE" w:rsidRDefault="00290FBE" w:rsidP="00B635B7"/>
    <w:p w:rsidR="00290FBE" w:rsidRDefault="00290FBE" w:rsidP="00B635B7">
      <w:r>
        <w:t xml:space="preserve">        &lt;li&gt; Parent &lt;/li&gt;</w:t>
      </w:r>
    </w:p>
    <w:p w:rsidR="00290FBE" w:rsidRDefault="00290FBE" w:rsidP="00B635B7">
      <w:r>
        <w:t xml:space="preserve">          &lt;ol&gt;</w:t>
      </w:r>
    </w:p>
    <w:p w:rsidR="00290FBE" w:rsidRDefault="00290FBE" w:rsidP="00B635B7">
      <w:r>
        <w:t xml:space="preserve">              &lt;li&gt; Child &lt;/li&gt;</w:t>
      </w:r>
    </w:p>
    <w:p w:rsidR="00290FBE" w:rsidRDefault="00290FBE" w:rsidP="00B635B7">
      <w:r>
        <w:t xml:space="preserve">          &lt;/ol&gt;</w:t>
      </w:r>
    </w:p>
    <w:p w:rsidR="00290FBE" w:rsidRDefault="00290FBE" w:rsidP="00B635B7"/>
    <w:p w:rsidR="00290FBE" w:rsidRDefault="00290FBE" w:rsidP="00B635B7">
      <w:r>
        <w:t>Syntax: Good Code</w:t>
      </w:r>
    </w:p>
    <w:p w:rsidR="00290FBE" w:rsidRDefault="00290FBE" w:rsidP="00B635B7"/>
    <w:p w:rsidR="00290FBE" w:rsidRDefault="00290FBE" w:rsidP="00B635B7">
      <w:r>
        <w:t xml:space="preserve">        &lt;li&gt; Parent</w:t>
      </w:r>
    </w:p>
    <w:p w:rsidR="00290FBE" w:rsidRDefault="00290FBE" w:rsidP="00B635B7">
      <w:r>
        <w:t xml:space="preserve">            &lt;ol&gt;</w:t>
      </w:r>
    </w:p>
    <w:p w:rsidR="00290FBE" w:rsidRDefault="00290FBE" w:rsidP="00B635B7">
      <w:r>
        <w:t xml:space="preserve">               &lt;li&gt;Child&lt;/li&gt;</w:t>
      </w:r>
    </w:p>
    <w:p w:rsidR="00290FBE" w:rsidRDefault="00290FBE" w:rsidP="00B635B7">
      <w:r>
        <w:lastRenderedPageBreak/>
        <w:t xml:space="preserve">            &lt;/ol&gt;</w:t>
      </w:r>
    </w:p>
    <w:p w:rsidR="00290FBE" w:rsidRDefault="00290FBE" w:rsidP="00B635B7">
      <w:r>
        <w:t xml:space="preserve">        &lt;/li&gt;</w:t>
      </w:r>
    </w:p>
    <w:p w:rsidR="00290FBE" w:rsidRDefault="00290FBE" w:rsidP="00B635B7"/>
    <w:p w:rsidR="00290FBE" w:rsidRDefault="00290FBE" w:rsidP="00B635B7">
      <w:r>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&lt;/head&gt;</w:t>
      </w:r>
    </w:p>
    <w:p w:rsidR="00290FBE" w:rsidRDefault="00290FBE" w:rsidP="00B635B7">
      <w:r>
        <w:t>&lt;body&gt;</w:t>
      </w:r>
    </w:p>
    <w:p w:rsidR="00290FBE" w:rsidRDefault="00290FBE" w:rsidP="00B635B7">
      <w:r>
        <w:t xml:space="preserve">    &lt;ol type="1"&gt;</w:t>
      </w:r>
    </w:p>
    <w:p w:rsidR="00290FBE" w:rsidRDefault="00290FBE" w:rsidP="00B635B7">
      <w:r>
        <w:t xml:space="preserve">        &lt;li&gt;HTML</w:t>
      </w:r>
    </w:p>
    <w:p w:rsidR="00290FBE" w:rsidRDefault="00290FBE" w:rsidP="00B635B7">
      <w:r>
        <w:t xml:space="preserve">            &lt;ol type="a"&gt;</w:t>
      </w:r>
    </w:p>
    <w:p w:rsidR="00290FBE" w:rsidRDefault="00290FBE" w:rsidP="00B635B7">
      <w:r>
        <w:t xml:space="preserve">                &lt;li&gt;Semantic Elements</w:t>
      </w:r>
    </w:p>
    <w:p w:rsidR="00290FBE" w:rsidRDefault="00290FBE" w:rsidP="00B635B7">
      <w:r>
        <w:t xml:space="preserve">                    &lt;ol type="i"&gt;</w:t>
      </w:r>
    </w:p>
    <w:p w:rsidR="00290FBE" w:rsidRDefault="00290FBE" w:rsidP="00B635B7">
      <w:r>
        <w:t xml:space="preserve">                        &lt;li&gt;Heading&lt;/li&gt;</w:t>
      </w:r>
    </w:p>
    <w:p w:rsidR="00290FBE" w:rsidRDefault="00290FBE" w:rsidP="00B635B7">
      <w:r>
        <w:t xml:space="preserve">                        &lt;li&gt;Header&lt;/li&gt;</w:t>
      </w:r>
    </w:p>
    <w:p w:rsidR="00290FBE" w:rsidRDefault="00290FBE" w:rsidP="00B635B7">
      <w:r>
        <w:t xml:space="preserve">                    &lt;/ol&gt;</w:t>
      </w:r>
    </w:p>
    <w:p w:rsidR="00290FBE" w:rsidRDefault="00290FBE" w:rsidP="00B635B7">
      <w:r>
        <w:t xml:space="preserve">                &lt;/li&gt;</w:t>
      </w:r>
    </w:p>
    <w:p w:rsidR="00290FBE" w:rsidRDefault="00290FBE" w:rsidP="00B635B7">
      <w:r>
        <w:t xml:space="preserve">                &lt;li&gt;Generic Elements&lt;/li&gt;</w:t>
      </w:r>
    </w:p>
    <w:p w:rsidR="00290FBE" w:rsidRDefault="00290FBE" w:rsidP="00B635B7">
      <w:r>
        <w:t xml:space="preserve">            &lt;/ol&gt;</w:t>
      </w:r>
    </w:p>
    <w:p w:rsidR="00290FBE" w:rsidRDefault="00290FBE" w:rsidP="00B635B7">
      <w:r>
        <w:t xml:space="preserve">        &lt;/li&gt;</w:t>
      </w:r>
    </w:p>
    <w:p w:rsidR="00290FBE" w:rsidRDefault="00290FBE" w:rsidP="00B635B7">
      <w:r>
        <w:t xml:space="preserve">        &lt;li&gt;JavaScript</w:t>
      </w:r>
    </w:p>
    <w:p w:rsidR="00290FBE" w:rsidRDefault="00290FBE" w:rsidP="00B635B7">
      <w:r>
        <w:t xml:space="preserve">            &lt;ol type="a"&gt;</w:t>
      </w:r>
    </w:p>
    <w:p w:rsidR="00290FBE" w:rsidRDefault="00290FBE" w:rsidP="00B635B7">
      <w:r>
        <w:t xml:space="preserve">                &lt;li&gt;Variables&lt;/li&gt;</w:t>
      </w:r>
    </w:p>
    <w:p w:rsidR="00290FBE" w:rsidRDefault="00290FBE" w:rsidP="00B635B7">
      <w:r>
        <w:t xml:space="preserve">                &lt;li&gt;Data Types&lt;/li&gt;</w:t>
      </w:r>
    </w:p>
    <w:p w:rsidR="00290FBE" w:rsidRDefault="00290FBE" w:rsidP="00B635B7">
      <w:r>
        <w:t xml:space="preserve">            &lt;/ol&gt;</w:t>
      </w:r>
    </w:p>
    <w:p w:rsidR="00290FBE" w:rsidRDefault="00290FBE" w:rsidP="00B635B7">
      <w:r>
        <w:lastRenderedPageBreak/>
        <w:t xml:space="preserve">        &lt;/li&gt;</w:t>
      </w:r>
    </w:p>
    <w:p w:rsidR="00290FBE" w:rsidRDefault="00290FBE" w:rsidP="00B635B7">
      <w:r>
        <w:t xml:space="preserve">    &lt;/ol&gt;</w:t>
      </w:r>
    </w:p>
    <w:p w:rsidR="00290FBE" w:rsidRDefault="00290FBE" w:rsidP="00B635B7">
      <w:r>
        <w:t>&lt;/body&gt;</w:t>
      </w:r>
    </w:p>
    <w:p w:rsidR="00290FBE" w:rsidRDefault="00290FBE" w:rsidP="00B635B7">
      <w:r>
        <w:t>&lt;/html&gt;</w:t>
      </w:r>
    </w:p>
    <w:p w:rsidR="00290FBE" w:rsidRDefault="00290FBE" w:rsidP="00B635B7"/>
    <w:p w:rsidR="00290FBE" w:rsidRDefault="00290FBE" w:rsidP="00B635B7">
      <w:r>
        <w:t>FAQ's:</w:t>
      </w:r>
    </w:p>
    <w:p w:rsidR="00290FBE" w:rsidRPr="0013025A" w:rsidRDefault="00290FBE" w:rsidP="00B635B7">
      <w:pPr>
        <w:rPr>
          <w:b/>
          <w:bCs/>
          <w:rPrChange w:id="86" w:author="Priyanshu Solon" w:date="2025-05-22T22:42:00Z">
            <w:rPr/>
          </w:rPrChange>
        </w:rPr>
      </w:pPr>
      <w:r w:rsidRPr="0013025A">
        <w:rPr>
          <w:b/>
          <w:bCs/>
          <w:rPrChange w:id="87" w:author="Priyanshu Solon" w:date="2025-05-22T22:42:00Z">
            <w:rPr/>
          </w:rPrChange>
        </w:rPr>
        <w:t>1. How to display the list items side by side?</w:t>
      </w:r>
    </w:p>
    <w:p w:rsidR="00290FBE" w:rsidRDefault="00290FBE" w:rsidP="00B635B7">
      <w:r>
        <w:t>A. By using display attribute set to "flex" for list not list item.</w:t>
      </w:r>
    </w:p>
    <w:p w:rsidR="00290FBE" w:rsidRDefault="00290FBE" w:rsidP="00B635B7"/>
    <w:p w:rsidR="00290FBE" w:rsidRDefault="00290FBE" w:rsidP="00B635B7">
      <w:r>
        <w:t>Syntax:</w:t>
      </w:r>
    </w:p>
    <w:p w:rsidR="00290FBE" w:rsidRDefault="00290FBE" w:rsidP="00B635B7">
      <w:r>
        <w:t xml:space="preserve">    ol {</w:t>
      </w:r>
    </w:p>
    <w:p w:rsidR="00290FBE" w:rsidRDefault="00290FBE" w:rsidP="00B635B7">
      <w:r>
        <w:t xml:space="preserve">        display : flex;</w:t>
      </w:r>
    </w:p>
    <w:p w:rsidR="00290FBE" w:rsidRDefault="00290FBE" w:rsidP="00B635B7">
      <w:r>
        <w:t xml:space="preserve">     }</w:t>
      </w:r>
    </w:p>
    <w:p w:rsidR="00290FBE" w:rsidRDefault="00290FBE" w:rsidP="00B635B7"/>
    <w:p w:rsidR="00290FBE" w:rsidRDefault="00290FBE" w:rsidP="00B635B7">
      <w:r>
        <w:t xml:space="preserve">     As default direction is row. It keeps elements side by side.</w:t>
      </w:r>
    </w:p>
    <w:p w:rsidR="00290FBE" w:rsidRDefault="00290FBE" w:rsidP="00B635B7"/>
    <w:p w:rsidR="00290FBE" w:rsidRDefault="00290FBE" w:rsidP="00B635B7">
      <w:r>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.child-list {</w:t>
      </w:r>
    </w:p>
    <w:p w:rsidR="00290FBE" w:rsidRDefault="00290FBE" w:rsidP="00B635B7">
      <w:r>
        <w:t xml:space="preserve">            display: flex;</w:t>
      </w:r>
    </w:p>
    <w:p w:rsidR="00290FBE" w:rsidRDefault="00290FBE" w:rsidP="00B635B7">
      <w:r>
        <w:t xml:space="preserve">            flex-direction: row;</w:t>
      </w:r>
    </w:p>
    <w:p w:rsidR="00290FBE" w:rsidRDefault="00290FBE" w:rsidP="00B635B7">
      <w:r>
        <w:t xml:space="preserve">            margin-top: 10px;</w:t>
      </w:r>
    </w:p>
    <w:p w:rsidR="00290FBE" w:rsidRDefault="00290FBE" w:rsidP="00B635B7">
      <w:r>
        <w:t xml:space="preserve">        }</w:t>
      </w:r>
    </w:p>
    <w:p w:rsidR="00290FBE" w:rsidRDefault="00290FBE" w:rsidP="00B635B7">
      <w:r>
        <w:lastRenderedPageBreak/>
        <w:t xml:space="preserve">        li {</w:t>
      </w:r>
    </w:p>
    <w:p w:rsidR="00290FBE" w:rsidRDefault="00290FBE" w:rsidP="00B635B7">
      <w:r>
        <w:t xml:space="preserve">            margin-left: 20px;</w:t>
      </w:r>
    </w:p>
    <w:p w:rsidR="00290FBE" w:rsidRDefault="00290FBE" w:rsidP="00B635B7">
      <w:r>
        <w:t xml:space="preserve">            margin-right: 20px;</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&lt;ol type="1"&gt;</w:t>
      </w:r>
    </w:p>
    <w:p w:rsidR="00290FBE" w:rsidRDefault="00290FBE" w:rsidP="00B635B7">
      <w:r>
        <w:t xml:space="preserve">        &lt;li&gt;__________ elements doesn't require end token.</w:t>
      </w:r>
    </w:p>
    <w:p w:rsidR="00290FBE" w:rsidRDefault="00290FBE" w:rsidP="00B635B7">
      <w:r>
        <w:t xml:space="preserve">            &lt;ol type="a" class="child-list"&gt;</w:t>
      </w:r>
    </w:p>
    <w:p w:rsidR="00290FBE" w:rsidRDefault="00290FBE" w:rsidP="00B635B7">
      <w:r>
        <w:t xml:space="preserve">                &lt;li&gt;Normal&lt;/li&gt;</w:t>
      </w:r>
    </w:p>
    <w:p w:rsidR="00290FBE" w:rsidRDefault="00290FBE" w:rsidP="00B635B7">
      <w:r>
        <w:t xml:space="preserve">                &lt;li&gt;RC Data&lt;/li&gt;</w:t>
      </w:r>
    </w:p>
    <w:p w:rsidR="00290FBE" w:rsidRDefault="00290FBE" w:rsidP="00B635B7">
      <w:r>
        <w:t xml:space="preserve">                &lt;li&gt;Void&lt;/li&gt;</w:t>
      </w:r>
    </w:p>
    <w:p w:rsidR="00290FBE" w:rsidRDefault="00290FBE" w:rsidP="00B635B7">
      <w:r>
        <w:t xml:space="preserve">                &lt;li&gt;Raw Text&lt;/li&gt;</w:t>
      </w:r>
    </w:p>
    <w:p w:rsidR="00290FBE" w:rsidRDefault="00290FBE" w:rsidP="00B635B7">
      <w:r>
        <w:t xml:space="preserve">            &lt;/ol&gt;</w:t>
      </w:r>
    </w:p>
    <w:p w:rsidR="00290FBE" w:rsidRDefault="00290FBE" w:rsidP="00B635B7">
      <w:r>
        <w:t xml:space="preserve">        &lt;/li&gt;</w:t>
      </w:r>
    </w:p>
    <w:p w:rsidR="00290FBE" w:rsidRDefault="00290FBE" w:rsidP="00B635B7">
      <w:r>
        <w:t xml:space="preserve">    &lt;/ol&gt;</w:t>
      </w:r>
    </w:p>
    <w:p w:rsidR="00290FBE" w:rsidRDefault="00290FBE" w:rsidP="00B635B7">
      <w:r>
        <w:t>&lt;/body&gt;</w:t>
      </w:r>
    </w:p>
    <w:p w:rsidR="00290FBE" w:rsidRDefault="00290FBE" w:rsidP="00B635B7">
      <w:r>
        <w:t>&lt;/html&gt;</w:t>
      </w:r>
    </w:p>
    <w:p w:rsidR="00290FBE" w:rsidRDefault="00290FBE" w:rsidP="00B635B7"/>
    <w:p w:rsidR="00290FBE" w:rsidRDefault="00290FBE" w:rsidP="00B635B7"/>
    <w:p w:rsidR="00290FBE" w:rsidRPr="0013025A" w:rsidRDefault="00290FBE" w:rsidP="00B635B7">
      <w:pPr>
        <w:rPr>
          <w:b/>
          <w:bCs/>
          <w:rPrChange w:id="88" w:author="Priyanshu Solon" w:date="2025-05-22T22:43:00Z">
            <w:rPr/>
          </w:rPrChange>
        </w:rPr>
      </w:pPr>
      <w:r w:rsidRPr="0013025A">
        <w:rPr>
          <w:b/>
          <w:bCs/>
          <w:rPrChange w:id="89" w:author="Priyanshu Solon" w:date="2025-05-22T22:43:00Z">
            <w:rPr/>
          </w:rPrChange>
        </w:rPr>
        <w:t>2. How to display list items in multiple columns?</w:t>
      </w:r>
    </w:p>
    <w:p w:rsidR="00290FBE" w:rsidRDefault="00290FBE" w:rsidP="00B635B7">
      <w:r>
        <w:t>A. By using Grid style or by using columns.</w:t>
      </w:r>
    </w:p>
    <w:p w:rsidR="00290FBE" w:rsidRDefault="00290FBE" w:rsidP="00B635B7"/>
    <w:p w:rsidR="00290FBE" w:rsidRDefault="00290FBE" w:rsidP="00B635B7">
      <w:r>
        <w:t>Syntax:</w:t>
      </w:r>
    </w:p>
    <w:p w:rsidR="00290FBE" w:rsidRDefault="00290FBE" w:rsidP="00B635B7">
      <w:r>
        <w:t xml:space="preserve">        ol {</w:t>
      </w:r>
    </w:p>
    <w:p w:rsidR="00290FBE" w:rsidRDefault="00290FBE" w:rsidP="00B635B7">
      <w:r>
        <w:t xml:space="preserve">            display: grid;</w:t>
      </w:r>
    </w:p>
    <w:p w:rsidR="00290FBE" w:rsidRDefault="00290FBE" w:rsidP="00B635B7">
      <w:r>
        <w:t xml:space="preserve">            grid-template-columns: 6fr 6fr;</w:t>
      </w:r>
    </w:p>
    <w:p w:rsidR="00290FBE" w:rsidRDefault="00290FBE" w:rsidP="00B635B7">
      <w:r>
        <w:t xml:space="preserve">         }</w:t>
      </w:r>
    </w:p>
    <w:p w:rsidR="00290FBE" w:rsidRDefault="00290FBE" w:rsidP="00B635B7"/>
    <w:p w:rsidR="00290FBE" w:rsidRDefault="00290FBE" w:rsidP="00B635B7">
      <w:r>
        <w:t xml:space="preserve">        ol {</w:t>
      </w:r>
    </w:p>
    <w:p w:rsidR="00290FBE" w:rsidRDefault="00290FBE" w:rsidP="00B635B7">
      <w:r>
        <w:t xml:space="preserve">            columns : 2;</w:t>
      </w:r>
    </w:p>
    <w:p w:rsidR="00290FBE" w:rsidRDefault="00290FBE" w:rsidP="00B635B7">
      <w:r>
        <w:t xml:space="preserve">        }</w:t>
      </w:r>
    </w:p>
    <w:p w:rsidR="00290FBE" w:rsidRDefault="00290FBE" w:rsidP="00B635B7"/>
    <w:p w:rsidR="00290FBE" w:rsidRDefault="00290FBE" w:rsidP="00B635B7">
      <w:r>
        <w:t>Ex:</w:t>
      </w:r>
    </w:p>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t xml:space="preserve">    &lt;title&gt;Document&lt;/title&gt;</w:t>
      </w:r>
    </w:p>
    <w:p w:rsidR="00290FBE" w:rsidRDefault="00290FBE" w:rsidP="00B635B7">
      <w:r>
        <w:t xml:space="preserve">    &lt;style&gt;</w:t>
      </w:r>
    </w:p>
    <w:p w:rsidR="00290FBE" w:rsidRDefault="00290FBE" w:rsidP="00B635B7">
      <w:r>
        <w:t xml:space="preserve">          .child-list {</w:t>
      </w:r>
    </w:p>
    <w:p w:rsidR="00290FBE" w:rsidRDefault="00290FBE" w:rsidP="00B635B7">
      <w:r>
        <w:t xml:space="preserve">            columns: 2;</w:t>
      </w:r>
    </w:p>
    <w:p w:rsidR="00290FBE" w:rsidRDefault="00290FBE" w:rsidP="00B635B7">
      <w:r>
        <w:t xml:space="preserve">            margin-top: 10px;</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&lt;ol type="1"&gt;</w:t>
      </w:r>
    </w:p>
    <w:p w:rsidR="00290FBE" w:rsidRDefault="00290FBE" w:rsidP="00B635B7">
      <w:r>
        <w:t xml:space="preserve">        &lt;li&gt;__________ elements doesn't require end token.</w:t>
      </w:r>
    </w:p>
    <w:p w:rsidR="00290FBE" w:rsidRDefault="00290FBE" w:rsidP="00B635B7">
      <w:r>
        <w:t xml:space="preserve">            &lt;ol type="a" class="child-list"&gt;</w:t>
      </w:r>
    </w:p>
    <w:p w:rsidR="00290FBE" w:rsidRDefault="00290FBE" w:rsidP="00B635B7">
      <w:r>
        <w:t xml:space="preserve">                &lt;li&gt;Normal&lt;/li&gt;</w:t>
      </w:r>
    </w:p>
    <w:p w:rsidR="00290FBE" w:rsidRDefault="00290FBE" w:rsidP="00B635B7">
      <w:r>
        <w:t xml:space="preserve">                &lt;li&gt;RC Data&lt;/li&gt;</w:t>
      </w:r>
    </w:p>
    <w:p w:rsidR="00290FBE" w:rsidRDefault="00290FBE" w:rsidP="00B635B7">
      <w:r>
        <w:t xml:space="preserve">                &lt;li&gt;Void&lt;/li&gt;</w:t>
      </w:r>
    </w:p>
    <w:p w:rsidR="00290FBE" w:rsidRDefault="00290FBE" w:rsidP="00B635B7">
      <w:r>
        <w:t xml:space="preserve">                &lt;li&gt;Raw Text&lt;/li&gt;</w:t>
      </w:r>
    </w:p>
    <w:p w:rsidR="00290FBE" w:rsidRDefault="00290FBE" w:rsidP="00B635B7">
      <w:r>
        <w:t xml:space="preserve">            &lt;/ol&gt;</w:t>
      </w:r>
    </w:p>
    <w:p w:rsidR="00290FBE" w:rsidRDefault="00290FBE" w:rsidP="00B635B7">
      <w:r>
        <w:t xml:space="preserve">        &lt;/li&gt;</w:t>
      </w:r>
    </w:p>
    <w:p w:rsidR="00290FBE" w:rsidRDefault="00290FBE" w:rsidP="00B635B7">
      <w:r>
        <w:lastRenderedPageBreak/>
        <w:t xml:space="preserve">    &lt;/ol&gt;</w:t>
      </w:r>
    </w:p>
    <w:p w:rsidR="00290FBE" w:rsidRDefault="00290FBE" w:rsidP="00B635B7">
      <w:r>
        <w:t>&lt;/body&gt;</w:t>
      </w:r>
    </w:p>
    <w:p w:rsidR="00290FBE" w:rsidRDefault="00290FBE" w:rsidP="00B635B7">
      <w:r>
        <w:t>&lt;/html&gt;</w:t>
      </w:r>
    </w:p>
    <w:p w:rsidR="00290FBE" w:rsidRDefault="00290FBE" w:rsidP="00B635B7"/>
    <w:p w:rsidR="00290FBE" w:rsidRPr="0013025A" w:rsidRDefault="00290FBE" w:rsidP="00B635B7">
      <w:pPr>
        <w:rPr>
          <w:b/>
          <w:bCs/>
          <w:rPrChange w:id="90" w:author="Priyanshu Solon" w:date="2025-05-22T22:43:00Z">
            <w:rPr/>
          </w:rPrChange>
        </w:rPr>
      </w:pPr>
      <w:r w:rsidRPr="0013025A">
        <w:rPr>
          <w:b/>
          <w:bCs/>
          <w:rPrChange w:id="91" w:author="Priyanshu Solon" w:date="2025-05-22T22:43:00Z">
            <w:rPr/>
          </w:rPrChange>
        </w:rPr>
        <w:t>3. How to remove numbering for list items?</w:t>
      </w:r>
    </w:p>
    <w:p w:rsidR="00290FBE" w:rsidRDefault="00290FBE" w:rsidP="00B635B7">
      <w:r>
        <w:t>A. By using CSS "list-style" attribute set to "none".</w:t>
      </w:r>
    </w:p>
    <w:p w:rsidR="00290FBE" w:rsidRDefault="00290FBE" w:rsidP="00B635B7"/>
    <w:p w:rsidR="00290FBE" w:rsidRDefault="00290FBE" w:rsidP="00B635B7">
      <w:r>
        <w:t>Syntax:</w:t>
      </w:r>
    </w:p>
    <w:p w:rsidR="00290FBE" w:rsidRDefault="00290FBE" w:rsidP="00B635B7">
      <w:r>
        <w:t xml:space="preserve">    ol {</w:t>
      </w:r>
    </w:p>
    <w:p w:rsidR="00290FBE" w:rsidRDefault="00290FBE" w:rsidP="00B635B7">
      <w:r>
        <w:t xml:space="preserve">         list-style : none;</w:t>
      </w:r>
    </w:p>
    <w:p w:rsidR="00290FBE" w:rsidRDefault="00290FBE" w:rsidP="00B635B7">
      <w:r>
        <w:t xml:space="preserve">    }</w:t>
      </w:r>
    </w:p>
    <w:p w:rsidR="00290FBE" w:rsidRDefault="00290FBE" w:rsidP="00B635B7"/>
    <w:p w:rsidR="00290FBE" w:rsidRDefault="00290FBE" w:rsidP="00B635B7">
      <w:r>
        <w:t>CSS  Before &amp; After Selectors:</w:t>
      </w:r>
    </w:p>
    <w:p w:rsidR="00290FBE" w:rsidRDefault="00290FBE" w:rsidP="00B635B7"/>
    <w:p w:rsidR="00290FBE" w:rsidRDefault="00290FBE" w:rsidP="00B635B7">
      <w:r>
        <w:t xml:space="preserve">        ::before            It keeps a content before specified item</w:t>
      </w:r>
    </w:p>
    <w:p w:rsidR="00290FBE" w:rsidRDefault="00290FBE" w:rsidP="00B635B7">
      <w:r>
        <w:t xml:space="preserve">        ::after            It keeps content after specified item</w:t>
      </w:r>
    </w:p>
    <w:p w:rsidR="00290FBE" w:rsidRDefault="00290FBE" w:rsidP="00B635B7"/>
    <w:p w:rsidR="00290FBE" w:rsidRDefault="00290FBE" w:rsidP="00B635B7">
      <w:r>
        <w:t>Syntax:</w:t>
      </w:r>
    </w:p>
    <w:p w:rsidR="00290FBE" w:rsidRDefault="00290FBE" w:rsidP="00B635B7">
      <w:r>
        <w:t xml:space="preserve">     element :: before {</w:t>
      </w:r>
    </w:p>
    <w:p w:rsidR="00290FBE" w:rsidRDefault="00290FBE" w:rsidP="00B635B7">
      <w:r>
        <w:t xml:space="preserve">           content : " any ";</w:t>
      </w:r>
    </w:p>
    <w:p w:rsidR="00290FBE" w:rsidRDefault="00290FBE" w:rsidP="00B635B7">
      <w:r>
        <w:t xml:space="preserve">     }</w:t>
      </w:r>
    </w:p>
    <w:p w:rsidR="00290FBE" w:rsidRDefault="00290FBE" w:rsidP="00B635B7"/>
    <w:p w:rsidR="00290FBE" w:rsidRDefault="00290FBE" w:rsidP="00B635B7">
      <w:r>
        <w:t>Ex: Breadcrumb Design</w:t>
      </w:r>
    </w:p>
    <w:p w:rsidR="00290FBE" w:rsidRDefault="00290FBE" w:rsidP="00B635B7"/>
    <w:p w:rsidR="00290FBE" w:rsidRDefault="00290FBE" w:rsidP="00B635B7">
      <w:r>
        <w:t>&lt;!DOCTYPE html&gt;</w:t>
      </w:r>
    </w:p>
    <w:p w:rsidR="00290FBE" w:rsidRDefault="00290FBE" w:rsidP="00B635B7">
      <w:r>
        <w:t>&lt;html lang="en"&gt;</w:t>
      </w:r>
    </w:p>
    <w:p w:rsidR="00290FBE" w:rsidRDefault="00290FBE" w:rsidP="00B635B7">
      <w:r>
        <w:t>&lt;head&gt;</w:t>
      </w:r>
    </w:p>
    <w:p w:rsidR="00290FBE" w:rsidRDefault="00290FBE" w:rsidP="00B635B7">
      <w:r>
        <w:t xml:space="preserve">    &lt;meta charset="UTF-8"&gt;</w:t>
      </w:r>
    </w:p>
    <w:p w:rsidR="00290FBE" w:rsidRDefault="00290FBE" w:rsidP="00B635B7">
      <w:r>
        <w:t xml:space="preserve">    &lt;meta name="viewport" content="width=device-width, initial-scale=1.0"&gt;</w:t>
      </w:r>
    </w:p>
    <w:p w:rsidR="00290FBE" w:rsidRDefault="00290FBE" w:rsidP="00B635B7">
      <w:r>
        <w:lastRenderedPageBreak/>
        <w:t xml:space="preserve">    &lt;title&gt;Document&lt;/title&gt;</w:t>
      </w:r>
    </w:p>
    <w:p w:rsidR="00290FBE" w:rsidRDefault="00290FBE" w:rsidP="00B635B7">
      <w:r>
        <w:t xml:space="preserve">    &lt;style&gt;</w:t>
      </w:r>
    </w:p>
    <w:p w:rsidR="00290FBE" w:rsidRDefault="00290FBE" w:rsidP="00B635B7">
      <w:r>
        <w:t xml:space="preserve">       ol {</w:t>
      </w:r>
    </w:p>
    <w:p w:rsidR="00290FBE" w:rsidRDefault="00290FBE" w:rsidP="00B635B7">
      <w:r>
        <w:t xml:space="preserve">          list-style: none;</w:t>
      </w:r>
    </w:p>
    <w:p w:rsidR="00290FBE" w:rsidRDefault="00290FBE" w:rsidP="00B635B7">
      <w:r>
        <w:t xml:space="preserve">          display: flex;</w:t>
      </w:r>
    </w:p>
    <w:p w:rsidR="00290FBE" w:rsidRDefault="00290FBE" w:rsidP="00B635B7">
      <w:r>
        <w:t xml:space="preserve">       }</w:t>
      </w:r>
    </w:p>
    <w:p w:rsidR="00290FBE" w:rsidRDefault="00290FBE" w:rsidP="00B635B7">
      <w:r>
        <w:t xml:space="preserve">       li::after {</w:t>
      </w:r>
    </w:p>
    <w:p w:rsidR="00290FBE" w:rsidRDefault="00290FBE" w:rsidP="00B635B7">
      <w:r>
        <w:t xml:space="preserve">          content: " &gt; ";</w:t>
      </w:r>
    </w:p>
    <w:p w:rsidR="00290FBE" w:rsidRDefault="00290FBE" w:rsidP="00B635B7">
      <w:r>
        <w:t xml:space="preserve">          padding-left: 5px;</w:t>
      </w:r>
    </w:p>
    <w:p w:rsidR="00290FBE" w:rsidRDefault="00290FBE" w:rsidP="00B635B7">
      <w:r>
        <w:t xml:space="preserve">          color:gray;</w:t>
      </w:r>
    </w:p>
    <w:p w:rsidR="00290FBE" w:rsidRDefault="00290FBE" w:rsidP="00B635B7">
      <w:r>
        <w:t xml:space="preserve">       }</w:t>
      </w:r>
    </w:p>
    <w:p w:rsidR="00290FBE" w:rsidRDefault="00290FBE" w:rsidP="00B635B7">
      <w:r>
        <w:t xml:space="preserve">       li::before {</w:t>
      </w:r>
    </w:p>
    <w:p w:rsidR="00290FBE" w:rsidRDefault="00290FBE" w:rsidP="00B635B7">
      <w:r>
        <w:t xml:space="preserve">          content: " ";</w:t>
      </w:r>
    </w:p>
    <w:p w:rsidR="00290FBE" w:rsidRDefault="00290FBE" w:rsidP="00B635B7">
      <w:r>
        <w:t xml:space="preserve">          padding-right: 5px;</w:t>
      </w:r>
    </w:p>
    <w:p w:rsidR="00290FBE" w:rsidRDefault="00290FBE" w:rsidP="00B635B7">
      <w:r>
        <w:t xml:space="preserve">       }</w:t>
      </w:r>
    </w:p>
    <w:p w:rsidR="00290FBE" w:rsidRDefault="00290FBE" w:rsidP="00B635B7">
      <w:r>
        <w:t xml:space="preserve">    &lt;/style&gt;</w:t>
      </w:r>
    </w:p>
    <w:p w:rsidR="00290FBE" w:rsidRDefault="00290FBE" w:rsidP="00B635B7">
      <w:r>
        <w:t>&lt;/head&gt;</w:t>
      </w:r>
    </w:p>
    <w:p w:rsidR="00290FBE" w:rsidRDefault="00290FBE" w:rsidP="00B635B7">
      <w:r>
        <w:t>&lt;body&gt;</w:t>
      </w:r>
    </w:p>
    <w:p w:rsidR="00290FBE" w:rsidRDefault="00290FBE" w:rsidP="00B635B7">
      <w:r>
        <w:t xml:space="preserve">    &lt;nav&gt;</w:t>
      </w:r>
    </w:p>
    <w:p w:rsidR="00290FBE" w:rsidRDefault="00290FBE" w:rsidP="00B635B7">
      <w:r>
        <w:t xml:space="preserve">        &lt;ol&gt;</w:t>
      </w:r>
    </w:p>
    <w:p w:rsidR="00290FBE" w:rsidRDefault="00290FBE" w:rsidP="00B635B7">
      <w:r>
        <w:t xml:space="preserve">            &lt;li&gt;Home&lt;/li&gt;</w:t>
      </w:r>
    </w:p>
    <w:p w:rsidR="00290FBE" w:rsidRDefault="00290FBE" w:rsidP="00B635B7">
      <w:r>
        <w:t xml:space="preserve">            &lt;li&gt;Mobiles &amp; Accessories&lt;/li&gt;</w:t>
      </w:r>
    </w:p>
    <w:p w:rsidR="00290FBE" w:rsidRDefault="00290FBE" w:rsidP="00B635B7">
      <w:r>
        <w:t xml:space="preserve">            &lt;li&gt;Mobiles&lt;/li&gt;</w:t>
      </w:r>
    </w:p>
    <w:p w:rsidR="00290FBE" w:rsidRDefault="00290FBE" w:rsidP="00B635B7">
      <w:r>
        <w:t xml:space="preserve">            &lt;li&gt;Apple Mobile&lt;/li&gt;</w:t>
      </w:r>
    </w:p>
    <w:p w:rsidR="00290FBE" w:rsidRDefault="00290FBE" w:rsidP="00B635B7">
      <w:r>
        <w:t xml:space="preserve">            &lt;li&gt;Apple 16&lt;/li&gt;</w:t>
      </w:r>
    </w:p>
    <w:p w:rsidR="00290FBE" w:rsidRDefault="00290FBE" w:rsidP="00B635B7">
      <w:r>
        <w:t xml:space="preserve">        &lt;/ol&gt;</w:t>
      </w:r>
    </w:p>
    <w:p w:rsidR="00290FBE" w:rsidRDefault="00290FBE" w:rsidP="00B635B7">
      <w:r>
        <w:t xml:space="preserve">    &lt;/nav&gt;</w:t>
      </w:r>
    </w:p>
    <w:p w:rsidR="00290FBE" w:rsidRDefault="00290FBE" w:rsidP="00B635B7">
      <w:r>
        <w:t>&lt;/body&gt;</w:t>
      </w:r>
    </w:p>
    <w:p w:rsidR="00290FBE" w:rsidRDefault="00290FBE" w:rsidP="00B635B7">
      <w:r>
        <w:t>&lt;/html&gt;</w:t>
      </w:r>
    </w:p>
    <w:p w:rsidR="00CA36F5" w:rsidRDefault="00CA36F5" w:rsidP="00B635B7"/>
    <w:p w:rsidR="00CA36F5" w:rsidRPr="0013025A" w:rsidRDefault="00CA36F5" w:rsidP="00B635B7">
      <w:pPr>
        <w:rPr>
          <w:b/>
          <w:bCs/>
          <w:rPrChange w:id="92" w:author="Priyanshu Solon" w:date="2025-05-22T22:43:00Z">
            <w:rPr/>
          </w:rPrChange>
        </w:rPr>
      </w:pPr>
      <w:r w:rsidRPr="0013025A">
        <w:rPr>
          <w:b/>
          <w:bCs/>
          <w:rPrChange w:id="93" w:author="Priyanshu Solon" w:date="2025-05-22T22:43:00Z">
            <w:rPr/>
          </w:rPrChange>
        </w:rPr>
        <w:t>05/04</w:t>
      </w:r>
    </w:p>
    <w:p w:rsidR="00CA36F5" w:rsidRDefault="00CA36F5" w:rsidP="00B635B7">
      <w:r>
        <w:t>=====</w:t>
      </w:r>
    </w:p>
    <w:p w:rsidR="00CA36F5" w:rsidRDefault="00CA36F5" w:rsidP="00B635B7"/>
    <w:p w:rsidR="00CA36F5" w:rsidRPr="0013025A" w:rsidRDefault="00CA36F5" w:rsidP="00B635B7">
      <w:pPr>
        <w:rPr>
          <w:b/>
          <w:bCs/>
          <w:rPrChange w:id="94" w:author="Priyanshu Solon" w:date="2025-05-22T22:43:00Z">
            <w:rPr/>
          </w:rPrChange>
        </w:rPr>
      </w:pPr>
      <w:r w:rsidRPr="0013025A">
        <w:rPr>
          <w:b/>
          <w:bCs/>
          <w:rPrChange w:id="95" w:author="Priyanshu Solon" w:date="2025-05-22T22:43:00Z">
            <w:rPr/>
          </w:rPrChange>
        </w:rPr>
        <w:t>Unordered List:</w:t>
      </w:r>
    </w:p>
    <w:p w:rsidR="00CA36F5" w:rsidRDefault="00CA36F5" w:rsidP="00B635B7">
      <w:r>
        <w:t xml:space="preserve"> - It is a bulleted list.</w:t>
      </w:r>
    </w:p>
    <w:p w:rsidR="00CA36F5" w:rsidRDefault="00CA36F5" w:rsidP="00B635B7">
      <w:r>
        <w:t xml:space="preserve"> - List items are defined with a bullet symbol.</w:t>
      </w:r>
    </w:p>
    <w:p w:rsidR="00CA36F5" w:rsidRDefault="00CA36F5" w:rsidP="00B635B7">
      <w:r>
        <w:t xml:space="preserve"> - It supports bullet with type as "circle, disc &amp; square".</w:t>
      </w:r>
    </w:p>
    <w:p w:rsidR="00CA36F5" w:rsidRDefault="00CA36F5" w:rsidP="00B635B7"/>
    <w:p w:rsidR="00CA36F5" w:rsidRDefault="00CA36F5" w:rsidP="00B635B7">
      <w:r>
        <w:t xml:space="preserve">    &lt;ul&gt;            Unordered List</w:t>
      </w:r>
    </w:p>
    <w:p w:rsidR="00CA36F5" w:rsidRDefault="00CA36F5" w:rsidP="00B635B7">
      <w:r>
        <w:t xml:space="preserve">    &lt;li&gt;            List Item</w:t>
      </w:r>
    </w:p>
    <w:p w:rsidR="00CA36F5" w:rsidRDefault="00CA36F5" w:rsidP="00B635B7"/>
    <w:p w:rsidR="00CA36F5" w:rsidRDefault="00CA36F5" w:rsidP="00B635B7">
      <w:r>
        <w:t>Syntax:</w:t>
      </w:r>
    </w:p>
    <w:p w:rsidR="00CA36F5" w:rsidRDefault="00CA36F5" w:rsidP="00B635B7">
      <w:r>
        <w:t xml:space="preserve">    &lt;ul&gt;</w:t>
      </w:r>
    </w:p>
    <w:p w:rsidR="00CA36F5" w:rsidRDefault="00CA36F5" w:rsidP="00B635B7">
      <w:r>
        <w:t xml:space="preserve">      &lt;li&gt; Item-1 &lt;/li&gt;</w:t>
      </w:r>
    </w:p>
    <w:p w:rsidR="00CA36F5" w:rsidRDefault="00CA36F5" w:rsidP="00B635B7">
      <w:r>
        <w:t xml:space="preserve">      &lt;li&gt; Item-2 &lt;/li&gt;</w:t>
      </w:r>
    </w:p>
    <w:p w:rsidR="00CA36F5" w:rsidRDefault="00CA36F5" w:rsidP="00B635B7">
      <w:r>
        <w:t xml:space="preserve">    &lt;/ul&gt;</w:t>
      </w:r>
    </w:p>
    <w:p w:rsidR="00CA36F5" w:rsidRDefault="00CA36F5" w:rsidP="00B635B7"/>
    <w:p w:rsidR="00CA36F5" w:rsidRDefault="00CA36F5" w:rsidP="00B635B7">
      <w:r>
        <w:t xml:space="preserve">    &lt;ul type="circle | disc | square"&gt;</w:t>
      </w:r>
    </w:p>
    <w:p w:rsidR="00CA36F5" w:rsidRDefault="00CA36F5" w:rsidP="00B635B7">
      <w:r>
        <w:t xml:space="preserve">    &lt;/ul&gt;</w:t>
      </w:r>
    </w:p>
    <w:p w:rsidR="00CA36F5" w:rsidRDefault="00CA36F5" w:rsidP="00B635B7"/>
    <w:p w:rsidR="00CA36F5" w:rsidRPr="0013025A" w:rsidRDefault="00CA36F5" w:rsidP="00B635B7">
      <w:pPr>
        <w:rPr>
          <w:b/>
          <w:bCs/>
          <w:rPrChange w:id="96" w:author="Priyanshu Solon" w:date="2025-05-22T22:43:00Z">
            <w:rPr/>
          </w:rPrChange>
        </w:rPr>
      </w:pPr>
      <w:r w:rsidRPr="0013025A">
        <w:rPr>
          <w:b/>
          <w:bCs/>
          <w:rPrChange w:id="97" w:author="Priyanshu Solon" w:date="2025-05-22T22:43:00Z">
            <w:rPr/>
          </w:rPrChange>
        </w:rPr>
        <w:t>FAQ: How to set custom bullet symbol?</w:t>
      </w:r>
    </w:p>
    <w:p w:rsidR="00CA36F5" w:rsidRDefault="00CA36F5" w:rsidP="00B635B7">
      <w:r>
        <w:t xml:space="preserve">Ans:  You can use bootstrap icons or you can set custom image by using the CSS      </w:t>
      </w:r>
    </w:p>
    <w:p w:rsidR="00CA36F5" w:rsidRDefault="00CA36F5" w:rsidP="00B635B7">
      <w:r>
        <w:t xml:space="preserve">      attribute "list-style-image".</w:t>
      </w:r>
    </w:p>
    <w:p w:rsidR="00CA36F5" w:rsidRDefault="00CA36F5" w:rsidP="00B635B7"/>
    <w:p w:rsidR="00CA36F5" w:rsidRDefault="00CA36F5" w:rsidP="00B635B7">
      <w:r>
        <w:t>Syntax:</w:t>
      </w:r>
    </w:p>
    <w:p w:rsidR="00CA36F5" w:rsidRDefault="00CA36F5" w:rsidP="00B635B7">
      <w:r>
        <w:t xml:space="preserve">         &lt;li  class="bi bi-house"&gt; Home &lt;/li&gt;</w:t>
      </w:r>
    </w:p>
    <w:p w:rsidR="00CA36F5" w:rsidRDefault="00CA36F5" w:rsidP="00B635B7"/>
    <w:p w:rsidR="00CA36F5" w:rsidRDefault="00CA36F5" w:rsidP="00B635B7">
      <w:r>
        <w:t>Syntax:</w:t>
      </w:r>
    </w:p>
    <w:p w:rsidR="00CA36F5" w:rsidRDefault="00CA36F5" w:rsidP="00B635B7">
      <w:r>
        <w:lastRenderedPageBreak/>
        <w:t xml:space="preserve">       ul {</w:t>
      </w:r>
    </w:p>
    <w:p w:rsidR="00CA36F5" w:rsidRDefault="00CA36F5" w:rsidP="00B635B7">
      <w:r>
        <w:t xml:space="preserve">         list-style: none;</w:t>
      </w:r>
    </w:p>
    <w:p w:rsidR="00CA36F5" w:rsidRDefault="00CA36F5" w:rsidP="00B635B7">
      <w:r>
        <w:t xml:space="preserve">         list-style-image: url("./image/pic.gif");</w:t>
      </w:r>
    </w:p>
    <w:p w:rsidR="00CA36F5" w:rsidRDefault="00CA36F5" w:rsidP="00B635B7">
      <w:r>
        <w:t xml:space="preserve">      }</w:t>
      </w:r>
    </w:p>
    <w:p w:rsidR="00CA36F5" w:rsidRDefault="00CA36F5" w:rsidP="00B635B7"/>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t xml:space="preserve">    &lt;style&gt;</w:t>
      </w:r>
    </w:p>
    <w:p w:rsidR="00CA36F5" w:rsidRDefault="00CA36F5" w:rsidP="00B635B7">
      <w:r>
        <w:t xml:space="preserve">        ul {</w:t>
      </w:r>
    </w:p>
    <w:p w:rsidR="00CA36F5" w:rsidRDefault="00CA36F5" w:rsidP="00B635B7">
      <w:r>
        <w:t xml:space="preserve">            list-style: none;</w:t>
      </w:r>
    </w:p>
    <w:p w:rsidR="00CA36F5" w:rsidRDefault="00CA36F5" w:rsidP="00B635B7">
      <w:r>
        <w:t xml:space="preserve">            list-style-image: url("./images/bullet.gif");</w:t>
      </w:r>
    </w:p>
    <w:p w:rsidR="00CA36F5" w:rsidRDefault="00CA36F5" w:rsidP="00B635B7">
      <w:r>
        <w:t xml:space="preserve">            font-size: 30px;</w:t>
      </w:r>
    </w:p>
    <w:p w:rsidR="00CA36F5" w:rsidRDefault="00CA36F5" w:rsidP="00B635B7">
      <w:r>
        <w:t xml:space="preserve">        }</w:t>
      </w:r>
    </w:p>
    <w:p w:rsidR="00CA36F5" w:rsidRDefault="00CA36F5" w:rsidP="00B635B7">
      <w:r>
        <w:t xml:space="preserve">    &lt;/style&gt;</w:t>
      </w:r>
    </w:p>
    <w:p w:rsidR="00CA36F5" w:rsidRDefault="00CA36F5" w:rsidP="00B635B7">
      <w:r>
        <w:t xml:space="preserve">    &lt;link rel="stylesheet" href="../node_modules/bootstrap-icons/font/bootstrap-icons.css"&gt;</w:t>
      </w:r>
    </w:p>
    <w:p w:rsidR="00CA36F5" w:rsidRDefault="00CA36F5" w:rsidP="00B635B7">
      <w:r>
        <w:t>&lt;/head&gt;</w:t>
      </w:r>
    </w:p>
    <w:p w:rsidR="00CA36F5" w:rsidRDefault="00CA36F5" w:rsidP="00B635B7">
      <w:r>
        <w:t>&lt;body&gt;</w:t>
      </w:r>
    </w:p>
    <w:p w:rsidR="00CA36F5" w:rsidRDefault="00CA36F5" w:rsidP="00B635B7">
      <w:r>
        <w:t xml:space="preserve">   &lt;ul&gt;</w:t>
      </w:r>
    </w:p>
    <w:p w:rsidR="00CA36F5" w:rsidRDefault="00CA36F5" w:rsidP="00B635B7">
      <w:r>
        <w:t xml:space="preserve">     &lt;li&gt; HTML&lt;/li&gt;</w:t>
      </w:r>
    </w:p>
    <w:p w:rsidR="00CA36F5" w:rsidRDefault="00CA36F5" w:rsidP="00B635B7">
      <w:r>
        <w:t xml:space="preserve">     &lt;li&gt; CSS&lt;/li&gt;</w:t>
      </w:r>
    </w:p>
    <w:p w:rsidR="00CA36F5" w:rsidRDefault="00CA36F5" w:rsidP="00B635B7">
      <w:r>
        <w:t xml:space="preserve">     &lt;li&gt; JavaScript &lt;/li&gt;</w:t>
      </w:r>
    </w:p>
    <w:p w:rsidR="00CA36F5" w:rsidRDefault="00CA36F5" w:rsidP="00B635B7">
      <w:r>
        <w:t xml:space="preserve">   &lt;/ul&gt;</w:t>
      </w:r>
    </w:p>
    <w:p w:rsidR="00CA36F5" w:rsidRDefault="00CA36F5" w:rsidP="00B635B7">
      <w:r>
        <w:t>&lt;/body&gt;</w:t>
      </w:r>
    </w:p>
    <w:p w:rsidR="00CA36F5" w:rsidRDefault="00CA36F5" w:rsidP="00B635B7">
      <w:r>
        <w:t>&lt;/html&gt;</w:t>
      </w:r>
    </w:p>
    <w:p w:rsidR="00CA36F5" w:rsidRDefault="00CA36F5" w:rsidP="00B635B7"/>
    <w:p w:rsidR="00CA36F5" w:rsidRDefault="00CA36F5" w:rsidP="00B635B7"/>
    <w:p w:rsidR="00CA36F5" w:rsidRDefault="00CA36F5" w:rsidP="00B635B7"/>
    <w:p w:rsidR="00CA36F5" w:rsidRDefault="00CA36F5" w:rsidP="00B635B7"/>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t xml:space="preserve">    &lt;style&gt;</w:t>
      </w:r>
    </w:p>
    <w:p w:rsidR="00CA36F5" w:rsidRDefault="00CA36F5" w:rsidP="00B635B7">
      <w:r>
        <w:t xml:space="preserve">        ul {</w:t>
      </w:r>
    </w:p>
    <w:p w:rsidR="00CA36F5" w:rsidRDefault="00CA36F5" w:rsidP="00B635B7">
      <w:r>
        <w:t xml:space="preserve">            list-style: none;</w:t>
      </w:r>
    </w:p>
    <w:p w:rsidR="00CA36F5" w:rsidRDefault="00CA36F5" w:rsidP="00B635B7">
      <w:r>
        <w:t xml:space="preserve">        }</w:t>
      </w:r>
    </w:p>
    <w:p w:rsidR="00CA36F5" w:rsidRDefault="00CA36F5" w:rsidP="00B635B7">
      <w:r>
        <w:t xml:space="preserve">    &lt;/style&gt;</w:t>
      </w:r>
    </w:p>
    <w:p w:rsidR="00CA36F5" w:rsidRDefault="00CA36F5" w:rsidP="00B635B7">
      <w:r>
        <w:t xml:space="preserve">    &lt;link rel="stylesheet" href="../node_modules/bootstrap-icons/font/bootstrap-icons.css"&gt;</w:t>
      </w:r>
    </w:p>
    <w:p w:rsidR="00CA36F5" w:rsidRDefault="00CA36F5" w:rsidP="00B635B7">
      <w:r>
        <w:t>&lt;/head&gt;</w:t>
      </w:r>
    </w:p>
    <w:p w:rsidR="00CA36F5" w:rsidRDefault="00CA36F5" w:rsidP="00B635B7">
      <w:r>
        <w:t>&lt;body&gt;</w:t>
      </w:r>
    </w:p>
    <w:p w:rsidR="00CA36F5" w:rsidRDefault="00CA36F5" w:rsidP="00B635B7">
      <w:r>
        <w:t xml:space="preserve">    &lt;ul&gt;</w:t>
      </w:r>
    </w:p>
    <w:p w:rsidR="00CA36F5" w:rsidRDefault="00CA36F5" w:rsidP="00B635B7">
      <w:r>
        <w:t xml:space="preserve">        &lt;li class="bi bi-person-fill"&gt; Sign In &lt;/li&gt;</w:t>
      </w:r>
    </w:p>
    <w:p w:rsidR="00CA36F5" w:rsidRDefault="00CA36F5" w:rsidP="00B635B7">
      <w:r>
        <w:t xml:space="preserve">        &lt;li class="bi bi-gift"&gt; Offers &lt;/li&gt;</w:t>
      </w:r>
    </w:p>
    <w:p w:rsidR="00CA36F5" w:rsidRDefault="00CA36F5" w:rsidP="00B635B7">
      <w:r>
        <w:t xml:space="preserve">        &lt;li class="bi bi-translate"&gt; Language &lt;/li&gt;</w:t>
      </w:r>
    </w:p>
    <w:p w:rsidR="00CA36F5" w:rsidRDefault="00CA36F5" w:rsidP="00B635B7">
      <w:r>
        <w:t xml:space="preserve">        &lt;li class="bi bi-envelope-fill"&gt; Email &lt;/li&gt;</w:t>
      </w:r>
    </w:p>
    <w:p w:rsidR="00CA36F5" w:rsidRDefault="00CA36F5" w:rsidP="00B635B7">
      <w:r>
        <w:t xml:space="preserve">    &lt;/ul&gt;</w:t>
      </w:r>
    </w:p>
    <w:p w:rsidR="00CA36F5" w:rsidRDefault="00CA36F5" w:rsidP="00B635B7">
      <w:r>
        <w:t xml:space="preserve">    &lt;ul&gt;</w:t>
      </w:r>
    </w:p>
    <w:p w:rsidR="00CA36F5" w:rsidRDefault="00CA36F5" w:rsidP="00B635B7">
      <w:r>
        <w:t xml:space="preserve">        &lt;li class="bi bi-tag-fill"&gt;Axis Bank Offer 20% OFF&lt;/li&gt;</w:t>
      </w:r>
    </w:p>
    <w:p w:rsidR="00CA36F5" w:rsidRDefault="00CA36F5" w:rsidP="00B635B7">
      <w:r>
        <w:t xml:space="preserve">        &lt;li class="bi bi-tag-fill"&gt;HDFC Bank Offer 100 Cash Back&lt;/li&gt;</w:t>
      </w:r>
    </w:p>
    <w:p w:rsidR="00CA36F5" w:rsidRDefault="00CA36F5" w:rsidP="00B635B7">
      <w:r>
        <w:t xml:space="preserve">        &lt;li class="bi bi-tag-fill"&gt;IDFC zero cost EMI Offer&lt;/li&gt;</w:t>
      </w:r>
    </w:p>
    <w:p w:rsidR="00CA36F5" w:rsidRDefault="00CA36F5" w:rsidP="00B635B7">
      <w:r>
        <w:lastRenderedPageBreak/>
        <w:t xml:space="preserve">    &lt;/ul&gt;</w:t>
      </w:r>
    </w:p>
    <w:p w:rsidR="00CA36F5" w:rsidRDefault="00CA36F5" w:rsidP="00B635B7">
      <w:r>
        <w:t>&lt;/body&gt;</w:t>
      </w:r>
    </w:p>
    <w:p w:rsidR="00CA36F5" w:rsidRDefault="00CA36F5" w:rsidP="00B635B7">
      <w:r>
        <w:t>&lt;/html&gt;</w:t>
      </w:r>
    </w:p>
    <w:p w:rsidR="00CA36F5" w:rsidRDefault="00CA36F5" w:rsidP="00B635B7"/>
    <w:p w:rsidR="00CA36F5" w:rsidRPr="0013025A" w:rsidRDefault="00CA36F5" w:rsidP="00B635B7">
      <w:pPr>
        <w:rPr>
          <w:b/>
          <w:bCs/>
          <w:rPrChange w:id="98" w:author="Priyanshu Solon" w:date="2025-05-22T22:43:00Z">
            <w:rPr/>
          </w:rPrChange>
        </w:rPr>
      </w:pPr>
      <w:r w:rsidRPr="0013025A">
        <w:rPr>
          <w:b/>
          <w:bCs/>
          <w:rPrChange w:id="99" w:author="Priyanshu Solon" w:date="2025-05-22T22:43:00Z">
            <w:rPr/>
          </w:rPrChange>
        </w:rPr>
        <w:t>FAQ: Can we set bullet symbol for ordered list and vice versa?</w:t>
      </w:r>
    </w:p>
    <w:p w:rsidR="00CA36F5" w:rsidRDefault="00CA36F5" w:rsidP="00B635B7">
      <w:r>
        <w:t>Ans: Yes. By using CSS attribute "list-style-type" you can change symbol to number or</w:t>
      </w:r>
    </w:p>
    <w:p w:rsidR="00CA36F5" w:rsidRDefault="00CA36F5" w:rsidP="00B635B7">
      <w:r>
        <w:t xml:space="preserve">    vice versa.</w:t>
      </w:r>
    </w:p>
    <w:p w:rsidR="00CA36F5" w:rsidRDefault="00CA36F5" w:rsidP="00B635B7"/>
    <w:p w:rsidR="00CA36F5" w:rsidRDefault="00CA36F5" w:rsidP="00B635B7">
      <w:r>
        <w:t>Syntax:</w:t>
      </w:r>
    </w:p>
    <w:p w:rsidR="00CA36F5" w:rsidRDefault="00CA36F5" w:rsidP="00B635B7">
      <w:r>
        <w:t xml:space="preserve">    ol {</w:t>
      </w:r>
    </w:p>
    <w:p w:rsidR="00CA36F5" w:rsidRDefault="00CA36F5" w:rsidP="00B635B7">
      <w:r>
        <w:t xml:space="preserve">         list-style-type : circle;</w:t>
      </w:r>
    </w:p>
    <w:p w:rsidR="00CA36F5" w:rsidRDefault="00CA36F5" w:rsidP="00B635B7">
      <w:r>
        <w:t xml:space="preserve">    }</w:t>
      </w:r>
    </w:p>
    <w:p w:rsidR="00CA36F5" w:rsidRDefault="00CA36F5" w:rsidP="00B635B7"/>
    <w:p w:rsidR="00CA36F5" w:rsidRDefault="00CA36F5" w:rsidP="00B635B7">
      <w:r>
        <w:t xml:space="preserve">    ul {</w:t>
      </w:r>
    </w:p>
    <w:p w:rsidR="00CA36F5" w:rsidRDefault="00CA36F5" w:rsidP="00B635B7">
      <w:r>
        <w:t xml:space="preserve">       list-style-type : decimal | lower-alpha | any ;</w:t>
      </w:r>
    </w:p>
    <w:p w:rsidR="00CA36F5" w:rsidRDefault="00CA36F5" w:rsidP="00B635B7">
      <w:r>
        <w:t xml:space="preserve">    }</w:t>
      </w:r>
    </w:p>
    <w:p w:rsidR="00CA36F5" w:rsidRDefault="00CA36F5" w:rsidP="00B635B7"/>
    <w:p w:rsidR="00CA36F5" w:rsidRDefault="00CA36F5" w:rsidP="00B635B7">
      <w:r>
        <w:t>Note: You can configure a nested list with combination of Ordered and Unordered</w:t>
      </w:r>
    </w:p>
    <w:p w:rsidR="00CA36F5" w:rsidRDefault="00CA36F5" w:rsidP="00B635B7"/>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t xml:space="preserve">    &lt;style&gt;</w:t>
      </w:r>
    </w:p>
    <w:p w:rsidR="00CA36F5" w:rsidRDefault="00CA36F5" w:rsidP="00B635B7">
      <w:r>
        <w:t xml:space="preserve">       </w:t>
      </w:r>
    </w:p>
    <w:p w:rsidR="00CA36F5" w:rsidRDefault="00CA36F5" w:rsidP="00B635B7">
      <w:r>
        <w:t xml:space="preserve">    &lt;/style&gt;</w:t>
      </w:r>
    </w:p>
    <w:p w:rsidR="00CA36F5" w:rsidRDefault="00CA36F5" w:rsidP="00B635B7">
      <w:r>
        <w:lastRenderedPageBreak/>
        <w:t xml:space="preserve">    &lt;link rel="stylesheet" href="../node_modules/bootstrap-icons/font/bootstrap-icons.css"&gt;</w:t>
      </w:r>
    </w:p>
    <w:p w:rsidR="00CA36F5" w:rsidRDefault="00CA36F5" w:rsidP="00B635B7">
      <w:r>
        <w:t>&lt;/head&gt;</w:t>
      </w:r>
    </w:p>
    <w:p w:rsidR="00CA36F5" w:rsidRDefault="00CA36F5" w:rsidP="00B635B7">
      <w:r>
        <w:t>&lt;body&gt;</w:t>
      </w:r>
    </w:p>
    <w:p w:rsidR="00CA36F5" w:rsidRDefault="00CA36F5" w:rsidP="00B635B7">
      <w:r>
        <w:t xml:space="preserve">   &lt;ul&gt;</w:t>
      </w:r>
    </w:p>
    <w:p w:rsidR="00CA36F5" w:rsidRDefault="00CA36F5" w:rsidP="00B635B7">
      <w:r>
        <w:t xml:space="preserve">     &lt;li&gt; HTML</w:t>
      </w:r>
    </w:p>
    <w:p w:rsidR="00CA36F5" w:rsidRDefault="00CA36F5" w:rsidP="00B635B7">
      <w:r>
        <w:t xml:space="preserve">          &lt;ol type="a"&gt;</w:t>
      </w:r>
    </w:p>
    <w:p w:rsidR="00CA36F5" w:rsidRDefault="00CA36F5" w:rsidP="00B635B7">
      <w:r>
        <w:t xml:space="preserve">             &lt;li&gt;Normal Elements&lt;/li&gt;</w:t>
      </w:r>
    </w:p>
    <w:p w:rsidR="00CA36F5" w:rsidRDefault="00CA36F5" w:rsidP="00B635B7">
      <w:r>
        <w:t xml:space="preserve">             &lt;li&gt;Void Elements&lt;/li&gt;</w:t>
      </w:r>
    </w:p>
    <w:p w:rsidR="00CA36F5" w:rsidRDefault="00CA36F5" w:rsidP="00B635B7">
      <w:r>
        <w:t xml:space="preserve">          &lt;/ol&gt;</w:t>
      </w:r>
    </w:p>
    <w:p w:rsidR="00CA36F5" w:rsidRDefault="00CA36F5" w:rsidP="00B635B7">
      <w:r>
        <w:t xml:space="preserve">     &lt;/li&gt;</w:t>
      </w:r>
    </w:p>
    <w:p w:rsidR="00CA36F5" w:rsidRDefault="00CA36F5" w:rsidP="00B635B7">
      <w:r>
        <w:t xml:space="preserve">     &lt;li&gt; CSS&lt;/li&gt;</w:t>
      </w:r>
    </w:p>
    <w:p w:rsidR="00CA36F5" w:rsidRDefault="00CA36F5" w:rsidP="00B635B7">
      <w:r>
        <w:t xml:space="preserve">     &lt;li&gt; JavaScript &lt;/li&gt;</w:t>
      </w:r>
    </w:p>
    <w:p w:rsidR="00CA36F5" w:rsidRDefault="00CA36F5" w:rsidP="00B635B7">
      <w:r>
        <w:t xml:space="preserve">   &lt;/ul&gt;</w:t>
      </w:r>
    </w:p>
    <w:p w:rsidR="00CA36F5" w:rsidRDefault="00CA36F5" w:rsidP="00B635B7">
      <w:r>
        <w:t>&lt;/body&gt;</w:t>
      </w:r>
    </w:p>
    <w:p w:rsidR="00CA36F5" w:rsidRDefault="00CA36F5" w:rsidP="00B635B7">
      <w:r>
        <w:t>&lt;/html&gt;</w:t>
      </w:r>
    </w:p>
    <w:p w:rsidR="00CA36F5" w:rsidRDefault="00CA36F5" w:rsidP="00B635B7"/>
    <w:p w:rsidR="00CA36F5" w:rsidRPr="00E81493" w:rsidRDefault="00CA36F5" w:rsidP="00B635B7">
      <w:pPr>
        <w:rPr>
          <w:b/>
          <w:bCs/>
          <w:rPrChange w:id="100" w:author="Priyanshu Solon" w:date="2025-05-22T22:44:00Z">
            <w:rPr/>
          </w:rPrChange>
        </w:rPr>
      </w:pPr>
      <w:r w:rsidRPr="00E81493">
        <w:rPr>
          <w:b/>
          <w:bCs/>
          <w:rPrChange w:id="101" w:author="Priyanshu Solon" w:date="2025-05-22T22:44:00Z">
            <w:rPr/>
          </w:rPrChange>
        </w:rPr>
        <w:t xml:space="preserve">                           Details &amp; Summary</w:t>
      </w:r>
    </w:p>
    <w:p w:rsidR="00CA36F5" w:rsidRDefault="00CA36F5" w:rsidP="00B635B7"/>
    <w:p w:rsidR="00CA36F5" w:rsidRDefault="00CA36F5" w:rsidP="00B635B7">
      <w:r>
        <w:t>- Details is a container with expandable and collapsible content.</w:t>
      </w:r>
    </w:p>
    <w:p w:rsidR="00CA36F5" w:rsidRDefault="00CA36F5" w:rsidP="00B635B7">
      <w:r>
        <w:t>- Summary is a caption of details container.</w:t>
      </w:r>
    </w:p>
    <w:p w:rsidR="00CA36F5" w:rsidRDefault="00CA36F5" w:rsidP="00B635B7"/>
    <w:p w:rsidR="00CA36F5" w:rsidRDefault="00CA36F5" w:rsidP="00B635B7">
      <w:r>
        <w:t>Syntax:</w:t>
      </w:r>
    </w:p>
    <w:p w:rsidR="00CA36F5" w:rsidRDefault="00CA36F5" w:rsidP="00B635B7">
      <w:r>
        <w:t xml:space="preserve">    &lt;details&gt;</w:t>
      </w:r>
    </w:p>
    <w:p w:rsidR="00CA36F5" w:rsidRDefault="00CA36F5" w:rsidP="00B635B7">
      <w:r>
        <w:t xml:space="preserve">        &lt;summary&gt; Caption &lt;/summary&gt;</w:t>
      </w:r>
    </w:p>
    <w:p w:rsidR="00CA36F5" w:rsidRDefault="00CA36F5" w:rsidP="00B635B7">
      <w:r>
        <w:t xml:space="preserve">        .... your content....</w:t>
      </w:r>
    </w:p>
    <w:p w:rsidR="00CA36F5" w:rsidRDefault="00CA36F5" w:rsidP="00B635B7">
      <w:r>
        <w:t xml:space="preserve">    &lt;/details&gt;</w:t>
      </w:r>
    </w:p>
    <w:p w:rsidR="00CA36F5" w:rsidRDefault="00CA36F5" w:rsidP="00B635B7"/>
    <w:p w:rsidR="00CA36F5" w:rsidRDefault="00CA36F5" w:rsidP="00B635B7">
      <w:r>
        <w:t>- If you want the details to keep open the content then apply "open" attribute.</w:t>
      </w:r>
    </w:p>
    <w:p w:rsidR="00CA36F5" w:rsidRDefault="00CA36F5" w:rsidP="00B635B7"/>
    <w:p w:rsidR="00CA36F5" w:rsidRDefault="00CA36F5" w:rsidP="00B635B7">
      <w:r>
        <w:lastRenderedPageBreak/>
        <w:t>Syntax:</w:t>
      </w:r>
    </w:p>
    <w:p w:rsidR="00CA36F5" w:rsidRDefault="00CA36F5" w:rsidP="00B635B7">
      <w:r>
        <w:t xml:space="preserve">    &lt;details open&gt;</w:t>
      </w:r>
    </w:p>
    <w:p w:rsidR="00CA36F5" w:rsidRDefault="00CA36F5" w:rsidP="00B635B7">
      <w:r>
        <w:t xml:space="preserve">   </w:t>
      </w:r>
    </w:p>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t xml:space="preserve">    &lt;style&gt;</w:t>
      </w:r>
    </w:p>
    <w:p w:rsidR="00CA36F5" w:rsidRDefault="00CA36F5" w:rsidP="00B635B7">
      <w:r>
        <w:t xml:space="preserve">        details div {</w:t>
      </w:r>
    </w:p>
    <w:p w:rsidR="00CA36F5" w:rsidRDefault="00CA36F5" w:rsidP="00B635B7">
      <w:r>
        <w:t xml:space="preserve">            margin-left: 20px;</w:t>
      </w:r>
    </w:p>
    <w:p w:rsidR="00CA36F5" w:rsidRDefault="00CA36F5" w:rsidP="00B635B7">
      <w:r>
        <w:t xml:space="preserve">            margin-bottom: 10px;</w:t>
      </w:r>
    </w:p>
    <w:p w:rsidR="00CA36F5" w:rsidRDefault="00CA36F5" w:rsidP="00B635B7">
      <w:r>
        <w:t xml:space="preserve">            margin-top: 5px;</w:t>
      </w:r>
    </w:p>
    <w:p w:rsidR="00CA36F5" w:rsidRDefault="00CA36F5" w:rsidP="00B635B7">
      <w:r>
        <w:t xml:space="preserve">        }</w:t>
      </w:r>
    </w:p>
    <w:p w:rsidR="00CA36F5" w:rsidRDefault="00CA36F5" w:rsidP="00B635B7">
      <w:r>
        <w:t xml:space="preserve">    &lt;/style&gt;</w:t>
      </w:r>
    </w:p>
    <w:p w:rsidR="00CA36F5" w:rsidRDefault="00CA36F5" w:rsidP="00B635B7">
      <w:r>
        <w:t>&lt;/head&gt;</w:t>
      </w:r>
    </w:p>
    <w:p w:rsidR="00CA36F5" w:rsidRDefault="00CA36F5" w:rsidP="00B635B7">
      <w:r>
        <w:t>&lt;body&gt;</w:t>
      </w:r>
    </w:p>
    <w:p w:rsidR="00CA36F5" w:rsidRDefault="00CA36F5" w:rsidP="00B635B7">
      <w:r>
        <w:t xml:space="preserve">    &lt;details&gt;</w:t>
      </w:r>
    </w:p>
    <w:p w:rsidR="00CA36F5" w:rsidRDefault="00CA36F5" w:rsidP="00B635B7">
      <w:r>
        <w:t xml:space="preserve">          &lt;summary&gt; Need Help in Sign in? &lt;/summary&gt;</w:t>
      </w:r>
    </w:p>
    <w:p w:rsidR="00CA36F5" w:rsidRDefault="00CA36F5" w:rsidP="00B635B7">
      <w:r>
        <w:t xml:space="preserve">          &lt;div&gt;Forgot Password&lt;/div&gt;</w:t>
      </w:r>
    </w:p>
    <w:p w:rsidR="00CA36F5" w:rsidRDefault="00CA36F5" w:rsidP="00B635B7">
      <w:r>
        <w:t xml:space="preserve">          &lt;div&gt;Recover Id&lt;/div&gt;</w:t>
      </w:r>
    </w:p>
    <w:p w:rsidR="00CA36F5" w:rsidRDefault="00CA36F5" w:rsidP="00B635B7">
      <w:r>
        <w:t xml:space="preserve">          &lt;div&gt;Other Issues&lt;/div&gt;</w:t>
      </w:r>
    </w:p>
    <w:p w:rsidR="00CA36F5" w:rsidRDefault="00CA36F5" w:rsidP="00B635B7">
      <w:r>
        <w:t xml:space="preserve">    &lt;/details&gt;</w:t>
      </w:r>
    </w:p>
    <w:p w:rsidR="00CA36F5" w:rsidRDefault="00CA36F5" w:rsidP="00B635B7">
      <w:r>
        <w:t xml:space="preserve">    &lt;details open&gt;</w:t>
      </w:r>
    </w:p>
    <w:p w:rsidR="00CA36F5" w:rsidRDefault="00CA36F5" w:rsidP="00B635B7">
      <w:r>
        <w:t xml:space="preserve">        &lt;summary&gt;Electronics&lt;/summary&gt;</w:t>
      </w:r>
    </w:p>
    <w:p w:rsidR="00CA36F5" w:rsidRDefault="00CA36F5" w:rsidP="00B635B7">
      <w:r>
        <w:t xml:space="preserve">        &lt;div&gt;Televisions&lt;/div&gt;</w:t>
      </w:r>
    </w:p>
    <w:p w:rsidR="00CA36F5" w:rsidRDefault="00CA36F5" w:rsidP="00B635B7">
      <w:r>
        <w:t xml:space="preserve">        &lt;div&gt;Mobiles&lt;/div&gt;</w:t>
      </w:r>
    </w:p>
    <w:p w:rsidR="00CA36F5" w:rsidRDefault="00CA36F5" w:rsidP="00B635B7">
      <w:r>
        <w:lastRenderedPageBreak/>
        <w:t xml:space="preserve">        &lt;div&gt;Watches&lt;/div&gt;</w:t>
      </w:r>
    </w:p>
    <w:p w:rsidR="00CA36F5" w:rsidRDefault="00CA36F5" w:rsidP="00B635B7">
      <w:r>
        <w:t xml:space="preserve">    &lt;/details&gt;</w:t>
      </w:r>
    </w:p>
    <w:p w:rsidR="00CA36F5" w:rsidRDefault="00CA36F5" w:rsidP="00B635B7">
      <w:r>
        <w:t>&lt;/body&gt;</w:t>
      </w:r>
    </w:p>
    <w:p w:rsidR="00CA36F5" w:rsidRDefault="00CA36F5" w:rsidP="00B635B7">
      <w:r>
        <w:t>&lt;/html&gt;</w:t>
      </w:r>
    </w:p>
    <w:p w:rsidR="00CA36F5" w:rsidRDefault="00CA36F5" w:rsidP="00B635B7"/>
    <w:p w:rsidR="00CA36F5" w:rsidRDefault="00CA36F5" w:rsidP="00B635B7">
      <w:r>
        <w:t xml:space="preserve">                         Fieldset &amp; Legend</w:t>
      </w:r>
    </w:p>
    <w:p w:rsidR="00CA36F5" w:rsidRDefault="00CA36F5" w:rsidP="00B635B7"/>
    <w:p w:rsidR="00CA36F5" w:rsidRDefault="00CA36F5" w:rsidP="00B635B7">
      <w:r>
        <w:t>- Fieldset is a container with frame.</w:t>
      </w:r>
    </w:p>
    <w:p w:rsidR="00CA36F5" w:rsidRDefault="00CA36F5" w:rsidP="00B635B7">
      <w:r>
        <w:t>- It is used to keep relative content together.</w:t>
      </w:r>
    </w:p>
    <w:p w:rsidR="00CA36F5" w:rsidRDefault="00CA36F5" w:rsidP="00B635B7">
      <w:r>
        <w:t>- Legend is a caption set of fieldset.</w:t>
      </w:r>
    </w:p>
    <w:p w:rsidR="00CA36F5" w:rsidRDefault="00CA36F5" w:rsidP="00B635B7"/>
    <w:p w:rsidR="00CA36F5" w:rsidRDefault="00CA36F5" w:rsidP="00B635B7">
      <w:r>
        <w:t>Syntax:</w:t>
      </w:r>
    </w:p>
    <w:p w:rsidR="00CA36F5" w:rsidRDefault="00CA36F5" w:rsidP="00B635B7">
      <w:r>
        <w:t xml:space="preserve">    &lt;fieldset&gt;</w:t>
      </w:r>
    </w:p>
    <w:p w:rsidR="00CA36F5" w:rsidRDefault="00CA36F5" w:rsidP="00B635B7">
      <w:r>
        <w:t xml:space="preserve">        &lt;legend&gt; Caption &lt;/legend&gt;</w:t>
      </w:r>
    </w:p>
    <w:p w:rsidR="00CA36F5" w:rsidRDefault="00CA36F5" w:rsidP="00B635B7">
      <w:r>
        <w:t xml:space="preserve">        .... your content....</w:t>
      </w:r>
    </w:p>
    <w:p w:rsidR="00CA36F5" w:rsidRDefault="00CA36F5" w:rsidP="00B635B7">
      <w:r>
        <w:t xml:space="preserve">    &lt;/fieldset&gt;</w:t>
      </w:r>
    </w:p>
    <w:p w:rsidR="00CA36F5" w:rsidRDefault="00CA36F5" w:rsidP="00B635B7"/>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t xml:space="preserve">    &lt;style&gt;</w:t>
      </w:r>
    </w:p>
    <w:p w:rsidR="00CA36F5" w:rsidRDefault="00CA36F5" w:rsidP="00B635B7">
      <w:r>
        <w:t xml:space="preserve">       .control {</w:t>
      </w:r>
    </w:p>
    <w:p w:rsidR="00CA36F5" w:rsidRDefault="00CA36F5" w:rsidP="00B635B7">
      <w:r>
        <w:t xml:space="preserve">          border:1px solid black;</w:t>
      </w:r>
    </w:p>
    <w:p w:rsidR="00CA36F5" w:rsidRDefault="00CA36F5" w:rsidP="00B635B7">
      <w:r>
        <w:t xml:space="preserve">          width: 200px;</w:t>
      </w:r>
    </w:p>
    <w:p w:rsidR="00CA36F5" w:rsidRDefault="00CA36F5" w:rsidP="00B635B7">
      <w:r>
        <w:t xml:space="preserve">          height: 22px;</w:t>
      </w:r>
    </w:p>
    <w:p w:rsidR="00CA36F5" w:rsidRDefault="00CA36F5" w:rsidP="00B635B7">
      <w:r>
        <w:lastRenderedPageBreak/>
        <w:t xml:space="preserve">          margin-bottom: 5px;</w:t>
      </w:r>
    </w:p>
    <w:p w:rsidR="00CA36F5" w:rsidRDefault="00CA36F5" w:rsidP="00B635B7">
      <w:r>
        <w:t xml:space="preserve">          background-color: white;</w:t>
      </w:r>
    </w:p>
    <w:p w:rsidR="00CA36F5" w:rsidRDefault="00CA36F5" w:rsidP="00B635B7">
      <w:r>
        <w:t xml:space="preserve">       }</w:t>
      </w:r>
    </w:p>
    <w:p w:rsidR="00CA36F5" w:rsidRDefault="00CA36F5" w:rsidP="00B635B7">
      <w:r>
        <w:t xml:space="preserve">       dl {</w:t>
      </w:r>
    </w:p>
    <w:p w:rsidR="00CA36F5" w:rsidRDefault="00CA36F5" w:rsidP="00B635B7">
      <w:r>
        <w:t xml:space="preserve">        display: grid;</w:t>
      </w:r>
    </w:p>
    <w:p w:rsidR="00CA36F5" w:rsidRDefault="00CA36F5" w:rsidP="00B635B7">
      <w:r>
        <w:t xml:space="preserve">        grid-template-columns: 2fr 8fr;</w:t>
      </w:r>
    </w:p>
    <w:p w:rsidR="00CA36F5" w:rsidRDefault="00CA36F5" w:rsidP="00B635B7">
      <w:r>
        <w:t xml:space="preserve">       }</w:t>
      </w:r>
    </w:p>
    <w:p w:rsidR="00CA36F5" w:rsidRDefault="00CA36F5" w:rsidP="00B635B7">
      <w:r>
        <w:t xml:space="preserve">       fieldset {</w:t>
      </w:r>
    </w:p>
    <w:p w:rsidR="00CA36F5" w:rsidRDefault="00CA36F5" w:rsidP="00B635B7">
      <w:r>
        <w:t xml:space="preserve">         margin: 20px;</w:t>
      </w:r>
    </w:p>
    <w:p w:rsidR="00CA36F5" w:rsidRDefault="00CA36F5" w:rsidP="00B635B7">
      <w:r>
        <w:t xml:space="preserve">         width: 500px;</w:t>
      </w:r>
    </w:p>
    <w:p w:rsidR="00CA36F5" w:rsidRDefault="00CA36F5" w:rsidP="00B635B7">
      <w:r>
        <w:t xml:space="preserve">         box-shadow: 4px 4px 4px black;</w:t>
      </w:r>
    </w:p>
    <w:p w:rsidR="00CA36F5" w:rsidRDefault="00CA36F5" w:rsidP="00B635B7">
      <w:r>
        <w:t xml:space="preserve">         background-color: rgb(200, 238, 238);</w:t>
      </w:r>
    </w:p>
    <w:p w:rsidR="00CA36F5" w:rsidRDefault="00CA36F5" w:rsidP="00B635B7">
      <w:r>
        <w:t xml:space="preserve">         border-radius: 10px;</w:t>
      </w:r>
    </w:p>
    <w:p w:rsidR="00CA36F5" w:rsidRDefault="00CA36F5" w:rsidP="00B635B7">
      <w:r>
        <w:t xml:space="preserve">       }</w:t>
      </w:r>
    </w:p>
    <w:p w:rsidR="00CA36F5" w:rsidRDefault="00CA36F5" w:rsidP="00B635B7">
      <w:r>
        <w:t xml:space="preserve">       legend {</w:t>
      </w:r>
    </w:p>
    <w:p w:rsidR="00CA36F5" w:rsidRDefault="00CA36F5" w:rsidP="00B635B7">
      <w:r>
        <w:t xml:space="preserve">         background-color:rgb(1, 113, 113);</w:t>
      </w:r>
    </w:p>
    <w:p w:rsidR="00CA36F5" w:rsidRDefault="00CA36F5" w:rsidP="00B635B7">
      <w:r>
        <w:t xml:space="preserve">         color:white;</w:t>
      </w:r>
    </w:p>
    <w:p w:rsidR="00CA36F5" w:rsidRDefault="00CA36F5" w:rsidP="00B635B7">
      <w:r>
        <w:t xml:space="preserve">         padding: 4px;</w:t>
      </w:r>
    </w:p>
    <w:p w:rsidR="00CA36F5" w:rsidRDefault="00CA36F5" w:rsidP="00B635B7">
      <w:r>
        <w:t xml:space="preserve">         width: 130px;</w:t>
      </w:r>
    </w:p>
    <w:p w:rsidR="00CA36F5" w:rsidRDefault="00CA36F5" w:rsidP="00B635B7">
      <w:r>
        <w:t xml:space="preserve">         text-align: center;</w:t>
      </w:r>
    </w:p>
    <w:p w:rsidR="00CA36F5" w:rsidRDefault="00CA36F5" w:rsidP="00B635B7">
      <w:r>
        <w:t xml:space="preserve">         border-radius: 10px;</w:t>
      </w:r>
    </w:p>
    <w:p w:rsidR="00CA36F5" w:rsidRDefault="00CA36F5" w:rsidP="00B635B7">
      <w:r>
        <w:t xml:space="preserve">         box-shadow: 2px 2px 2px gray;</w:t>
      </w:r>
    </w:p>
    <w:p w:rsidR="00CA36F5" w:rsidRDefault="00CA36F5" w:rsidP="00B635B7">
      <w:r>
        <w:t xml:space="preserve">       }</w:t>
      </w:r>
    </w:p>
    <w:p w:rsidR="00CA36F5" w:rsidRDefault="00CA36F5" w:rsidP="00B635B7">
      <w:r>
        <w:t xml:space="preserve">    &lt;/style&gt;</w:t>
      </w:r>
    </w:p>
    <w:p w:rsidR="00CA36F5" w:rsidRDefault="00CA36F5" w:rsidP="00B635B7">
      <w:r>
        <w:t>&lt;/head&gt;</w:t>
      </w:r>
    </w:p>
    <w:p w:rsidR="00CA36F5" w:rsidRDefault="00CA36F5" w:rsidP="00B635B7">
      <w:r>
        <w:t>&lt;body&gt;</w:t>
      </w:r>
    </w:p>
    <w:p w:rsidR="00CA36F5" w:rsidRDefault="00CA36F5" w:rsidP="00B635B7">
      <w:r>
        <w:t xml:space="preserve">     &lt;fieldset&gt;</w:t>
      </w:r>
    </w:p>
    <w:p w:rsidR="00CA36F5" w:rsidRDefault="00CA36F5" w:rsidP="00B635B7">
      <w:r>
        <w:t xml:space="preserve">        &lt;legend&gt;Personal Details&lt;/legend&gt;</w:t>
      </w:r>
    </w:p>
    <w:p w:rsidR="00CA36F5" w:rsidRDefault="00CA36F5" w:rsidP="00B635B7">
      <w:r>
        <w:t xml:space="preserve">        &lt;dl&gt;</w:t>
      </w:r>
    </w:p>
    <w:p w:rsidR="00CA36F5" w:rsidRDefault="00CA36F5" w:rsidP="00B635B7">
      <w:r>
        <w:lastRenderedPageBreak/>
        <w:t xml:space="preserve">            &lt;dt&gt;First Name&lt;/dt&gt;</w:t>
      </w:r>
    </w:p>
    <w:p w:rsidR="00CA36F5" w:rsidRDefault="00CA36F5" w:rsidP="00B635B7">
      <w:r>
        <w:t xml:space="preserve">            &lt;dd class="control"&gt;&lt;/dd&gt;</w:t>
      </w:r>
    </w:p>
    <w:p w:rsidR="00CA36F5" w:rsidRDefault="00CA36F5" w:rsidP="00B635B7">
      <w:r>
        <w:t xml:space="preserve">            &lt;dt&gt;Last Name&lt;/dt&gt;</w:t>
      </w:r>
    </w:p>
    <w:p w:rsidR="00CA36F5" w:rsidRDefault="00CA36F5" w:rsidP="00B635B7">
      <w:r>
        <w:t xml:space="preserve">            &lt;dd class="control"&gt;&lt;/dd&gt;</w:t>
      </w:r>
    </w:p>
    <w:p w:rsidR="00CA36F5" w:rsidRDefault="00CA36F5" w:rsidP="00B635B7">
      <w:r>
        <w:t xml:space="preserve">            &lt;dt&gt;Date of Birth&lt;/dt&gt;</w:t>
      </w:r>
    </w:p>
    <w:p w:rsidR="00CA36F5" w:rsidRDefault="00CA36F5" w:rsidP="00B635B7">
      <w:r>
        <w:t xml:space="preserve">            &lt;dd class="control"&gt;&lt;/dd&gt;</w:t>
      </w:r>
    </w:p>
    <w:p w:rsidR="00CA36F5" w:rsidRDefault="00CA36F5" w:rsidP="00B635B7">
      <w:r>
        <w:t xml:space="preserve">         &lt;/dl&gt;</w:t>
      </w:r>
    </w:p>
    <w:p w:rsidR="00CA36F5" w:rsidRDefault="00CA36F5" w:rsidP="00B635B7">
      <w:r>
        <w:t xml:space="preserve">     &lt;/fieldset&gt;</w:t>
      </w:r>
    </w:p>
    <w:p w:rsidR="00CA36F5" w:rsidRDefault="00CA36F5" w:rsidP="00B635B7">
      <w:r>
        <w:t xml:space="preserve">     &lt;fieldset&gt;</w:t>
      </w:r>
    </w:p>
    <w:p w:rsidR="00CA36F5" w:rsidRDefault="00CA36F5" w:rsidP="00B635B7">
      <w:r>
        <w:t xml:space="preserve">        &lt;legend&gt;Contact Details&lt;/legend&gt;</w:t>
      </w:r>
    </w:p>
    <w:p w:rsidR="00CA36F5" w:rsidRDefault="00CA36F5" w:rsidP="00B635B7">
      <w:r>
        <w:t xml:space="preserve">        &lt;dl&gt;</w:t>
      </w:r>
    </w:p>
    <w:p w:rsidR="00CA36F5" w:rsidRDefault="00CA36F5" w:rsidP="00B635B7">
      <w:r>
        <w:t xml:space="preserve">            &lt;dt&gt;City&lt;/dt&gt;</w:t>
      </w:r>
    </w:p>
    <w:p w:rsidR="00CA36F5" w:rsidRDefault="00CA36F5" w:rsidP="00B635B7">
      <w:r>
        <w:t xml:space="preserve">            &lt;dd class="control"&gt;&lt;/dd&gt;</w:t>
      </w:r>
    </w:p>
    <w:p w:rsidR="00CA36F5" w:rsidRDefault="00CA36F5" w:rsidP="00B635B7">
      <w:r>
        <w:t xml:space="preserve">            &lt;dt&gt;State&lt;/dt&gt;</w:t>
      </w:r>
    </w:p>
    <w:p w:rsidR="00CA36F5" w:rsidRDefault="00CA36F5" w:rsidP="00B635B7">
      <w:r>
        <w:t xml:space="preserve">            &lt;dd class="control"&gt;&lt;/dd&gt;</w:t>
      </w:r>
    </w:p>
    <w:p w:rsidR="00CA36F5" w:rsidRDefault="00CA36F5" w:rsidP="00B635B7">
      <w:r>
        <w:t xml:space="preserve">            &lt;dt&gt;Postal Code&lt;/dt&gt;</w:t>
      </w:r>
    </w:p>
    <w:p w:rsidR="00CA36F5" w:rsidRDefault="00CA36F5" w:rsidP="00B635B7">
      <w:r>
        <w:t xml:space="preserve">            &lt;dd class="control"&gt;&lt;/dd&gt;</w:t>
      </w:r>
    </w:p>
    <w:p w:rsidR="00CA36F5" w:rsidRDefault="00CA36F5" w:rsidP="00B635B7">
      <w:r>
        <w:t xml:space="preserve">         &lt;/dl&gt;</w:t>
      </w:r>
    </w:p>
    <w:p w:rsidR="00CA36F5" w:rsidRDefault="00CA36F5" w:rsidP="00B635B7">
      <w:r>
        <w:t xml:space="preserve">     &lt;/fieldset&gt;</w:t>
      </w:r>
    </w:p>
    <w:p w:rsidR="00CA36F5" w:rsidRDefault="00CA36F5" w:rsidP="00B635B7">
      <w:r>
        <w:t>&lt;/body&gt;</w:t>
      </w:r>
    </w:p>
    <w:p w:rsidR="00CA36F5" w:rsidRDefault="00CA36F5" w:rsidP="00B635B7">
      <w:r>
        <w:t>&lt;/html&gt;</w:t>
      </w:r>
    </w:p>
    <w:p w:rsidR="00CA36F5" w:rsidRDefault="00CA36F5" w:rsidP="00B635B7"/>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lastRenderedPageBreak/>
        <w:t xml:space="preserve">    &lt;style&gt;</w:t>
      </w:r>
    </w:p>
    <w:p w:rsidR="00CA36F5" w:rsidRDefault="00CA36F5" w:rsidP="00B635B7">
      <w:r>
        <w:t xml:space="preserve">        fieldset {</w:t>
      </w:r>
    </w:p>
    <w:p w:rsidR="00CA36F5" w:rsidRDefault="00CA36F5" w:rsidP="00B635B7">
      <w:r>
        <w:t xml:space="preserve">            width: 400px;</w:t>
      </w:r>
    </w:p>
    <w:p w:rsidR="00CA36F5" w:rsidRDefault="00CA36F5" w:rsidP="00B635B7">
      <w:r>
        <w:t xml:space="preserve">            text-align: center;</w:t>
      </w:r>
    </w:p>
    <w:p w:rsidR="00CA36F5" w:rsidRDefault="00CA36F5" w:rsidP="00B635B7">
      <w:r>
        <w:t xml:space="preserve">            border-right: none;</w:t>
      </w:r>
    </w:p>
    <w:p w:rsidR="00CA36F5" w:rsidRDefault="00CA36F5" w:rsidP="00B635B7">
      <w:r>
        <w:t xml:space="preserve">            border-left: none;</w:t>
      </w:r>
    </w:p>
    <w:p w:rsidR="00CA36F5" w:rsidRDefault="00CA36F5" w:rsidP="00B635B7">
      <w:r>
        <w:t xml:space="preserve">            border-bottom: none;</w:t>
      </w:r>
    </w:p>
    <w:p w:rsidR="00CA36F5" w:rsidRDefault="00CA36F5" w:rsidP="00B635B7">
      <w:r>
        <w:t xml:space="preserve">        }</w:t>
      </w:r>
    </w:p>
    <w:p w:rsidR="00CA36F5" w:rsidRDefault="00CA36F5" w:rsidP="00B635B7">
      <w:r>
        <w:t xml:space="preserve">        legend {</w:t>
      </w:r>
    </w:p>
    <w:p w:rsidR="00CA36F5" w:rsidRDefault="00CA36F5" w:rsidP="00B635B7">
      <w:r>
        <w:t xml:space="preserve">            padding-left: 10px;</w:t>
      </w:r>
    </w:p>
    <w:p w:rsidR="00CA36F5" w:rsidRDefault="00CA36F5" w:rsidP="00B635B7">
      <w:r>
        <w:t xml:space="preserve">            padding-right: 10px;</w:t>
      </w:r>
    </w:p>
    <w:p w:rsidR="00CA36F5" w:rsidRDefault="00CA36F5" w:rsidP="00B635B7">
      <w:r>
        <w:t xml:space="preserve">        }</w:t>
      </w:r>
    </w:p>
    <w:p w:rsidR="00CA36F5" w:rsidRDefault="00CA36F5" w:rsidP="00B635B7">
      <w:r>
        <w:t xml:space="preserve">        .btn-create {</w:t>
      </w:r>
    </w:p>
    <w:p w:rsidR="00CA36F5" w:rsidRDefault="00CA36F5" w:rsidP="00B635B7">
      <w:r>
        <w:t xml:space="preserve">            margin-top: 20px;</w:t>
      </w:r>
    </w:p>
    <w:p w:rsidR="00CA36F5" w:rsidRDefault="00CA36F5" w:rsidP="00B635B7">
      <w:r>
        <w:t xml:space="preserve">            border:1px solid gray;</w:t>
      </w:r>
    </w:p>
    <w:p w:rsidR="00CA36F5" w:rsidRDefault="00CA36F5" w:rsidP="00B635B7">
      <w:r>
        <w:t xml:space="preserve">            width: 400px;</w:t>
      </w:r>
    </w:p>
    <w:p w:rsidR="00CA36F5" w:rsidRDefault="00CA36F5" w:rsidP="00B635B7">
      <w:r>
        <w:t xml:space="preserve">            text-align: center;</w:t>
      </w:r>
    </w:p>
    <w:p w:rsidR="00CA36F5" w:rsidRDefault="00CA36F5" w:rsidP="00B635B7">
      <w:r>
        <w:t xml:space="preserve">            border-radius: 20px;</w:t>
      </w:r>
    </w:p>
    <w:p w:rsidR="00CA36F5" w:rsidRDefault="00CA36F5" w:rsidP="00B635B7">
      <w:r>
        <w:t xml:space="preserve">            padding: 10px;</w:t>
      </w:r>
    </w:p>
    <w:p w:rsidR="00CA36F5" w:rsidRDefault="00CA36F5" w:rsidP="00B635B7">
      <w:r>
        <w:t xml:space="preserve">        }</w:t>
      </w:r>
    </w:p>
    <w:p w:rsidR="00CA36F5" w:rsidRDefault="00CA36F5" w:rsidP="00B635B7">
      <w:r>
        <w:t xml:space="preserve">    &lt;/style&gt;</w:t>
      </w:r>
    </w:p>
    <w:p w:rsidR="00CA36F5" w:rsidRDefault="00CA36F5" w:rsidP="00B635B7">
      <w:r>
        <w:t>&lt;/head&gt;</w:t>
      </w:r>
    </w:p>
    <w:p w:rsidR="00CA36F5" w:rsidRDefault="00CA36F5" w:rsidP="00B635B7">
      <w:r>
        <w:t>&lt;body&gt;</w:t>
      </w:r>
    </w:p>
    <w:p w:rsidR="00CA36F5" w:rsidRDefault="00CA36F5" w:rsidP="00B635B7">
      <w:r>
        <w:t xml:space="preserve">    &lt;fieldset&gt;</w:t>
      </w:r>
    </w:p>
    <w:p w:rsidR="00CA36F5" w:rsidRDefault="00CA36F5" w:rsidP="00B635B7">
      <w:r>
        <w:t xml:space="preserve">         &lt;legend&gt; New to Amazon? &lt;/legend&gt;</w:t>
      </w:r>
    </w:p>
    <w:p w:rsidR="00CA36F5" w:rsidRDefault="00CA36F5" w:rsidP="00B635B7">
      <w:r>
        <w:t xml:space="preserve">         &lt;div class="btn-create"&gt;Create new Account&lt;/div&gt;</w:t>
      </w:r>
    </w:p>
    <w:p w:rsidR="00CA36F5" w:rsidRDefault="00CA36F5" w:rsidP="00B635B7">
      <w:r>
        <w:t xml:space="preserve">    &lt;/fieldset&gt;</w:t>
      </w:r>
    </w:p>
    <w:p w:rsidR="00CA36F5" w:rsidRDefault="00CA36F5" w:rsidP="00B635B7">
      <w:r>
        <w:t>&lt;/body&gt;</w:t>
      </w:r>
    </w:p>
    <w:p w:rsidR="00CA36F5" w:rsidRDefault="00CA36F5" w:rsidP="00B635B7">
      <w:r>
        <w:t>&lt;/html&gt;</w:t>
      </w:r>
    </w:p>
    <w:p w:rsidR="00CA36F5" w:rsidRDefault="00CA36F5" w:rsidP="00B635B7"/>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t xml:space="preserve">    &lt;style&gt;</w:t>
      </w:r>
    </w:p>
    <w:p w:rsidR="00CA36F5" w:rsidRDefault="00CA36F5" w:rsidP="00B635B7">
      <w:r>
        <w:t xml:space="preserve">        body {</w:t>
      </w:r>
    </w:p>
    <w:p w:rsidR="00CA36F5" w:rsidRDefault="00CA36F5" w:rsidP="00B635B7">
      <w:r>
        <w:t xml:space="preserve">            background-color: lightgray;</w:t>
      </w:r>
    </w:p>
    <w:p w:rsidR="00CA36F5" w:rsidRDefault="00CA36F5" w:rsidP="00B635B7">
      <w:r>
        <w:t xml:space="preserve">        }</w:t>
      </w:r>
    </w:p>
    <w:p w:rsidR="00CA36F5" w:rsidRDefault="00CA36F5" w:rsidP="00B635B7">
      <w:r>
        <w:t xml:space="preserve">        fieldset {</w:t>
      </w:r>
    </w:p>
    <w:p w:rsidR="00CA36F5" w:rsidRDefault="00CA36F5" w:rsidP="00B635B7">
      <w:r>
        <w:t xml:space="preserve">            background-color: white;</w:t>
      </w:r>
    </w:p>
    <w:p w:rsidR="00CA36F5" w:rsidRDefault="00CA36F5" w:rsidP="00B635B7">
      <w:r>
        <w:t xml:space="preserve">            height: 300px;</w:t>
      </w:r>
    </w:p>
    <w:p w:rsidR="00CA36F5" w:rsidRDefault="00CA36F5" w:rsidP="00B635B7">
      <w:r>
        <w:t xml:space="preserve">            border-radius: 50px;</w:t>
      </w:r>
    </w:p>
    <w:p w:rsidR="00CA36F5" w:rsidRDefault="00CA36F5" w:rsidP="00B635B7">
      <w:r>
        <w:t xml:space="preserve">            margin-top: 100px;</w:t>
      </w:r>
    </w:p>
    <w:p w:rsidR="00CA36F5" w:rsidRDefault="00CA36F5" w:rsidP="00B635B7">
      <w:r>
        <w:t xml:space="preserve">        }</w:t>
      </w:r>
    </w:p>
    <w:p w:rsidR="00CA36F5" w:rsidRDefault="00CA36F5" w:rsidP="00B635B7">
      <w:r>
        <w:t xml:space="preserve">        legend {</w:t>
      </w:r>
    </w:p>
    <w:p w:rsidR="00CA36F5" w:rsidRDefault="00CA36F5" w:rsidP="00B635B7">
      <w:r>
        <w:t xml:space="preserve">            text-align: center;</w:t>
      </w:r>
    </w:p>
    <w:p w:rsidR="00CA36F5" w:rsidRDefault="00CA36F5" w:rsidP="00B635B7">
      <w:r>
        <w:t xml:space="preserve">            width: 80%;</w:t>
      </w:r>
    </w:p>
    <w:p w:rsidR="00CA36F5" w:rsidRDefault="00CA36F5" w:rsidP="00B635B7">
      <w:r>
        <w:t xml:space="preserve">            padding: 30px;</w:t>
      </w:r>
    </w:p>
    <w:p w:rsidR="00CA36F5" w:rsidRDefault="00CA36F5" w:rsidP="00B635B7">
      <w:r>
        <w:t xml:space="preserve">            height: 40px;</w:t>
      </w:r>
    </w:p>
    <w:p w:rsidR="00CA36F5" w:rsidRDefault="00CA36F5" w:rsidP="00B635B7">
      <w:r>
        <w:t xml:space="preserve">            border: 1px solid gray;</w:t>
      </w:r>
    </w:p>
    <w:p w:rsidR="00CA36F5" w:rsidRDefault="00CA36F5" w:rsidP="00B635B7">
      <w:r>
        <w:t xml:space="preserve">            background-color: white;</w:t>
      </w:r>
    </w:p>
    <w:p w:rsidR="00CA36F5" w:rsidRDefault="00CA36F5" w:rsidP="00B635B7">
      <w:r>
        <w:t xml:space="preserve">            border-radius: 50px;</w:t>
      </w:r>
    </w:p>
    <w:p w:rsidR="00CA36F5" w:rsidRDefault="00CA36F5" w:rsidP="00B635B7">
      <w:r>
        <w:t xml:space="preserve">            display: flex;</w:t>
      </w:r>
    </w:p>
    <w:p w:rsidR="00CA36F5" w:rsidRDefault="00CA36F5" w:rsidP="00B635B7">
      <w:r>
        <w:t xml:space="preserve">            justify-content: space-around;</w:t>
      </w:r>
    </w:p>
    <w:p w:rsidR="00CA36F5" w:rsidRDefault="00CA36F5" w:rsidP="00B635B7">
      <w:r>
        <w:t xml:space="preserve">            box-shadow: 5px 5px 2px black;</w:t>
      </w:r>
    </w:p>
    <w:p w:rsidR="00CA36F5" w:rsidRDefault="00CA36F5" w:rsidP="00B635B7">
      <w:r>
        <w:lastRenderedPageBreak/>
        <w:t xml:space="preserve">        }</w:t>
      </w:r>
    </w:p>
    <w:p w:rsidR="00CA36F5" w:rsidRDefault="00CA36F5" w:rsidP="00B635B7">
      <w:r>
        <w:t xml:space="preserve">        legend span {</w:t>
      </w:r>
    </w:p>
    <w:p w:rsidR="00CA36F5" w:rsidRDefault="00CA36F5" w:rsidP="00B635B7">
      <w:r>
        <w:t xml:space="preserve">            font-size: 50px;</w:t>
      </w:r>
    </w:p>
    <w:p w:rsidR="00CA36F5" w:rsidRDefault="00CA36F5" w:rsidP="00B635B7">
      <w:r>
        <w:t xml:space="preserve">        }</w:t>
      </w:r>
    </w:p>
    <w:p w:rsidR="00CA36F5" w:rsidRDefault="00CA36F5" w:rsidP="00B635B7">
      <w:r>
        <w:t xml:space="preserve">    &lt;/style&gt;</w:t>
      </w:r>
    </w:p>
    <w:p w:rsidR="00CA36F5" w:rsidRDefault="00CA36F5" w:rsidP="00B635B7">
      <w:r>
        <w:t xml:space="preserve">    &lt;link rel="stylesheet" href="../node_modules/bootstrap-icons/font/bootstrap-icons.css"&gt;</w:t>
      </w:r>
    </w:p>
    <w:p w:rsidR="00CA36F5" w:rsidRDefault="00CA36F5" w:rsidP="00B635B7">
      <w:r>
        <w:t>&lt;/head&gt;</w:t>
      </w:r>
    </w:p>
    <w:p w:rsidR="00CA36F5" w:rsidRDefault="00CA36F5" w:rsidP="00B635B7">
      <w:r>
        <w:t>&lt;body&gt;</w:t>
      </w:r>
    </w:p>
    <w:p w:rsidR="00CA36F5" w:rsidRDefault="00CA36F5" w:rsidP="00B635B7">
      <w:r>
        <w:t xml:space="preserve">    &lt;fieldset&gt;</w:t>
      </w:r>
    </w:p>
    <w:p w:rsidR="00CA36F5" w:rsidRDefault="00CA36F5" w:rsidP="00B635B7">
      <w:r>
        <w:t xml:space="preserve">          &lt;legend&gt;</w:t>
      </w:r>
    </w:p>
    <w:p w:rsidR="00CA36F5" w:rsidRDefault="00CA36F5" w:rsidP="00B635B7">
      <w:r>
        <w:t xml:space="preserve">            &lt;span class="bi bi-airplane"&gt;&lt;/span&gt;</w:t>
      </w:r>
    </w:p>
    <w:p w:rsidR="00CA36F5" w:rsidRDefault="00CA36F5" w:rsidP="00B635B7">
      <w:r>
        <w:t xml:space="preserve">            &lt;span class="bi bi-train-lightrail-front-fill"&gt;&lt;/span&gt;</w:t>
      </w:r>
    </w:p>
    <w:p w:rsidR="00CA36F5" w:rsidRDefault="00CA36F5" w:rsidP="00B635B7">
      <w:r>
        <w:t xml:space="preserve">            &lt;span class="bi bi-bus-front"&gt;&lt;/span&gt;</w:t>
      </w:r>
    </w:p>
    <w:p w:rsidR="00CA36F5" w:rsidRDefault="00CA36F5" w:rsidP="00B635B7">
      <w:r>
        <w:t xml:space="preserve">            &lt;span class="bi bi-umbrella"&gt;&lt;/span&gt;</w:t>
      </w:r>
    </w:p>
    <w:p w:rsidR="00CA36F5" w:rsidRDefault="00CA36F5" w:rsidP="00B635B7">
      <w:r>
        <w:t xml:space="preserve">          &lt;/legend&gt;</w:t>
      </w:r>
    </w:p>
    <w:p w:rsidR="00CA36F5" w:rsidRDefault="00CA36F5" w:rsidP="00B635B7">
      <w:r>
        <w:t xml:space="preserve">    &lt;/fieldset&gt;</w:t>
      </w:r>
    </w:p>
    <w:p w:rsidR="00CA36F5" w:rsidRDefault="00CA36F5" w:rsidP="00B635B7">
      <w:r>
        <w:t>&lt;/body&gt;</w:t>
      </w:r>
    </w:p>
    <w:p w:rsidR="00CA36F5" w:rsidRDefault="00CA36F5" w:rsidP="00B635B7">
      <w:r>
        <w:t>&lt;/html&gt;</w:t>
      </w:r>
    </w:p>
    <w:p w:rsidR="00CA36F5" w:rsidRDefault="00CA36F5" w:rsidP="00B635B7"/>
    <w:p w:rsidR="00CA36F5" w:rsidRPr="00E81493" w:rsidRDefault="00CA36F5" w:rsidP="00B635B7">
      <w:pPr>
        <w:rPr>
          <w:b/>
          <w:bCs/>
          <w:rPrChange w:id="102" w:author="Priyanshu Solon" w:date="2025-05-22T22:44:00Z">
            <w:rPr/>
          </w:rPrChange>
        </w:rPr>
      </w:pPr>
      <w:r w:rsidRPr="00E81493">
        <w:rPr>
          <w:b/>
          <w:bCs/>
          <w:rPrChange w:id="103" w:author="Priyanshu Solon" w:date="2025-05-22T22:44:00Z">
            <w:rPr/>
          </w:rPrChange>
        </w:rPr>
        <w:t xml:space="preserve">                        HTML Horizontal Line</w:t>
      </w:r>
    </w:p>
    <w:p w:rsidR="00CA36F5" w:rsidRDefault="00CA36F5" w:rsidP="00B635B7">
      <w:r>
        <w:t>- It is defined using &lt;hr&gt; element.</w:t>
      </w:r>
    </w:p>
    <w:p w:rsidR="00CA36F5" w:rsidRDefault="00CA36F5" w:rsidP="00B635B7">
      <w:r>
        <w:t>- It is a horizontal line with size and color.</w:t>
      </w:r>
    </w:p>
    <w:p w:rsidR="00CA36F5" w:rsidRDefault="00CA36F5" w:rsidP="00B635B7"/>
    <w:p w:rsidR="00CA36F5" w:rsidRDefault="00CA36F5" w:rsidP="00B635B7">
      <w:r>
        <w:t>Syntax:</w:t>
      </w:r>
    </w:p>
    <w:p w:rsidR="00CA36F5" w:rsidRDefault="00CA36F5" w:rsidP="00B635B7">
      <w:r>
        <w:t xml:space="preserve">    &lt;hr size="10" noshade  color="red"  width="50%"&gt;</w:t>
      </w:r>
    </w:p>
    <w:p w:rsidR="00CA36F5" w:rsidRDefault="00CA36F5" w:rsidP="00B635B7"/>
    <w:p w:rsidR="00CA36F5" w:rsidRDefault="00CA36F5" w:rsidP="00B635B7">
      <w:r>
        <w:t xml:space="preserve">    size        : thickness of line</w:t>
      </w:r>
    </w:p>
    <w:p w:rsidR="00CA36F5" w:rsidRDefault="00CA36F5" w:rsidP="00B635B7">
      <w:r>
        <w:t xml:space="preserve">    noshade    : allows to set color for line.</w:t>
      </w:r>
    </w:p>
    <w:p w:rsidR="00CA36F5" w:rsidRDefault="00CA36F5" w:rsidP="00B635B7"/>
    <w:p w:rsidR="00CA36F5" w:rsidRDefault="00CA36F5" w:rsidP="00B635B7">
      <w:r>
        <w:lastRenderedPageBreak/>
        <w:t>07/04</w:t>
      </w:r>
    </w:p>
    <w:p w:rsidR="00CA36F5" w:rsidRDefault="00CA36F5" w:rsidP="00B635B7">
      <w:r>
        <w:t>=====</w:t>
      </w:r>
    </w:p>
    <w:p w:rsidR="00CA36F5" w:rsidRDefault="00CA36F5" w:rsidP="00B635B7"/>
    <w:p w:rsidR="00CA36F5" w:rsidRDefault="00CA36F5" w:rsidP="00B635B7">
      <w:r>
        <w:t>Details &amp; Summary</w:t>
      </w:r>
    </w:p>
    <w:p w:rsidR="00CA36F5" w:rsidRDefault="00CA36F5" w:rsidP="00B635B7">
      <w:r>
        <w:t>Fieldset &amp; Legend</w:t>
      </w:r>
    </w:p>
    <w:p w:rsidR="00CA36F5" w:rsidRDefault="00CA36F5" w:rsidP="00B635B7">
      <w:r>
        <w:t>Order and Unordered List</w:t>
      </w:r>
    </w:p>
    <w:p w:rsidR="00CA36F5" w:rsidRDefault="00CA36F5" w:rsidP="00B635B7">
      <w:r>
        <w:t>Data List</w:t>
      </w:r>
    </w:p>
    <w:p w:rsidR="00CA36F5" w:rsidRDefault="00CA36F5" w:rsidP="00B635B7">
      <w:r>
        <w:t>HR Line</w:t>
      </w:r>
    </w:p>
    <w:p w:rsidR="00CA36F5" w:rsidRDefault="00CA36F5" w:rsidP="00B635B7"/>
    <w:p w:rsidR="00CA36F5" w:rsidRPr="00E81493" w:rsidRDefault="00CA36F5" w:rsidP="00B635B7">
      <w:pPr>
        <w:rPr>
          <w:b/>
          <w:bCs/>
          <w:rPrChange w:id="104" w:author="Priyanshu Solon" w:date="2025-05-22T22:44:00Z">
            <w:rPr/>
          </w:rPrChange>
        </w:rPr>
      </w:pPr>
      <w:r w:rsidRPr="00E81493">
        <w:rPr>
          <w:b/>
          <w:bCs/>
          <w:rPrChange w:id="105" w:author="Priyanshu Solon" w:date="2025-05-22T22:44:00Z">
            <w:rPr/>
          </w:rPrChange>
        </w:rPr>
        <w:t xml:space="preserve">                         Text Formatting in HTML</w:t>
      </w:r>
    </w:p>
    <w:p w:rsidR="00CA36F5" w:rsidRPr="00E81493" w:rsidRDefault="00CA36F5" w:rsidP="00B635B7">
      <w:pPr>
        <w:rPr>
          <w:b/>
          <w:bCs/>
          <w:rPrChange w:id="106" w:author="Priyanshu Solon" w:date="2025-05-22T22:44:00Z">
            <w:rPr/>
          </w:rPrChange>
        </w:rPr>
      </w:pPr>
      <w:r w:rsidRPr="00E81493">
        <w:rPr>
          <w:b/>
          <w:bCs/>
          <w:rPrChange w:id="107" w:author="Priyanshu Solon" w:date="2025-05-22T22:44:00Z">
            <w:rPr/>
          </w:rPrChange>
        </w:rPr>
        <w:t>1. Font</w:t>
      </w:r>
    </w:p>
    <w:p w:rsidR="00CA36F5" w:rsidRDefault="00CA36F5" w:rsidP="00B635B7">
      <w:r>
        <w:t xml:space="preserve"> - It allows to configure a face, size &amp; color for text.</w:t>
      </w:r>
    </w:p>
    <w:p w:rsidR="00CA36F5" w:rsidRDefault="00CA36F5" w:rsidP="00B635B7">
      <w:r>
        <w:t xml:space="preserve"> </w:t>
      </w:r>
    </w:p>
    <w:p w:rsidR="00CA36F5" w:rsidRDefault="00CA36F5" w:rsidP="00B635B7">
      <w:r>
        <w:t xml:space="preserve">    face        : It refers to font family name.</w:t>
      </w:r>
    </w:p>
    <w:p w:rsidR="00CA36F5" w:rsidRDefault="00CA36F5" w:rsidP="00B635B7"/>
    <w:p w:rsidR="00CA36F5" w:rsidRDefault="00CA36F5" w:rsidP="00B635B7">
      <w:r>
        <w:t xml:space="preserve">    size        : It refers to level number 1 to 7.</w:t>
      </w:r>
    </w:p>
    <w:p w:rsidR="00CA36F5" w:rsidRDefault="00CA36F5" w:rsidP="00B635B7"/>
    <w:p w:rsidR="00CA36F5" w:rsidRDefault="00CA36F5" w:rsidP="00B635B7">
      <w:r>
        <w:t xml:space="preserve">    color    : It refers color name, shade or hexadecimal code.</w:t>
      </w:r>
    </w:p>
    <w:p w:rsidR="00CA36F5" w:rsidRDefault="00CA36F5" w:rsidP="00B635B7"/>
    <w:p w:rsidR="00CA36F5" w:rsidRDefault="00CA36F5" w:rsidP="00B635B7">
      <w:r>
        <w:t>Syntax:</w:t>
      </w:r>
    </w:p>
    <w:p w:rsidR="00CA36F5" w:rsidRDefault="00CA36F5" w:rsidP="00B635B7">
      <w:r>
        <w:t xml:space="preserve">    &lt;font face="Arial"  size="6"  color="#ff00ff"&gt;  Your Text &lt;/font&gt;</w:t>
      </w:r>
    </w:p>
    <w:p w:rsidR="00CA36F5" w:rsidRDefault="00CA36F5" w:rsidP="00B635B7"/>
    <w:p w:rsidR="00CA36F5" w:rsidRDefault="00CA36F5" w:rsidP="00B635B7">
      <w:r>
        <w:t>FAQ's:</w:t>
      </w:r>
    </w:p>
    <w:p w:rsidR="00CA36F5" w:rsidRPr="00E81493" w:rsidRDefault="00CA36F5" w:rsidP="00B635B7">
      <w:pPr>
        <w:rPr>
          <w:b/>
          <w:bCs/>
          <w:rPrChange w:id="108" w:author="Priyanshu Solon" w:date="2025-05-22T22:44:00Z">
            <w:rPr/>
          </w:rPrChange>
        </w:rPr>
      </w:pPr>
      <w:r w:rsidRPr="00E81493">
        <w:rPr>
          <w:b/>
          <w:bCs/>
          <w:rPrChange w:id="109" w:author="Priyanshu Solon" w:date="2025-05-22T22:44:00Z">
            <w:rPr/>
          </w:rPrChange>
        </w:rPr>
        <w:t>1. Why the size is only 7, what it refers to ?</w:t>
      </w:r>
    </w:p>
    <w:p w:rsidR="00CA36F5" w:rsidRDefault="00CA36F5" w:rsidP="00B635B7">
      <w:r>
        <w:t>A. It refers to Level number, which represents default sizes like</w:t>
      </w:r>
    </w:p>
    <w:p w:rsidR="00CA36F5" w:rsidRDefault="00CA36F5" w:rsidP="00B635B7">
      <w:r>
        <w:t xml:space="preserve">        small</w:t>
      </w:r>
    </w:p>
    <w:p w:rsidR="00CA36F5" w:rsidRDefault="00CA36F5" w:rsidP="00B635B7">
      <w:r>
        <w:t xml:space="preserve">        normal</w:t>
      </w:r>
    </w:p>
    <w:p w:rsidR="00CA36F5" w:rsidRDefault="00CA36F5" w:rsidP="00B635B7">
      <w:r>
        <w:t xml:space="preserve">        large</w:t>
      </w:r>
    </w:p>
    <w:p w:rsidR="00CA36F5" w:rsidRDefault="00CA36F5" w:rsidP="00B635B7">
      <w:r>
        <w:t xml:space="preserve">        x-large</w:t>
      </w:r>
    </w:p>
    <w:p w:rsidR="00CA36F5" w:rsidRDefault="00CA36F5" w:rsidP="00B635B7">
      <w:r>
        <w:lastRenderedPageBreak/>
        <w:t xml:space="preserve">        xx-large</w:t>
      </w:r>
    </w:p>
    <w:p w:rsidR="00CA36F5" w:rsidRDefault="00CA36F5" w:rsidP="00B635B7">
      <w:r>
        <w:t xml:space="preserve">        xxx-large etc.</w:t>
      </w:r>
    </w:p>
    <w:p w:rsidR="00CA36F5" w:rsidRDefault="00CA36F5" w:rsidP="00B635B7"/>
    <w:p w:rsidR="00CA36F5" w:rsidRPr="00E81493" w:rsidRDefault="00CA36F5" w:rsidP="00B635B7">
      <w:pPr>
        <w:rPr>
          <w:b/>
          <w:bCs/>
          <w:rPrChange w:id="110" w:author="Priyanshu Solon" w:date="2025-05-22T22:44:00Z">
            <w:rPr/>
          </w:rPrChange>
        </w:rPr>
      </w:pPr>
      <w:r w:rsidRPr="00E81493">
        <w:rPr>
          <w:b/>
          <w:bCs/>
          <w:rPrChange w:id="111" w:author="Priyanshu Solon" w:date="2025-05-22T22:44:00Z">
            <w:rPr/>
          </w:rPrChange>
        </w:rPr>
        <w:t>2. What are web safe fonts?</w:t>
      </w:r>
    </w:p>
    <w:p w:rsidR="00CA36F5" w:rsidRDefault="00CA36F5" w:rsidP="00B635B7">
      <w:r>
        <w:t>A. They refer to default fonts available across all devices.</w:t>
      </w:r>
    </w:p>
    <w:p w:rsidR="00CA36F5" w:rsidRDefault="00CA36F5" w:rsidP="00B635B7">
      <w:r>
        <w:t xml:space="preserve">     The web safe fonts are</w:t>
      </w:r>
    </w:p>
    <w:p w:rsidR="00CA36F5" w:rsidRDefault="00CA36F5" w:rsidP="00B635B7">
      <w:r>
        <w:t xml:space="preserve">        a) Serif</w:t>
      </w:r>
    </w:p>
    <w:p w:rsidR="00CA36F5" w:rsidRDefault="00CA36F5" w:rsidP="00B635B7">
      <w:r>
        <w:t xml:space="preserve">        b) Sans Serif</w:t>
      </w:r>
    </w:p>
    <w:p w:rsidR="00CA36F5" w:rsidRDefault="00CA36F5" w:rsidP="00B635B7">
      <w:r>
        <w:t xml:space="preserve">        c) Monospace</w:t>
      </w:r>
    </w:p>
    <w:p w:rsidR="00CA36F5" w:rsidRDefault="00CA36F5" w:rsidP="00B635B7"/>
    <w:p w:rsidR="00CA36F5" w:rsidRDefault="00CA36F5" w:rsidP="00B635B7">
      <w:r>
        <w:t>Note: Don't use &lt;font&gt; element in modern web design. It is recommended to use</w:t>
      </w:r>
    </w:p>
    <w:p w:rsidR="00CA36F5" w:rsidRDefault="00CA36F5" w:rsidP="00B635B7">
      <w:r>
        <w:t xml:space="preserve">      CSS styles.</w:t>
      </w:r>
    </w:p>
    <w:p w:rsidR="00CA36F5" w:rsidRDefault="00CA36F5" w:rsidP="00B635B7"/>
    <w:p w:rsidR="00CA36F5" w:rsidRPr="00E81493" w:rsidRDefault="00CA36F5" w:rsidP="00B635B7">
      <w:pPr>
        <w:rPr>
          <w:b/>
          <w:bCs/>
          <w:rPrChange w:id="112" w:author="Priyanshu Solon" w:date="2025-05-22T22:44:00Z">
            <w:rPr/>
          </w:rPrChange>
        </w:rPr>
      </w:pPr>
      <w:r w:rsidRPr="00E81493">
        <w:rPr>
          <w:b/>
          <w:bCs/>
          <w:rPrChange w:id="113" w:author="Priyanshu Solon" w:date="2025-05-22T22:44:00Z">
            <w:rPr/>
          </w:rPrChange>
        </w:rPr>
        <w:t>2. Text Styles &amp; Effects</w:t>
      </w:r>
    </w:p>
    <w:p w:rsidR="00CA36F5" w:rsidRDefault="00CA36F5" w:rsidP="00B635B7"/>
    <w:p w:rsidR="00CA36F5" w:rsidRDefault="00CA36F5" w:rsidP="00B635B7">
      <w:r>
        <w:t xml:space="preserve">        Bold            &lt;b&gt;</w:t>
      </w:r>
    </w:p>
    <w:p w:rsidR="00CA36F5" w:rsidRDefault="00CA36F5" w:rsidP="00B635B7">
      <w:r>
        <w:t xml:space="preserve">        Strong        &lt;strong&gt;</w:t>
      </w:r>
    </w:p>
    <w:p w:rsidR="00CA36F5" w:rsidRDefault="00CA36F5" w:rsidP="00B635B7">
      <w:r>
        <w:t xml:space="preserve">        Italics        &lt;i&gt;</w:t>
      </w:r>
    </w:p>
    <w:p w:rsidR="00CA36F5" w:rsidRDefault="00CA36F5" w:rsidP="00B635B7">
      <w:r>
        <w:t xml:space="preserve">        Emphasized    &lt;em&gt;</w:t>
      </w:r>
    </w:p>
    <w:p w:rsidR="00CA36F5" w:rsidRDefault="00CA36F5" w:rsidP="00B635B7">
      <w:r>
        <w:t xml:space="preserve">        Underline    &lt;u&gt;</w:t>
      </w:r>
    </w:p>
    <w:p w:rsidR="00CA36F5" w:rsidRDefault="00CA36F5" w:rsidP="00B635B7">
      <w:r>
        <w:t xml:space="preserve">        Inserted         &lt;ins&gt;</w:t>
      </w:r>
    </w:p>
    <w:p w:rsidR="00CA36F5" w:rsidRDefault="00CA36F5" w:rsidP="00B635B7">
      <w:r>
        <w:t xml:space="preserve">        Strikeout         &lt;strike&gt;</w:t>
      </w:r>
    </w:p>
    <w:p w:rsidR="00CA36F5" w:rsidRDefault="00CA36F5" w:rsidP="00B635B7">
      <w:r>
        <w:t xml:space="preserve">        Deleted        &lt;del&gt;</w:t>
      </w:r>
    </w:p>
    <w:p w:rsidR="00CA36F5" w:rsidRDefault="00CA36F5" w:rsidP="00B635B7">
      <w:r>
        <w:t xml:space="preserve">        Super Script    &lt;sup&gt;</w:t>
      </w:r>
    </w:p>
    <w:p w:rsidR="00CA36F5" w:rsidRDefault="00CA36F5" w:rsidP="00B635B7">
      <w:r>
        <w:t xml:space="preserve">        Sub Script    &lt;sub&gt;</w:t>
      </w:r>
    </w:p>
    <w:p w:rsidR="00CA36F5" w:rsidRDefault="00CA36F5" w:rsidP="00B635B7"/>
    <w:p w:rsidR="00CA36F5" w:rsidRPr="00E81493" w:rsidRDefault="00CA36F5" w:rsidP="00B635B7">
      <w:pPr>
        <w:rPr>
          <w:b/>
          <w:bCs/>
          <w:rPrChange w:id="114" w:author="Priyanshu Solon" w:date="2025-05-22T22:44:00Z">
            <w:rPr/>
          </w:rPrChange>
        </w:rPr>
      </w:pPr>
      <w:r w:rsidRPr="00E81493">
        <w:rPr>
          <w:b/>
          <w:bCs/>
          <w:rPrChange w:id="115" w:author="Priyanshu Solon" w:date="2025-05-22T22:44:00Z">
            <w:rPr/>
          </w:rPrChange>
        </w:rPr>
        <w:t>FAQ: What is difference between &lt;b&gt; &amp; &lt;strong&gt; ?</w:t>
      </w:r>
    </w:p>
    <w:p w:rsidR="00CA36F5" w:rsidRDefault="00CA36F5" w:rsidP="00B635B7">
      <w:r>
        <w:t>Ans:   HTML provides different elements for documentation.</w:t>
      </w:r>
    </w:p>
    <w:p w:rsidR="00CA36F5" w:rsidRDefault="00CA36F5" w:rsidP="00B635B7">
      <w:r>
        <w:t xml:space="preserve">      The elements are categorized into</w:t>
      </w:r>
    </w:p>
    <w:p w:rsidR="00CA36F5" w:rsidRDefault="00CA36F5" w:rsidP="00B635B7">
      <w:r>
        <w:lastRenderedPageBreak/>
        <w:t xml:space="preserve">        a) Design Mode</w:t>
      </w:r>
    </w:p>
    <w:p w:rsidR="00CA36F5" w:rsidRDefault="00CA36F5" w:rsidP="00B635B7">
      <w:r>
        <w:t xml:space="preserve">        b) Review Mode</w:t>
      </w:r>
    </w:p>
    <w:p w:rsidR="00CA36F5" w:rsidRDefault="00CA36F5" w:rsidP="00B635B7">
      <w:r>
        <w:t xml:space="preserve">      The Review mode elements are</w:t>
      </w:r>
    </w:p>
    <w:p w:rsidR="00CA36F5" w:rsidRDefault="00CA36F5" w:rsidP="00B635B7">
      <w:r>
        <w:t xml:space="preserve">        &lt;em&gt;</w:t>
      </w:r>
    </w:p>
    <w:p w:rsidR="00CA36F5" w:rsidRDefault="00CA36F5" w:rsidP="00B635B7">
      <w:r>
        <w:t xml:space="preserve">        &lt;strong&gt;</w:t>
      </w:r>
    </w:p>
    <w:p w:rsidR="00CA36F5" w:rsidRDefault="00CA36F5" w:rsidP="00B635B7">
      <w:r>
        <w:t xml:space="preserve">        &lt;ins&gt;</w:t>
      </w:r>
    </w:p>
    <w:p w:rsidR="00CA36F5" w:rsidRDefault="00CA36F5" w:rsidP="00B635B7">
      <w:r>
        <w:t xml:space="preserve">        &lt;del&gt;</w:t>
      </w:r>
    </w:p>
    <w:p w:rsidR="00CA36F5" w:rsidRDefault="00CA36F5" w:rsidP="00B635B7">
      <w:r>
        <w:t xml:space="preserve">     You have to avoid them while going live. [production]</w:t>
      </w:r>
    </w:p>
    <w:p w:rsidR="00CA36F5" w:rsidRDefault="00CA36F5" w:rsidP="00B635B7">
      <w:r>
        <w:t xml:space="preserve">     The design mode elements are</w:t>
      </w:r>
    </w:p>
    <w:p w:rsidR="00CA36F5" w:rsidRDefault="00CA36F5" w:rsidP="00B635B7">
      <w:r>
        <w:t xml:space="preserve">        &lt;i&gt;</w:t>
      </w:r>
    </w:p>
    <w:p w:rsidR="00CA36F5" w:rsidRDefault="00CA36F5" w:rsidP="00B635B7">
      <w:r>
        <w:t xml:space="preserve">        &lt;b&gt;</w:t>
      </w:r>
    </w:p>
    <w:p w:rsidR="00CA36F5" w:rsidRDefault="00CA36F5" w:rsidP="00B635B7">
      <w:r>
        <w:t xml:space="preserve">        &lt;u&gt;</w:t>
      </w:r>
    </w:p>
    <w:p w:rsidR="00CA36F5" w:rsidRDefault="00CA36F5" w:rsidP="00B635B7">
      <w:r>
        <w:t xml:space="preserve">        &lt;strike&gt;</w:t>
      </w:r>
    </w:p>
    <w:p w:rsidR="00CA36F5" w:rsidRDefault="00CA36F5" w:rsidP="00B635B7"/>
    <w:p w:rsidR="00CA36F5" w:rsidRDefault="00CA36F5" w:rsidP="00B635B7">
      <w:r>
        <w:t>Ex:</w:t>
      </w:r>
    </w:p>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&lt;title&gt;Document&lt;/title&gt;</w:t>
      </w:r>
    </w:p>
    <w:p w:rsidR="00CA36F5" w:rsidRDefault="00CA36F5" w:rsidP="00B635B7">
      <w:r>
        <w:t>&lt;/head&gt;</w:t>
      </w:r>
    </w:p>
    <w:p w:rsidR="00CA36F5" w:rsidRDefault="00CA36F5" w:rsidP="00B635B7">
      <w:r>
        <w:t>&lt;body&gt;</w:t>
      </w:r>
    </w:p>
    <w:p w:rsidR="00CA36F5" w:rsidRDefault="00CA36F5" w:rsidP="00B635B7">
      <w:r>
        <w:t xml:space="preserve">    &lt;div&gt;Font &lt;b&gt;Bold&lt;/b&gt; is similar to &lt;strong&gt;Strong&lt;/strong&gt; &lt;/div&gt;</w:t>
      </w:r>
    </w:p>
    <w:p w:rsidR="00CA36F5" w:rsidRDefault="00CA36F5" w:rsidP="00B635B7">
      <w:r>
        <w:t xml:space="preserve">    &lt;div&gt;Font &lt;i&gt;Italics&lt;/i&gt; is similar to &lt;em&gt;Emphasized&lt;/em&gt; &lt;/div&gt;</w:t>
      </w:r>
    </w:p>
    <w:p w:rsidR="00CA36F5" w:rsidRDefault="00CA36F5" w:rsidP="00B635B7">
      <w:r>
        <w:t xml:space="preserve">    &lt;div&gt;Text &lt;u&gt;Underline&lt;/u&gt; is similar to &lt;ins&gt;Inserted&lt;/ins&gt; &lt;/div&gt;</w:t>
      </w:r>
    </w:p>
    <w:p w:rsidR="00CA36F5" w:rsidRDefault="00CA36F5" w:rsidP="00B635B7">
      <w:r>
        <w:t xml:space="preserve">    &lt;div&gt;Text &lt;strike&gt;Strikeout&lt;/strike&gt; is similar to &lt;del&gt;Deleted&lt;/del&gt; &lt;/div&gt;</w:t>
      </w:r>
    </w:p>
    <w:p w:rsidR="00CA36F5" w:rsidRDefault="00CA36F5" w:rsidP="00B635B7">
      <w:r>
        <w:t xml:space="preserve">    &lt;div&gt; 5&lt;sup&gt;th&lt;/sup&gt; Anniversary &lt;/div&gt;</w:t>
      </w:r>
    </w:p>
    <w:p w:rsidR="00CA36F5" w:rsidRDefault="00CA36F5" w:rsidP="00B635B7">
      <w:r>
        <w:t xml:space="preserve">    &lt;div&gt; H&lt;sub&gt;2&lt;/sub&gt;O &lt;/div&gt;</w:t>
      </w:r>
    </w:p>
    <w:p w:rsidR="00CA36F5" w:rsidRDefault="00CA36F5" w:rsidP="00B635B7">
      <w:r>
        <w:lastRenderedPageBreak/>
        <w:t>&lt;/body&gt;</w:t>
      </w:r>
    </w:p>
    <w:p w:rsidR="00CA36F5" w:rsidRDefault="00CA36F5" w:rsidP="00B635B7">
      <w:r>
        <w:t>&lt;/html&gt;</w:t>
      </w:r>
    </w:p>
    <w:p w:rsidR="00CA36F5" w:rsidRDefault="00CA36F5" w:rsidP="00B635B7"/>
    <w:p w:rsidR="00CA36F5" w:rsidRDefault="00CA36F5" w:rsidP="00B635B7"/>
    <w:p w:rsidR="00CA36F5" w:rsidRDefault="00CA36F5" w:rsidP="00B635B7"/>
    <w:p w:rsidR="00CA36F5" w:rsidRPr="00E81493" w:rsidRDefault="00CA36F5" w:rsidP="00B635B7">
      <w:pPr>
        <w:rPr>
          <w:b/>
          <w:bCs/>
          <w:rPrChange w:id="116" w:author="Priyanshu Solon" w:date="2025-05-22T22:44:00Z">
            <w:rPr/>
          </w:rPrChange>
        </w:rPr>
      </w:pPr>
      <w:r w:rsidRPr="00E81493">
        <w:rPr>
          <w:b/>
          <w:bCs/>
          <w:rPrChange w:id="117" w:author="Priyanshu Solon" w:date="2025-05-22T22:44:00Z">
            <w:rPr/>
          </w:rPrChange>
        </w:rPr>
        <w:t>CSS Text Styles</w:t>
      </w:r>
    </w:p>
    <w:p w:rsidR="00CA36F5" w:rsidRDefault="00CA36F5" w:rsidP="00B635B7"/>
    <w:p w:rsidR="00CA36F5" w:rsidRDefault="00CA36F5" w:rsidP="00B635B7">
      <w:r>
        <w:t xml:space="preserve">        font-family        : font face</w:t>
      </w:r>
    </w:p>
    <w:p w:rsidR="00CA36F5" w:rsidRDefault="00CA36F5" w:rsidP="00B635B7">
      <w:r>
        <w:t xml:space="preserve">        font-size            : text size</w:t>
      </w:r>
    </w:p>
    <w:p w:rsidR="00CA36F5" w:rsidRDefault="00CA36F5" w:rsidP="00B635B7">
      <w:r>
        <w:t xml:space="preserve">        font-weight        : bold</w:t>
      </w:r>
    </w:p>
    <w:p w:rsidR="00CA36F5" w:rsidRDefault="00CA36F5" w:rsidP="00B635B7">
      <w:r>
        <w:t xml:space="preserve">        font-style            : italics</w:t>
      </w:r>
    </w:p>
    <w:p w:rsidR="00CA36F5" w:rsidRDefault="00CA36F5" w:rsidP="00B635B7">
      <w:r>
        <w:t xml:space="preserve">        text-decoration    : underline, overline, line-through</w:t>
      </w:r>
    </w:p>
    <w:p w:rsidR="00CA36F5" w:rsidRDefault="00CA36F5" w:rsidP="00B635B7">
      <w:r>
        <w:t xml:space="preserve">                          [line style, color &amp; size]</w:t>
      </w:r>
    </w:p>
    <w:p w:rsidR="00CA36F5" w:rsidRDefault="00CA36F5" w:rsidP="00B635B7"/>
    <w:p w:rsidR="00CA36F5" w:rsidRDefault="00CA36F5" w:rsidP="00B635B7">
      <w:r>
        <w:t>Syntax:</w:t>
      </w:r>
    </w:p>
    <w:p w:rsidR="00CA36F5" w:rsidRDefault="00CA36F5" w:rsidP="00B635B7">
      <w:r>
        <w:t xml:space="preserve">    h1 {</w:t>
      </w:r>
    </w:p>
    <w:p w:rsidR="00CA36F5" w:rsidRDefault="00CA36F5" w:rsidP="00B635B7">
      <w:r>
        <w:t xml:space="preserve">        text-decoration: underline dotted 2px black;</w:t>
      </w:r>
    </w:p>
    <w:p w:rsidR="00CA36F5" w:rsidRDefault="00CA36F5" w:rsidP="00B635B7">
      <w:r>
        <w:t xml:space="preserve">    }</w:t>
      </w:r>
    </w:p>
    <w:p w:rsidR="00CA36F5" w:rsidRDefault="00CA36F5" w:rsidP="00B635B7"/>
    <w:p w:rsidR="00CA36F5" w:rsidRDefault="00CA36F5" w:rsidP="00B635B7">
      <w:r>
        <w:t>Ex:</w:t>
      </w:r>
    </w:p>
    <w:p w:rsidR="00CA36F5" w:rsidRDefault="00CA36F5" w:rsidP="00B635B7">
      <w:r>
        <w:t>Flipkart-Mobile</w:t>
      </w:r>
    </w:p>
    <w:p w:rsidR="00CA36F5" w:rsidRDefault="00CA36F5" w:rsidP="00B635B7"/>
    <w:p w:rsidR="00CA36F5" w:rsidRDefault="00CA36F5" w:rsidP="00B635B7">
      <w:r>
        <w:t>&lt;!DOCTYPE html&gt;</w:t>
      </w:r>
    </w:p>
    <w:p w:rsidR="00CA36F5" w:rsidRDefault="00CA36F5" w:rsidP="00B635B7">
      <w:r>
        <w:t>&lt;html lang="en"&gt;</w:t>
      </w:r>
    </w:p>
    <w:p w:rsidR="00CA36F5" w:rsidRDefault="00CA36F5" w:rsidP="00B635B7">
      <w:r>
        <w:t>&lt;head&gt;</w:t>
      </w:r>
    </w:p>
    <w:p w:rsidR="00CA36F5" w:rsidRDefault="00CA36F5" w:rsidP="00B635B7">
      <w:r>
        <w:t xml:space="preserve">    &lt;meta charset="UTF-8"&gt;</w:t>
      </w:r>
    </w:p>
    <w:p w:rsidR="00CA36F5" w:rsidRDefault="00CA36F5" w:rsidP="00B635B7">
      <w:r>
        <w:t xml:space="preserve">    &lt;meta name="viewport" content="width=device-width, initial-scale=1.0"&gt;</w:t>
      </w:r>
    </w:p>
    <w:p w:rsidR="00CA36F5" w:rsidRDefault="00CA36F5" w:rsidP="00B635B7">
      <w:r>
        <w:t xml:space="preserve">    &lt;title&gt;Flipkart&lt;/title&gt;</w:t>
      </w:r>
    </w:p>
    <w:p w:rsidR="00CA36F5" w:rsidRDefault="00CA36F5" w:rsidP="00B635B7">
      <w:r>
        <w:t xml:space="preserve">    &lt;style&gt;</w:t>
      </w:r>
    </w:p>
    <w:p w:rsidR="00CA36F5" w:rsidRDefault="00CA36F5" w:rsidP="00B635B7">
      <w:r>
        <w:lastRenderedPageBreak/>
        <w:t xml:space="preserve">        body {</w:t>
      </w:r>
    </w:p>
    <w:p w:rsidR="00CA36F5" w:rsidRDefault="00CA36F5" w:rsidP="00B635B7">
      <w:r>
        <w:t xml:space="preserve">            display: grid;</w:t>
      </w:r>
    </w:p>
    <w:p w:rsidR="00CA36F5" w:rsidRDefault="00CA36F5" w:rsidP="00B635B7">
      <w:r>
        <w:t xml:space="preserve">            grid-template-columns: 3fr 9fr;</w:t>
      </w:r>
    </w:p>
    <w:p w:rsidR="00CA36F5" w:rsidRDefault="00CA36F5" w:rsidP="00B635B7">
      <w:r>
        <w:t xml:space="preserve">            padding-top: 30px;</w:t>
      </w:r>
    </w:p>
    <w:p w:rsidR="00CA36F5" w:rsidRDefault="00CA36F5" w:rsidP="00B635B7">
      <w:r>
        <w:t xml:space="preserve">        }</w:t>
      </w:r>
    </w:p>
    <w:p w:rsidR="00CA36F5" w:rsidRDefault="00CA36F5" w:rsidP="00B635B7">
      <w:r>
        <w:t xml:space="preserve">        .rating {</w:t>
      </w:r>
    </w:p>
    <w:p w:rsidR="00CA36F5" w:rsidRDefault="00CA36F5" w:rsidP="00B635B7">
      <w:r>
        <w:t xml:space="preserve">            background-color: green;</w:t>
      </w:r>
    </w:p>
    <w:p w:rsidR="00CA36F5" w:rsidRDefault="00CA36F5" w:rsidP="00B635B7">
      <w:r>
        <w:t xml:space="preserve">            color:white;</w:t>
      </w:r>
    </w:p>
    <w:p w:rsidR="00CA36F5" w:rsidRDefault="00CA36F5" w:rsidP="00B635B7">
      <w:r>
        <w:t xml:space="preserve">            padding: 5px;</w:t>
      </w:r>
    </w:p>
    <w:p w:rsidR="00CA36F5" w:rsidRDefault="00CA36F5" w:rsidP="00B635B7">
      <w:r>
        <w:t xml:space="preserve">            border-radius: 5px;</w:t>
      </w:r>
    </w:p>
    <w:p w:rsidR="00CA36F5" w:rsidRDefault="00CA36F5" w:rsidP="00B635B7">
      <w:r>
        <w:t xml:space="preserve">        }</w:t>
      </w:r>
    </w:p>
    <w:p w:rsidR="00CA36F5" w:rsidRDefault="00CA36F5" w:rsidP="00B635B7">
      <w:r>
        <w:t xml:space="preserve">        ul {</w:t>
      </w:r>
    </w:p>
    <w:p w:rsidR="00CA36F5" w:rsidRDefault="00CA36F5" w:rsidP="00B635B7">
      <w:r>
        <w:t xml:space="preserve">            list-style: none;</w:t>
      </w:r>
    </w:p>
    <w:p w:rsidR="00CA36F5" w:rsidRDefault="00CA36F5" w:rsidP="00B635B7">
      <w:r>
        <w:t xml:space="preserve">            margin-left: -40px;</w:t>
      </w:r>
    </w:p>
    <w:p w:rsidR="00CA36F5" w:rsidRDefault="00CA36F5" w:rsidP="00B635B7">
      <w:r>
        <w:t xml:space="preserve">        }</w:t>
      </w:r>
    </w:p>
    <w:p w:rsidR="00CA36F5" w:rsidRDefault="00CA36F5" w:rsidP="00B635B7">
      <w:r>
        <w:t xml:space="preserve">        li {</w:t>
      </w:r>
    </w:p>
    <w:p w:rsidR="00CA36F5" w:rsidRDefault="00CA36F5" w:rsidP="00B635B7">
      <w:r>
        <w:t xml:space="preserve">            line-height: 30px;</w:t>
      </w:r>
    </w:p>
    <w:p w:rsidR="00CA36F5" w:rsidRDefault="00CA36F5" w:rsidP="00B635B7">
      <w:r>
        <w:t xml:space="preserve">            color:green;</w:t>
      </w:r>
    </w:p>
    <w:p w:rsidR="00CA36F5" w:rsidRDefault="00CA36F5" w:rsidP="00B635B7">
      <w:r>
        <w:t xml:space="preserve">        }</w:t>
      </w:r>
    </w:p>
    <w:p w:rsidR="00CA36F5" w:rsidRDefault="00CA36F5" w:rsidP="00B635B7">
      <w:r>
        <w:t xml:space="preserve">    &lt;/style&gt;</w:t>
      </w:r>
    </w:p>
    <w:p w:rsidR="00CA36F5" w:rsidRDefault="00CA36F5" w:rsidP="00B635B7">
      <w:r>
        <w:t xml:space="preserve">    &lt;link rel="stylesheet" href="../node_modules/bootstrap-icons/font/bootstrap-icons.css"&gt;</w:t>
      </w:r>
    </w:p>
    <w:p w:rsidR="00CA36F5" w:rsidRDefault="00CA36F5" w:rsidP="00B635B7">
      <w:r>
        <w:t>&lt;/head&gt;</w:t>
      </w:r>
    </w:p>
    <w:p w:rsidR="00CA36F5" w:rsidRDefault="00CA36F5" w:rsidP="00B635B7">
      <w:r>
        <w:t>&lt;body&gt;</w:t>
      </w:r>
    </w:p>
    <w:p w:rsidR="00CA36F5" w:rsidRDefault="00CA36F5" w:rsidP="00B635B7">
      <w:r>
        <w:t xml:space="preserve">    &lt;div&gt;</w:t>
      </w:r>
    </w:p>
    <w:p w:rsidR="00CA36F5" w:rsidRDefault="00CA36F5" w:rsidP="00B635B7"/>
    <w:p w:rsidR="00CA36F5" w:rsidRDefault="00CA36F5" w:rsidP="00B635B7">
      <w:r>
        <w:t xml:space="preserve">    &lt;/div&gt;</w:t>
      </w:r>
    </w:p>
    <w:p w:rsidR="00CA36F5" w:rsidRDefault="00CA36F5" w:rsidP="00B635B7">
      <w:r>
        <w:t xml:space="preserve">    &lt;div&gt;</w:t>
      </w:r>
    </w:p>
    <w:p w:rsidR="00CA36F5" w:rsidRDefault="00CA36F5" w:rsidP="00B635B7">
      <w:r>
        <w:t xml:space="preserve">        &lt;div&gt; &lt;font size="5" face="Arial"&gt;Apple 16 (White 128 GB)&lt;/font&gt; &lt;/div&gt;</w:t>
      </w:r>
    </w:p>
    <w:p w:rsidR="00CA36F5" w:rsidRDefault="00CA36F5" w:rsidP="00B635B7">
      <w:r>
        <w:t xml:space="preserve">        &lt;br&gt;</w:t>
      </w:r>
    </w:p>
    <w:p w:rsidR="00CA36F5" w:rsidRDefault="00CA36F5" w:rsidP="00B635B7">
      <w:r>
        <w:lastRenderedPageBreak/>
        <w:t xml:space="preserve">        &lt;div&gt;</w:t>
      </w:r>
    </w:p>
    <w:p w:rsidR="00CA36F5" w:rsidRDefault="00CA36F5" w:rsidP="00B635B7">
      <w:r>
        <w:t xml:space="preserve">            &lt;font face="Arial"&gt;&lt;span class="rating"&gt;4.6&lt;span class="bi bi-star-fill"&gt;&lt;/span&gt;&lt;/span&gt;&lt;/font&gt;</w:t>
      </w:r>
    </w:p>
    <w:p w:rsidR="00CA36F5" w:rsidRDefault="00CA36F5" w:rsidP="00B635B7">
      <w:r>
        <w:t xml:space="preserve">            &lt;font color="gray" face="Arial" size="4"&gt;&lt;b&gt; 2,500 ratings &amp; 300 reviews &lt;/b&gt;&lt;/font&gt;</w:t>
      </w:r>
    </w:p>
    <w:p w:rsidR="00CA36F5" w:rsidRDefault="00CA36F5" w:rsidP="00B635B7">
      <w:r>
        <w:t xml:space="preserve">        &lt;/div&gt;</w:t>
      </w:r>
    </w:p>
    <w:p w:rsidR="00CA36F5" w:rsidRDefault="00CA36F5" w:rsidP="00B635B7">
      <w:r>
        <w:t xml:space="preserve">        &lt;br&gt;</w:t>
      </w:r>
    </w:p>
    <w:p w:rsidR="00CA36F5" w:rsidRDefault="00CA36F5" w:rsidP="00B635B7">
      <w:r>
        <w:t xml:space="preserve">        &lt;div&gt;</w:t>
      </w:r>
    </w:p>
    <w:p w:rsidR="00CA36F5" w:rsidRDefault="00CA36F5" w:rsidP="00B635B7">
      <w:r>
        <w:t xml:space="preserve">            &lt;font size="6" face="Arial"&gt;&lt;b&gt;&amp;#8377; 6,242/month&lt;/b&gt;&lt;/font&gt;</w:t>
      </w:r>
    </w:p>
    <w:p w:rsidR="00CA36F5" w:rsidRDefault="00CA36F5" w:rsidP="00B635B7">
      <w:r>
        <w:t xml:space="preserve">            &lt;br&gt;&lt;br&gt;</w:t>
      </w:r>
    </w:p>
    <w:p w:rsidR="00CA36F5" w:rsidRDefault="00CA36F5" w:rsidP="00B635B7">
      <w:r>
        <w:t xml:space="preserve">            &lt;div&gt;</w:t>
      </w:r>
    </w:p>
    <w:p w:rsidR="00CA36F5" w:rsidRDefault="00CA36F5" w:rsidP="00B635B7">
      <w:r>
        <w:t xml:space="preserve">                &lt;font face="Arial"&gt;12 months No Cost EMI Plan with Bajaj Finserv&lt;/font&gt;</w:t>
      </w:r>
    </w:p>
    <w:p w:rsidR="00CA36F5" w:rsidRDefault="00CA36F5" w:rsidP="00B635B7">
      <w:r>
        <w:t xml:space="preserve">                &lt;font color="blue" face="Arial"&gt;Details&lt;/font&gt;</w:t>
      </w:r>
    </w:p>
    <w:p w:rsidR="00CA36F5" w:rsidRDefault="00CA36F5" w:rsidP="00B635B7">
      <w:r>
        <w:t xml:space="preserve">            &lt;/div&gt;</w:t>
      </w:r>
    </w:p>
    <w:p w:rsidR="00CA36F5" w:rsidRDefault="00CA36F5" w:rsidP="00B635B7">
      <w:r>
        <w:t xml:space="preserve">            &lt;br&gt;&lt;br&gt;</w:t>
      </w:r>
    </w:p>
    <w:p w:rsidR="00CA36F5" w:rsidRDefault="00CA36F5" w:rsidP="00B635B7">
      <w:r>
        <w:t xml:space="preserve">            &lt;font face="Arial" color="green"&gt; &lt;b&gt;Extra &amp;#8377; 5,000 Off&lt;/b&gt; &lt;/font&gt;</w:t>
      </w:r>
    </w:p>
    <w:p w:rsidR="00CA36F5" w:rsidRDefault="00CA36F5" w:rsidP="00B635B7">
      <w:r>
        <w:t xml:space="preserve">            &lt;br&gt;&lt;br&gt;</w:t>
      </w:r>
    </w:p>
    <w:p w:rsidR="00CA36F5" w:rsidRDefault="00CA36F5" w:rsidP="00B635B7">
      <w:r>
        <w:t xml:space="preserve">            &lt;font face="Arial" size="5"&gt;&lt;b&gt; &amp;#8377; 74,900&lt;/b&gt; &lt;font color="gray"&gt;&lt;strike&gt;&amp;#8377; 79,900/-&lt;/strike&gt;&lt;/font&gt; &lt;/font&gt;</w:t>
      </w:r>
    </w:p>
    <w:p w:rsidR="00CA36F5" w:rsidRDefault="00CA36F5" w:rsidP="00B635B7">
      <w:r>
        <w:t xml:space="preserve">        &lt;/div&gt;</w:t>
      </w:r>
    </w:p>
    <w:p w:rsidR="00CA36F5" w:rsidRDefault="00CA36F5" w:rsidP="00B635B7">
      <w:r>
        <w:t xml:space="preserve">        &lt;div&gt;</w:t>
      </w:r>
    </w:p>
    <w:p w:rsidR="00CA36F5" w:rsidRDefault="00CA36F5" w:rsidP="00B635B7">
      <w:r>
        <w:t xml:space="preserve">            &lt;h4&gt;&lt;font face="Arial"&gt;Available Offers&lt;/font&gt;&lt;/h4&gt;</w:t>
      </w:r>
    </w:p>
    <w:p w:rsidR="00CA36F5" w:rsidRDefault="00CA36F5" w:rsidP="00B635B7">
      <w:r>
        <w:t xml:space="preserve">            &lt;font face="Arial"&gt;</w:t>
      </w:r>
    </w:p>
    <w:p w:rsidR="00CA36F5" w:rsidRDefault="00CA36F5" w:rsidP="00B635B7">
      <w:r>
        <w:t xml:space="preserve">                &lt;ul&gt;</w:t>
      </w:r>
    </w:p>
    <w:p w:rsidR="00CA36F5" w:rsidRDefault="00CA36F5" w:rsidP="00B635B7">
      <w:r>
        <w:t xml:space="preserve">                    &lt;li class="bi bi-tag-fill"&gt;  &lt;font color="gray"&gt;&lt;b&gt;Bank Offer5%&lt;/b&gt; Unlimited Cashback on Flipkart Axis Bank Credit Card&lt;/font&gt; &lt;/li&gt;</w:t>
      </w:r>
    </w:p>
    <w:p w:rsidR="00CA36F5" w:rsidRDefault="00CA36F5" w:rsidP="00B635B7">
      <w:r>
        <w:t xml:space="preserve">                    &lt;li class="bi bi-tag-fill"&gt;  &lt;font color=gray&gt;&lt;b&gt;Bank Offer &lt;/b&gt; ₹2500 Off On Flipkart Axis Bank Credit Card Non EMI Transactions&lt;/font&gt; &lt;/li&gt;</w:t>
      </w:r>
    </w:p>
    <w:p w:rsidR="00CA36F5" w:rsidRDefault="00CA36F5" w:rsidP="00B635B7">
      <w:r>
        <w:t xml:space="preserve">                    &lt;li class="bi bi-tag-fill"&gt;  &lt;font color="gray"&gt;&lt;b&gt;Bank Offer&lt;/b&gt; ₹4000 Off On Axis Bank Credit Card Transactions.&lt;/font&gt; &lt;/li&gt;</w:t>
      </w:r>
    </w:p>
    <w:p w:rsidR="00CA36F5" w:rsidRDefault="00CA36F5" w:rsidP="00B635B7">
      <w:r>
        <w:t xml:space="preserve">                    &lt;li class="bi bi-tag-fill"&gt;  &lt;font color="gray"&gt;&lt;b&gt;Special Price&lt;/b&gt; Get extra ₹5000 off (price inclusive of cashback/coupon)&lt;/font&gt; &lt;/li&gt;</w:t>
      </w:r>
    </w:p>
    <w:p w:rsidR="00CA36F5" w:rsidRDefault="00CA36F5" w:rsidP="00B635B7">
      <w:r>
        <w:lastRenderedPageBreak/>
        <w:t xml:space="preserve">                &lt;/ul&gt;</w:t>
      </w:r>
    </w:p>
    <w:p w:rsidR="00CA36F5" w:rsidRDefault="00CA36F5" w:rsidP="00B635B7">
      <w:r>
        <w:t xml:space="preserve">            &lt;/font&gt;</w:t>
      </w:r>
    </w:p>
    <w:p w:rsidR="00CA36F5" w:rsidRDefault="00CA36F5" w:rsidP="00B635B7">
      <w:r>
        <w:t xml:space="preserve">        &lt;/div&gt;</w:t>
      </w:r>
    </w:p>
    <w:p w:rsidR="00CA36F5" w:rsidRDefault="00CA36F5" w:rsidP="00B635B7">
      <w:r>
        <w:t xml:space="preserve">    &lt;/div&gt;</w:t>
      </w:r>
    </w:p>
    <w:p w:rsidR="00CA36F5" w:rsidRDefault="00CA36F5" w:rsidP="00B635B7">
      <w:r>
        <w:t>&lt;/body&gt;</w:t>
      </w:r>
    </w:p>
    <w:p w:rsidR="00CA36F5" w:rsidRDefault="00CA36F5" w:rsidP="00B635B7">
      <w:r>
        <w:t>&lt;/html&gt;</w:t>
      </w:r>
    </w:p>
    <w:p w:rsidR="00CA36F5" w:rsidRPr="00E81493" w:rsidRDefault="00CA36F5" w:rsidP="00B635B7">
      <w:pPr>
        <w:rPr>
          <w:ins w:id="118" w:author="Priyanshu Solon" w:date="2025-04-09T21:27:00Z"/>
          <w:b/>
          <w:bCs/>
          <w:rPrChange w:id="119" w:author="Priyanshu Solon" w:date="2025-05-22T22:45:00Z">
            <w:rPr>
              <w:ins w:id="120" w:author="Priyanshu Solon" w:date="2025-04-09T21:27:00Z"/>
            </w:rPr>
          </w:rPrChange>
        </w:rPr>
      </w:pPr>
      <w:r w:rsidRPr="00E81493">
        <w:rPr>
          <w:b/>
          <w:bCs/>
          <w:rPrChange w:id="121" w:author="Priyanshu Solon" w:date="2025-05-22T22:45:00Z">
            <w:rPr/>
          </w:rPrChange>
        </w:rPr>
        <w:t xml:space="preserve">                        Images in HTML</w:t>
      </w:r>
    </w:p>
    <w:p w:rsidR="0082766F" w:rsidRDefault="0082766F" w:rsidP="00B635B7">
      <w:pPr>
        <w:rPr>
          <w:ins w:id="122" w:author="Priyanshu Solon" w:date="2025-04-09T21:27:00Z"/>
        </w:rPr>
      </w:pPr>
    </w:p>
    <w:p w:rsidR="0082766F" w:rsidRPr="00E81493" w:rsidRDefault="0082766F" w:rsidP="0082766F">
      <w:pPr>
        <w:rPr>
          <w:ins w:id="123" w:author="Priyanshu Solon" w:date="2025-04-09T21:27:00Z"/>
          <w:b/>
          <w:bCs/>
          <w:rPrChange w:id="124" w:author="Priyanshu Solon" w:date="2025-05-22T22:45:00Z">
            <w:rPr>
              <w:ins w:id="125" w:author="Priyanshu Solon" w:date="2025-04-09T21:27:00Z"/>
            </w:rPr>
          </w:rPrChange>
        </w:rPr>
      </w:pPr>
      <w:ins w:id="126" w:author="Priyanshu Solon" w:date="2025-04-09T21:27:00Z">
        <w:r w:rsidRPr="00E81493">
          <w:rPr>
            <w:b/>
            <w:bCs/>
            <w:rPrChange w:id="127" w:author="Priyanshu Solon" w:date="2025-05-22T22:45:00Z">
              <w:rPr/>
            </w:rPrChange>
          </w:rPr>
          <w:t>8/04</w:t>
        </w:r>
      </w:ins>
    </w:p>
    <w:p w:rsidR="0082766F" w:rsidRDefault="0082766F" w:rsidP="0082766F">
      <w:pPr>
        <w:rPr>
          <w:ins w:id="128" w:author="Priyanshu Solon" w:date="2025-04-09T21:27:00Z"/>
        </w:rPr>
      </w:pPr>
      <w:ins w:id="129" w:author="Priyanshu Solon" w:date="2025-04-09T21:27:00Z">
        <w:r>
          <w:t>====</w:t>
        </w:r>
      </w:ins>
    </w:p>
    <w:p w:rsidR="0082766F" w:rsidRPr="00E81493" w:rsidRDefault="0082766F" w:rsidP="0082766F">
      <w:pPr>
        <w:rPr>
          <w:ins w:id="130" w:author="Priyanshu Solon" w:date="2025-04-09T21:27:00Z"/>
          <w:b/>
          <w:bCs/>
          <w:rPrChange w:id="131" w:author="Priyanshu Solon" w:date="2025-05-22T22:45:00Z">
            <w:rPr>
              <w:ins w:id="132" w:author="Priyanshu Solon" w:date="2025-04-09T21:27:00Z"/>
            </w:rPr>
          </w:rPrChange>
        </w:rPr>
      </w:pPr>
      <w:ins w:id="133" w:author="Priyanshu Solon" w:date="2025-04-09T21:27:00Z">
        <w:r w:rsidRPr="00E81493">
          <w:rPr>
            <w:b/>
            <w:bCs/>
            <w:rPrChange w:id="134" w:author="Priyanshu Solon" w:date="2025-05-22T22:45:00Z">
              <w:rPr/>
            </w:rPrChange>
          </w:rPr>
          <w:t>Images in HTML</w:t>
        </w:r>
      </w:ins>
    </w:p>
    <w:p w:rsidR="0082766F" w:rsidRDefault="0082766F" w:rsidP="0082766F">
      <w:pPr>
        <w:rPr>
          <w:ins w:id="135" w:author="Priyanshu Solon" w:date="2025-04-09T21:27:00Z"/>
        </w:rPr>
      </w:pPr>
      <w:ins w:id="136" w:author="Priyanshu Solon" w:date="2025-04-09T21:27:00Z">
        <w:r>
          <w:t>- Images are of various types.</w:t>
        </w:r>
      </w:ins>
    </w:p>
    <w:p w:rsidR="0082766F" w:rsidRDefault="0082766F" w:rsidP="0082766F">
      <w:pPr>
        <w:rPr>
          <w:ins w:id="137" w:author="Priyanshu Solon" w:date="2025-04-09T21:27:00Z"/>
        </w:rPr>
      </w:pPr>
      <w:ins w:id="138" w:author="Priyanshu Solon" w:date="2025-04-09T21:27:00Z">
        <w:r>
          <w:t>- Web will not support all types of images.</w:t>
        </w:r>
      </w:ins>
    </w:p>
    <w:p w:rsidR="0082766F" w:rsidRDefault="0082766F" w:rsidP="0082766F">
      <w:pPr>
        <w:rPr>
          <w:ins w:id="139" w:author="Priyanshu Solon" w:date="2025-04-09T21:27:00Z"/>
        </w:rPr>
      </w:pPr>
      <w:ins w:id="140" w:author="Priyanshu Solon" w:date="2025-04-09T21:27:00Z">
        <w:r>
          <w:t>- The recommended images types for web are:</w:t>
        </w:r>
      </w:ins>
    </w:p>
    <w:p w:rsidR="0082766F" w:rsidRDefault="0082766F" w:rsidP="0082766F">
      <w:pPr>
        <w:rPr>
          <w:ins w:id="141" w:author="Priyanshu Solon" w:date="2025-04-09T21:27:00Z"/>
        </w:rPr>
      </w:pPr>
    </w:p>
    <w:p w:rsidR="0082766F" w:rsidRDefault="0082766F" w:rsidP="0082766F">
      <w:pPr>
        <w:rPr>
          <w:ins w:id="142" w:author="Priyanshu Solon" w:date="2025-04-09T21:27:00Z"/>
        </w:rPr>
      </w:pPr>
      <w:ins w:id="143" w:author="Priyanshu Solon" w:date="2025-04-09T21:27:00Z">
        <w:r>
          <w:t>Type                                    MIME                Extension</w:t>
        </w:r>
      </w:ins>
    </w:p>
    <w:p w:rsidR="0082766F" w:rsidRDefault="0082766F" w:rsidP="0082766F">
      <w:pPr>
        <w:rPr>
          <w:ins w:id="144" w:author="Priyanshu Solon" w:date="2025-04-09T21:27:00Z"/>
        </w:rPr>
      </w:pPr>
      <w:ins w:id="145" w:author="Priyanshu Solon" w:date="2025-04-09T21:27:00Z">
        <w:r>
          <w:t>---------------------------------------------------------------------------------------------------------------------</w:t>
        </w:r>
      </w:ins>
    </w:p>
    <w:p w:rsidR="0082766F" w:rsidRDefault="0082766F" w:rsidP="0082766F">
      <w:pPr>
        <w:rPr>
          <w:ins w:id="146" w:author="Priyanshu Solon" w:date="2025-04-09T21:27:00Z"/>
        </w:rPr>
      </w:pPr>
    </w:p>
    <w:p w:rsidR="0082766F" w:rsidRDefault="0082766F" w:rsidP="0082766F">
      <w:pPr>
        <w:rPr>
          <w:ins w:id="147" w:author="Priyanshu Solon" w:date="2025-04-09T21:27:00Z"/>
        </w:rPr>
      </w:pPr>
      <w:ins w:id="148" w:author="Priyanshu Solon" w:date="2025-04-09T21:27:00Z">
        <w:r>
          <w:t>PNG [ Portable Network Graphics]            image/png            .png</w:t>
        </w:r>
      </w:ins>
    </w:p>
    <w:p w:rsidR="0082766F" w:rsidRDefault="0082766F" w:rsidP="0082766F">
      <w:pPr>
        <w:rPr>
          <w:ins w:id="149" w:author="Priyanshu Solon" w:date="2025-04-09T21:27:00Z"/>
        </w:rPr>
      </w:pPr>
    </w:p>
    <w:p w:rsidR="0082766F" w:rsidRDefault="0082766F" w:rsidP="0082766F">
      <w:pPr>
        <w:rPr>
          <w:ins w:id="150" w:author="Priyanshu Solon" w:date="2025-04-09T21:27:00Z"/>
        </w:rPr>
      </w:pPr>
      <w:ins w:id="151" w:author="Priyanshu Solon" w:date="2025-04-09T21:27:00Z">
        <w:r>
          <w:t>APNG [ Animated Portable Network Graphics]    image/apng            .apng</w:t>
        </w:r>
      </w:ins>
    </w:p>
    <w:p w:rsidR="0082766F" w:rsidRDefault="0082766F" w:rsidP="0082766F">
      <w:pPr>
        <w:rPr>
          <w:ins w:id="152" w:author="Priyanshu Solon" w:date="2025-04-09T21:27:00Z"/>
        </w:rPr>
      </w:pPr>
    </w:p>
    <w:p w:rsidR="0082766F" w:rsidRDefault="0082766F" w:rsidP="0082766F">
      <w:pPr>
        <w:rPr>
          <w:ins w:id="153" w:author="Priyanshu Solon" w:date="2025-04-09T21:27:00Z"/>
        </w:rPr>
      </w:pPr>
      <w:ins w:id="154" w:author="Priyanshu Solon" w:date="2025-04-09T21:27:00Z">
        <w:r>
          <w:t>JPEG [Joint Photographic Expert Group]        image/jpeg            .jpg, .jpeg, .jfif</w:t>
        </w:r>
      </w:ins>
    </w:p>
    <w:p w:rsidR="0082766F" w:rsidRDefault="0082766F" w:rsidP="0082766F">
      <w:pPr>
        <w:rPr>
          <w:ins w:id="155" w:author="Priyanshu Solon" w:date="2025-04-09T21:27:00Z"/>
        </w:rPr>
      </w:pPr>
    </w:p>
    <w:p w:rsidR="0082766F" w:rsidRDefault="0082766F" w:rsidP="0082766F">
      <w:pPr>
        <w:rPr>
          <w:ins w:id="156" w:author="Priyanshu Solon" w:date="2025-04-09T21:27:00Z"/>
        </w:rPr>
      </w:pPr>
      <w:ins w:id="157" w:author="Priyanshu Solon" w:date="2025-04-09T21:27:00Z">
        <w:r>
          <w:t>AVIF [ AV1 Image Format]                     image/avif            .avif, .heif</w:t>
        </w:r>
      </w:ins>
    </w:p>
    <w:p w:rsidR="0082766F" w:rsidRDefault="0082766F" w:rsidP="0082766F">
      <w:pPr>
        <w:rPr>
          <w:ins w:id="158" w:author="Priyanshu Solon" w:date="2025-04-09T21:27:00Z"/>
        </w:rPr>
      </w:pPr>
    </w:p>
    <w:p w:rsidR="0082766F" w:rsidRDefault="0082766F" w:rsidP="0082766F">
      <w:pPr>
        <w:rPr>
          <w:ins w:id="159" w:author="Priyanshu Solon" w:date="2025-04-09T21:27:00Z"/>
        </w:rPr>
      </w:pPr>
      <w:ins w:id="160" w:author="Priyanshu Solon" w:date="2025-04-09T21:27:00Z">
        <w:r>
          <w:t>GIF    [ Graphic Interchange Format]             image/gif                .gif</w:t>
        </w:r>
      </w:ins>
    </w:p>
    <w:p w:rsidR="0082766F" w:rsidRDefault="0082766F" w:rsidP="0082766F">
      <w:pPr>
        <w:rPr>
          <w:ins w:id="161" w:author="Priyanshu Solon" w:date="2025-04-09T21:27:00Z"/>
        </w:rPr>
      </w:pPr>
    </w:p>
    <w:p w:rsidR="0082766F" w:rsidRDefault="0082766F" w:rsidP="0082766F">
      <w:pPr>
        <w:rPr>
          <w:ins w:id="162" w:author="Priyanshu Solon" w:date="2025-04-09T21:27:00Z"/>
        </w:rPr>
      </w:pPr>
      <w:ins w:id="163" w:author="Priyanshu Solon" w:date="2025-04-09T21:27:00Z">
        <w:r>
          <w:t>TIFF [ Tagged Image File Format]                image/tiff                .tiff</w:t>
        </w:r>
      </w:ins>
    </w:p>
    <w:p w:rsidR="0082766F" w:rsidRDefault="0082766F" w:rsidP="0082766F">
      <w:pPr>
        <w:rPr>
          <w:ins w:id="164" w:author="Priyanshu Solon" w:date="2025-04-09T21:27:00Z"/>
        </w:rPr>
      </w:pPr>
    </w:p>
    <w:p w:rsidR="0082766F" w:rsidRDefault="0082766F" w:rsidP="0082766F">
      <w:pPr>
        <w:rPr>
          <w:ins w:id="165" w:author="Priyanshu Solon" w:date="2025-04-09T21:27:00Z"/>
        </w:rPr>
      </w:pPr>
      <w:ins w:id="166" w:author="Priyanshu Solon" w:date="2025-04-09T21:27:00Z">
        <w:r>
          <w:t>BMP [Bitmap]                                image/bmp            .bmp</w:t>
        </w:r>
      </w:ins>
    </w:p>
    <w:p w:rsidR="0082766F" w:rsidRDefault="0082766F" w:rsidP="0082766F">
      <w:pPr>
        <w:rPr>
          <w:ins w:id="167" w:author="Priyanshu Solon" w:date="2025-04-09T21:27:00Z"/>
        </w:rPr>
      </w:pPr>
    </w:p>
    <w:p w:rsidR="0082766F" w:rsidRDefault="0082766F" w:rsidP="0082766F">
      <w:pPr>
        <w:rPr>
          <w:ins w:id="168" w:author="Priyanshu Solon" w:date="2025-04-09T21:27:00Z"/>
        </w:rPr>
      </w:pPr>
      <w:ins w:id="169" w:author="Priyanshu Solon" w:date="2025-04-09T21:27:00Z">
        <w:r>
          <w:t>ICON [Microsoft Icon]                        image/icon            .ico</w:t>
        </w:r>
      </w:ins>
    </w:p>
    <w:p w:rsidR="0082766F" w:rsidRDefault="0082766F" w:rsidP="0082766F">
      <w:pPr>
        <w:rPr>
          <w:ins w:id="170" w:author="Priyanshu Solon" w:date="2025-04-09T21:27:00Z"/>
        </w:rPr>
      </w:pPr>
    </w:p>
    <w:p w:rsidR="0082766F" w:rsidRDefault="0082766F" w:rsidP="0082766F">
      <w:pPr>
        <w:rPr>
          <w:ins w:id="171" w:author="Priyanshu Solon" w:date="2025-04-09T21:27:00Z"/>
        </w:rPr>
      </w:pPr>
      <w:ins w:id="172" w:author="Priyanshu Solon" w:date="2025-04-09T21:27:00Z">
        <w:r>
          <w:t>SVG [Scalar Vector Graphics]                application/xml        .svg</w:t>
        </w:r>
      </w:ins>
    </w:p>
    <w:p w:rsidR="0082766F" w:rsidRDefault="0082766F" w:rsidP="0082766F">
      <w:pPr>
        <w:rPr>
          <w:ins w:id="173" w:author="Priyanshu Solon" w:date="2025-04-09T21:27:00Z"/>
        </w:rPr>
      </w:pPr>
    </w:p>
    <w:p w:rsidR="0082766F" w:rsidRDefault="0082766F" w:rsidP="0082766F">
      <w:pPr>
        <w:rPr>
          <w:ins w:id="174" w:author="Priyanshu Solon" w:date="2025-04-09T21:27:00Z"/>
        </w:rPr>
      </w:pPr>
      <w:ins w:id="175" w:author="Priyanshu Solon" w:date="2025-04-09T21:27:00Z">
        <w:r>
          <w:t>WebP [Web Picture]                        application/webp        .webp</w:t>
        </w:r>
      </w:ins>
    </w:p>
    <w:p w:rsidR="0082766F" w:rsidRDefault="0082766F" w:rsidP="0082766F">
      <w:pPr>
        <w:rPr>
          <w:ins w:id="176" w:author="Priyanshu Solon" w:date="2025-04-09T21:27:00Z"/>
        </w:rPr>
      </w:pPr>
    </w:p>
    <w:p w:rsidR="0082766F" w:rsidRDefault="0082766F" w:rsidP="0082766F">
      <w:pPr>
        <w:rPr>
          <w:ins w:id="177" w:author="Priyanshu Solon" w:date="2025-04-09T21:27:00Z"/>
        </w:rPr>
      </w:pPr>
    </w:p>
    <w:p w:rsidR="0082766F" w:rsidRPr="00E81493" w:rsidRDefault="0082766F" w:rsidP="0082766F">
      <w:pPr>
        <w:rPr>
          <w:ins w:id="178" w:author="Priyanshu Solon" w:date="2025-04-09T21:27:00Z"/>
          <w:b/>
          <w:bCs/>
          <w:rPrChange w:id="179" w:author="Priyanshu Solon" w:date="2025-05-22T22:45:00Z">
            <w:rPr>
              <w:ins w:id="180" w:author="Priyanshu Solon" w:date="2025-04-09T21:27:00Z"/>
            </w:rPr>
          </w:rPrChange>
        </w:rPr>
      </w:pPr>
      <w:ins w:id="181" w:author="Priyanshu Solon" w:date="2025-04-09T21:27:00Z">
        <w:r w:rsidRPr="00E81493">
          <w:rPr>
            <w:b/>
            <w:bCs/>
            <w:rPrChange w:id="182" w:author="Priyanshu Solon" w:date="2025-05-22T22:45:00Z">
              <w:rPr/>
            </w:rPrChange>
          </w:rPr>
          <w:t>FAQ: What is MIME?</w:t>
        </w:r>
      </w:ins>
    </w:p>
    <w:p w:rsidR="0082766F" w:rsidRDefault="0082766F" w:rsidP="0082766F">
      <w:pPr>
        <w:rPr>
          <w:ins w:id="183" w:author="Priyanshu Solon" w:date="2025-04-09T21:27:00Z"/>
        </w:rPr>
      </w:pPr>
      <w:ins w:id="184" w:author="Priyanshu Solon" w:date="2025-04-09T21:27:00Z">
        <w:r>
          <w:t>Ans:  Multipurpose Internet Mail Extension</w:t>
        </w:r>
      </w:ins>
    </w:p>
    <w:p w:rsidR="0082766F" w:rsidRDefault="0082766F" w:rsidP="0082766F">
      <w:pPr>
        <w:rPr>
          <w:ins w:id="185" w:author="Priyanshu Solon" w:date="2025-04-09T21:27:00Z"/>
        </w:rPr>
      </w:pPr>
      <w:ins w:id="186" w:author="Priyanshu Solon" w:date="2025-04-09T21:27:00Z">
        <w:r>
          <w:t xml:space="preserve">     It refers the file content type.</w:t>
        </w:r>
      </w:ins>
    </w:p>
    <w:p w:rsidR="0082766F" w:rsidRDefault="0082766F" w:rsidP="0082766F">
      <w:pPr>
        <w:rPr>
          <w:ins w:id="187" w:author="Priyanshu Solon" w:date="2025-04-09T21:27:00Z"/>
        </w:rPr>
      </w:pPr>
      <w:ins w:id="188" w:author="Priyanshu Solon" w:date="2025-04-09T21:27:00Z">
        <w:r>
          <w:t xml:space="preserve">     A browser can understand the content type of a file by using its MIME.</w:t>
        </w:r>
      </w:ins>
    </w:p>
    <w:p w:rsidR="0082766F" w:rsidRDefault="0082766F" w:rsidP="0082766F">
      <w:pPr>
        <w:rPr>
          <w:ins w:id="189" w:author="Priyanshu Solon" w:date="2025-04-09T21:27:00Z"/>
        </w:rPr>
      </w:pPr>
      <w:ins w:id="190" w:author="Priyanshu Solon" w:date="2025-04-09T21:27:00Z">
        <w:r>
          <w:t xml:space="preserve">     </w:t>
        </w:r>
      </w:ins>
    </w:p>
    <w:p w:rsidR="0082766F" w:rsidRDefault="0082766F" w:rsidP="0082766F">
      <w:pPr>
        <w:rPr>
          <w:ins w:id="191" w:author="Priyanshu Solon" w:date="2025-04-09T21:27:00Z"/>
        </w:rPr>
      </w:pPr>
      <w:ins w:id="192" w:author="Priyanshu Solon" w:date="2025-04-09T21:27:00Z">
        <w:r>
          <w:t>Note: Every MIME refers to multiple extensions.</w:t>
        </w:r>
      </w:ins>
    </w:p>
    <w:p w:rsidR="0082766F" w:rsidRDefault="0082766F" w:rsidP="0082766F">
      <w:pPr>
        <w:rPr>
          <w:ins w:id="193" w:author="Priyanshu Solon" w:date="2025-04-09T21:27:00Z"/>
        </w:rPr>
      </w:pPr>
    </w:p>
    <w:p w:rsidR="0082766F" w:rsidRDefault="0082766F" w:rsidP="0082766F">
      <w:pPr>
        <w:rPr>
          <w:ins w:id="194" w:author="Priyanshu Solon" w:date="2025-04-09T21:27:00Z"/>
        </w:rPr>
      </w:pPr>
      <w:ins w:id="195" w:author="Priyanshu Solon" w:date="2025-04-09T21:27:00Z">
        <w:r>
          <w:t xml:space="preserve">        .jpg, .jpeg, .jfif     =&gt; image/jpeg</w:t>
        </w:r>
      </w:ins>
    </w:p>
    <w:p w:rsidR="0082766F" w:rsidRDefault="0082766F" w:rsidP="0082766F">
      <w:pPr>
        <w:rPr>
          <w:ins w:id="196" w:author="Priyanshu Solon" w:date="2025-04-09T21:27:00Z"/>
        </w:rPr>
      </w:pPr>
    </w:p>
    <w:p w:rsidR="0082766F" w:rsidRPr="00E81493" w:rsidRDefault="0082766F" w:rsidP="0082766F">
      <w:pPr>
        <w:rPr>
          <w:ins w:id="197" w:author="Priyanshu Solon" w:date="2025-04-09T21:27:00Z"/>
          <w:b/>
          <w:bCs/>
          <w:rPrChange w:id="198" w:author="Priyanshu Solon" w:date="2025-05-22T22:45:00Z">
            <w:rPr>
              <w:ins w:id="199" w:author="Priyanshu Solon" w:date="2025-04-09T21:27:00Z"/>
            </w:rPr>
          </w:rPrChange>
        </w:rPr>
      </w:pPr>
      <w:ins w:id="200" w:author="Priyanshu Solon" w:date="2025-04-09T21:27:00Z">
        <w:r w:rsidRPr="00E81493">
          <w:rPr>
            <w:b/>
            <w:bCs/>
            <w:rPrChange w:id="201" w:author="Priyanshu Solon" w:date="2025-05-22T22:45:00Z">
              <w:rPr/>
            </w:rPrChange>
          </w:rPr>
          <w:t>PNG &amp; APNG</w:t>
        </w:r>
      </w:ins>
    </w:p>
    <w:p w:rsidR="0082766F" w:rsidRDefault="0082766F" w:rsidP="0082766F">
      <w:pPr>
        <w:rPr>
          <w:ins w:id="202" w:author="Priyanshu Solon" w:date="2025-04-09T21:27:00Z"/>
        </w:rPr>
      </w:pPr>
      <w:ins w:id="203" w:author="Priyanshu Solon" w:date="2025-04-09T21:27:00Z">
        <w:r>
          <w:t>- High Definition</w:t>
        </w:r>
      </w:ins>
    </w:p>
    <w:p w:rsidR="0082766F" w:rsidRDefault="0082766F" w:rsidP="0082766F">
      <w:pPr>
        <w:rPr>
          <w:ins w:id="204" w:author="Priyanshu Solon" w:date="2025-04-09T21:27:00Z"/>
        </w:rPr>
      </w:pPr>
      <w:ins w:id="205" w:author="Priyanshu Solon" w:date="2025-04-09T21:27:00Z">
        <w:r>
          <w:t>- High Pixel Depth</w:t>
        </w:r>
      </w:ins>
    </w:p>
    <w:p w:rsidR="0082766F" w:rsidRDefault="0082766F" w:rsidP="0082766F">
      <w:pPr>
        <w:rPr>
          <w:ins w:id="206" w:author="Priyanshu Solon" w:date="2025-04-09T21:27:00Z"/>
        </w:rPr>
      </w:pPr>
      <w:ins w:id="207" w:author="Priyanshu Solon" w:date="2025-04-09T21:27:00Z">
        <w:r>
          <w:t>- More Colors</w:t>
        </w:r>
      </w:ins>
    </w:p>
    <w:p w:rsidR="0082766F" w:rsidRDefault="0082766F" w:rsidP="0082766F">
      <w:pPr>
        <w:rPr>
          <w:ins w:id="208" w:author="Priyanshu Solon" w:date="2025-04-09T21:27:00Z"/>
        </w:rPr>
      </w:pPr>
      <w:ins w:id="209" w:author="Priyanshu Solon" w:date="2025-04-09T21:27:00Z">
        <w:r>
          <w:t>- Requires more memory</w:t>
        </w:r>
      </w:ins>
    </w:p>
    <w:p w:rsidR="0082766F" w:rsidRDefault="0082766F" w:rsidP="0082766F">
      <w:pPr>
        <w:rPr>
          <w:ins w:id="210" w:author="Priyanshu Solon" w:date="2025-04-09T21:27:00Z"/>
        </w:rPr>
      </w:pPr>
      <w:ins w:id="211" w:author="Priyanshu Solon" w:date="2025-04-09T21:27:00Z">
        <w:r>
          <w:t>- APNG can be animated</w:t>
        </w:r>
      </w:ins>
    </w:p>
    <w:p w:rsidR="0082766F" w:rsidRDefault="0082766F" w:rsidP="0082766F">
      <w:pPr>
        <w:rPr>
          <w:ins w:id="212" w:author="Priyanshu Solon" w:date="2025-04-09T21:27:00Z"/>
        </w:rPr>
      </w:pPr>
      <w:ins w:id="213" w:author="Priyanshu Solon" w:date="2025-04-09T21:27:00Z">
        <w:r>
          <w:t>- Always use PNG for downloadable images.</w:t>
        </w:r>
      </w:ins>
    </w:p>
    <w:p w:rsidR="0082766F" w:rsidRDefault="0082766F" w:rsidP="0082766F">
      <w:pPr>
        <w:rPr>
          <w:ins w:id="214" w:author="Priyanshu Solon" w:date="2025-04-09T21:27:00Z"/>
        </w:rPr>
      </w:pPr>
      <w:ins w:id="215" w:author="Priyanshu Solon" w:date="2025-04-09T21:27:00Z">
        <w:r>
          <w:t>- Don't use them for on screen presentation.</w:t>
        </w:r>
      </w:ins>
    </w:p>
    <w:p w:rsidR="0082766F" w:rsidRDefault="0082766F" w:rsidP="0082766F">
      <w:pPr>
        <w:rPr>
          <w:ins w:id="216" w:author="Priyanshu Solon" w:date="2025-04-09T21:27:00Z"/>
        </w:rPr>
      </w:pPr>
    </w:p>
    <w:p w:rsidR="0082766F" w:rsidRPr="00E81493" w:rsidRDefault="0082766F" w:rsidP="0082766F">
      <w:pPr>
        <w:rPr>
          <w:ins w:id="217" w:author="Priyanshu Solon" w:date="2025-04-09T21:27:00Z"/>
          <w:b/>
          <w:bCs/>
          <w:rPrChange w:id="218" w:author="Priyanshu Solon" w:date="2025-05-22T22:45:00Z">
            <w:rPr>
              <w:ins w:id="219" w:author="Priyanshu Solon" w:date="2025-04-09T21:27:00Z"/>
            </w:rPr>
          </w:rPrChange>
        </w:rPr>
      </w:pPr>
      <w:ins w:id="220" w:author="Priyanshu Solon" w:date="2025-04-09T21:27:00Z">
        <w:r w:rsidRPr="00E81493">
          <w:rPr>
            <w:b/>
            <w:bCs/>
            <w:rPrChange w:id="221" w:author="Priyanshu Solon" w:date="2025-05-22T22:45:00Z">
              <w:rPr/>
            </w:rPrChange>
          </w:rPr>
          <w:t>JPEG</w:t>
        </w:r>
      </w:ins>
    </w:p>
    <w:p w:rsidR="0082766F" w:rsidRDefault="0082766F" w:rsidP="0082766F">
      <w:pPr>
        <w:rPr>
          <w:ins w:id="222" w:author="Priyanshu Solon" w:date="2025-04-09T21:27:00Z"/>
        </w:rPr>
      </w:pPr>
      <w:ins w:id="223" w:author="Priyanshu Solon" w:date="2025-04-09T21:27:00Z">
        <w:r>
          <w:lastRenderedPageBreak/>
          <w:t>- High Definition</w:t>
        </w:r>
      </w:ins>
    </w:p>
    <w:p w:rsidR="0082766F" w:rsidRDefault="0082766F" w:rsidP="0082766F">
      <w:pPr>
        <w:rPr>
          <w:ins w:id="224" w:author="Priyanshu Solon" w:date="2025-04-09T21:27:00Z"/>
        </w:rPr>
      </w:pPr>
      <w:ins w:id="225" w:author="Priyanshu Solon" w:date="2025-04-09T21:27:00Z">
        <w:r>
          <w:t>- Less pixel depth when compared to PNG</w:t>
        </w:r>
      </w:ins>
    </w:p>
    <w:p w:rsidR="0082766F" w:rsidRDefault="0082766F" w:rsidP="0082766F">
      <w:pPr>
        <w:rPr>
          <w:ins w:id="226" w:author="Priyanshu Solon" w:date="2025-04-09T21:27:00Z"/>
        </w:rPr>
      </w:pPr>
      <w:ins w:id="227" w:author="Priyanshu Solon" w:date="2025-04-09T21:27:00Z">
        <w:r>
          <w:t>- More colors</w:t>
        </w:r>
      </w:ins>
    </w:p>
    <w:p w:rsidR="0082766F" w:rsidRDefault="0082766F" w:rsidP="0082766F">
      <w:pPr>
        <w:rPr>
          <w:ins w:id="228" w:author="Priyanshu Solon" w:date="2025-04-09T21:27:00Z"/>
        </w:rPr>
      </w:pPr>
      <w:ins w:id="229" w:author="Priyanshu Solon" w:date="2025-04-09T21:27:00Z">
        <w:r>
          <w:t>- It is compressed image format.</w:t>
        </w:r>
      </w:ins>
    </w:p>
    <w:p w:rsidR="0082766F" w:rsidRDefault="0082766F" w:rsidP="0082766F">
      <w:pPr>
        <w:rPr>
          <w:ins w:id="230" w:author="Priyanshu Solon" w:date="2025-04-09T21:27:00Z"/>
        </w:rPr>
      </w:pPr>
      <w:ins w:id="231" w:author="Priyanshu Solon" w:date="2025-04-09T21:27:00Z">
        <w:r>
          <w:t>- Requires less memory</w:t>
        </w:r>
      </w:ins>
    </w:p>
    <w:p w:rsidR="0082766F" w:rsidRDefault="0082766F" w:rsidP="0082766F">
      <w:pPr>
        <w:rPr>
          <w:ins w:id="232" w:author="Priyanshu Solon" w:date="2025-04-09T21:27:00Z"/>
        </w:rPr>
      </w:pPr>
      <w:ins w:id="233" w:author="Priyanshu Solon" w:date="2025-04-09T21:27:00Z">
        <w:r>
          <w:t>- It is good for on-screen presentation.</w:t>
        </w:r>
      </w:ins>
    </w:p>
    <w:p w:rsidR="0082766F" w:rsidRDefault="0082766F" w:rsidP="0082766F">
      <w:pPr>
        <w:rPr>
          <w:ins w:id="234" w:author="Priyanshu Solon" w:date="2025-04-09T21:27:00Z"/>
        </w:rPr>
      </w:pPr>
    </w:p>
    <w:p w:rsidR="0082766F" w:rsidRPr="00E81493" w:rsidRDefault="0082766F" w:rsidP="0082766F">
      <w:pPr>
        <w:rPr>
          <w:ins w:id="235" w:author="Priyanshu Solon" w:date="2025-04-09T21:27:00Z"/>
          <w:b/>
          <w:bCs/>
          <w:rPrChange w:id="236" w:author="Priyanshu Solon" w:date="2025-05-22T22:45:00Z">
            <w:rPr>
              <w:ins w:id="237" w:author="Priyanshu Solon" w:date="2025-04-09T21:27:00Z"/>
            </w:rPr>
          </w:rPrChange>
        </w:rPr>
      </w:pPr>
      <w:ins w:id="238" w:author="Priyanshu Solon" w:date="2025-04-09T21:27:00Z">
        <w:r w:rsidRPr="00E81493">
          <w:rPr>
            <w:b/>
            <w:bCs/>
            <w:rPrChange w:id="239" w:author="Priyanshu Solon" w:date="2025-05-22T22:45:00Z">
              <w:rPr/>
            </w:rPrChange>
          </w:rPr>
          <w:t>AVIF</w:t>
        </w:r>
      </w:ins>
    </w:p>
    <w:p w:rsidR="0082766F" w:rsidRDefault="0082766F" w:rsidP="0082766F">
      <w:pPr>
        <w:rPr>
          <w:ins w:id="240" w:author="Priyanshu Solon" w:date="2025-04-09T21:27:00Z"/>
        </w:rPr>
      </w:pPr>
      <w:ins w:id="241" w:author="Priyanshu Solon" w:date="2025-04-09T21:27:00Z">
        <w:r>
          <w:t>- Similar to JPG</w:t>
        </w:r>
      </w:ins>
    </w:p>
    <w:p w:rsidR="0082766F" w:rsidRDefault="0082766F" w:rsidP="0082766F">
      <w:pPr>
        <w:rPr>
          <w:ins w:id="242" w:author="Priyanshu Solon" w:date="2025-04-09T21:27:00Z"/>
        </w:rPr>
      </w:pPr>
      <w:ins w:id="243" w:author="Priyanshu Solon" w:date="2025-04-09T21:27:00Z">
        <w:r>
          <w:t>- 50% more compressed than JPG</w:t>
        </w:r>
      </w:ins>
    </w:p>
    <w:p w:rsidR="0082766F" w:rsidRDefault="0082766F" w:rsidP="0082766F">
      <w:pPr>
        <w:rPr>
          <w:ins w:id="244" w:author="Priyanshu Solon" w:date="2025-04-09T21:27:00Z"/>
        </w:rPr>
      </w:pPr>
      <w:ins w:id="245" w:author="Priyanshu Solon" w:date="2025-04-09T21:27:00Z">
        <w:r>
          <w:t>- They not supported across all browsers.</w:t>
        </w:r>
      </w:ins>
    </w:p>
    <w:p w:rsidR="0082766F" w:rsidRDefault="0082766F" w:rsidP="0082766F">
      <w:pPr>
        <w:rPr>
          <w:ins w:id="246" w:author="Priyanshu Solon" w:date="2025-04-09T21:27:00Z"/>
        </w:rPr>
      </w:pPr>
      <w:ins w:id="247" w:author="Priyanshu Solon" w:date="2025-04-09T21:27:00Z">
        <w:r>
          <w:t>- They compatibility issues.</w:t>
        </w:r>
      </w:ins>
    </w:p>
    <w:p w:rsidR="0082766F" w:rsidRDefault="0082766F" w:rsidP="0082766F">
      <w:pPr>
        <w:rPr>
          <w:ins w:id="248" w:author="Priyanshu Solon" w:date="2025-04-09T21:27:00Z"/>
        </w:rPr>
      </w:pPr>
      <w:ins w:id="249" w:author="Priyanshu Solon" w:date="2025-04-09T21:27:00Z">
        <w:r>
          <w:t>- They use HEIF. [High Efficiency Image Format]</w:t>
        </w:r>
      </w:ins>
    </w:p>
    <w:p w:rsidR="0082766F" w:rsidRDefault="0082766F" w:rsidP="0082766F">
      <w:pPr>
        <w:rPr>
          <w:ins w:id="250" w:author="Priyanshu Solon" w:date="2025-04-09T21:27:00Z"/>
        </w:rPr>
      </w:pPr>
      <w:ins w:id="251" w:author="Priyanshu Solon" w:date="2025-04-09T21:27:00Z">
        <w:r>
          <w:t>- Less memory and fast in loading.</w:t>
        </w:r>
      </w:ins>
    </w:p>
    <w:p w:rsidR="0082766F" w:rsidRDefault="0082766F" w:rsidP="0082766F">
      <w:pPr>
        <w:rPr>
          <w:ins w:id="252" w:author="Priyanshu Solon" w:date="2025-04-09T21:27:00Z"/>
        </w:rPr>
      </w:pPr>
    </w:p>
    <w:p w:rsidR="0082766F" w:rsidRPr="00E81493" w:rsidRDefault="0082766F" w:rsidP="0082766F">
      <w:pPr>
        <w:rPr>
          <w:ins w:id="253" w:author="Priyanshu Solon" w:date="2025-04-09T21:27:00Z"/>
          <w:b/>
          <w:bCs/>
          <w:rPrChange w:id="254" w:author="Priyanshu Solon" w:date="2025-05-22T22:45:00Z">
            <w:rPr>
              <w:ins w:id="255" w:author="Priyanshu Solon" w:date="2025-04-09T21:27:00Z"/>
            </w:rPr>
          </w:rPrChange>
        </w:rPr>
      </w:pPr>
      <w:ins w:id="256" w:author="Priyanshu Solon" w:date="2025-04-09T21:27:00Z">
        <w:r w:rsidRPr="00E81493">
          <w:rPr>
            <w:b/>
            <w:bCs/>
            <w:rPrChange w:id="257" w:author="Priyanshu Solon" w:date="2025-05-22T22:45:00Z">
              <w:rPr/>
            </w:rPrChange>
          </w:rPr>
          <w:t>GIF</w:t>
        </w:r>
      </w:ins>
    </w:p>
    <w:p w:rsidR="0082766F" w:rsidRDefault="0082766F" w:rsidP="0082766F">
      <w:pPr>
        <w:rPr>
          <w:ins w:id="258" w:author="Priyanshu Solon" w:date="2025-04-09T21:27:00Z"/>
        </w:rPr>
      </w:pPr>
      <w:ins w:id="259" w:author="Priyanshu Solon" w:date="2025-04-09T21:27:00Z">
        <w:r>
          <w:t>- Less colors</w:t>
        </w:r>
      </w:ins>
    </w:p>
    <w:p w:rsidR="0082766F" w:rsidRDefault="0082766F" w:rsidP="0082766F">
      <w:pPr>
        <w:rPr>
          <w:ins w:id="260" w:author="Priyanshu Solon" w:date="2025-04-09T21:27:00Z"/>
        </w:rPr>
      </w:pPr>
      <w:ins w:id="261" w:author="Priyanshu Solon" w:date="2025-04-09T21:27:00Z">
        <w:r>
          <w:t>- It supports only 256 colors.</w:t>
        </w:r>
      </w:ins>
    </w:p>
    <w:p w:rsidR="0082766F" w:rsidRDefault="0082766F" w:rsidP="0082766F">
      <w:pPr>
        <w:rPr>
          <w:ins w:id="262" w:author="Priyanshu Solon" w:date="2025-04-09T21:27:00Z"/>
        </w:rPr>
      </w:pPr>
      <w:ins w:id="263" w:author="Priyanshu Solon" w:date="2025-04-09T21:27:00Z">
        <w:r>
          <w:t>- Size is same as its original format.</w:t>
        </w:r>
      </w:ins>
    </w:p>
    <w:p w:rsidR="0082766F" w:rsidRDefault="0082766F" w:rsidP="0082766F">
      <w:pPr>
        <w:rPr>
          <w:ins w:id="264" w:author="Priyanshu Solon" w:date="2025-04-09T21:27:00Z"/>
        </w:rPr>
      </w:pPr>
      <w:ins w:id="265" w:author="Priyanshu Solon" w:date="2025-04-09T21:27:00Z">
        <w:r>
          <w:t>- They are good for  logos, bullets, buttons, patterns, borders etc.</w:t>
        </w:r>
      </w:ins>
    </w:p>
    <w:p w:rsidR="0082766F" w:rsidRDefault="0082766F" w:rsidP="0082766F">
      <w:pPr>
        <w:rPr>
          <w:ins w:id="266" w:author="Priyanshu Solon" w:date="2025-04-09T21:27:00Z"/>
        </w:rPr>
      </w:pPr>
      <w:ins w:id="267" w:author="Priyanshu Solon" w:date="2025-04-09T21:27:00Z">
        <w:r>
          <w:t>- It can be animated.</w:t>
        </w:r>
      </w:ins>
    </w:p>
    <w:p w:rsidR="0082766F" w:rsidRDefault="0082766F" w:rsidP="0082766F">
      <w:pPr>
        <w:rPr>
          <w:ins w:id="268" w:author="Priyanshu Solon" w:date="2025-04-09T21:27:00Z"/>
        </w:rPr>
      </w:pPr>
    </w:p>
    <w:p w:rsidR="0082766F" w:rsidRPr="00E81493" w:rsidRDefault="0082766F" w:rsidP="0082766F">
      <w:pPr>
        <w:rPr>
          <w:ins w:id="269" w:author="Priyanshu Solon" w:date="2025-04-09T21:27:00Z"/>
          <w:b/>
          <w:bCs/>
          <w:rPrChange w:id="270" w:author="Priyanshu Solon" w:date="2025-05-22T22:45:00Z">
            <w:rPr>
              <w:ins w:id="271" w:author="Priyanshu Solon" w:date="2025-04-09T21:27:00Z"/>
            </w:rPr>
          </w:rPrChange>
        </w:rPr>
      </w:pPr>
      <w:ins w:id="272" w:author="Priyanshu Solon" w:date="2025-04-09T21:27:00Z">
        <w:r w:rsidRPr="00E81493">
          <w:rPr>
            <w:b/>
            <w:bCs/>
            <w:rPrChange w:id="273" w:author="Priyanshu Solon" w:date="2025-05-22T22:45:00Z">
              <w:rPr/>
            </w:rPrChange>
          </w:rPr>
          <w:t>TIFF</w:t>
        </w:r>
      </w:ins>
    </w:p>
    <w:p w:rsidR="0082766F" w:rsidRDefault="0082766F" w:rsidP="0082766F">
      <w:pPr>
        <w:rPr>
          <w:ins w:id="274" w:author="Priyanshu Solon" w:date="2025-04-09T21:27:00Z"/>
        </w:rPr>
      </w:pPr>
      <w:ins w:id="275" w:author="Priyanshu Solon" w:date="2025-04-09T21:27:00Z">
        <w:r>
          <w:t>- It is a sliced image format.</w:t>
        </w:r>
      </w:ins>
    </w:p>
    <w:p w:rsidR="0082766F" w:rsidRDefault="0082766F" w:rsidP="0082766F">
      <w:pPr>
        <w:rPr>
          <w:ins w:id="276" w:author="Priyanshu Solon" w:date="2025-04-09T21:27:00Z"/>
        </w:rPr>
      </w:pPr>
      <w:ins w:id="277" w:author="Priyanshu Solon" w:date="2025-04-09T21:27:00Z">
        <w:r>
          <w:t>- It is high definition &amp; quality</w:t>
        </w:r>
      </w:ins>
    </w:p>
    <w:p w:rsidR="0082766F" w:rsidRDefault="0082766F" w:rsidP="0082766F">
      <w:pPr>
        <w:rPr>
          <w:ins w:id="278" w:author="Priyanshu Solon" w:date="2025-04-09T21:27:00Z"/>
        </w:rPr>
      </w:pPr>
      <w:ins w:id="279" w:author="Priyanshu Solon" w:date="2025-04-09T21:27:00Z">
        <w:r>
          <w:t>- It uses more memory.</w:t>
        </w:r>
      </w:ins>
    </w:p>
    <w:p w:rsidR="0082766F" w:rsidRDefault="0082766F" w:rsidP="0082766F">
      <w:pPr>
        <w:rPr>
          <w:ins w:id="280" w:author="Priyanshu Solon" w:date="2025-04-09T21:27:00Z"/>
        </w:rPr>
      </w:pPr>
      <w:ins w:id="281" w:author="Priyanshu Solon" w:date="2025-04-09T21:27:00Z">
        <w:r>
          <w:t>- It loads sliced image portion on web page.</w:t>
        </w:r>
      </w:ins>
    </w:p>
    <w:p w:rsidR="0082766F" w:rsidRDefault="0082766F" w:rsidP="0082766F">
      <w:pPr>
        <w:rPr>
          <w:ins w:id="282" w:author="Priyanshu Solon" w:date="2025-04-09T21:27:00Z"/>
        </w:rPr>
      </w:pPr>
      <w:ins w:id="283" w:author="Priyanshu Solon" w:date="2025-04-09T21:27:00Z">
        <w:r>
          <w:t>- It is good for scanned documents.</w:t>
        </w:r>
      </w:ins>
    </w:p>
    <w:p w:rsidR="0082766F" w:rsidRDefault="0082766F" w:rsidP="0082766F">
      <w:pPr>
        <w:rPr>
          <w:ins w:id="284" w:author="Priyanshu Solon" w:date="2025-04-09T21:27:00Z"/>
        </w:rPr>
      </w:pPr>
    </w:p>
    <w:p w:rsidR="0082766F" w:rsidRDefault="0082766F" w:rsidP="0082766F">
      <w:pPr>
        <w:rPr>
          <w:ins w:id="285" w:author="Priyanshu Solon" w:date="2025-04-09T21:27:00Z"/>
        </w:rPr>
      </w:pPr>
    </w:p>
    <w:p w:rsidR="0082766F" w:rsidRPr="00E81493" w:rsidRDefault="0082766F" w:rsidP="0082766F">
      <w:pPr>
        <w:rPr>
          <w:ins w:id="286" w:author="Priyanshu Solon" w:date="2025-04-09T21:27:00Z"/>
          <w:b/>
          <w:bCs/>
          <w:rPrChange w:id="287" w:author="Priyanshu Solon" w:date="2025-05-22T22:45:00Z">
            <w:rPr>
              <w:ins w:id="288" w:author="Priyanshu Solon" w:date="2025-04-09T21:27:00Z"/>
            </w:rPr>
          </w:rPrChange>
        </w:rPr>
      </w:pPr>
      <w:ins w:id="289" w:author="Priyanshu Solon" w:date="2025-04-09T21:27:00Z">
        <w:r w:rsidRPr="00E81493">
          <w:rPr>
            <w:b/>
            <w:bCs/>
            <w:rPrChange w:id="290" w:author="Priyanshu Solon" w:date="2025-05-22T22:45:00Z">
              <w:rPr/>
            </w:rPrChange>
          </w:rPr>
          <w:t>SVG</w:t>
        </w:r>
      </w:ins>
    </w:p>
    <w:p w:rsidR="0082766F" w:rsidRDefault="0082766F" w:rsidP="0082766F">
      <w:pPr>
        <w:rPr>
          <w:ins w:id="291" w:author="Priyanshu Solon" w:date="2025-04-09T21:27:00Z"/>
        </w:rPr>
      </w:pPr>
      <w:ins w:id="292" w:author="Priyanshu Solon" w:date="2025-04-09T21:27:00Z">
        <w:r>
          <w:t>- Scalar Vector Graphics</w:t>
        </w:r>
      </w:ins>
    </w:p>
    <w:p w:rsidR="0082766F" w:rsidRDefault="0082766F" w:rsidP="0082766F">
      <w:pPr>
        <w:rPr>
          <w:ins w:id="293" w:author="Priyanshu Solon" w:date="2025-04-09T21:27:00Z"/>
        </w:rPr>
      </w:pPr>
      <w:ins w:id="294" w:author="Priyanshu Solon" w:date="2025-04-09T21:27:00Z">
        <w:r>
          <w:t>- Vector Graphics is not a pixel based image.</w:t>
        </w:r>
      </w:ins>
    </w:p>
    <w:p w:rsidR="0082766F" w:rsidRDefault="0082766F" w:rsidP="0082766F">
      <w:pPr>
        <w:rPr>
          <w:ins w:id="295" w:author="Priyanshu Solon" w:date="2025-04-09T21:27:00Z"/>
        </w:rPr>
      </w:pPr>
      <w:ins w:id="296" w:author="Priyanshu Solon" w:date="2025-04-09T21:27:00Z">
        <w:r>
          <w:t>- It uses XML as language.</w:t>
        </w:r>
      </w:ins>
    </w:p>
    <w:p w:rsidR="0082766F" w:rsidRDefault="0082766F" w:rsidP="0082766F">
      <w:pPr>
        <w:rPr>
          <w:ins w:id="297" w:author="Priyanshu Solon" w:date="2025-04-09T21:27:00Z"/>
        </w:rPr>
      </w:pPr>
      <w:ins w:id="298" w:author="Priyanshu Solon" w:date="2025-04-09T21:27:00Z">
        <w:r>
          <w:t>- It is good for Maps, Architectural diagrams, icons etc.</w:t>
        </w:r>
      </w:ins>
    </w:p>
    <w:p w:rsidR="0082766F" w:rsidRDefault="0082766F" w:rsidP="0082766F">
      <w:pPr>
        <w:rPr>
          <w:ins w:id="299" w:author="Priyanshu Solon" w:date="2025-04-09T21:27:00Z"/>
        </w:rPr>
      </w:pPr>
    </w:p>
    <w:p w:rsidR="0082766F" w:rsidRDefault="0082766F" w:rsidP="0082766F">
      <w:pPr>
        <w:rPr>
          <w:ins w:id="300" w:author="Priyanshu Solon" w:date="2025-04-09T21:27:00Z"/>
        </w:rPr>
      </w:pPr>
    </w:p>
    <w:p w:rsidR="0082766F" w:rsidRPr="00E81493" w:rsidRDefault="0082766F" w:rsidP="0082766F">
      <w:pPr>
        <w:rPr>
          <w:ins w:id="301" w:author="Priyanshu Solon" w:date="2025-04-09T21:27:00Z"/>
          <w:b/>
          <w:bCs/>
          <w:rPrChange w:id="302" w:author="Priyanshu Solon" w:date="2025-05-22T22:45:00Z">
            <w:rPr>
              <w:ins w:id="303" w:author="Priyanshu Solon" w:date="2025-04-09T21:27:00Z"/>
            </w:rPr>
          </w:rPrChange>
        </w:rPr>
      </w:pPr>
      <w:ins w:id="304" w:author="Priyanshu Solon" w:date="2025-04-09T21:27:00Z">
        <w:r w:rsidRPr="00E81493">
          <w:rPr>
            <w:b/>
            <w:bCs/>
            <w:rPrChange w:id="305" w:author="Priyanshu Solon" w:date="2025-05-22T22:45:00Z">
              <w:rPr/>
            </w:rPrChange>
          </w:rPr>
          <w:t>Bitmap</w:t>
        </w:r>
      </w:ins>
    </w:p>
    <w:p w:rsidR="0082766F" w:rsidRDefault="0082766F" w:rsidP="0082766F">
      <w:pPr>
        <w:rPr>
          <w:ins w:id="306" w:author="Priyanshu Solon" w:date="2025-04-09T21:27:00Z"/>
        </w:rPr>
      </w:pPr>
      <w:ins w:id="307" w:author="Priyanshu Solon" w:date="2025-04-09T21:27:00Z">
        <w:r>
          <w:t>- It is a binary image format.</w:t>
        </w:r>
      </w:ins>
    </w:p>
    <w:p w:rsidR="0082766F" w:rsidRDefault="0082766F" w:rsidP="0082766F">
      <w:pPr>
        <w:rPr>
          <w:ins w:id="308" w:author="Priyanshu Solon" w:date="2025-04-09T21:27:00Z"/>
        </w:rPr>
      </w:pPr>
      <w:ins w:id="309" w:author="Priyanshu Solon" w:date="2025-04-09T21:27:00Z">
        <w:r>
          <w:t xml:space="preserve">- It is good </w:t>
        </w:r>
        <w:r w:rsidR="00E81493">
          <w:t xml:space="preserve">for storing in any database or </w:t>
        </w:r>
        <w:r>
          <w:t>data store.</w:t>
        </w:r>
      </w:ins>
    </w:p>
    <w:p w:rsidR="0082766F" w:rsidRDefault="0082766F" w:rsidP="0082766F">
      <w:pPr>
        <w:rPr>
          <w:ins w:id="310" w:author="Priyanshu Solon" w:date="2025-04-09T21:27:00Z"/>
        </w:rPr>
      </w:pPr>
      <w:ins w:id="311" w:author="Priyanshu Solon" w:date="2025-04-09T21:27:00Z">
        <w:r>
          <w:t>- It is also good in transporting via network.</w:t>
        </w:r>
      </w:ins>
    </w:p>
    <w:p w:rsidR="0082766F" w:rsidRDefault="0082766F" w:rsidP="0082766F">
      <w:pPr>
        <w:rPr>
          <w:ins w:id="312" w:author="Priyanshu Solon" w:date="2025-04-09T21:27:00Z"/>
        </w:rPr>
      </w:pPr>
      <w:ins w:id="313" w:author="Priyanshu Solon" w:date="2025-04-09T21:27:00Z">
        <w:r>
          <w:t>- However it require COM to Marshal [Common Object Model] the content.</w:t>
        </w:r>
      </w:ins>
    </w:p>
    <w:p w:rsidR="0082766F" w:rsidRDefault="0082766F" w:rsidP="0082766F">
      <w:pPr>
        <w:rPr>
          <w:ins w:id="314" w:author="Priyanshu Solon" w:date="2025-04-09T21:27:00Z"/>
        </w:rPr>
      </w:pPr>
      <w:ins w:id="315" w:author="Priyanshu Solon" w:date="2025-04-09T21:27:00Z">
        <w:r>
          <w:t>- It is blocked by firewalls.</w:t>
        </w:r>
      </w:ins>
    </w:p>
    <w:p w:rsidR="0082766F" w:rsidRDefault="0082766F" w:rsidP="0082766F">
      <w:pPr>
        <w:rPr>
          <w:ins w:id="316" w:author="Priyanshu Solon" w:date="2025-04-09T21:27:00Z"/>
        </w:rPr>
      </w:pPr>
    </w:p>
    <w:p w:rsidR="0082766F" w:rsidRDefault="0082766F" w:rsidP="0082766F">
      <w:pPr>
        <w:rPr>
          <w:ins w:id="317" w:author="Priyanshu Solon" w:date="2025-04-09T21:27:00Z"/>
        </w:rPr>
      </w:pPr>
    </w:p>
    <w:p w:rsidR="0082766F" w:rsidRPr="00E81493" w:rsidRDefault="0082766F" w:rsidP="0082766F">
      <w:pPr>
        <w:rPr>
          <w:ins w:id="318" w:author="Priyanshu Solon" w:date="2025-04-09T21:27:00Z"/>
          <w:b/>
          <w:bCs/>
          <w:rPrChange w:id="319" w:author="Priyanshu Solon" w:date="2025-05-22T22:45:00Z">
            <w:rPr>
              <w:ins w:id="320" w:author="Priyanshu Solon" w:date="2025-04-09T21:27:00Z"/>
            </w:rPr>
          </w:rPrChange>
        </w:rPr>
      </w:pPr>
      <w:ins w:id="321" w:author="Priyanshu Solon" w:date="2025-04-09T21:27:00Z">
        <w:r w:rsidRPr="00E81493">
          <w:rPr>
            <w:b/>
            <w:bCs/>
            <w:rPrChange w:id="322" w:author="Priyanshu Solon" w:date="2025-05-22T22:45:00Z">
              <w:rPr/>
            </w:rPrChange>
          </w:rPr>
          <w:t>WebP</w:t>
        </w:r>
      </w:ins>
    </w:p>
    <w:p w:rsidR="0082766F" w:rsidRDefault="0082766F" w:rsidP="0082766F">
      <w:pPr>
        <w:rPr>
          <w:ins w:id="323" w:author="Priyanshu Solon" w:date="2025-04-09T21:27:00Z"/>
        </w:rPr>
      </w:pPr>
      <w:ins w:id="324" w:author="Priyanshu Solon" w:date="2025-04-09T21:27:00Z">
        <w:r>
          <w:t>- It is embedded image into page.</w:t>
        </w:r>
      </w:ins>
    </w:p>
    <w:p w:rsidR="0082766F" w:rsidRDefault="0082766F" w:rsidP="0082766F">
      <w:pPr>
        <w:rPr>
          <w:ins w:id="325" w:author="Priyanshu Solon" w:date="2025-04-09T21:27:00Z"/>
        </w:rPr>
      </w:pPr>
      <w:ins w:id="326" w:author="Priyanshu Solon" w:date="2025-04-09T21:27:00Z">
        <w:r>
          <w:t>- It will not allow to separate image from page.</w:t>
        </w:r>
      </w:ins>
    </w:p>
    <w:p w:rsidR="0082766F" w:rsidRDefault="0082766F" w:rsidP="0082766F">
      <w:pPr>
        <w:rPr>
          <w:ins w:id="327" w:author="Priyanshu Solon" w:date="2025-04-09T21:27:00Z"/>
        </w:rPr>
      </w:pPr>
      <w:ins w:id="328" w:author="Priyanshu Solon" w:date="2025-04-09T21:27:00Z">
        <w:r>
          <w:t>- It a secured image in page.</w:t>
        </w:r>
      </w:ins>
    </w:p>
    <w:p w:rsidR="0082766F" w:rsidRDefault="0082766F" w:rsidP="0082766F">
      <w:pPr>
        <w:rPr>
          <w:ins w:id="329" w:author="Priyanshu Solon" w:date="2025-04-09T21:27:00Z"/>
        </w:rPr>
      </w:pPr>
    </w:p>
    <w:p w:rsidR="0082766F" w:rsidRDefault="0082766F" w:rsidP="0082766F">
      <w:pPr>
        <w:rPr>
          <w:ins w:id="330" w:author="Priyanshu Solon" w:date="2025-04-09T21:27:00Z"/>
        </w:rPr>
      </w:pPr>
    </w:p>
    <w:p w:rsidR="0082766F" w:rsidRPr="00E81493" w:rsidRDefault="0082766F" w:rsidP="0082766F">
      <w:pPr>
        <w:rPr>
          <w:ins w:id="331" w:author="Priyanshu Solon" w:date="2025-04-09T21:27:00Z"/>
          <w:b/>
          <w:bCs/>
          <w:rPrChange w:id="332" w:author="Priyanshu Solon" w:date="2025-05-22T22:45:00Z">
            <w:rPr>
              <w:ins w:id="333" w:author="Priyanshu Solon" w:date="2025-04-09T21:27:00Z"/>
            </w:rPr>
          </w:rPrChange>
        </w:rPr>
      </w:pPr>
      <w:ins w:id="334" w:author="Priyanshu Solon" w:date="2025-04-09T21:27:00Z">
        <w:r w:rsidRPr="00E81493">
          <w:rPr>
            <w:b/>
            <w:bCs/>
            <w:rPrChange w:id="335" w:author="Priyanshu Solon" w:date="2025-05-22T22:45:00Z">
              <w:rPr/>
            </w:rPrChange>
          </w:rPr>
          <w:t>Embed Image in Page:</w:t>
        </w:r>
      </w:ins>
    </w:p>
    <w:p w:rsidR="0082766F" w:rsidRDefault="0082766F" w:rsidP="0082766F">
      <w:pPr>
        <w:rPr>
          <w:ins w:id="336" w:author="Priyanshu Solon" w:date="2025-04-09T21:27:00Z"/>
        </w:rPr>
      </w:pPr>
      <w:ins w:id="337" w:author="Priyanshu Solon" w:date="2025-04-09T21:27:00Z">
        <w:r>
          <w:t>1. You can use</w:t>
        </w:r>
        <w:r w:rsidR="00E81493">
          <w:t xml:space="preserve"> &lt;img&gt; element to embed images.</w:t>
        </w:r>
      </w:ins>
    </w:p>
    <w:p w:rsidR="0082766F" w:rsidRDefault="0082766F" w:rsidP="0082766F">
      <w:pPr>
        <w:rPr>
          <w:ins w:id="338" w:author="Priyanshu Solon" w:date="2025-04-09T21:27:00Z"/>
        </w:rPr>
      </w:pPr>
      <w:ins w:id="339" w:author="Priyanshu Solon" w:date="2025-04-09T21:27:00Z">
        <w:r>
          <w:t>2. To keep image SEO friendly you can enclose image in &lt;Figure&gt; element with</w:t>
        </w:r>
      </w:ins>
    </w:p>
    <w:p w:rsidR="0082766F" w:rsidRDefault="0082766F" w:rsidP="0082766F">
      <w:pPr>
        <w:rPr>
          <w:ins w:id="340" w:author="Priyanshu Solon" w:date="2025-04-09T21:27:00Z"/>
        </w:rPr>
      </w:pPr>
      <w:ins w:id="341" w:author="Priyanshu Solon" w:date="2025-04-09T21:27:00Z">
        <w:r>
          <w:t xml:space="preserve">    &lt;Figcaption&gt;</w:t>
        </w:r>
      </w:ins>
    </w:p>
    <w:p w:rsidR="0082766F" w:rsidRDefault="0082766F" w:rsidP="0082766F">
      <w:pPr>
        <w:rPr>
          <w:ins w:id="342" w:author="Priyanshu Solon" w:date="2025-05-22T22:45:00Z"/>
        </w:rPr>
      </w:pPr>
    </w:p>
    <w:p w:rsidR="00E81493" w:rsidRDefault="00E81493" w:rsidP="0082766F">
      <w:pPr>
        <w:rPr>
          <w:ins w:id="343" w:author="Priyanshu Solon" w:date="2025-05-22T22:45:00Z"/>
        </w:rPr>
      </w:pPr>
    </w:p>
    <w:p w:rsidR="00E81493" w:rsidRDefault="00E81493" w:rsidP="0082766F">
      <w:pPr>
        <w:rPr>
          <w:ins w:id="344" w:author="Priyanshu Solon" w:date="2025-04-09T21:27:00Z"/>
        </w:rPr>
      </w:pPr>
    </w:p>
    <w:p w:rsidR="0082766F" w:rsidRDefault="0082766F" w:rsidP="0082766F">
      <w:pPr>
        <w:rPr>
          <w:ins w:id="345" w:author="Priyanshu Solon" w:date="2025-04-09T21:27:00Z"/>
        </w:rPr>
      </w:pPr>
      <w:ins w:id="346" w:author="Priyanshu Solon" w:date="2025-04-09T21:27:00Z">
        <w:r>
          <w:lastRenderedPageBreak/>
          <w:t xml:space="preserve">Syntax:    </w:t>
        </w:r>
      </w:ins>
    </w:p>
    <w:p w:rsidR="0082766F" w:rsidRDefault="0082766F" w:rsidP="0082766F">
      <w:pPr>
        <w:rPr>
          <w:ins w:id="347" w:author="Priyanshu Solon" w:date="2025-04-09T21:27:00Z"/>
        </w:rPr>
      </w:pPr>
      <w:ins w:id="348" w:author="Priyanshu Solon" w:date="2025-04-09T21:27:00Z">
        <w:r>
          <w:t xml:space="preserve">    &lt;figure&gt;</w:t>
        </w:r>
      </w:ins>
    </w:p>
    <w:p w:rsidR="0082766F" w:rsidRDefault="0082766F" w:rsidP="0082766F">
      <w:pPr>
        <w:rPr>
          <w:ins w:id="349" w:author="Priyanshu Solon" w:date="2025-04-09T21:27:00Z"/>
        </w:rPr>
      </w:pPr>
      <w:ins w:id="350" w:author="Priyanshu Solon" w:date="2025-04-09T21:27:00Z">
        <w:r>
          <w:t xml:space="preserve">        &lt;img&gt;</w:t>
        </w:r>
      </w:ins>
    </w:p>
    <w:p w:rsidR="0082766F" w:rsidRDefault="0082766F" w:rsidP="0082766F">
      <w:pPr>
        <w:rPr>
          <w:ins w:id="351" w:author="Priyanshu Solon" w:date="2025-04-09T21:27:00Z"/>
        </w:rPr>
      </w:pPr>
      <w:ins w:id="352" w:author="Priyanshu Solon" w:date="2025-04-09T21:27:00Z">
        <w:r>
          <w:t xml:space="preserve">        &lt;figcaption&gt; Title &lt;/figcaption&gt;</w:t>
        </w:r>
      </w:ins>
    </w:p>
    <w:p w:rsidR="0082766F" w:rsidRDefault="0082766F" w:rsidP="0082766F">
      <w:pPr>
        <w:rPr>
          <w:ins w:id="353" w:author="Priyanshu Solon" w:date="2025-04-09T21:27:00Z"/>
        </w:rPr>
      </w:pPr>
      <w:ins w:id="354" w:author="Priyanshu Solon" w:date="2025-04-09T21:27:00Z">
        <w:r>
          <w:t xml:space="preserve">    &lt;/figure&gt;</w:t>
        </w:r>
      </w:ins>
    </w:p>
    <w:p w:rsidR="0082766F" w:rsidRDefault="0082766F" w:rsidP="0082766F">
      <w:pPr>
        <w:rPr>
          <w:ins w:id="355" w:author="Priyanshu Solon" w:date="2025-04-09T21:27:00Z"/>
        </w:rPr>
      </w:pPr>
    </w:p>
    <w:p w:rsidR="0082766F" w:rsidRPr="00E81493" w:rsidRDefault="0082766F" w:rsidP="0082766F">
      <w:pPr>
        <w:rPr>
          <w:ins w:id="356" w:author="Priyanshu Solon" w:date="2025-04-09T21:27:00Z"/>
          <w:b/>
          <w:bCs/>
          <w:rPrChange w:id="357" w:author="Priyanshu Solon" w:date="2025-05-22T22:46:00Z">
            <w:rPr>
              <w:ins w:id="358" w:author="Priyanshu Solon" w:date="2025-04-09T21:27:00Z"/>
            </w:rPr>
          </w:rPrChange>
        </w:rPr>
      </w:pPr>
      <w:ins w:id="359" w:author="Priyanshu Solon" w:date="2025-04-09T21:27:00Z">
        <w:r w:rsidRPr="00E81493">
          <w:rPr>
            <w:b/>
            <w:bCs/>
            <w:rPrChange w:id="360" w:author="Priyanshu Solon" w:date="2025-05-22T22:46:00Z">
              <w:rPr/>
            </w:rPrChange>
          </w:rPr>
          <w:t>Image Attributes:</w:t>
        </w:r>
      </w:ins>
    </w:p>
    <w:p w:rsidR="0082766F" w:rsidRDefault="0082766F" w:rsidP="0082766F">
      <w:pPr>
        <w:rPr>
          <w:ins w:id="361" w:author="Priyanshu Solon" w:date="2025-04-09T21:27:00Z"/>
        </w:rPr>
      </w:pPr>
      <w:ins w:id="362" w:author="Priyanshu Solon" w:date="2025-04-09T21:27:00Z">
        <w:r>
          <w:t xml:space="preserve">    </w:t>
        </w:r>
        <w:r w:rsidRPr="00E81493">
          <w:rPr>
            <w:b/>
            <w:bCs/>
            <w:rPrChange w:id="363" w:author="Priyanshu Solon" w:date="2025-05-22T22:46:00Z">
              <w:rPr/>
            </w:rPrChange>
          </w:rPr>
          <w:t>1. src</w:t>
        </w:r>
        <w:r>
          <w:t xml:space="preserve">            : It refers to the image name and path.</w:t>
        </w:r>
      </w:ins>
    </w:p>
    <w:p w:rsidR="0082766F" w:rsidRDefault="0082766F" w:rsidP="0082766F">
      <w:pPr>
        <w:rPr>
          <w:ins w:id="364" w:author="Priyanshu Solon" w:date="2025-04-09T21:27:00Z"/>
        </w:rPr>
      </w:pPr>
    </w:p>
    <w:p w:rsidR="0082766F" w:rsidRDefault="0082766F" w:rsidP="0082766F">
      <w:pPr>
        <w:rPr>
          <w:ins w:id="365" w:author="Priyanshu Solon" w:date="2025-04-09T21:27:00Z"/>
        </w:rPr>
      </w:pPr>
      <w:ins w:id="366" w:author="Priyanshu Solon" w:date="2025-04-09T21:27:00Z">
        <w:r>
          <w:t xml:space="preserve">    </w:t>
        </w:r>
        <w:r w:rsidRPr="00E81493">
          <w:rPr>
            <w:b/>
            <w:bCs/>
            <w:rPrChange w:id="367" w:author="Priyanshu Solon" w:date="2025-05-22T22:46:00Z">
              <w:rPr/>
            </w:rPrChange>
          </w:rPr>
          <w:t>2. width &amp; height</w:t>
        </w:r>
        <w:r>
          <w:t xml:space="preserve">    : sets height and width for image. You can use pixels or %.</w:t>
        </w:r>
      </w:ins>
    </w:p>
    <w:p w:rsidR="0082766F" w:rsidRDefault="0082766F" w:rsidP="0082766F">
      <w:pPr>
        <w:rPr>
          <w:ins w:id="368" w:author="Priyanshu Solon" w:date="2025-04-09T21:27:00Z"/>
        </w:rPr>
      </w:pPr>
      <w:ins w:id="369" w:author="Priyanshu Solon" w:date="2025-04-09T21:27:00Z">
        <w:r>
          <w:t xml:space="preserve">                      Size in % makes image fluid.</w:t>
        </w:r>
      </w:ins>
    </w:p>
    <w:p w:rsidR="0082766F" w:rsidRDefault="0082766F" w:rsidP="0082766F">
      <w:pPr>
        <w:rPr>
          <w:ins w:id="370" w:author="Priyanshu Solon" w:date="2025-04-09T21:27:00Z"/>
        </w:rPr>
      </w:pPr>
    </w:p>
    <w:p w:rsidR="0082766F" w:rsidRDefault="0082766F" w:rsidP="0082766F">
      <w:pPr>
        <w:rPr>
          <w:ins w:id="371" w:author="Priyanshu Solon" w:date="2025-04-09T21:27:00Z"/>
        </w:rPr>
      </w:pPr>
    </w:p>
    <w:p w:rsidR="0082766F" w:rsidRPr="00E81493" w:rsidRDefault="0082766F" w:rsidP="0082766F">
      <w:pPr>
        <w:rPr>
          <w:ins w:id="372" w:author="Priyanshu Solon" w:date="2025-04-09T21:27:00Z"/>
          <w:b/>
          <w:bCs/>
          <w:rPrChange w:id="373" w:author="Priyanshu Solon" w:date="2025-05-22T22:46:00Z">
            <w:rPr>
              <w:ins w:id="374" w:author="Priyanshu Solon" w:date="2025-04-09T21:27:00Z"/>
            </w:rPr>
          </w:rPrChange>
        </w:rPr>
      </w:pPr>
      <w:ins w:id="375" w:author="Priyanshu Solon" w:date="2025-04-09T21:27:00Z">
        <w:r w:rsidRPr="00E81493">
          <w:rPr>
            <w:b/>
            <w:bCs/>
            <w:rPrChange w:id="376" w:author="Priyanshu Solon" w:date="2025-05-22T22:46:00Z">
              <w:rPr/>
            </w:rPrChange>
          </w:rPr>
          <w:t>9/04</w:t>
        </w:r>
      </w:ins>
    </w:p>
    <w:p w:rsidR="0082766F" w:rsidRDefault="0082766F" w:rsidP="0082766F">
      <w:pPr>
        <w:rPr>
          <w:ins w:id="377" w:author="Priyanshu Solon" w:date="2025-04-09T21:27:00Z"/>
        </w:rPr>
      </w:pPr>
      <w:ins w:id="378" w:author="Priyanshu Solon" w:date="2025-04-09T21:27:00Z">
        <w:r>
          <w:t>====</w:t>
        </w:r>
      </w:ins>
    </w:p>
    <w:p w:rsidR="0082766F" w:rsidRPr="00E81493" w:rsidRDefault="0082766F" w:rsidP="0082766F">
      <w:pPr>
        <w:rPr>
          <w:ins w:id="379" w:author="Priyanshu Solon" w:date="2025-04-09T21:27:00Z"/>
          <w:b/>
          <w:bCs/>
          <w:rPrChange w:id="380" w:author="Priyanshu Solon" w:date="2025-05-22T22:46:00Z">
            <w:rPr>
              <w:ins w:id="381" w:author="Priyanshu Solon" w:date="2025-04-09T21:27:00Z"/>
            </w:rPr>
          </w:rPrChange>
        </w:rPr>
      </w:pPr>
      <w:ins w:id="382" w:author="Priyanshu Solon" w:date="2025-04-09T21:27:00Z">
        <w:r w:rsidRPr="00E81493">
          <w:rPr>
            <w:b/>
            <w:bCs/>
            <w:rPrChange w:id="383" w:author="Priyanshu Solon" w:date="2025-05-22T22:46:00Z">
              <w:rPr/>
            </w:rPrChange>
          </w:rPr>
          <w:t>Image Attributes</w:t>
        </w:r>
      </w:ins>
    </w:p>
    <w:p w:rsidR="0082766F" w:rsidRPr="00E81493" w:rsidRDefault="0082766F" w:rsidP="0082766F">
      <w:pPr>
        <w:rPr>
          <w:ins w:id="384" w:author="Priyanshu Solon" w:date="2025-04-09T21:27:00Z"/>
          <w:b/>
          <w:bCs/>
          <w:rPrChange w:id="385" w:author="Priyanshu Solon" w:date="2025-05-22T22:46:00Z">
            <w:rPr>
              <w:ins w:id="386" w:author="Priyanshu Solon" w:date="2025-04-09T21:27:00Z"/>
            </w:rPr>
          </w:rPrChange>
        </w:rPr>
      </w:pPr>
      <w:ins w:id="387" w:author="Priyanshu Solon" w:date="2025-04-09T21:27:00Z">
        <w:r w:rsidRPr="00E81493">
          <w:rPr>
            <w:b/>
            <w:bCs/>
            <w:rPrChange w:id="388" w:author="Priyanshu Solon" w:date="2025-05-22T22:46:00Z">
              <w:rPr/>
            </w:rPrChange>
          </w:rPr>
          <w:t>1. src</w:t>
        </w:r>
      </w:ins>
    </w:p>
    <w:p w:rsidR="0082766F" w:rsidRPr="00E81493" w:rsidRDefault="0082766F" w:rsidP="0082766F">
      <w:pPr>
        <w:rPr>
          <w:ins w:id="389" w:author="Priyanshu Solon" w:date="2025-04-09T21:27:00Z"/>
          <w:b/>
          <w:bCs/>
          <w:rPrChange w:id="390" w:author="Priyanshu Solon" w:date="2025-05-22T22:46:00Z">
            <w:rPr>
              <w:ins w:id="391" w:author="Priyanshu Solon" w:date="2025-04-09T21:27:00Z"/>
            </w:rPr>
          </w:rPrChange>
        </w:rPr>
      </w:pPr>
      <w:ins w:id="392" w:author="Priyanshu Solon" w:date="2025-04-09T21:27:00Z">
        <w:r w:rsidRPr="00E81493">
          <w:rPr>
            <w:b/>
            <w:bCs/>
            <w:rPrChange w:id="393" w:author="Priyanshu Solon" w:date="2025-05-22T22:46:00Z">
              <w:rPr/>
            </w:rPrChange>
          </w:rPr>
          <w:t>2. width &amp; height</w:t>
        </w:r>
      </w:ins>
    </w:p>
    <w:p w:rsidR="0082766F" w:rsidRDefault="0082766F" w:rsidP="0082766F">
      <w:pPr>
        <w:rPr>
          <w:ins w:id="394" w:author="Priyanshu Solon" w:date="2025-04-09T21:27:00Z"/>
        </w:rPr>
      </w:pPr>
      <w:ins w:id="395" w:author="Priyanshu Solon" w:date="2025-04-09T21:27:00Z">
        <w:r w:rsidRPr="00E81493">
          <w:rPr>
            <w:b/>
            <w:bCs/>
            <w:rPrChange w:id="396" w:author="Priyanshu Solon" w:date="2025-05-22T22:46:00Z">
              <w:rPr/>
            </w:rPrChange>
          </w:rPr>
          <w:t>3. alt</w:t>
        </w:r>
        <w:r>
          <w:t xml:space="preserve">            : It defines the alternative text to display when image fails to load.</w:t>
        </w:r>
      </w:ins>
    </w:p>
    <w:p w:rsidR="0082766F" w:rsidRDefault="0082766F" w:rsidP="0082766F">
      <w:pPr>
        <w:rPr>
          <w:ins w:id="397" w:author="Priyanshu Solon" w:date="2025-04-09T21:27:00Z"/>
        </w:rPr>
      </w:pPr>
      <w:ins w:id="398" w:author="Priyanshu Solon" w:date="2025-04-09T21:27:00Z">
        <w:r w:rsidRPr="00E81493">
          <w:rPr>
            <w:b/>
            <w:bCs/>
            <w:rPrChange w:id="399" w:author="Priyanshu Solon" w:date="2025-05-22T22:46:00Z">
              <w:rPr/>
            </w:rPrChange>
          </w:rPr>
          <w:t>4. title</w:t>
        </w:r>
        <w:r>
          <w:t xml:space="preserve">            : It defines the text to display when mouse is over image.</w:t>
        </w:r>
      </w:ins>
    </w:p>
    <w:p w:rsidR="0082766F" w:rsidRDefault="0082766F" w:rsidP="0082766F">
      <w:pPr>
        <w:rPr>
          <w:ins w:id="400" w:author="Priyanshu Solon" w:date="2025-04-09T21:27:00Z"/>
        </w:rPr>
      </w:pPr>
    </w:p>
    <w:p w:rsidR="0082766F" w:rsidRDefault="0082766F" w:rsidP="0082766F">
      <w:pPr>
        <w:rPr>
          <w:ins w:id="401" w:author="Priyanshu Solon" w:date="2025-04-09T21:27:00Z"/>
        </w:rPr>
      </w:pPr>
      <w:ins w:id="402" w:author="Priyanshu Solon" w:date="2025-04-09T21:27:00Z">
        <w:r>
          <w:t>Syntax:</w:t>
        </w:r>
      </w:ins>
    </w:p>
    <w:p w:rsidR="0082766F" w:rsidRDefault="0082766F" w:rsidP="0082766F">
      <w:pPr>
        <w:rPr>
          <w:ins w:id="403" w:author="Priyanshu Solon" w:date="2025-04-09T21:27:00Z"/>
        </w:rPr>
      </w:pPr>
      <w:ins w:id="404" w:author="Priyanshu Solon" w:date="2025-04-09T21:27:00Z">
        <w:r>
          <w:t xml:space="preserve"> &lt;img src="./images/pic.jpg"  alt="alternative text"  title="screen tips"&gt;</w:t>
        </w:r>
      </w:ins>
    </w:p>
    <w:p w:rsidR="0082766F" w:rsidRDefault="0082766F" w:rsidP="0082766F">
      <w:pPr>
        <w:rPr>
          <w:ins w:id="405" w:author="Priyanshu Solon" w:date="2025-04-09T21:27:00Z"/>
        </w:rPr>
      </w:pPr>
    </w:p>
    <w:p w:rsidR="0082766F" w:rsidRDefault="0082766F" w:rsidP="0082766F">
      <w:pPr>
        <w:rPr>
          <w:ins w:id="406" w:author="Priyanshu Solon" w:date="2025-04-09T21:27:00Z"/>
        </w:rPr>
      </w:pPr>
      <w:ins w:id="407" w:author="Priyanshu Solon" w:date="2025-04-09T21:27:00Z">
        <w:r w:rsidRPr="00E81493">
          <w:rPr>
            <w:b/>
            <w:bCs/>
            <w:rPrChange w:id="408" w:author="Priyanshu Solon" w:date="2025-05-22T22:46:00Z">
              <w:rPr/>
            </w:rPrChange>
          </w:rPr>
          <w:t>5. border</w:t>
        </w:r>
        <w:r>
          <w:t xml:space="preserve">            : It sets border for image by specified pixels.</w:t>
        </w:r>
      </w:ins>
    </w:p>
    <w:p w:rsidR="0082766F" w:rsidRDefault="0082766F" w:rsidP="0082766F">
      <w:pPr>
        <w:rPr>
          <w:ins w:id="409" w:author="Priyanshu Solon" w:date="2025-04-09T21:27:00Z"/>
        </w:rPr>
      </w:pPr>
    </w:p>
    <w:p w:rsidR="0082766F" w:rsidRDefault="0082766F" w:rsidP="0082766F">
      <w:pPr>
        <w:rPr>
          <w:ins w:id="410" w:author="Priyanshu Solon" w:date="2025-04-09T21:27:00Z"/>
        </w:rPr>
      </w:pPr>
      <w:ins w:id="411" w:author="Priyanshu Solon" w:date="2025-04-09T21:27:00Z">
        <w:r w:rsidRPr="00E81493">
          <w:rPr>
            <w:b/>
            <w:bCs/>
            <w:rPrChange w:id="412" w:author="Priyanshu Solon" w:date="2025-05-22T22:46:00Z">
              <w:rPr/>
            </w:rPrChange>
          </w:rPr>
          <w:t>6. align</w:t>
        </w:r>
        <w:r>
          <w:t xml:space="preserve">            : It aligns image left or right. It is used for wrapping text around image</w:t>
        </w:r>
      </w:ins>
    </w:p>
    <w:p w:rsidR="0082766F" w:rsidRDefault="0082766F" w:rsidP="0082766F">
      <w:pPr>
        <w:rPr>
          <w:ins w:id="413" w:author="Priyanshu Solon" w:date="2025-04-09T21:27:00Z"/>
        </w:rPr>
      </w:pPr>
    </w:p>
    <w:p w:rsidR="0082766F" w:rsidRDefault="0082766F" w:rsidP="0082766F">
      <w:pPr>
        <w:rPr>
          <w:ins w:id="414" w:author="Priyanshu Solon" w:date="2025-04-09T21:27:00Z"/>
        </w:rPr>
      </w:pPr>
      <w:ins w:id="415" w:author="Priyanshu Solon" w:date="2025-04-09T21:27:00Z">
        <w:r w:rsidRPr="00E81493">
          <w:rPr>
            <w:b/>
            <w:bCs/>
            <w:rPrChange w:id="416" w:author="Priyanshu Solon" w:date="2025-05-22T22:46:00Z">
              <w:rPr/>
            </w:rPrChange>
          </w:rPr>
          <w:t>7. hspace</w:t>
        </w:r>
        <w:r>
          <w:t xml:space="preserve">        : It sets horizontal padding between text and image</w:t>
        </w:r>
      </w:ins>
    </w:p>
    <w:p w:rsidR="0082766F" w:rsidRDefault="0082766F" w:rsidP="0082766F">
      <w:pPr>
        <w:rPr>
          <w:ins w:id="417" w:author="Priyanshu Solon" w:date="2025-04-09T21:27:00Z"/>
        </w:rPr>
      </w:pPr>
    </w:p>
    <w:p w:rsidR="0082766F" w:rsidRDefault="0082766F" w:rsidP="0082766F">
      <w:pPr>
        <w:rPr>
          <w:ins w:id="418" w:author="Priyanshu Solon" w:date="2025-04-09T21:27:00Z"/>
        </w:rPr>
      </w:pPr>
      <w:ins w:id="419" w:author="Priyanshu Solon" w:date="2025-04-09T21:27:00Z">
        <w:r w:rsidRPr="00E81493">
          <w:rPr>
            <w:b/>
            <w:bCs/>
            <w:rPrChange w:id="420" w:author="Priyanshu Solon" w:date="2025-05-22T22:46:00Z">
              <w:rPr/>
            </w:rPrChange>
          </w:rPr>
          <w:t>8. vspace</w:t>
        </w:r>
        <w:r>
          <w:t xml:space="preserve">         : It set vertical padding between text and image</w:t>
        </w:r>
      </w:ins>
    </w:p>
    <w:p w:rsidR="0082766F" w:rsidRDefault="0082766F" w:rsidP="0082766F">
      <w:pPr>
        <w:rPr>
          <w:ins w:id="421" w:author="Priyanshu Solon" w:date="2025-04-09T21:27:00Z"/>
        </w:rPr>
      </w:pPr>
    </w:p>
    <w:p w:rsidR="0082766F" w:rsidRDefault="0082766F" w:rsidP="0082766F">
      <w:pPr>
        <w:rPr>
          <w:ins w:id="422" w:author="Priyanshu Solon" w:date="2025-04-09T21:27:00Z"/>
        </w:rPr>
      </w:pPr>
      <w:ins w:id="423" w:author="Priyanshu Solon" w:date="2025-04-09T21:27:00Z">
        <w:r>
          <w:t>Syntax:</w:t>
        </w:r>
      </w:ins>
    </w:p>
    <w:p w:rsidR="0082766F" w:rsidRDefault="00E81493" w:rsidP="0082766F">
      <w:pPr>
        <w:rPr>
          <w:ins w:id="424" w:author="Priyanshu Solon" w:date="2025-04-09T21:27:00Z"/>
        </w:rPr>
      </w:pPr>
      <w:ins w:id="425" w:author="Priyanshu Solon" w:date="2025-04-09T21:27:00Z">
        <w:r>
          <w:t xml:space="preserve">  &lt;img src="./images/pic.jpg" </w:t>
        </w:r>
        <w:r w:rsidR="0082766F">
          <w:t>align="left" hspace="20" vspace="20"&gt;</w:t>
        </w:r>
      </w:ins>
    </w:p>
    <w:p w:rsidR="0082766F" w:rsidRDefault="0082766F" w:rsidP="0082766F">
      <w:pPr>
        <w:rPr>
          <w:ins w:id="426" w:author="Priyanshu Solon" w:date="2025-04-09T21:27:00Z"/>
        </w:rPr>
      </w:pPr>
    </w:p>
    <w:p w:rsidR="0082766F" w:rsidRDefault="0082766F" w:rsidP="0082766F">
      <w:pPr>
        <w:rPr>
          <w:ins w:id="427" w:author="Priyanshu Solon" w:date="2025-04-09T21:27:00Z"/>
        </w:rPr>
      </w:pPr>
      <w:ins w:id="428" w:author="Priyanshu Solon" w:date="2025-04-09T21:27:00Z">
        <w:r w:rsidRPr="00E81493">
          <w:rPr>
            <w:b/>
            <w:bCs/>
            <w:rPrChange w:id="429" w:author="Priyanshu Solon" w:date="2025-05-22T22:46:00Z">
              <w:rPr/>
            </w:rPrChange>
          </w:rPr>
          <w:t>9. crossorigin</w:t>
        </w:r>
        <w:r>
          <w:t xml:space="preserve">         : It refers to CORS [Cross Origin Resource Sharing].</w:t>
        </w:r>
      </w:ins>
    </w:p>
    <w:p w:rsidR="0082766F" w:rsidRDefault="0082766F" w:rsidP="0082766F">
      <w:pPr>
        <w:rPr>
          <w:ins w:id="430" w:author="Priyanshu Solon" w:date="2025-04-09T21:27:00Z"/>
        </w:rPr>
      </w:pPr>
      <w:ins w:id="431" w:author="Priyanshu Solon" w:date="2025-04-09T21:27:00Z">
        <w:r>
          <w:t xml:space="preserve">                  It can restrict accessibility of image by using various authentication</w:t>
        </w:r>
      </w:ins>
    </w:p>
    <w:p w:rsidR="0082766F" w:rsidRDefault="0082766F" w:rsidP="0082766F">
      <w:pPr>
        <w:rPr>
          <w:ins w:id="432" w:author="Priyanshu Solon" w:date="2025-04-09T21:27:00Z"/>
        </w:rPr>
      </w:pPr>
      <w:ins w:id="433" w:author="Priyanshu Solon" w:date="2025-04-09T21:27:00Z">
        <w:r>
          <w:t xml:space="preserve">                  </w:t>
        </w:r>
      </w:ins>
      <w:ins w:id="434" w:author="Priyanshu Solon" w:date="2025-05-22T22:47:00Z">
        <w:r w:rsidR="00E81493">
          <w:t>Techniques</w:t>
        </w:r>
      </w:ins>
      <w:ins w:id="435" w:author="Priyanshu Solon" w:date="2025-04-09T21:27:00Z">
        <w:r w:rsidR="00E81493">
          <w:t>.</w:t>
        </w:r>
      </w:ins>
    </w:p>
    <w:p w:rsidR="0082766F" w:rsidRDefault="00E81493" w:rsidP="0082766F">
      <w:pPr>
        <w:rPr>
          <w:ins w:id="436" w:author="Priyanshu Solon" w:date="2025-04-09T21:27:00Z"/>
        </w:rPr>
      </w:pPr>
      <w:ins w:id="437" w:author="Priyanshu Solon" w:date="2025-04-09T21:27:00Z">
        <w:r>
          <w:t xml:space="preserve">                    </w:t>
        </w:r>
        <w:r w:rsidR="0082766F">
          <w:t xml:space="preserve">a) </w:t>
        </w:r>
      </w:ins>
      <w:ins w:id="438" w:author="Priyanshu Solon" w:date="2025-05-22T22:47:00Z">
        <w:r>
          <w:t>Anonymous</w:t>
        </w:r>
      </w:ins>
    </w:p>
    <w:p w:rsidR="0082766F" w:rsidRDefault="0082766F" w:rsidP="0082766F">
      <w:pPr>
        <w:rPr>
          <w:ins w:id="439" w:author="Priyanshu Solon" w:date="2025-04-09T21:27:00Z"/>
        </w:rPr>
      </w:pPr>
      <w:ins w:id="440" w:author="Priyanshu Solon" w:date="2025-04-09T21:27:00Z">
        <w:r>
          <w:t xml:space="preserve">                    b) use-credentials</w:t>
        </w:r>
      </w:ins>
    </w:p>
    <w:p w:rsidR="0082766F" w:rsidRDefault="0082766F" w:rsidP="0082766F">
      <w:pPr>
        <w:rPr>
          <w:ins w:id="441" w:author="Priyanshu Solon" w:date="2025-04-09T21:27:00Z"/>
        </w:rPr>
      </w:pPr>
    </w:p>
    <w:p w:rsidR="0082766F" w:rsidRDefault="0082766F" w:rsidP="0082766F">
      <w:pPr>
        <w:rPr>
          <w:ins w:id="442" w:author="Priyanshu Solon" w:date="2025-04-09T21:27:00Z"/>
        </w:rPr>
      </w:pPr>
      <w:ins w:id="443" w:author="Priyanshu Solon" w:date="2025-04-09T21:27:00Z">
        <w:r>
          <w:t>Syntax:</w:t>
        </w:r>
      </w:ins>
    </w:p>
    <w:p w:rsidR="0082766F" w:rsidRDefault="0082766F" w:rsidP="0082766F">
      <w:pPr>
        <w:rPr>
          <w:ins w:id="444" w:author="Priyanshu Solon" w:date="2025-04-09T21:27:00Z"/>
        </w:rPr>
      </w:pPr>
      <w:ins w:id="445" w:author="Priyanshu Solon" w:date="2025-04-09T21:27:00Z">
        <w:r>
          <w:t xml:space="preserve">  &lt;img src="some_path"  crossorigin="use-credentials"&gt;</w:t>
        </w:r>
      </w:ins>
    </w:p>
    <w:p w:rsidR="0082766F" w:rsidRDefault="0082766F" w:rsidP="0082766F">
      <w:pPr>
        <w:rPr>
          <w:ins w:id="446" w:author="Priyanshu Solon" w:date="2025-04-09T21:27:00Z"/>
        </w:rPr>
      </w:pPr>
    </w:p>
    <w:p w:rsidR="0082766F" w:rsidRDefault="0082766F" w:rsidP="0082766F">
      <w:pPr>
        <w:rPr>
          <w:ins w:id="447" w:author="Priyanshu Solon" w:date="2025-04-09T21:27:00Z"/>
        </w:rPr>
      </w:pPr>
    </w:p>
    <w:p w:rsidR="0082766F" w:rsidRDefault="0082766F" w:rsidP="0082766F">
      <w:pPr>
        <w:rPr>
          <w:ins w:id="448" w:author="Priyanshu Solon" w:date="2025-04-09T21:27:00Z"/>
        </w:rPr>
      </w:pPr>
      <w:ins w:id="449" w:author="Priyanshu Solon" w:date="2025-04-09T21:27:00Z">
        <w:r w:rsidRPr="00E81493">
          <w:rPr>
            <w:b/>
            <w:bCs/>
            <w:rPrChange w:id="450" w:author="Priyanshu Solon" w:date="2025-05-22T22:47:00Z">
              <w:rPr/>
            </w:rPrChange>
          </w:rPr>
          <w:t>10. decoding</w:t>
        </w:r>
        <w:r>
          <w:t xml:space="preserve">         : It defines how image can load al</w:t>
        </w:r>
        <w:r w:rsidR="00E81493">
          <w:t>ong with other content in page.</w:t>
        </w:r>
      </w:ins>
    </w:p>
    <w:p w:rsidR="0082766F" w:rsidRDefault="0082766F" w:rsidP="0082766F">
      <w:pPr>
        <w:rPr>
          <w:ins w:id="451" w:author="Priyanshu Solon" w:date="2025-04-09T21:27:00Z"/>
        </w:rPr>
      </w:pPr>
      <w:ins w:id="452" w:author="Priyanshu Solon" w:date="2025-04-09T21:27:00Z">
        <w:r>
          <w:t xml:space="preserve">                    a) sync</w:t>
        </w:r>
      </w:ins>
    </w:p>
    <w:p w:rsidR="0082766F" w:rsidRDefault="0082766F" w:rsidP="0082766F">
      <w:pPr>
        <w:rPr>
          <w:ins w:id="453" w:author="Priyanshu Solon" w:date="2025-04-09T21:27:00Z"/>
        </w:rPr>
      </w:pPr>
      <w:ins w:id="454" w:author="Priyanshu Solon" w:date="2025-04-09T21:27:00Z">
        <w:r>
          <w:t xml:space="preserve">                    b) async</w:t>
        </w:r>
      </w:ins>
    </w:p>
    <w:p w:rsidR="0082766F" w:rsidRDefault="0082766F" w:rsidP="0082766F">
      <w:pPr>
        <w:rPr>
          <w:ins w:id="455" w:author="Priyanshu Solon" w:date="2025-04-09T21:27:00Z"/>
        </w:rPr>
      </w:pPr>
      <w:ins w:id="456" w:author="Priyanshu Solon" w:date="2025-04-09T21:27:00Z">
        <w:r>
          <w:t xml:space="preserve">                    c) auto</w:t>
        </w:r>
      </w:ins>
    </w:p>
    <w:p w:rsidR="0082766F" w:rsidRDefault="0082766F" w:rsidP="0082766F">
      <w:pPr>
        <w:rPr>
          <w:ins w:id="457" w:author="Priyanshu Solon" w:date="2025-04-09T21:27:00Z"/>
        </w:rPr>
      </w:pPr>
    </w:p>
    <w:p w:rsidR="0082766F" w:rsidRDefault="0082766F" w:rsidP="0082766F">
      <w:pPr>
        <w:rPr>
          <w:ins w:id="458" w:author="Priyanshu Solon" w:date="2025-04-09T21:27:00Z"/>
        </w:rPr>
      </w:pPr>
      <w:ins w:id="459" w:author="Priyanshu Solon" w:date="2025-04-09T21:27:00Z">
        <w:r>
          <w:t>Syntax:</w:t>
        </w:r>
      </w:ins>
    </w:p>
    <w:p w:rsidR="0082766F" w:rsidRDefault="0082766F" w:rsidP="0082766F">
      <w:pPr>
        <w:rPr>
          <w:ins w:id="460" w:author="Priyanshu Solon" w:date="2025-04-09T21:27:00Z"/>
        </w:rPr>
      </w:pPr>
      <w:ins w:id="461" w:author="Priyanshu Solon" w:date="2025-04-09T21:27:00Z">
        <w:r>
          <w:t xml:space="preserve">  &lt;img src="path"  decoding="async | sync | auto"&gt;</w:t>
        </w:r>
      </w:ins>
    </w:p>
    <w:p w:rsidR="0082766F" w:rsidRDefault="0082766F" w:rsidP="0082766F">
      <w:pPr>
        <w:rPr>
          <w:ins w:id="462" w:author="Priyanshu Solon" w:date="2025-04-09T21:27:00Z"/>
        </w:rPr>
      </w:pPr>
    </w:p>
    <w:p w:rsidR="0082766F" w:rsidRDefault="0082766F" w:rsidP="0082766F">
      <w:pPr>
        <w:rPr>
          <w:ins w:id="463" w:author="Priyanshu Solon" w:date="2025-04-09T21:27:00Z"/>
        </w:rPr>
      </w:pPr>
    </w:p>
    <w:p w:rsidR="0082766F" w:rsidRDefault="0082766F" w:rsidP="0082766F">
      <w:pPr>
        <w:rPr>
          <w:ins w:id="464" w:author="Priyanshu Solon" w:date="2025-04-09T21:27:00Z"/>
        </w:rPr>
      </w:pPr>
      <w:ins w:id="465" w:author="Priyanshu Solon" w:date="2025-04-09T21:27:00Z">
        <w:r w:rsidRPr="00E81493">
          <w:rPr>
            <w:b/>
            <w:bCs/>
            <w:rPrChange w:id="466" w:author="Priyanshu Solon" w:date="2025-05-22T22:47:00Z">
              <w:rPr/>
            </w:rPrChange>
          </w:rPr>
          <w:t>11. importance</w:t>
        </w:r>
        <w:r>
          <w:t xml:space="preserve">     : It sets priority for image. You can load according to priority.</w:t>
        </w:r>
      </w:ins>
    </w:p>
    <w:p w:rsidR="0082766F" w:rsidRDefault="0082766F" w:rsidP="0082766F">
      <w:pPr>
        <w:rPr>
          <w:ins w:id="467" w:author="Priyanshu Solon" w:date="2025-04-09T21:27:00Z"/>
        </w:rPr>
      </w:pPr>
      <w:ins w:id="468" w:author="Priyanshu Solon" w:date="2025-04-09T21:27:00Z">
        <w:r>
          <w:t xml:space="preserve">                    a) low</w:t>
        </w:r>
      </w:ins>
    </w:p>
    <w:p w:rsidR="0082766F" w:rsidRDefault="0082766F" w:rsidP="0082766F">
      <w:pPr>
        <w:rPr>
          <w:ins w:id="469" w:author="Priyanshu Solon" w:date="2025-04-09T21:27:00Z"/>
        </w:rPr>
      </w:pPr>
      <w:ins w:id="470" w:author="Priyanshu Solon" w:date="2025-04-09T21:27:00Z">
        <w:r>
          <w:t xml:space="preserve">                    b) high</w:t>
        </w:r>
      </w:ins>
    </w:p>
    <w:p w:rsidR="0082766F" w:rsidRDefault="0082766F" w:rsidP="0082766F">
      <w:pPr>
        <w:rPr>
          <w:ins w:id="471" w:author="Priyanshu Solon" w:date="2025-04-09T21:27:00Z"/>
        </w:rPr>
      </w:pPr>
      <w:ins w:id="472" w:author="Priyanshu Solon" w:date="2025-04-09T21:27:00Z">
        <w:r>
          <w:t xml:space="preserve">                    c) auto</w:t>
        </w:r>
      </w:ins>
    </w:p>
    <w:p w:rsidR="0082766F" w:rsidRDefault="0082766F" w:rsidP="0082766F">
      <w:pPr>
        <w:rPr>
          <w:ins w:id="473" w:author="Priyanshu Solon" w:date="2025-04-09T21:27:00Z"/>
        </w:rPr>
      </w:pPr>
    </w:p>
    <w:p w:rsidR="0082766F" w:rsidRDefault="0082766F" w:rsidP="0082766F">
      <w:pPr>
        <w:rPr>
          <w:ins w:id="474" w:author="Priyanshu Solon" w:date="2025-04-09T21:27:00Z"/>
        </w:rPr>
      </w:pPr>
      <w:ins w:id="475" w:author="Priyanshu Solon" w:date="2025-04-09T21:27:00Z">
        <w:r>
          <w:t>Syntax:</w:t>
        </w:r>
      </w:ins>
    </w:p>
    <w:p w:rsidR="0082766F" w:rsidRDefault="0082766F" w:rsidP="0082766F">
      <w:pPr>
        <w:rPr>
          <w:ins w:id="476" w:author="Priyanshu Solon" w:date="2025-04-09T21:27:00Z"/>
        </w:rPr>
      </w:pPr>
      <w:ins w:id="477" w:author="Priyanshu Solon" w:date="2025-04-09T21:27:00Z">
        <w:r>
          <w:t xml:space="preserve">   &lt;img src="path"  importance="low | high | auto"&gt;</w:t>
        </w:r>
      </w:ins>
    </w:p>
    <w:p w:rsidR="0082766F" w:rsidRDefault="0082766F" w:rsidP="0082766F">
      <w:pPr>
        <w:rPr>
          <w:ins w:id="478" w:author="Priyanshu Solon" w:date="2025-04-09T21:27:00Z"/>
        </w:rPr>
      </w:pPr>
    </w:p>
    <w:p w:rsidR="0082766F" w:rsidRDefault="0082766F" w:rsidP="0082766F">
      <w:pPr>
        <w:rPr>
          <w:ins w:id="479" w:author="Priyanshu Solon" w:date="2025-04-09T21:27:00Z"/>
        </w:rPr>
      </w:pPr>
      <w:ins w:id="480" w:author="Priyanshu Solon" w:date="2025-04-09T21:27:00Z">
        <w:r w:rsidRPr="00E81493">
          <w:rPr>
            <w:b/>
            <w:bCs/>
            <w:rPrChange w:id="481" w:author="Priyanshu Solon" w:date="2025-05-22T22:47:00Z">
              <w:rPr/>
            </w:rPrChange>
          </w:rPr>
          <w:t>12. loading</w:t>
        </w:r>
        <w:r>
          <w:t xml:space="preserve">        : It defines the loading technique for image, which can be</w:t>
        </w:r>
      </w:ins>
    </w:p>
    <w:p w:rsidR="0082766F" w:rsidRDefault="0082766F" w:rsidP="0082766F">
      <w:pPr>
        <w:rPr>
          <w:ins w:id="482" w:author="Priyanshu Solon" w:date="2025-04-09T21:27:00Z"/>
        </w:rPr>
      </w:pPr>
      <w:ins w:id="483" w:author="Priyanshu Solon" w:date="2025-04-09T21:27:00Z">
        <w:r>
          <w:t xml:space="preserve">                    a) eager</w:t>
        </w:r>
      </w:ins>
    </w:p>
    <w:p w:rsidR="0082766F" w:rsidRDefault="0082766F" w:rsidP="0082766F">
      <w:pPr>
        <w:rPr>
          <w:ins w:id="484" w:author="Priyanshu Solon" w:date="2025-04-09T21:27:00Z"/>
        </w:rPr>
      </w:pPr>
      <w:ins w:id="485" w:author="Priyanshu Solon" w:date="2025-04-09T21:27:00Z">
        <w:r>
          <w:t xml:space="preserve">                    b) lazy</w:t>
        </w:r>
      </w:ins>
    </w:p>
    <w:p w:rsidR="0082766F" w:rsidRDefault="0082766F" w:rsidP="0082766F">
      <w:pPr>
        <w:rPr>
          <w:ins w:id="486" w:author="Priyanshu Solon" w:date="2025-04-09T21:27:00Z"/>
        </w:rPr>
      </w:pPr>
      <w:ins w:id="487" w:author="Priyanshu Solon" w:date="2025-04-09T21:27:00Z">
        <w:r>
          <w:t xml:space="preserve">                  Lazy loading is a technique of loading only when required.</w:t>
        </w:r>
      </w:ins>
    </w:p>
    <w:p w:rsidR="0082766F" w:rsidRDefault="0082766F" w:rsidP="0082766F">
      <w:pPr>
        <w:rPr>
          <w:ins w:id="488" w:author="Priyanshu Solon" w:date="2025-04-09T21:27:00Z"/>
        </w:rPr>
      </w:pPr>
    </w:p>
    <w:p w:rsidR="0082766F" w:rsidRDefault="0082766F" w:rsidP="0082766F">
      <w:pPr>
        <w:rPr>
          <w:ins w:id="489" w:author="Priyanshu Solon" w:date="2025-04-09T21:27:00Z"/>
        </w:rPr>
      </w:pPr>
      <w:ins w:id="490" w:author="Priyanshu Solon" w:date="2025-04-09T21:27:00Z">
        <w:r>
          <w:t>Syntax:</w:t>
        </w:r>
      </w:ins>
    </w:p>
    <w:p w:rsidR="0082766F" w:rsidRDefault="0082766F" w:rsidP="0082766F">
      <w:pPr>
        <w:rPr>
          <w:ins w:id="491" w:author="Priyanshu Solon" w:date="2025-04-09T21:27:00Z"/>
        </w:rPr>
      </w:pPr>
      <w:ins w:id="492" w:author="Priyanshu Solon" w:date="2025-04-09T21:27:00Z">
        <w:r>
          <w:t xml:space="preserve">   &lt;img src="path"  loading="lazy | eager"&gt;</w:t>
        </w:r>
      </w:ins>
    </w:p>
    <w:p w:rsidR="0082766F" w:rsidRDefault="0082766F" w:rsidP="0082766F">
      <w:pPr>
        <w:rPr>
          <w:ins w:id="493" w:author="Priyanshu Solon" w:date="2025-04-09T21:27:00Z"/>
        </w:rPr>
      </w:pPr>
    </w:p>
    <w:p w:rsidR="0082766F" w:rsidRDefault="0082766F" w:rsidP="0082766F">
      <w:pPr>
        <w:rPr>
          <w:ins w:id="494" w:author="Priyanshu Solon" w:date="2025-04-09T21:27:00Z"/>
        </w:rPr>
      </w:pPr>
    </w:p>
    <w:p w:rsidR="0082766F" w:rsidRDefault="0082766F" w:rsidP="0082766F">
      <w:pPr>
        <w:rPr>
          <w:ins w:id="495" w:author="Priyanshu Solon" w:date="2025-04-09T21:27:00Z"/>
        </w:rPr>
      </w:pPr>
      <w:ins w:id="496" w:author="Priyanshu Solon" w:date="2025-04-09T21:27:00Z">
        <w:r w:rsidRPr="00E81493">
          <w:rPr>
            <w:b/>
            <w:bCs/>
            <w:rPrChange w:id="497" w:author="Priyanshu Solon" w:date="2025-05-22T22:48:00Z">
              <w:rPr/>
            </w:rPrChange>
          </w:rPr>
          <w:t>13. srcset</w:t>
        </w:r>
        <w:r>
          <w:t xml:space="preserve">        : It configure a set of images for element.</w:t>
        </w:r>
      </w:ins>
    </w:p>
    <w:p w:rsidR="0082766F" w:rsidRDefault="0082766F" w:rsidP="0082766F">
      <w:pPr>
        <w:rPr>
          <w:ins w:id="498" w:author="Priyanshu Solon" w:date="2025-04-09T21:27:00Z"/>
        </w:rPr>
      </w:pPr>
      <w:ins w:id="499" w:author="Priyanshu Solon" w:date="2025-04-09T21:27:00Z">
        <w:r>
          <w:t xml:space="preserve">                  It requires styles to rotate images according to state and situation.</w:t>
        </w:r>
      </w:ins>
    </w:p>
    <w:p w:rsidR="0082766F" w:rsidRDefault="0082766F" w:rsidP="0082766F">
      <w:pPr>
        <w:rPr>
          <w:ins w:id="500" w:author="Priyanshu Solon" w:date="2025-04-09T21:27:00Z"/>
        </w:rPr>
      </w:pPr>
    </w:p>
    <w:p w:rsidR="0082766F" w:rsidRDefault="0082766F" w:rsidP="0082766F">
      <w:pPr>
        <w:rPr>
          <w:ins w:id="501" w:author="Priyanshu Solon" w:date="2025-04-09T21:27:00Z"/>
        </w:rPr>
      </w:pPr>
    </w:p>
    <w:p w:rsidR="0082766F" w:rsidRDefault="0082766F" w:rsidP="0082766F">
      <w:pPr>
        <w:rPr>
          <w:ins w:id="502" w:author="Priyanshu Solon" w:date="2025-04-09T21:27:00Z"/>
        </w:rPr>
      </w:pPr>
      <w:ins w:id="503" w:author="Priyanshu Solon" w:date="2025-04-09T21:27:00Z">
        <w:r>
          <w:t>Syntax:</w:t>
        </w:r>
      </w:ins>
    </w:p>
    <w:p w:rsidR="0082766F" w:rsidRDefault="0082766F" w:rsidP="0082766F">
      <w:pPr>
        <w:rPr>
          <w:ins w:id="504" w:author="Priyanshu Solon" w:date="2025-04-09T21:27:00Z"/>
        </w:rPr>
      </w:pPr>
      <w:ins w:id="505" w:author="Priyanshu Solon" w:date="2025-04-09T21:27:00Z">
        <w:r>
          <w:t xml:space="preserve">   &lt;img  srcset="collection_of_images"&gt;</w:t>
        </w:r>
      </w:ins>
    </w:p>
    <w:p w:rsidR="0082766F" w:rsidRDefault="0082766F" w:rsidP="0082766F">
      <w:pPr>
        <w:rPr>
          <w:ins w:id="506" w:author="Priyanshu Solon" w:date="2025-04-09T21:27:00Z"/>
        </w:rPr>
      </w:pPr>
    </w:p>
    <w:p w:rsidR="0082766F" w:rsidRDefault="0082766F" w:rsidP="0082766F">
      <w:pPr>
        <w:rPr>
          <w:ins w:id="507" w:author="Priyanshu Solon" w:date="2025-04-09T21:27:00Z"/>
        </w:rPr>
      </w:pPr>
    </w:p>
    <w:p w:rsidR="0082766F" w:rsidRDefault="0082766F" w:rsidP="0082766F">
      <w:pPr>
        <w:rPr>
          <w:ins w:id="508" w:author="Priyanshu Solon" w:date="2025-04-09T21:27:00Z"/>
        </w:rPr>
      </w:pPr>
      <w:ins w:id="509" w:author="Priyanshu Solon" w:date="2025-04-09T21:27:00Z">
        <w:r>
          <w:t>Ex: Cards Design - Naresh IT cards</w:t>
        </w:r>
      </w:ins>
    </w:p>
    <w:p w:rsidR="0082766F" w:rsidRDefault="0082766F" w:rsidP="0082766F">
      <w:pPr>
        <w:rPr>
          <w:ins w:id="510" w:author="Priyanshu Solon" w:date="2025-04-09T21:27:00Z"/>
        </w:rPr>
      </w:pPr>
    </w:p>
    <w:p w:rsidR="0082766F" w:rsidRDefault="0082766F" w:rsidP="0082766F">
      <w:pPr>
        <w:rPr>
          <w:ins w:id="511" w:author="Priyanshu Solon" w:date="2025-04-09T21:27:00Z"/>
        </w:rPr>
      </w:pPr>
      <w:ins w:id="512" w:author="Priyanshu Solon" w:date="2025-04-09T21:27:00Z">
        <w:r>
          <w:t>&lt;!DOCTYPE html&gt;</w:t>
        </w:r>
      </w:ins>
    </w:p>
    <w:p w:rsidR="0082766F" w:rsidRDefault="0082766F" w:rsidP="0082766F">
      <w:pPr>
        <w:rPr>
          <w:ins w:id="513" w:author="Priyanshu Solon" w:date="2025-04-09T21:27:00Z"/>
        </w:rPr>
      </w:pPr>
      <w:ins w:id="514" w:author="Priyanshu Solon" w:date="2025-04-09T21:27:00Z">
        <w:r>
          <w:t>&lt;html lang="en"&gt;</w:t>
        </w:r>
      </w:ins>
    </w:p>
    <w:p w:rsidR="0082766F" w:rsidRDefault="0082766F" w:rsidP="0082766F">
      <w:pPr>
        <w:rPr>
          <w:ins w:id="515" w:author="Priyanshu Solon" w:date="2025-04-09T21:27:00Z"/>
        </w:rPr>
      </w:pPr>
      <w:ins w:id="516" w:author="Priyanshu Solon" w:date="2025-04-09T21:27:00Z">
        <w:r>
          <w:t>&lt;head&gt;</w:t>
        </w:r>
      </w:ins>
    </w:p>
    <w:p w:rsidR="0082766F" w:rsidRDefault="0082766F" w:rsidP="0082766F">
      <w:pPr>
        <w:rPr>
          <w:ins w:id="517" w:author="Priyanshu Solon" w:date="2025-04-09T21:27:00Z"/>
        </w:rPr>
      </w:pPr>
      <w:ins w:id="518" w:author="Priyanshu Solon" w:date="2025-04-09T21:27:00Z">
        <w:r>
          <w:t xml:space="preserve">    &lt;meta charset="UTF-8"&gt;</w:t>
        </w:r>
      </w:ins>
    </w:p>
    <w:p w:rsidR="0082766F" w:rsidRDefault="0082766F" w:rsidP="0082766F">
      <w:pPr>
        <w:rPr>
          <w:ins w:id="519" w:author="Priyanshu Solon" w:date="2025-04-09T21:27:00Z"/>
        </w:rPr>
      </w:pPr>
      <w:ins w:id="520" w:author="Priyanshu Solon" w:date="2025-04-09T21:27:00Z">
        <w:r>
          <w:t xml:space="preserve">    &lt;meta name="viewport" content="width=device-width, initial-scale=1.0"&gt;</w:t>
        </w:r>
      </w:ins>
    </w:p>
    <w:p w:rsidR="0082766F" w:rsidRDefault="0082766F" w:rsidP="0082766F">
      <w:pPr>
        <w:rPr>
          <w:ins w:id="521" w:author="Priyanshu Solon" w:date="2025-04-09T21:27:00Z"/>
        </w:rPr>
      </w:pPr>
      <w:ins w:id="522" w:author="Priyanshu Solon" w:date="2025-04-09T21:27:00Z">
        <w:r>
          <w:t xml:space="preserve">    &lt;title&gt;Naresh IT&lt;/title&gt;</w:t>
        </w:r>
      </w:ins>
    </w:p>
    <w:p w:rsidR="0082766F" w:rsidRDefault="0082766F" w:rsidP="0082766F">
      <w:pPr>
        <w:rPr>
          <w:ins w:id="523" w:author="Priyanshu Solon" w:date="2025-04-09T21:27:00Z"/>
        </w:rPr>
      </w:pPr>
      <w:ins w:id="524" w:author="Priyanshu Solon" w:date="2025-04-09T21:27:00Z">
        <w:r>
          <w:lastRenderedPageBreak/>
          <w:t xml:space="preserve">    &lt;link rel="stylesheet" href="../node_modules/bootstrap-icons/font/bootstrap-icons.css"&gt;</w:t>
        </w:r>
      </w:ins>
    </w:p>
    <w:p w:rsidR="0082766F" w:rsidRDefault="0082766F" w:rsidP="0082766F">
      <w:pPr>
        <w:rPr>
          <w:ins w:id="525" w:author="Priyanshu Solon" w:date="2025-04-09T21:27:00Z"/>
        </w:rPr>
      </w:pPr>
      <w:ins w:id="526" w:author="Priyanshu Solon" w:date="2025-04-09T21:27:00Z">
        <w:r>
          <w:t xml:space="preserve">    &lt;style&gt;</w:t>
        </w:r>
      </w:ins>
    </w:p>
    <w:p w:rsidR="0082766F" w:rsidRDefault="0082766F" w:rsidP="0082766F">
      <w:pPr>
        <w:rPr>
          <w:ins w:id="527" w:author="Priyanshu Solon" w:date="2025-04-09T21:27:00Z"/>
        </w:rPr>
      </w:pPr>
      <w:ins w:id="528" w:author="Priyanshu Solon" w:date="2025-04-09T21:27:00Z">
        <w:r>
          <w:t xml:space="preserve">        .card {</w:t>
        </w:r>
      </w:ins>
    </w:p>
    <w:p w:rsidR="0082766F" w:rsidRDefault="0082766F" w:rsidP="0082766F">
      <w:pPr>
        <w:rPr>
          <w:ins w:id="529" w:author="Priyanshu Solon" w:date="2025-04-09T21:27:00Z"/>
        </w:rPr>
      </w:pPr>
      <w:ins w:id="530" w:author="Priyanshu Solon" w:date="2025-04-09T21:27:00Z">
        <w:r>
          <w:t xml:space="preserve">            width: 250px;</w:t>
        </w:r>
      </w:ins>
    </w:p>
    <w:p w:rsidR="0082766F" w:rsidRDefault="0082766F" w:rsidP="0082766F">
      <w:pPr>
        <w:rPr>
          <w:ins w:id="531" w:author="Priyanshu Solon" w:date="2025-04-09T21:27:00Z"/>
        </w:rPr>
      </w:pPr>
      <w:ins w:id="532" w:author="Priyanshu Solon" w:date="2025-04-09T21:27:00Z">
        <w:r>
          <w:t xml:space="preserve">            margin: 20px;</w:t>
        </w:r>
      </w:ins>
    </w:p>
    <w:p w:rsidR="0082766F" w:rsidRDefault="0082766F" w:rsidP="0082766F">
      <w:pPr>
        <w:rPr>
          <w:ins w:id="533" w:author="Priyanshu Solon" w:date="2025-04-09T21:27:00Z"/>
        </w:rPr>
      </w:pPr>
      <w:ins w:id="534" w:author="Priyanshu Solon" w:date="2025-04-09T21:27:00Z">
        <w:r>
          <w:t xml:space="preserve">            border-radius: 10px;</w:t>
        </w:r>
      </w:ins>
    </w:p>
    <w:p w:rsidR="0082766F" w:rsidRDefault="0082766F" w:rsidP="0082766F">
      <w:pPr>
        <w:rPr>
          <w:ins w:id="535" w:author="Priyanshu Solon" w:date="2025-04-09T21:27:00Z"/>
        </w:rPr>
      </w:pPr>
      <w:ins w:id="536" w:author="Priyanshu Solon" w:date="2025-04-09T21:27:00Z">
        <w:r>
          <w:t xml:space="preserve">            border:1px solid gray;</w:t>
        </w:r>
      </w:ins>
    </w:p>
    <w:p w:rsidR="0082766F" w:rsidRDefault="0082766F" w:rsidP="0082766F">
      <w:pPr>
        <w:rPr>
          <w:ins w:id="537" w:author="Priyanshu Solon" w:date="2025-04-09T21:27:00Z"/>
        </w:rPr>
      </w:pPr>
      <w:ins w:id="538" w:author="Priyanshu Solon" w:date="2025-04-09T21:27:00Z">
        <w:r>
          <w:t xml:space="preserve">            box-shadow: 2px 2px 2px black;</w:t>
        </w:r>
      </w:ins>
    </w:p>
    <w:p w:rsidR="0082766F" w:rsidRDefault="0082766F" w:rsidP="0082766F">
      <w:pPr>
        <w:rPr>
          <w:ins w:id="539" w:author="Priyanshu Solon" w:date="2025-04-09T21:27:00Z"/>
        </w:rPr>
      </w:pPr>
      <w:ins w:id="540" w:author="Priyanshu Solon" w:date="2025-04-09T21:27:00Z">
        <w:r>
          <w:t xml:space="preserve">            font-family: Arial;</w:t>
        </w:r>
      </w:ins>
    </w:p>
    <w:p w:rsidR="0082766F" w:rsidRDefault="0082766F" w:rsidP="0082766F">
      <w:pPr>
        <w:rPr>
          <w:ins w:id="541" w:author="Priyanshu Solon" w:date="2025-04-09T21:27:00Z"/>
        </w:rPr>
      </w:pPr>
      <w:ins w:id="542" w:author="Priyanshu Solon" w:date="2025-04-09T21:27:00Z">
        <w:r>
          <w:t xml:space="preserve">        }</w:t>
        </w:r>
      </w:ins>
    </w:p>
    <w:p w:rsidR="0082766F" w:rsidRDefault="0082766F" w:rsidP="0082766F">
      <w:pPr>
        <w:rPr>
          <w:ins w:id="543" w:author="Priyanshu Solon" w:date="2025-04-09T21:27:00Z"/>
        </w:rPr>
      </w:pPr>
      <w:ins w:id="544" w:author="Priyanshu Solon" w:date="2025-04-09T21:27:00Z">
        <w:r>
          <w:t xml:space="preserve">        .card-img {</w:t>
        </w:r>
      </w:ins>
    </w:p>
    <w:p w:rsidR="0082766F" w:rsidRDefault="0082766F" w:rsidP="0082766F">
      <w:pPr>
        <w:rPr>
          <w:ins w:id="545" w:author="Priyanshu Solon" w:date="2025-04-09T21:27:00Z"/>
        </w:rPr>
      </w:pPr>
      <w:ins w:id="546" w:author="Priyanshu Solon" w:date="2025-04-09T21:27:00Z">
        <w:r>
          <w:t xml:space="preserve">            width: 100%;</w:t>
        </w:r>
      </w:ins>
    </w:p>
    <w:p w:rsidR="0082766F" w:rsidRDefault="0082766F" w:rsidP="0082766F">
      <w:pPr>
        <w:rPr>
          <w:ins w:id="547" w:author="Priyanshu Solon" w:date="2025-04-09T21:27:00Z"/>
        </w:rPr>
      </w:pPr>
      <w:ins w:id="548" w:author="Priyanshu Solon" w:date="2025-04-09T21:27:00Z">
        <w:r>
          <w:t xml:space="preserve">            border-top-left-radius: 10px;</w:t>
        </w:r>
      </w:ins>
    </w:p>
    <w:p w:rsidR="0082766F" w:rsidRDefault="0082766F" w:rsidP="0082766F">
      <w:pPr>
        <w:rPr>
          <w:ins w:id="549" w:author="Priyanshu Solon" w:date="2025-04-09T21:27:00Z"/>
        </w:rPr>
      </w:pPr>
      <w:ins w:id="550" w:author="Priyanshu Solon" w:date="2025-04-09T21:27:00Z">
        <w:r>
          <w:t xml:space="preserve">            border-top-right-radius: 10px;</w:t>
        </w:r>
      </w:ins>
    </w:p>
    <w:p w:rsidR="0082766F" w:rsidRDefault="0082766F" w:rsidP="0082766F">
      <w:pPr>
        <w:rPr>
          <w:ins w:id="551" w:author="Priyanshu Solon" w:date="2025-04-09T21:27:00Z"/>
        </w:rPr>
      </w:pPr>
      <w:ins w:id="552" w:author="Priyanshu Solon" w:date="2025-04-09T21:27:00Z">
        <w:r>
          <w:t xml:space="preserve">            height: 150px;</w:t>
        </w:r>
      </w:ins>
    </w:p>
    <w:p w:rsidR="0082766F" w:rsidRDefault="0082766F" w:rsidP="0082766F">
      <w:pPr>
        <w:rPr>
          <w:ins w:id="553" w:author="Priyanshu Solon" w:date="2025-04-09T21:27:00Z"/>
        </w:rPr>
      </w:pPr>
      <w:ins w:id="554" w:author="Priyanshu Solon" w:date="2025-04-09T21:27:00Z">
        <w:r>
          <w:t xml:space="preserve">        }</w:t>
        </w:r>
      </w:ins>
    </w:p>
    <w:p w:rsidR="0082766F" w:rsidRDefault="0082766F" w:rsidP="0082766F">
      <w:pPr>
        <w:rPr>
          <w:ins w:id="555" w:author="Priyanshu Solon" w:date="2025-04-09T21:27:00Z"/>
        </w:rPr>
      </w:pPr>
      <w:ins w:id="556" w:author="Priyanshu Solon" w:date="2025-04-09T21:27:00Z">
        <w:r>
          <w:t xml:space="preserve">        .card-header {</w:t>
        </w:r>
      </w:ins>
    </w:p>
    <w:p w:rsidR="0082766F" w:rsidRDefault="0082766F" w:rsidP="0082766F">
      <w:pPr>
        <w:rPr>
          <w:ins w:id="557" w:author="Priyanshu Solon" w:date="2025-04-09T21:27:00Z"/>
        </w:rPr>
      </w:pPr>
      <w:ins w:id="558" w:author="Priyanshu Solon" w:date="2025-04-09T21:27:00Z">
        <w:r>
          <w:t xml:space="preserve">          height: 150px;</w:t>
        </w:r>
      </w:ins>
    </w:p>
    <w:p w:rsidR="0082766F" w:rsidRDefault="0082766F" w:rsidP="0082766F">
      <w:pPr>
        <w:rPr>
          <w:ins w:id="559" w:author="Priyanshu Solon" w:date="2025-04-09T21:27:00Z"/>
        </w:rPr>
      </w:pPr>
      <w:ins w:id="560" w:author="Priyanshu Solon" w:date="2025-04-09T21:27:00Z">
        <w:r>
          <w:t xml:space="preserve">        }</w:t>
        </w:r>
      </w:ins>
    </w:p>
    <w:p w:rsidR="0082766F" w:rsidRDefault="0082766F" w:rsidP="0082766F">
      <w:pPr>
        <w:rPr>
          <w:ins w:id="561" w:author="Priyanshu Solon" w:date="2025-04-09T21:27:00Z"/>
        </w:rPr>
      </w:pPr>
      <w:ins w:id="562" w:author="Priyanshu Solon" w:date="2025-04-09T21:27:00Z">
        <w:r>
          <w:t xml:space="preserve">        .card-body {</w:t>
        </w:r>
      </w:ins>
    </w:p>
    <w:p w:rsidR="0082766F" w:rsidRDefault="0082766F" w:rsidP="0082766F">
      <w:pPr>
        <w:rPr>
          <w:ins w:id="563" w:author="Priyanshu Solon" w:date="2025-04-09T21:27:00Z"/>
        </w:rPr>
      </w:pPr>
      <w:ins w:id="564" w:author="Priyanshu Solon" w:date="2025-04-09T21:27:00Z">
        <w:r>
          <w:t xml:space="preserve">            padding: 20px;</w:t>
        </w:r>
      </w:ins>
    </w:p>
    <w:p w:rsidR="0082766F" w:rsidRDefault="0082766F" w:rsidP="0082766F">
      <w:pPr>
        <w:rPr>
          <w:ins w:id="565" w:author="Priyanshu Solon" w:date="2025-04-09T21:27:00Z"/>
        </w:rPr>
      </w:pPr>
      <w:ins w:id="566" w:author="Priyanshu Solon" w:date="2025-04-09T21:27:00Z">
        <w:r>
          <w:t xml:space="preserve">        }</w:t>
        </w:r>
      </w:ins>
    </w:p>
    <w:p w:rsidR="0082766F" w:rsidRDefault="0082766F" w:rsidP="0082766F">
      <w:pPr>
        <w:rPr>
          <w:ins w:id="567" w:author="Priyanshu Solon" w:date="2025-04-09T21:27:00Z"/>
        </w:rPr>
      </w:pPr>
      <w:ins w:id="568" w:author="Priyanshu Solon" w:date="2025-04-09T21:27:00Z">
        <w:r>
          <w:t xml:space="preserve">        .card-title {</w:t>
        </w:r>
      </w:ins>
    </w:p>
    <w:p w:rsidR="0082766F" w:rsidRDefault="0082766F" w:rsidP="0082766F">
      <w:pPr>
        <w:rPr>
          <w:ins w:id="569" w:author="Priyanshu Solon" w:date="2025-04-09T21:27:00Z"/>
        </w:rPr>
      </w:pPr>
      <w:ins w:id="570" w:author="Priyanshu Solon" w:date="2025-04-09T21:27:00Z">
        <w:r>
          <w:t xml:space="preserve">            text-align: center;</w:t>
        </w:r>
      </w:ins>
    </w:p>
    <w:p w:rsidR="0082766F" w:rsidRDefault="0082766F" w:rsidP="0082766F">
      <w:pPr>
        <w:rPr>
          <w:ins w:id="571" w:author="Priyanshu Solon" w:date="2025-04-09T21:27:00Z"/>
        </w:rPr>
      </w:pPr>
      <w:ins w:id="572" w:author="Priyanshu Solon" w:date="2025-04-09T21:27:00Z">
        <w:r>
          <w:t xml:space="preserve">            font-size: 22px;</w:t>
        </w:r>
      </w:ins>
    </w:p>
    <w:p w:rsidR="0082766F" w:rsidRDefault="0082766F" w:rsidP="0082766F">
      <w:pPr>
        <w:rPr>
          <w:ins w:id="573" w:author="Priyanshu Solon" w:date="2025-04-09T21:27:00Z"/>
        </w:rPr>
      </w:pPr>
      <w:ins w:id="574" w:author="Priyanshu Solon" w:date="2025-04-09T21:27:00Z">
        <w:r>
          <w:t xml:space="preserve">            font-weight: bold;</w:t>
        </w:r>
      </w:ins>
    </w:p>
    <w:p w:rsidR="0082766F" w:rsidRDefault="0082766F" w:rsidP="0082766F">
      <w:pPr>
        <w:rPr>
          <w:ins w:id="575" w:author="Priyanshu Solon" w:date="2025-04-09T21:27:00Z"/>
        </w:rPr>
      </w:pPr>
      <w:ins w:id="576" w:author="Priyanshu Solon" w:date="2025-04-09T21:27:00Z">
        <w:r>
          <w:t xml:space="preserve">        }    </w:t>
        </w:r>
      </w:ins>
    </w:p>
    <w:p w:rsidR="0082766F" w:rsidRDefault="0082766F" w:rsidP="0082766F">
      <w:pPr>
        <w:rPr>
          <w:ins w:id="577" w:author="Priyanshu Solon" w:date="2025-04-09T21:27:00Z"/>
        </w:rPr>
      </w:pPr>
      <w:ins w:id="578" w:author="Priyanshu Solon" w:date="2025-04-09T21:27:00Z">
        <w:r>
          <w:t xml:space="preserve">        .rating {</w:t>
        </w:r>
      </w:ins>
    </w:p>
    <w:p w:rsidR="0082766F" w:rsidRDefault="0082766F" w:rsidP="0082766F">
      <w:pPr>
        <w:rPr>
          <w:ins w:id="579" w:author="Priyanshu Solon" w:date="2025-04-09T21:27:00Z"/>
        </w:rPr>
      </w:pPr>
      <w:ins w:id="580" w:author="Priyanshu Solon" w:date="2025-04-09T21:27:00Z">
        <w:r>
          <w:t xml:space="preserve">            text-align: center;</w:t>
        </w:r>
      </w:ins>
    </w:p>
    <w:p w:rsidR="0082766F" w:rsidRDefault="0082766F" w:rsidP="0082766F">
      <w:pPr>
        <w:rPr>
          <w:ins w:id="581" w:author="Priyanshu Solon" w:date="2025-04-09T21:27:00Z"/>
        </w:rPr>
      </w:pPr>
      <w:ins w:id="582" w:author="Priyanshu Solon" w:date="2025-04-09T21:27:00Z">
        <w:r>
          <w:lastRenderedPageBreak/>
          <w:t xml:space="preserve">            color:goldenrod;</w:t>
        </w:r>
      </w:ins>
    </w:p>
    <w:p w:rsidR="0082766F" w:rsidRDefault="0082766F" w:rsidP="0082766F">
      <w:pPr>
        <w:rPr>
          <w:ins w:id="583" w:author="Priyanshu Solon" w:date="2025-04-09T21:27:00Z"/>
        </w:rPr>
      </w:pPr>
      <w:ins w:id="584" w:author="Priyanshu Solon" w:date="2025-04-09T21:27:00Z">
        <w:r>
          <w:t xml:space="preserve">            padding-top: 20px;</w:t>
        </w:r>
      </w:ins>
    </w:p>
    <w:p w:rsidR="0082766F" w:rsidRDefault="0082766F" w:rsidP="0082766F">
      <w:pPr>
        <w:rPr>
          <w:ins w:id="585" w:author="Priyanshu Solon" w:date="2025-04-09T21:27:00Z"/>
        </w:rPr>
      </w:pPr>
      <w:ins w:id="586" w:author="Priyanshu Solon" w:date="2025-04-09T21:27:00Z">
        <w:r>
          <w:t xml:space="preserve">        }</w:t>
        </w:r>
      </w:ins>
    </w:p>
    <w:p w:rsidR="0082766F" w:rsidRDefault="0082766F" w:rsidP="0082766F">
      <w:pPr>
        <w:rPr>
          <w:ins w:id="587" w:author="Priyanshu Solon" w:date="2025-04-09T21:27:00Z"/>
        </w:rPr>
      </w:pPr>
      <w:ins w:id="588" w:author="Priyanshu Solon" w:date="2025-04-09T21:27:00Z">
        <w:r>
          <w:t xml:space="preserve">        ul {</w:t>
        </w:r>
      </w:ins>
    </w:p>
    <w:p w:rsidR="0082766F" w:rsidRDefault="0082766F" w:rsidP="0082766F">
      <w:pPr>
        <w:rPr>
          <w:ins w:id="589" w:author="Priyanshu Solon" w:date="2025-04-09T21:27:00Z"/>
        </w:rPr>
      </w:pPr>
      <w:ins w:id="590" w:author="Priyanshu Solon" w:date="2025-04-09T21:27:00Z">
        <w:r>
          <w:t xml:space="preserve">            list-style: none;</w:t>
        </w:r>
      </w:ins>
    </w:p>
    <w:p w:rsidR="0082766F" w:rsidRDefault="0082766F" w:rsidP="0082766F">
      <w:pPr>
        <w:rPr>
          <w:ins w:id="591" w:author="Priyanshu Solon" w:date="2025-04-09T21:27:00Z"/>
        </w:rPr>
      </w:pPr>
      <w:ins w:id="592" w:author="Priyanshu Solon" w:date="2025-04-09T21:27:00Z">
        <w:r>
          <w:t xml:space="preserve">            margin-left: -40px;</w:t>
        </w:r>
      </w:ins>
    </w:p>
    <w:p w:rsidR="0082766F" w:rsidRDefault="0082766F" w:rsidP="0082766F">
      <w:pPr>
        <w:rPr>
          <w:ins w:id="593" w:author="Priyanshu Solon" w:date="2025-04-09T21:27:00Z"/>
        </w:rPr>
      </w:pPr>
      <w:ins w:id="594" w:author="Priyanshu Solon" w:date="2025-04-09T21:27:00Z">
        <w:r>
          <w:t xml:space="preserve">        }</w:t>
        </w:r>
      </w:ins>
    </w:p>
    <w:p w:rsidR="0082766F" w:rsidRDefault="0082766F" w:rsidP="0082766F">
      <w:pPr>
        <w:rPr>
          <w:ins w:id="595" w:author="Priyanshu Solon" w:date="2025-04-09T21:27:00Z"/>
        </w:rPr>
      </w:pPr>
      <w:ins w:id="596" w:author="Priyanshu Solon" w:date="2025-04-09T21:27:00Z">
        <w:r>
          <w:t xml:space="preserve">        li {</w:t>
        </w:r>
      </w:ins>
    </w:p>
    <w:p w:rsidR="0082766F" w:rsidRDefault="0082766F" w:rsidP="0082766F">
      <w:pPr>
        <w:rPr>
          <w:ins w:id="597" w:author="Priyanshu Solon" w:date="2025-04-09T21:27:00Z"/>
        </w:rPr>
      </w:pPr>
      <w:ins w:id="598" w:author="Priyanshu Solon" w:date="2025-04-09T21:27:00Z">
        <w:r>
          <w:t xml:space="preserve">            line-height: 30px;</w:t>
        </w:r>
      </w:ins>
    </w:p>
    <w:p w:rsidR="0082766F" w:rsidRDefault="0082766F" w:rsidP="0082766F">
      <w:pPr>
        <w:rPr>
          <w:ins w:id="599" w:author="Priyanshu Solon" w:date="2025-04-09T21:27:00Z"/>
        </w:rPr>
      </w:pPr>
      <w:ins w:id="600" w:author="Priyanshu Solon" w:date="2025-04-09T21:27:00Z">
        <w:r>
          <w:t xml:space="preserve">        }</w:t>
        </w:r>
      </w:ins>
    </w:p>
    <w:p w:rsidR="0082766F" w:rsidRDefault="0082766F" w:rsidP="0082766F">
      <w:pPr>
        <w:rPr>
          <w:ins w:id="601" w:author="Priyanshu Solon" w:date="2025-04-09T21:27:00Z"/>
        </w:rPr>
      </w:pPr>
      <w:ins w:id="602" w:author="Priyanshu Solon" w:date="2025-04-09T21:27:00Z">
        <w:r>
          <w:t xml:space="preserve">        .card-footer {</w:t>
        </w:r>
      </w:ins>
    </w:p>
    <w:p w:rsidR="0082766F" w:rsidRDefault="0082766F" w:rsidP="0082766F">
      <w:pPr>
        <w:rPr>
          <w:ins w:id="603" w:author="Priyanshu Solon" w:date="2025-04-09T21:27:00Z"/>
        </w:rPr>
      </w:pPr>
      <w:ins w:id="604" w:author="Priyanshu Solon" w:date="2025-04-09T21:27:00Z">
        <w:r>
          <w:t xml:space="preserve">            display: grid;</w:t>
        </w:r>
      </w:ins>
    </w:p>
    <w:p w:rsidR="0082766F" w:rsidRDefault="0082766F" w:rsidP="0082766F">
      <w:pPr>
        <w:rPr>
          <w:ins w:id="605" w:author="Priyanshu Solon" w:date="2025-04-09T21:27:00Z"/>
        </w:rPr>
      </w:pPr>
      <w:ins w:id="606" w:author="Priyanshu Solon" w:date="2025-04-09T21:27:00Z">
        <w:r>
          <w:t xml:space="preserve">            grid-template-columns: 6fr 6fr;</w:t>
        </w:r>
      </w:ins>
    </w:p>
    <w:p w:rsidR="0082766F" w:rsidRDefault="0082766F" w:rsidP="0082766F">
      <w:pPr>
        <w:rPr>
          <w:ins w:id="607" w:author="Priyanshu Solon" w:date="2025-04-09T21:27:00Z"/>
        </w:rPr>
      </w:pPr>
      <w:ins w:id="608" w:author="Priyanshu Solon" w:date="2025-04-09T21:27:00Z">
        <w:r>
          <w:t xml:space="preserve">            text-align: center;</w:t>
        </w:r>
      </w:ins>
    </w:p>
    <w:p w:rsidR="0082766F" w:rsidRDefault="0082766F" w:rsidP="0082766F">
      <w:pPr>
        <w:rPr>
          <w:ins w:id="609" w:author="Priyanshu Solon" w:date="2025-04-09T21:27:00Z"/>
        </w:rPr>
      </w:pPr>
      <w:ins w:id="610" w:author="Priyanshu Solon" w:date="2025-04-09T21:27:00Z">
        <w:r>
          <w:t xml:space="preserve">        }</w:t>
        </w:r>
      </w:ins>
    </w:p>
    <w:p w:rsidR="0082766F" w:rsidRDefault="0082766F" w:rsidP="0082766F">
      <w:pPr>
        <w:rPr>
          <w:ins w:id="611" w:author="Priyanshu Solon" w:date="2025-04-09T21:27:00Z"/>
        </w:rPr>
      </w:pPr>
      <w:ins w:id="612" w:author="Priyanshu Solon" w:date="2025-04-09T21:27:00Z">
        <w:r>
          <w:t xml:space="preserve">        .btn-enroll {</w:t>
        </w:r>
      </w:ins>
    </w:p>
    <w:p w:rsidR="0082766F" w:rsidRDefault="0082766F" w:rsidP="0082766F">
      <w:pPr>
        <w:rPr>
          <w:ins w:id="613" w:author="Priyanshu Solon" w:date="2025-04-09T21:27:00Z"/>
        </w:rPr>
      </w:pPr>
      <w:ins w:id="614" w:author="Priyanshu Solon" w:date="2025-04-09T21:27:00Z">
        <w:r>
          <w:t xml:space="preserve">            background-color: blue;</w:t>
        </w:r>
      </w:ins>
    </w:p>
    <w:p w:rsidR="0082766F" w:rsidRDefault="0082766F" w:rsidP="0082766F">
      <w:pPr>
        <w:rPr>
          <w:ins w:id="615" w:author="Priyanshu Solon" w:date="2025-04-09T21:27:00Z"/>
        </w:rPr>
      </w:pPr>
      <w:ins w:id="616" w:author="Priyanshu Solon" w:date="2025-04-09T21:27:00Z">
        <w:r>
          <w:t xml:space="preserve">            color:white;</w:t>
        </w:r>
      </w:ins>
    </w:p>
    <w:p w:rsidR="0082766F" w:rsidRDefault="0082766F" w:rsidP="0082766F">
      <w:pPr>
        <w:rPr>
          <w:ins w:id="617" w:author="Priyanshu Solon" w:date="2025-04-09T21:27:00Z"/>
        </w:rPr>
      </w:pPr>
      <w:ins w:id="618" w:author="Priyanshu Solon" w:date="2025-04-09T21:27:00Z">
        <w:r>
          <w:t xml:space="preserve">            padding: 10px;</w:t>
        </w:r>
      </w:ins>
    </w:p>
    <w:p w:rsidR="0082766F" w:rsidRDefault="0082766F" w:rsidP="0082766F">
      <w:pPr>
        <w:rPr>
          <w:ins w:id="619" w:author="Priyanshu Solon" w:date="2025-04-09T21:27:00Z"/>
        </w:rPr>
      </w:pPr>
      <w:ins w:id="620" w:author="Priyanshu Solon" w:date="2025-04-09T21:27:00Z">
        <w:r>
          <w:t xml:space="preserve">            border-bottom-left-radius: 10px;</w:t>
        </w:r>
      </w:ins>
    </w:p>
    <w:p w:rsidR="0082766F" w:rsidRDefault="0082766F" w:rsidP="0082766F">
      <w:pPr>
        <w:rPr>
          <w:ins w:id="621" w:author="Priyanshu Solon" w:date="2025-04-09T21:27:00Z"/>
        </w:rPr>
      </w:pPr>
      <w:ins w:id="622" w:author="Priyanshu Solon" w:date="2025-04-09T21:27:00Z">
        <w:r>
          <w:t xml:space="preserve">        }</w:t>
        </w:r>
      </w:ins>
    </w:p>
    <w:p w:rsidR="0082766F" w:rsidRDefault="0082766F" w:rsidP="0082766F">
      <w:pPr>
        <w:rPr>
          <w:ins w:id="623" w:author="Priyanshu Solon" w:date="2025-04-09T21:27:00Z"/>
        </w:rPr>
      </w:pPr>
      <w:ins w:id="624" w:author="Priyanshu Solon" w:date="2025-04-09T21:27:00Z">
        <w:r>
          <w:t xml:space="preserve">        .btn-share {</w:t>
        </w:r>
      </w:ins>
    </w:p>
    <w:p w:rsidR="0082766F" w:rsidRDefault="0082766F" w:rsidP="0082766F">
      <w:pPr>
        <w:rPr>
          <w:ins w:id="625" w:author="Priyanshu Solon" w:date="2025-04-09T21:27:00Z"/>
        </w:rPr>
      </w:pPr>
      <w:ins w:id="626" w:author="Priyanshu Solon" w:date="2025-04-09T21:27:00Z">
        <w:r>
          <w:t xml:space="preserve">            background-color: whitesmoke;</w:t>
        </w:r>
      </w:ins>
    </w:p>
    <w:p w:rsidR="0082766F" w:rsidRDefault="0082766F" w:rsidP="0082766F">
      <w:pPr>
        <w:rPr>
          <w:ins w:id="627" w:author="Priyanshu Solon" w:date="2025-04-09T21:27:00Z"/>
        </w:rPr>
      </w:pPr>
      <w:ins w:id="628" w:author="Priyanshu Solon" w:date="2025-04-09T21:27:00Z">
        <w:r>
          <w:t xml:space="preserve">            padding: 10px;</w:t>
        </w:r>
      </w:ins>
    </w:p>
    <w:p w:rsidR="0082766F" w:rsidRDefault="0082766F" w:rsidP="0082766F">
      <w:pPr>
        <w:rPr>
          <w:ins w:id="629" w:author="Priyanshu Solon" w:date="2025-04-09T21:27:00Z"/>
        </w:rPr>
      </w:pPr>
      <w:ins w:id="630" w:author="Priyanshu Solon" w:date="2025-04-09T21:27:00Z">
        <w:r>
          <w:t xml:space="preserve">            border-bottom-right-radius: 10px;</w:t>
        </w:r>
      </w:ins>
    </w:p>
    <w:p w:rsidR="0082766F" w:rsidRDefault="0082766F" w:rsidP="0082766F">
      <w:pPr>
        <w:rPr>
          <w:ins w:id="631" w:author="Priyanshu Solon" w:date="2025-04-09T21:27:00Z"/>
        </w:rPr>
      </w:pPr>
      <w:ins w:id="632" w:author="Priyanshu Solon" w:date="2025-04-09T21:27:00Z">
        <w:r>
          <w:t xml:space="preserve">        }</w:t>
        </w:r>
      </w:ins>
    </w:p>
    <w:p w:rsidR="0082766F" w:rsidRDefault="0082766F" w:rsidP="0082766F">
      <w:pPr>
        <w:rPr>
          <w:ins w:id="633" w:author="Priyanshu Solon" w:date="2025-04-09T21:27:00Z"/>
        </w:rPr>
      </w:pPr>
      <w:ins w:id="634" w:author="Priyanshu Solon" w:date="2025-04-09T21:27:00Z">
        <w:r>
          <w:t xml:space="preserve">        section {</w:t>
        </w:r>
      </w:ins>
    </w:p>
    <w:p w:rsidR="0082766F" w:rsidRDefault="0082766F" w:rsidP="0082766F">
      <w:pPr>
        <w:rPr>
          <w:ins w:id="635" w:author="Priyanshu Solon" w:date="2025-04-09T21:27:00Z"/>
        </w:rPr>
      </w:pPr>
      <w:ins w:id="636" w:author="Priyanshu Solon" w:date="2025-04-09T21:27:00Z">
        <w:r>
          <w:t xml:space="preserve">            display: flex;</w:t>
        </w:r>
      </w:ins>
    </w:p>
    <w:p w:rsidR="0082766F" w:rsidRDefault="0082766F" w:rsidP="0082766F">
      <w:pPr>
        <w:rPr>
          <w:ins w:id="637" w:author="Priyanshu Solon" w:date="2025-04-09T21:27:00Z"/>
        </w:rPr>
      </w:pPr>
      <w:ins w:id="638" w:author="Priyanshu Solon" w:date="2025-04-09T21:27:00Z">
        <w:r>
          <w:t xml:space="preserve">            flex-direction: row;</w:t>
        </w:r>
      </w:ins>
    </w:p>
    <w:p w:rsidR="0082766F" w:rsidRDefault="0082766F" w:rsidP="0082766F">
      <w:pPr>
        <w:rPr>
          <w:ins w:id="639" w:author="Priyanshu Solon" w:date="2025-04-09T21:27:00Z"/>
        </w:rPr>
      </w:pPr>
      <w:ins w:id="640" w:author="Priyanshu Solon" w:date="2025-04-09T21:27:00Z">
        <w:r>
          <w:lastRenderedPageBreak/>
          <w:t xml:space="preserve">        }</w:t>
        </w:r>
      </w:ins>
    </w:p>
    <w:p w:rsidR="0082766F" w:rsidRDefault="0082766F" w:rsidP="0082766F">
      <w:pPr>
        <w:rPr>
          <w:ins w:id="641" w:author="Priyanshu Solon" w:date="2025-04-09T21:27:00Z"/>
        </w:rPr>
      </w:pPr>
      <w:ins w:id="642" w:author="Priyanshu Solon" w:date="2025-04-09T21:27:00Z">
        <w:r>
          <w:t xml:space="preserve">    &lt;/style&gt;</w:t>
        </w:r>
      </w:ins>
    </w:p>
    <w:p w:rsidR="0082766F" w:rsidRDefault="0082766F" w:rsidP="0082766F">
      <w:pPr>
        <w:rPr>
          <w:ins w:id="643" w:author="Priyanshu Solon" w:date="2025-04-09T21:27:00Z"/>
        </w:rPr>
      </w:pPr>
      <w:ins w:id="644" w:author="Priyanshu Solon" w:date="2025-04-09T21:27:00Z">
        <w:r>
          <w:t>&lt;/head&gt;</w:t>
        </w:r>
      </w:ins>
    </w:p>
    <w:p w:rsidR="0082766F" w:rsidRDefault="0082766F" w:rsidP="0082766F">
      <w:pPr>
        <w:rPr>
          <w:ins w:id="645" w:author="Priyanshu Solon" w:date="2025-04-09T21:27:00Z"/>
        </w:rPr>
      </w:pPr>
      <w:ins w:id="646" w:author="Priyanshu Solon" w:date="2025-04-09T21:27:00Z">
        <w:r>
          <w:t>&lt;body&gt;</w:t>
        </w:r>
      </w:ins>
    </w:p>
    <w:p w:rsidR="0082766F" w:rsidRDefault="0082766F" w:rsidP="0082766F">
      <w:pPr>
        <w:rPr>
          <w:ins w:id="647" w:author="Priyanshu Solon" w:date="2025-04-09T21:27:00Z"/>
        </w:rPr>
      </w:pPr>
      <w:ins w:id="648" w:author="Priyanshu Solon" w:date="2025-04-09T21:27:00Z">
        <w:r>
          <w:t xml:space="preserve">   &lt;section&gt;</w:t>
        </w:r>
      </w:ins>
    </w:p>
    <w:p w:rsidR="0082766F" w:rsidRDefault="0082766F" w:rsidP="0082766F">
      <w:pPr>
        <w:rPr>
          <w:ins w:id="649" w:author="Priyanshu Solon" w:date="2025-04-09T21:27:00Z"/>
        </w:rPr>
      </w:pPr>
      <w:ins w:id="650" w:author="Priyanshu Solon" w:date="2025-04-09T21:27:00Z">
        <w:r>
          <w:t xml:space="preserve">      &lt;div class="card"&gt;</w:t>
        </w:r>
      </w:ins>
    </w:p>
    <w:p w:rsidR="0082766F" w:rsidRDefault="0082766F" w:rsidP="0082766F">
      <w:pPr>
        <w:rPr>
          <w:ins w:id="651" w:author="Priyanshu Solon" w:date="2025-04-09T21:27:00Z"/>
        </w:rPr>
      </w:pPr>
      <w:ins w:id="652" w:author="Priyanshu Solon" w:date="2025-04-09T21:27:00Z">
        <w:r>
          <w:t xml:space="preserve">         &lt;div class="card-header"&gt;</w:t>
        </w:r>
      </w:ins>
    </w:p>
    <w:p w:rsidR="0082766F" w:rsidRDefault="0082766F" w:rsidP="0082766F">
      <w:pPr>
        <w:rPr>
          <w:ins w:id="653" w:author="Priyanshu Solon" w:date="2025-04-09T21:27:00Z"/>
        </w:rPr>
      </w:pPr>
      <w:ins w:id="654" w:author="Priyanshu Solon" w:date="2025-04-09T21:27:00Z">
        <w:r>
          <w:t xml:space="preserve">            &lt;img src="./images/power-bi.png" class="card-img"&gt;</w:t>
        </w:r>
      </w:ins>
    </w:p>
    <w:p w:rsidR="0082766F" w:rsidRDefault="0082766F" w:rsidP="0082766F">
      <w:pPr>
        <w:rPr>
          <w:ins w:id="655" w:author="Priyanshu Solon" w:date="2025-04-09T21:27:00Z"/>
        </w:rPr>
      </w:pPr>
      <w:ins w:id="656" w:author="Priyanshu Solon" w:date="2025-04-09T21:27:00Z">
        <w:r>
          <w:t xml:space="preserve">         &lt;/div&gt;</w:t>
        </w:r>
      </w:ins>
    </w:p>
    <w:p w:rsidR="0082766F" w:rsidRDefault="0082766F" w:rsidP="0082766F">
      <w:pPr>
        <w:rPr>
          <w:ins w:id="657" w:author="Priyanshu Solon" w:date="2025-04-09T21:27:00Z"/>
        </w:rPr>
      </w:pPr>
      <w:ins w:id="658" w:author="Priyanshu Solon" w:date="2025-04-09T21:27:00Z">
        <w:r>
          <w:t xml:space="preserve">         &lt;div class="card-body"&gt;</w:t>
        </w:r>
      </w:ins>
    </w:p>
    <w:p w:rsidR="0082766F" w:rsidRDefault="0082766F" w:rsidP="0082766F">
      <w:pPr>
        <w:rPr>
          <w:ins w:id="659" w:author="Priyanshu Solon" w:date="2025-04-09T21:27:00Z"/>
        </w:rPr>
      </w:pPr>
      <w:ins w:id="660" w:author="Priyanshu Solon" w:date="2025-04-09T21:27:00Z">
        <w:r>
          <w:t xml:space="preserve">            &lt;div&gt;</w:t>
        </w:r>
      </w:ins>
    </w:p>
    <w:p w:rsidR="0082766F" w:rsidRDefault="0082766F" w:rsidP="0082766F">
      <w:pPr>
        <w:rPr>
          <w:ins w:id="661" w:author="Priyanshu Solon" w:date="2025-04-09T21:27:00Z"/>
        </w:rPr>
      </w:pPr>
      <w:ins w:id="662" w:author="Priyanshu Solon" w:date="2025-04-09T21:27:00Z">
        <w:r>
          <w:t xml:space="preserve">                &lt;div class="card-title"&gt;Power PI&lt;/div&gt;</w:t>
        </w:r>
      </w:ins>
    </w:p>
    <w:p w:rsidR="0082766F" w:rsidRDefault="0082766F" w:rsidP="0082766F">
      <w:pPr>
        <w:rPr>
          <w:ins w:id="663" w:author="Priyanshu Solon" w:date="2025-04-09T21:27:00Z"/>
        </w:rPr>
      </w:pPr>
      <w:ins w:id="664" w:author="Priyanshu Solon" w:date="2025-04-09T21:27:00Z">
        <w:r>
          <w:t xml:space="preserve">                &lt;div class="rating"&gt;</w:t>
        </w:r>
      </w:ins>
    </w:p>
    <w:p w:rsidR="0082766F" w:rsidRDefault="0082766F" w:rsidP="0082766F">
      <w:pPr>
        <w:rPr>
          <w:ins w:id="665" w:author="Priyanshu Solon" w:date="2025-04-09T21:27:00Z"/>
        </w:rPr>
      </w:pPr>
      <w:ins w:id="666" w:author="Priyanshu Solon" w:date="2025-04-09T21:27:00Z">
        <w:r>
          <w:t xml:space="preserve">                    &lt;span class="bi bi-star-fill"&gt;&lt;/span&gt;</w:t>
        </w:r>
      </w:ins>
    </w:p>
    <w:p w:rsidR="0082766F" w:rsidRDefault="0082766F" w:rsidP="0082766F">
      <w:pPr>
        <w:rPr>
          <w:ins w:id="667" w:author="Priyanshu Solon" w:date="2025-04-09T21:27:00Z"/>
        </w:rPr>
      </w:pPr>
      <w:ins w:id="668" w:author="Priyanshu Solon" w:date="2025-04-09T21:27:00Z">
        <w:r>
          <w:t xml:space="preserve">                    &lt;span class="bi bi-star-fill"&gt;&lt;/span&gt;</w:t>
        </w:r>
      </w:ins>
    </w:p>
    <w:p w:rsidR="0082766F" w:rsidRDefault="0082766F" w:rsidP="0082766F">
      <w:pPr>
        <w:rPr>
          <w:ins w:id="669" w:author="Priyanshu Solon" w:date="2025-04-09T21:27:00Z"/>
        </w:rPr>
      </w:pPr>
      <w:ins w:id="670" w:author="Priyanshu Solon" w:date="2025-04-09T21:27:00Z">
        <w:r>
          <w:t xml:space="preserve">                    &lt;span class="bi bi-star-fill"&gt;&lt;/span&gt;</w:t>
        </w:r>
      </w:ins>
    </w:p>
    <w:p w:rsidR="0082766F" w:rsidRDefault="0082766F" w:rsidP="0082766F">
      <w:pPr>
        <w:rPr>
          <w:ins w:id="671" w:author="Priyanshu Solon" w:date="2025-04-09T21:27:00Z"/>
        </w:rPr>
      </w:pPr>
      <w:ins w:id="672" w:author="Priyanshu Solon" w:date="2025-04-09T21:27:00Z">
        <w:r>
          <w:t xml:space="preserve">                    &lt;span class="bi bi-star-fill"&gt;&lt;/span&gt;</w:t>
        </w:r>
      </w:ins>
    </w:p>
    <w:p w:rsidR="0082766F" w:rsidRDefault="0082766F" w:rsidP="0082766F">
      <w:pPr>
        <w:rPr>
          <w:ins w:id="673" w:author="Priyanshu Solon" w:date="2025-04-09T21:27:00Z"/>
        </w:rPr>
      </w:pPr>
      <w:ins w:id="674" w:author="Priyanshu Solon" w:date="2025-04-09T21:27:00Z">
        <w:r>
          <w:t xml:space="preserve">                    &lt;span class="bi bi-star-fill"&gt;&lt;/span&gt;</w:t>
        </w:r>
      </w:ins>
    </w:p>
    <w:p w:rsidR="0082766F" w:rsidRDefault="0082766F" w:rsidP="0082766F">
      <w:pPr>
        <w:rPr>
          <w:ins w:id="675" w:author="Priyanshu Solon" w:date="2025-04-09T21:27:00Z"/>
        </w:rPr>
      </w:pPr>
      <w:ins w:id="676" w:author="Priyanshu Solon" w:date="2025-04-09T21:27:00Z">
        <w:r>
          <w:t xml:space="preserve">                &lt;/div&gt;</w:t>
        </w:r>
      </w:ins>
    </w:p>
    <w:p w:rsidR="0082766F" w:rsidRDefault="0082766F" w:rsidP="0082766F">
      <w:pPr>
        <w:rPr>
          <w:ins w:id="677" w:author="Priyanshu Solon" w:date="2025-04-09T21:27:00Z"/>
        </w:rPr>
      </w:pPr>
      <w:ins w:id="678" w:author="Priyanshu Solon" w:date="2025-04-09T21:27:00Z">
        <w:r>
          <w:t xml:space="preserve">            &lt;/div&gt;</w:t>
        </w:r>
      </w:ins>
    </w:p>
    <w:p w:rsidR="0082766F" w:rsidRDefault="0082766F" w:rsidP="0082766F">
      <w:pPr>
        <w:rPr>
          <w:ins w:id="679" w:author="Priyanshu Solon" w:date="2025-04-09T21:27:00Z"/>
        </w:rPr>
      </w:pPr>
      <w:ins w:id="680" w:author="Priyanshu Solon" w:date="2025-04-09T21:27:00Z">
        <w:r>
          <w:t xml:space="preserve">            &lt;div&gt;</w:t>
        </w:r>
      </w:ins>
    </w:p>
    <w:p w:rsidR="0082766F" w:rsidRDefault="0082766F" w:rsidP="0082766F">
      <w:pPr>
        <w:rPr>
          <w:ins w:id="681" w:author="Priyanshu Solon" w:date="2025-04-09T21:27:00Z"/>
        </w:rPr>
      </w:pPr>
      <w:ins w:id="682" w:author="Priyanshu Solon" w:date="2025-04-09T21:27:00Z">
        <w:r>
          <w:t xml:space="preserve">                &lt;ul&gt;</w:t>
        </w:r>
      </w:ins>
    </w:p>
    <w:p w:rsidR="0082766F" w:rsidRDefault="0082766F" w:rsidP="0082766F">
      <w:pPr>
        <w:rPr>
          <w:ins w:id="683" w:author="Priyanshu Solon" w:date="2025-04-09T21:27:00Z"/>
        </w:rPr>
      </w:pPr>
      <w:ins w:id="684" w:author="Priyanshu Solon" w:date="2025-04-09T21:27:00Z">
        <w:r>
          <w:t xml:space="preserve">                    &lt;li class="bi bi-calendar-date"&gt; &lt;span&gt;Start Date&lt;/span&gt; &lt;span&gt;:&lt;/span&gt; &lt;span&gt;10 Apr 2025&lt;/span&gt; &lt;/li&gt;</w:t>
        </w:r>
      </w:ins>
    </w:p>
    <w:p w:rsidR="0082766F" w:rsidRDefault="0082766F" w:rsidP="0082766F">
      <w:pPr>
        <w:rPr>
          <w:ins w:id="685" w:author="Priyanshu Solon" w:date="2025-04-09T21:27:00Z"/>
        </w:rPr>
      </w:pPr>
      <w:ins w:id="686" w:author="Priyanshu Solon" w:date="2025-04-09T21:27:00Z">
        <w:r>
          <w:t xml:space="preserve">                    &lt;li class="bi bi-person"&gt; &lt;span&gt;By&lt;/span&gt; &lt;span&gt;:&lt;/span&gt; &lt;span&gt;Mr.Someone&lt;/span&gt; &lt;/li&gt;</w:t>
        </w:r>
      </w:ins>
    </w:p>
    <w:p w:rsidR="0082766F" w:rsidRDefault="0082766F" w:rsidP="0082766F">
      <w:pPr>
        <w:rPr>
          <w:ins w:id="687" w:author="Priyanshu Solon" w:date="2025-04-09T21:27:00Z"/>
        </w:rPr>
      </w:pPr>
      <w:ins w:id="688" w:author="Priyanshu Solon" w:date="2025-04-09T21:27:00Z">
        <w:r>
          <w:t xml:space="preserve">                    &lt;li class="bi bi-clock"&gt; &lt;span&gt;Duration&lt;/span&gt; &lt;span&gt;:&lt;/span&gt; &lt;span&gt; 60 Days &lt;/span&gt; &lt;/li&gt;</w:t>
        </w:r>
      </w:ins>
    </w:p>
    <w:p w:rsidR="0082766F" w:rsidRDefault="0082766F" w:rsidP="0082766F">
      <w:pPr>
        <w:rPr>
          <w:ins w:id="689" w:author="Priyanshu Solon" w:date="2025-04-09T21:27:00Z"/>
        </w:rPr>
      </w:pPr>
      <w:ins w:id="690" w:author="Priyanshu Solon" w:date="2025-04-09T21:27:00Z">
        <w:r>
          <w:t xml:space="preserve">                &lt;/ul&gt;</w:t>
        </w:r>
      </w:ins>
    </w:p>
    <w:p w:rsidR="0082766F" w:rsidRDefault="0082766F" w:rsidP="0082766F">
      <w:pPr>
        <w:rPr>
          <w:ins w:id="691" w:author="Priyanshu Solon" w:date="2025-04-09T21:27:00Z"/>
        </w:rPr>
      </w:pPr>
      <w:ins w:id="692" w:author="Priyanshu Solon" w:date="2025-04-09T21:27:00Z">
        <w:r>
          <w:t xml:space="preserve">            &lt;/div&gt;</w:t>
        </w:r>
      </w:ins>
    </w:p>
    <w:p w:rsidR="0082766F" w:rsidRDefault="0082766F" w:rsidP="0082766F">
      <w:pPr>
        <w:rPr>
          <w:ins w:id="693" w:author="Priyanshu Solon" w:date="2025-04-09T21:27:00Z"/>
        </w:rPr>
      </w:pPr>
      <w:ins w:id="694" w:author="Priyanshu Solon" w:date="2025-04-09T21:27:00Z">
        <w:r>
          <w:t xml:space="preserve">         &lt;/div&gt;</w:t>
        </w:r>
      </w:ins>
    </w:p>
    <w:p w:rsidR="0082766F" w:rsidRDefault="0082766F" w:rsidP="0082766F">
      <w:pPr>
        <w:rPr>
          <w:ins w:id="695" w:author="Priyanshu Solon" w:date="2025-04-09T21:27:00Z"/>
        </w:rPr>
      </w:pPr>
      <w:ins w:id="696" w:author="Priyanshu Solon" w:date="2025-04-09T21:27:00Z">
        <w:r>
          <w:lastRenderedPageBreak/>
          <w:t xml:space="preserve">         &lt;div class="card-footer"&gt;</w:t>
        </w:r>
      </w:ins>
    </w:p>
    <w:p w:rsidR="0082766F" w:rsidRDefault="0082766F" w:rsidP="0082766F">
      <w:pPr>
        <w:rPr>
          <w:ins w:id="697" w:author="Priyanshu Solon" w:date="2025-04-09T21:27:00Z"/>
        </w:rPr>
      </w:pPr>
      <w:ins w:id="698" w:author="Priyanshu Solon" w:date="2025-04-09T21:27:00Z">
        <w:r>
          <w:t xml:space="preserve">            &lt;div class="btn-enroll"&gt;</w:t>
        </w:r>
      </w:ins>
    </w:p>
    <w:p w:rsidR="0082766F" w:rsidRDefault="0082766F" w:rsidP="0082766F">
      <w:pPr>
        <w:rPr>
          <w:ins w:id="699" w:author="Priyanshu Solon" w:date="2025-04-09T21:27:00Z"/>
        </w:rPr>
      </w:pPr>
      <w:ins w:id="700" w:author="Priyanshu Solon" w:date="2025-04-09T21:27:00Z">
        <w:r>
          <w:t xml:space="preserve">                Enroll</w:t>
        </w:r>
      </w:ins>
    </w:p>
    <w:p w:rsidR="0082766F" w:rsidRDefault="0082766F" w:rsidP="0082766F">
      <w:pPr>
        <w:rPr>
          <w:ins w:id="701" w:author="Priyanshu Solon" w:date="2025-04-09T21:27:00Z"/>
        </w:rPr>
      </w:pPr>
      <w:ins w:id="702" w:author="Priyanshu Solon" w:date="2025-04-09T21:27:00Z">
        <w:r>
          <w:t xml:space="preserve">            &lt;/div&gt;</w:t>
        </w:r>
      </w:ins>
    </w:p>
    <w:p w:rsidR="0082766F" w:rsidRDefault="0082766F" w:rsidP="0082766F">
      <w:pPr>
        <w:rPr>
          <w:ins w:id="703" w:author="Priyanshu Solon" w:date="2025-04-09T21:27:00Z"/>
        </w:rPr>
      </w:pPr>
      <w:ins w:id="704" w:author="Priyanshu Solon" w:date="2025-04-09T21:27:00Z">
        <w:r>
          <w:t xml:space="preserve">            &lt;div class="btn-share"&gt;</w:t>
        </w:r>
      </w:ins>
    </w:p>
    <w:p w:rsidR="0082766F" w:rsidRDefault="0082766F" w:rsidP="0082766F">
      <w:pPr>
        <w:rPr>
          <w:ins w:id="705" w:author="Priyanshu Solon" w:date="2025-04-09T21:27:00Z"/>
        </w:rPr>
      </w:pPr>
      <w:ins w:id="706" w:author="Priyanshu Solon" w:date="2025-04-09T21:27:00Z">
        <w:r>
          <w:t xml:space="preserve">               &lt;span class="bi bi-share"&gt;&lt;/span&gt; Share</w:t>
        </w:r>
      </w:ins>
    </w:p>
    <w:p w:rsidR="0082766F" w:rsidRDefault="0082766F" w:rsidP="0082766F">
      <w:pPr>
        <w:rPr>
          <w:ins w:id="707" w:author="Priyanshu Solon" w:date="2025-04-09T21:27:00Z"/>
        </w:rPr>
      </w:pPr>
      <w:ins w:id="708" w:author="Priyanshu Solon" w:date="2025-04-09T21:27:00Z">
        <w:r>
          <w:t xml:space="preserve">            &lt;/div&gt;</w:t>
        </w:r>
      </w:ins>
    </w:p>
    <w:p w:rsidR="0082766F" w:rsidRDefault="0082766F" w:rsidP="0082766F">
      <w:pPr>
        <w:rPr>
          <w:ins w:id="709" w:author="Priyanshu Solon" w:date="2025-04-09T21:27:00Z"/>
        </w:rPr>
      </w:pPr>
      <w:ins w:id="710" w:author="Priyanshu Solon" w:date="2025-04-09T21:27:00Z">
        <w:r>
          <w:t xml:space="preserve">         &lt;/div&gt;</w:t>
        </w:r>
      </w:ins>
    </w:p>
    <w:p w:rsidR="0082766F" w:rsidRDefault="0082766F" w:rsidP="0082766F">
      <w:pPr>
        <w:rPr>
          <w:ins w:id="711" w:author="Priyanshu Solon" w:date="2025-04-09T21:27:00Z"/>
        </w:rPr>
      </w:pPr>
      <w:ins w:id="712" w:author="Priyanshu Solon" w:date="2025-04-09T21:27:00Z">
        <w:r>
          <w:t xml:space="preserve">      &lt;/div&gt;</w:t>
        </w:r>
      </w:ins>
    </w:p>
    <w:p w:rsidR="0082766F" w:rsidRDefault="0082766F" w:rsidP="0082766F">
      <w:pPr>
        <w:rPr>
          <w:ins w:id="713" w:author="Priyanshu Solon" w:date="2025-04-09T21:27:00Z"/>
        </w:rPr>
      </w:pPr>
    </w:p>
    <w:p w:rsidR="0082766F" w:rsidRDefault="0082766F" w:rsidP="0082766F">
      <w:pPr>
        <w:rPr>
          <w:ins w:id="714" w:author="Priyanshu Solon" w:date="2025-04-09T21:27:00Z"/>
        </w:rPr>
      </w:pPr>
    </w:p>
    <w:p w:rsidR="0082766F" w:rsidRDefault="0082766F" w:rsidP="0082766F">
      <w:pPr>
        <w:rPr>
          <w:ins w:id="715" w:author="Priyanshu Solon" w:date="2025-04-09T21:27:00Z"/>
        </w:rPr>
      </w:pPr>
      <w:ins w:id="716" w:author="Priyanshu Solon" w:date="2025-04-09T21:27:00Z">
        <w:r>
          <w:t xml:space="preserve">      &lt;div class="card"&gt;</w:t>
        </w:r>
      </w:ins>
    </w:p>
    <w:p w:rsidR="0082766F" w:rsidRDefault="0082766F" w:rsidP="0082766F">
      <w:pPr>
        <w:rPr>
          <w:ins w:id="717" w:author="Priyanshu Solon" w:date="2025-04-09T21:27:00Z"/>
        </w:rPr>
      </w:pPr>
      <w:ins w:id="718" w:author="Priyanshu Solon" w:date="2025-04-09T21:27:00Z">
        <w:r>
          <w:t xml:space="preserve">        &lt;div class="card-header"&gt;</w:t>
        </w:r>
      </w:ins>
    </w:p>
    <w:p w:rsidR="0082766F" w:rsidRDefault="0082766F" w:rsidP="0082766F">
      <w:pPr>
        <w:rPr>
          <w:ins w:id="719" w:author="Priyanshu Solon" w:date="2025-04-09T21:27:00Z"/>
        </w:rPr>
      </w:pPr>
      <w:ins w:id="720" w:author="Priyanshu Solon" w:date="2025-04-09T21:27:00Z">
        <w:r>
          <w:t xml:space="preserve">           &lt;img src="./images/python.png" class="card-img"&gt;</w:t>
        </w:r>
      </w:ins>
    </w:p>
    <w:p w:rsidR="0082766F" w:rsidRDefault="0082766F" w:rsidP="0082766F">
      <w:pPr>
        <w:rPr>
          <w:ins w:id="721" w:author="Priyanshu Solon" w:date="2025-04-09T21:27:00Z"/>
        </w:rPr>
      </w:pPr>
      <w:ins w:id="722" w:author="Priyanshu Solon" w:date="2025-04-09T21:27:00Z">
        <w:r>
          <w:t xml:space="preserve">        &lt;/div&gt;</w:t>
        </w:r>
      </w:ins>
    </w:p>
    <w:p w:rsidR="0082766F" w:rsidRDefault="0082766F" w:rsidP="0082766F">
      <w:pPr>
        <w:rPr>
          <w:ins w:id="723" w:author="Priyanshu Solon" w:date="2025-04-09T21:27:00Z"/>
        </w:rPr>
      </w:pPr>
      <w:ins w:id="724" w:author="Priyanshu Solon" w:date="2025-04-09T21:27:00Z">
        <w:r>
          <w:t xml:space="preserve">        &lt;div class="card-body"&gt;</w:t>
        </w:r>
      </w:ins>
    </w:p>
    <w:p w:rsidR="0082766F" w:rsidRDefault="0082766F" w:rsidP="0082766F">
      <w:pPr>
        <w:rPr>
          <w:ins w:id="725" w:author="Priyanshu Solon" w:date="2025-04-09T21:27:00Z"/>
        </w:rPr>
      </w:pPr>
      <w:ins w:id="726" w:author="Priyanshu Solon" w:date="2025-04-09T21:27:00Z">
        <w:r>
          <w:t xml:space="preserve">           &lt;div&gt;</w:t>
        </w:r>
      </w:ins>
    </w:p>
    <w:p w:rsidR="0082766F" w:rsidRDefault="0082766F" w:rsidP="0082766F">
      <w:pPr>
        <w:rPr>
          <w:ins w:id="727" w:author="Priyanshu Solon" w:date="2025-04-09T21:27:00Z"/>
        </w:rPr>
      </w:pPr>
      <w:ins w:id="728" w:author="Priyanshu Solon" w:date="2025-04-09T21:27:00Z">
        <w:r>
          <w:t xml:space="preserve">               &lt;div class="card-title"&gt;Python&lt;/div&gt;</w:t>
        </w:r>
      </w:ins>
    </w:p>
    <w:p w:rsidR="0082766F" w:rsidRDefault="0082766F" w:rsidP="0082766F">
      <w:pPr>
        <w:rPr>
          <w:ins w:id="729" w:author="Priyanshu Solon" w:date="2025-04-09T21:27:00Z"/>
        </w:rPr>
      </w:pPr>
      <w:ins w:id="730" w:author="Priyanshu Solon" w:date="2025-04-09T21:27:00Z">
        <w:r>
          <w:t xml:space="preserve">               &lt;div class="rating"&gt;</w:t>
        </w:r>
      </w:ins>
    </w:p>
    <w:p w:rsidR="0082766F" w:rsidRDefault="0082766F" w:rsidP="0082766F">
      <w:pPr>
        <w:rPr>
          <w:ins w:id="731" w:author="Priyanshu Solon" w:date="2025-04-09T21:27:00Z"/>
        </w:rPr>
      </w:pPr>
      <w:ins w:id="732" w:author="Priyanshu Solon" w:date="2025-04-09T21:27:00Z">
        <w:r>
          <w:t xml:space="preserve">                   &lt;span class="bi bi-star-fill"&gt;&lt;/span&gt;</w:t>
        </w:r>
      </w:ins>
    </w:p>
    <w:p w:rsidR="0082766F" w:rsidRDefault="0082766F" w:rsidP="0082766F">
      <w:pPr>
        <w:rPr>
          <w:ins w:id="733" w:author="Priyanshu Solon" w:date="2025-04-09T21:27:00Z"/>
        </w:rPr>
      </w:pPr>
      <w:ins w:id="734" w:author="Priyanshu Solon" w:date="2025-04-09T21:27:00Z">
        <w:r>
          <w:t xml:space="preserve">                   &lt;span class="bi bi-star-fill"&gt;&lt;/span&gt;</w:t>
        </w:r>
      </w:ins>
    </w:p>
    <w:p w:rsidR="0082766F" w:rsidRDefault="0082766F" w:rsidP="0082766F">
      <w:pPr>
        <w:rPr>
          <w:ins w:id="735" w:author="Priyanshu Solon" w:date="2025-04-09T21:27:00Z"/>
        </w:rPr>
      </w:pPr>
      <w:ins w:id="736" w:author="Priyanshu Solon" w:date="2025-04-09T21:27:00Z">
        <w:r>
          <w:t xml:space="preserve">                   &lt;span class="bi bi-star-fill"&gt;&lt;/span&gt;</w:t>
        </w:r>
      </w:ins>
    </w:p>
    <w:p w:rsidR="0082766F" w:rsidRDefault="0082766F" w:rsidP="0082766F">
      <w:pPr>
        <w:rPr>
          <w:ins w:id="737" w:author="Priyanshu Solon" w:date="2025-04-09T21:27:00Z"/>
        </w:rPr>
      </w:pPr>
      <w:ins w:id="738" w:author="Priyanshu Solon" w:date="2025-04-09T21:27:00Z">
        <w:r>
          <w:t xml:space="preserve">                   &lt;span class="bi bi-star-fill"&gt;&lt;/span&gt;</w:t>
        </w:r>
      </w:ins>
    </w:p>
    <w:p w:rsidR="0082766F" w:rsidRDefault="0082766F" w:rsidP="0082766F">
      <w:pPr>
        <w:rPr>
          <w:ins w:id="739" w:author="Priyanshu Solon" w:date="2025-04-09T21:27:00Z"/>
        </w:rPr>
      </w:pPr>
      <w:ins w:id="740" w:author="Priyanshu Solon" w:date="2025-04-09T21:27:00Z">
        <w:r>
          <w:t xml:space="preserve">                   &lt;span class="bi bi-star-fill"&gt;&lt;/span&gt;</w:t>
        </w:r>
      </w:ins>
    </w:p>
    <w:p w:rsidR="0082766F" w:rsidRDefault="0082766F" w:rsidP="0082766F">
      <w:pPr>
        <w:rPr>
          <w:ins w:id="741" w:author="Priyanshu Solon" w:date="2025-04-09T21:27:00Z"/>
        </w:rPr>
      </w:pPr>
      <w:ins w:id="742" w:author="Priyanshu Solon" w:date="2025-04-09T21:27:00Z">
        <w:r>
          <w:t xml:space="preserve">               &lt;/div&gt;</w:t>
        </w:r>
      </w:ins>
    </w:p>
    <w:p w:rsidR="0082766F" w:rsidRDefault="0082766F" w:rsidP="0082766F">
      <w:pPr>
        <w:rPr>
          <w:ins w:id="743" w:author="Priyanshu Solon" w:date="2025-04-09T21:27:00Z"/>
        </w:rPr>
      </w:pPr>
      <w:ins w:id="744" w:author="Priyanshu Solon" w:date="2025-04-09T21:27:00Z">
        <w:r>
          <w:t xml:space="preserve">           &lt;/div&gt;</w:t>
        </w:r>
      </w:ins>
    </w:p>
    <w:p w:rsidR="0082766F" w:rsidRDefault="0082766F" w:rsidP="0082766F">
      <w:pPr>
        <w:rPr>
          <w:ins w:id="745" w:author="Priyanshu Solon" w:date="2025-04-09T21:27:00Z"/>
        </w:rPr>
      </w:pPr>
      <w:ins w:id="746" w:author="Priyanshu Solon" w:date="2025-04-09T21:27:00Z">
        <w:r>
          <w:t xml:space="preserve">           &lt;div&gt;</w:t>
        </w:r>
      </w:ins>
    </w:p>
    <w:p w:rsidR="0082766F" w:rsidRDefault="0082766F" w:rsidP="0082766F">
      <w:pPr>
        <w:rPr>
          <w:ins w:id="747" w:author="Priyanshu Solon" w:date="2025-04-09T21:27:00Z"/>
        </w:rPr>
      </w:pPr>
      <w:ins w:id="748" w:author="Priyanshu Solon" w:date="2025-04-09T21:27:00Z">
        <w:r>
          <w:t xml:space="preserve">               &lt;ul&gt;</w:t>
        </w:r>
      </w:ins>
    </w:p>
    <w:p w:rsidR="0082766F" w:rsidRDefault="0082766F" w:rsidP="0082766F">
      <w:pPr>
        <w:rPr>
          <w:ins w:id="749" w:author="Priyanshu Solon" w:date="2025-04-09T21:27:00Z"/>
        </w:rPr>
      </w:pPr>
      <w:ins w:id="750" w:author="Priyanshu Solon" w:date="2025-04-09T21:27:00Z">
        <w:r>
          <w:lastRenderedPageBreak/>
          <w:t xml:space="preserve">                   &lt;li class="bi bi-calendar-date"&gt; &lt;span&gt;Start Date&lt;/span&gt; &lt;span&gt;:&lt;/span&gt; &lt;span&gt;10 Apr 2025&lt;/span&gt; &lt;/li&gt;</w:t>
        </w:r>
      </w:ins>
    </w:p>
    <w:p w:rsidR="0082766F" w:rsidRDefault="0082766F" w:rsidP="0082766F">
      <w:pPr>
        <w:rPr>
          <w:ins w:id="751" w:author="Priyanshu Solon" w:date="2025-04-09T21:27:00Z"/>
        </w:rPr>
      </w:pPr>
      <w:ins w:id="752" w:author="Priyanshu Solon" w:date="2025-04-09T21:27:00Z">
        <w:r>
          <w:t xml:space="preserve">                   &lt;li class="bi bi-person"&gt; &lt;span&gt;By&lt;/span&gt; &lt;span&gt;:&lt;/span&gt; &lt;span&gt;Mr.Someone&lt;/span&gt; &lt;/li&gt;</w:t>
        </w:r>
      </w:ins>
    </w:p>
    <w:p w:rsidR="0082766F" w:rsidRDefault="0082766F" w:rsidP="0082766F">
      <w:pPr>
        <w:rPr>
          <w:ins w:id="753" w:author="Priyanshu Solon" w:date="2025-04-09T21:27:00Z"/>
        </w:rPr>
      </w:pPr>
      <w:ins w:id="754" w:author="Priyanshu Solon" w:date="2025-04-09T21:27:00Z">
        <w:r>
          <w:t xml:space="preserve">                   &lt;li class="bi bi-clock"&gt; &lt;span&gt;Duration&lt;/span&gt; &lt;span&gt;:&lt;/span&gt; &lt;span&gt; 60 Days &lt;/span&gt; &lt;/li&gt;</w:t>
        </w:r>
      </w:ins>
    </w:p>
    <w:p w:rsidR="0082766F" w:rsidRDefault="0082766F" w:rsidP="0082766F">
      <w:pPr>
        <w:rPr>
          <w:ins w:id="755" w:author="Priyanshu Solon" w:date="2025-04-09T21:27:00Z"/>
        </w:rPr>
      </w:pPr>
      <w:ins w:id="756" w:author="Priyanshu Solon" w:date="2025-04-09T21:27:00Z">
        <w:r>
          <w:t xml:space="preserve">               &lt;/ul&gt;</w:t>
        </w:r>
      </w:ins>
    </w:p>
    <w:p w:rsidR="0082766F" w:rsidRDefault="0082766F" w:rsidP="0082766F">
      <w:pPr>
        <w:rPr>
          <w:ins w:id="757" w:author="Priyanshu Solon" w:date="2025-04-09T21:27:00Z"/>
        </w:rPr>
      </w:pPr>
      <w:ins w:id="758" w:author="Priyanshu Solon" w:date="2025-04-09T21:27:00Z">
        <w:r>
          <w:t xml:space="preserve">           &lt;/div&gt;</w:t>
        </w:r>
      </w:ins>
    </w:p>
    <w:p w:rsidR="0082766F" w:rsidRDefault="0082766F" w:rsidP="0082766F">
      <w:pPr>
        <w:rPr>
          <w:ins w:id="759" w:author="Priyanshu Solon" w:date="2025-04-09T21:27:00Z"/>
        </w:rPr>
      </w:pPr>
      <w:ins w:id="760" w:author="Priyanshu Solon" w:date="2025-04-09T21:27:00Z">
        <w:r>
          <w:t xml:space="preserve">        &lt;/div&gt;</w:t>
        </w:r>
      </w:ins>
    </w:p>
    <w:p w:rsidR="0082766F" w:rsidRDefault="0082766F" w:rsidP="0082766F">
      <w:pPr>
        <w:rPr>
          <w:ins w:id="761" w:author="Priyanshu Solon" w:date="2025-04-09T21:27:00Z"/>
        </w:rPr>
      </w:pPr>
      <w:ins w:id="762" w:author="Priyanshu Solon" w:date="2025-04-09T21:27:00Z">
        <w:r>
          <w:t xml:space="preserve">        &lt;div class="card-footer"&gt;</w:t>
        </w:r>
      </w:ins>
    </w:p>
    <w:p w:rsidR="0082766F" w:rsidRDefault="0082766F" w:rsidP="0082766F">
      <w:pPr>
        <w:rPr>
          <w:ins w:id="763" w:author="Priyanshu Solon" w:date="2025-04-09T21:27:00Z"/>
        </w:rPr>
      </w:pPr>
      <w:ins w:id="764" w:author="Priyanshu Solon" w:date="2025-04-09T21:27:00Z">
        <w:r>
          <w:t xml:space="preserve">           &lt;div class="btn-enroll"&gt;</w:t>
        </w:r>
      </w:ins>
    </w:p>
    <w:p w:rsidR="0082766F" w:rsidRDefault="0082766F" w:rsidP="0082766F">
      <w:pPr>
        <w:rPr>
          <w:ins w:id="765" w:author="Priyanshu Solon" w:date="2025-04-09T21:27:00Z"/>
        </w:rPr>
      </w:pPr>
      <w:ins w:id="766" w:author="Priyanshu Solon" w:date="2025-04-09T21:27:00Z">
        <w:r>
          <w:t xml:space="preserve">               Enroll</w:t>
        </w:r>
      </w:ins>
    </w:p>
    <w:p w:rsidR="0082766F" w:rsidRDefault="0082766F" w:rsidP="0082766F">
      <w:pPr>
        <w:rPr>
          <w:ins w:id="767" w:author="Priyanshu Solon" w:date="2025-04-09T21:27:00Z"/>
        </w:rPr>
      </w:pPr>
      <w:ins w:id="768" w:author="Priyanshu Solon" w:date="2025-04-09T21:27:00Z">
        <w:r>
          <w:t xml:space="preserve">           &lt;/div&gt;</w:t>
        </w:r>
      </w:ins>
    </w:p>
    <w:p w:rsidR="0082766F" w:rsidRDefault="0082766F" w:rsidP="0082766F">
      <w:pPr>
        <w:rPr>
          <w:ins w:id="769" w:author="Priyanshu Solon" w:date="2025-04-09T21:27:00Z"/>
        </w:rPr>
      </w:pPr>
      <w:ins w:id="770" w:author="Priyanshu Solon" w:date="2025-04-09T21:27:00Z">
        <w:r>
          <w:t xml:space="preserve">           &lt;div class="btn-share"&gt;</w:t>
        </w:r>
      </w:ins>
    </w:p>
    <w:p w:rsidR="0082766F" w:rsidRDefault="0082766F" w:rsidP="0082766F">
      <w:pPr>
        <w:rPr>
          <w:ins w:id="771" w:author="Priyanshu Solon" w:date="2025-04-09T21:27:00Z"/>
        </w:rPr>
      </w:pPr>
      <w:ins w:id="772" w:author="Priyanshu Solon" w:date="2025-04-09T21:27:00Z">
        <w:r>
          <w:t xml:space="preserve">              &lt;span class="bi bi-share"&gt;&lt;/span&gt; Share</w:t>
        </w:r>
      </w:ins>
    </w:p>
    <w:p w:rsidR="0082766F" w:rsidRDefault="0082766F" w:rsidP="0082766F">
      <w:pPr>
        <w:rPr>
          <w:ins w:id="773" w:author="Priyanshu Solon" w:date="2025-04-09T21:27:00Z"/>
        </w:rPr>
      </w:pPr>
      <w:ins w:id="774" w:author="Priyanshu Solon" w:date="2025-04-09T21:27:00Z">
        <w:r>
          <w:t xml:space="preserve">           &lt;/div&gt;</w:t>
        </w:r>
      </w:ins>
    </w:p>
    <w:p w:rsidR="0082766F" w:rsidRDefault="0082766F" w:rsidP="0082766F">
      <w:pPr>
        <w:rPr>
          <w:ins w:id="775" w:author="Priyanshu Solon" w:date="2025-04-09T21:27:00Z"/>
        </w:rPr>
      </w:pPr>
      <w:ins w:id="776" w:author="Priyanshu Solon" w:date="2025-04-09T21:27:00Z">
        <w:r>
          <w:t xml:space="preserve">        &lt;/div&gt;</w:t>
        </w:r>
      </w:ins>
    </w:p>
    <w:p w:rsidR="0082766F" w:rsidRDefault="0082766F" w:rsidP="0082766F">
      <w:pPr>
        <w:rPr>
          <w:ins w:id="777" w:author="Priyanshu Solon" w:date="2025-04-09T21:27:00Z"/>
        </w:rPr>
      </w:pPr>
      <w:ins w:id="778" w:author="Priyanshu Solon" w:date="2025-04-09T21:27:00Z">
        <w:r>
          <w:t xml:space="preserve">     &lt;/div&gt;</w:t>
        </w:r>
      </w:ins>
    </w:p>
    <w:p w:rsidR="0082766F" w:rsidRDefault="0082766F" w:rsidP="0082766F">
      <w:pPr>
        <w:rPr>
          <w:ins w:id="779" w:author="Priyanshu Solon" w:date="2025-04-09T21:27:00Z"/>
        </w:rPr>
      </w:pPr>
    </w:p>
    <w:p w:rsidR="0082766F" w:rsidRDefault="0082766F" w:rsidP="0082766F">
      <w:pPr>
        <w:rPr>
          <w:ins w:id="780" w:author="Priyanshu Solon" w:date="2025-04-09T21:27:00Z"/>
        </w:rPr>
      </w:pPr>
      <w:ins w:id="781" w:author="Priyanshu Solon" w:date="2025-04-09T21:27:00Z">
        <w:r>
          <w:t xml:space="preserve">     &lt;div class="card"&gt;</w:t>
        </w:r>
      </w:ins>
    </w:p>
    <w:p w:rsidR="0082766F" w:rsidRDefault="0082766F" w:rsidP="0082766F">
      <w:pPr>
        <w:rPr>
          <w:ins w:id="782" w:author="Priyanshu Solon" w:date="2025-04-09T21:27:00Z"/>
        </w:rPr>
      </w:pPr>
      <w:ins w:id="783" w:author="Priyanshu Solon" w:date="2025-04-09T21:27:00Z">
        <w:r>
          <w:t xml:space="preserve">        &lt;div class="card-header"&gt;</w:t>
        </w:r>
      </w:ins>
    </w:p>
    <w:p w:rsidR="0082766F" w:rsidRDefault="0082766F" w:rsidP="0082766F">
      <w:pPr>
        <w:rPr>
          <w:ins w:id="784" w:author="Priyanshu Solon" w:date="2025-04-09T21:27:00Z"/>
        </w:rPr>
      </w:pPr>
      <w:ins w:id="785" w:author="Priyanshu Solon" w:date="2025-04-09T21:27:00Z">
        <w:r>
          <w:t xml:space="preserve">           &lt;img src="./images/react.png" class="card-img"&gt;</w:t>
        </w:r>
      </w:ins>
    </w:p>
    <w:p w:rsidR="0082766F" w:rsidRDefault="0082766F" w:rsidP="0082766F">
      <w:pPr>
        <w:rPr>
          <w:ins w:id="786" w:author="Priyanshu Solon" w:date="2025-04-09T21:27:00Z"/>
        </w:rPr>
      </w:pPr>
      <w:ins w:id="787" w:author="Priyanshu Solon" w:date="2025-04-09T21:27:00Z">
        <w:r>
          <w:t xml:space="preserve">        &lt;/div&gt;</w:t>
        </w:r>
      </w:ins>
    </w:p>
    <w:p w:rsidR="0082766F" w:rsidRDefault="0082766F" w:rsidP="0082766F">
      <w:pPr>
        <w:rPr>
          <w:ins w:id="788" w:author="Priyanshu Solon" w:date="2025-04-09T21:27:00Z"/>
        </w:rPr>
      </w:pPr>
      <w:ins w:id="789" w:author="Priyanshu Solon" w:date="2025-04-09T21:27:00Z">
        <w:r>
          <w:t xml:space="preserve">        &lt;div class="card-body"&gt;</w:t>
        </w:r>
      </w:ins>
    </w:p>
    <w:p w:rsidR="0082766F" w:rsidRDefault="0082766F" w:rsidP="0082766F">
      <w:pPr>
        <w:rPr>
          <w:ins w:id="790" w:author="Priyanshu Solon" w:date="2025-04-09T21:27:00Z"/>
        </w:rPr>
      </w:pPr>
      <w:ins w:id="791" w:author="Priyanshu Solon" w:date="2025-04-09T21:27:00Z">
        <w:r>
          <w:t xml:space="preserve">           &lt;div&gt;</w:t>
        </w:r>
      </w:ins>
    </w:p>
    <w:p w:rsidR="0082766F" w:rsidRDefault="0082766F" w:rsidP="0082766F">
      <w:pPr>
        <w:rPr>
          <w:ins w:id="792" w:author="Priyanshu Solon" w:date="2025-04-09T21:27:00Z"/>
        </w:rPr>
      </w:pPr>
      <w:ins w:id="793" w:author="Priyanshu Solon" w:date="2025-04-09T21:27:00Z">
        <w:r>
          <w:t xml:space="preserve">               &lt;div class="card-title"&gt;React JS&lt;/div&gt;</w:t>
        </w:r>
      </w:ins>
    </w:p>
    <w:p w:rsidR="0082766F" w:rsidRDefault="0082766F" w:rsidP="0082766F">
      <w:pPr>
        <w:rPr>
          <w:ins w:id="794" w:author="Priyanshu Solon" w:date="2025-04-09T21:27:00Z"/>
        </w:rPr>
      </w:pPr>
      <w:ins w:id="795" w:author="Priyanshu Solon" w:date="2025-04-09T21:27:00Z">
        <w:r>
          <w:t xml:space="preserve">               &lt;div class="rating"&gt;</w:t>
        </w:r>
      </w:ins>
    </w:p>
    <w:p w:rsidR="0082766F" w:rsidRDefault="0082766F" w:rsidP="0082766F">
      <w:pPr>
        <w:rPr>
          <w:ins w:id="796" w:author="Priyanshu Solon" w:date="2025-04-09T21:27:00Z"/>
        </w:rPr>
      </w:pPr>
      <w:ins w:id="797" w:author="Priyanshu Solon" w:date="2025-04-09T21:27:00Z">
        <w:r>
          <w:t xml:space="preserve">                   &lt;span class="bi bi-star-fill"&gt;&lt;/span&gt;</w:t>
        </w:r>
      </w:ins>
    </w:p>
    <w:p w:rsidR="0082766F" w:rsidRDefault="0082766F" w:rsidP="0082766F">
      <w:pPr>
        <w:rPr>
          <w:ins w:id="798" w:author="Priyanshu Solon" w:date="2025-04-09T21:27:00Z"/>
        </w:rPr>
      </w:pPr>
      <w:ins w:id="799" w:author="Priyanshu Solon" w:date="2025-04-09T21:27:00Z">
        <w:r>
          <w:t xml:space="preserve">                   &lt;span class="bi bi-star-fill"&gt;&lt;/span&gt;</w:t>
        </w:r>
      </w:ins>
    </w:p>
    <w:p w:rsidR="0082766F" w:rsidRDefault="0082766F" w:rsidP="0082766F">
      <w:pPr>
        <w:rPr>
          <w:ins w:id="800" w:author="Priyanshu Solon" w:date="2025-04-09T21:27:00Z"/>
        </w:rPr>
      </w:pPr>
      <w:ins w:id="801" w:author="Priyanshu Solon" w:date="2025-04-09T21:27:00Z">
        <w:r>
          <w:t xml:space="preserve">                   &lt;span class="bi bi-star-fill"&gt;&lt;/span&gt;</w:t>
        </w:r>
      </w:ins>
    </w:p>
    <w:p w:rsidR="0082766F" w:rsidRDefault="0082766F" w:rsidP="0082766F">
      <w:pPr>
        <w:rPr>
          <w:ins w:id="802" w:author="Priyanshu Solon" w:date="2025-04-09T21:27:00Z"/>
        </w:rPr>
      </w:pPr>
      <w:ins w:id="803" w:author="Priyanshu Solon" w:date="2025-04-09T21:27:00Z">
        <w:r>
          <w:t xml:space="preserve">                   &lt;span class="bi bi-star-fill"&gt;&lt;/span&gt;</w:t>
        </w:r>
      </w:ins>
    </w:p>
    <w:p w:rsidR="0082766F" w:rsidRDefault="0082766F" w:rsidP="0082766F">
      <w:pPr>
        <w:rPr>
          <w:ins w:id="804" w:author="Priyanshu Solon" w:date="2025-04-09T21:27:00Z"/>
        </w:rPr>
      </w:pPr>
      <w:ins w:id="805" w:author="Priyanshu Solon" w:date="2025-04-09T21:27:00Z">
        <w:r>
          <w:lastRenderedPageBreak/>
          <w:t xml:space="preserve">                   &lt;span class="bi bi-star-fill"&gt;&lt;/span&gt;</w:t>
        </w:r>
      </w:ins>
    </w:p>
    <w:p w:rsidR="0082766F" w:rsidRDefault="0082766F" w:rsidP="0082766F">
      <w:pPr>
        <w:rPr>
          <w:ins w:id="806" w:author="Priyanshu Solon" w:date="2025-04-09T21:27:00Z"/>
        </w:rPr>
      </w:pPr>
      <w:ins w:id="807" w:author="Priyanshu Solon" w:date="2025-04-09T21:27:00Z">
        <w:r>
          <w:t xml:space="preserve">               &lt;/div&gt;</w:t>
        </w:r>
      </w:ins>
    </w:p>
    <w:p w:rsidR="0082766F" w:rsidRDefault="0082766F" w:rsidP="0082766F">
      <w:pPr>
        <w:rPr>
          <w:ins w:id="808" w:author="Priyanshu Solon" w:date="2025-04-09T21:27:00Z"/>
        </w:rPr>
      </w:pPr>
      <w:ins w:id="809" w:author="Priyanshu Solon" w:date="2025-04-09T21:27:00Z">
        <w:r>
          <w:t xml:space="preserve">           &lt;/div&gt;</w:t>
        </w:r>
      </w:ins>
    </w:p>
    <w:p w:rsidR="0082766F" w:rsidRDefault="0082766F" w:rsidP="0082766F">
      <w:pPr>
        <w:rPr>
          <w:ins w:id="810" w:author="Priyanshu Solon" w:date="2025-04-09T21:27:00Z"/>
        </w:rPr>
      </w:pPr>
      <w:ins w:id="811" w:author="Priyanshu Solon" w:date="2025-04-09T21:27:00Z">
        <w:r>
          <w:t xml:space="preserve">           &lt;div&gt;</w:t>
        </w:r>
      </w:ins>
    </w:p>
    <w:p w:rsidR="0082766F" w:rsidRDefault="0082766F" w:rsidP="0082766F">
      <w:pPr>
        <w:rPr>
          <w:ins w:id="812" w:author="Priyanshu Solon" w:date="2025-04-09T21:27:00Z"/>
        </w:rPr>
      </w:pPr>
      <w:ins w:id="813" w:author="Priyanshu Solon" w:date="2025-04-09T21:27:00Z">
        <w:r>
          <w:t xml:space="preserve">               &lt;ul&gt;</w:t>
        </w:r>
      </w:ins>
    </w:p>
    <w:p w:rsidR="0082766F" w:rsidRDefault="0082766F" w:rsidP="0082766F">
      <w:pPr>
        <w:rPr>
          <w:ins w:id="814" w:author="Priyanshu Solon" w:date="2025-04-09T21:27:00Z"/>
        </w:rPr>
      </w:pPr>
      <w:ins w:id="815" w:author="Priyanshu Solon" w:date="2025-04-09T21:27:00Z">
        <w:r>
          <w:t xml:space="preserve">                   &lt;li class="bi bi-calendar-date"&gt; &lt;span&gt;Start Date&lt;/span&gt; &lt;span&gt;:&lt;/span&gt; &lt;span&gt;10 Apr 2025&lt;/span&gt; &lt;/li&gt;</w:t>
        </w:r>
      </w:ins>
    </w:p>
    <w:p w:rsidR="0082766F" w:rsidRDefault="0082766F" w:rsidP="0082766F">
      <w:pPr>
        <w:rPr>
          <w:ins w:id="816" w:author="Priyanshu Solon" w:date="2025-04-09T21:27:00Z"/>
        </w:rPr>
      </w:pPr>
      <w:ins w:id="817" w:author="Priyanshu Solon" w:date="2025-04-09T21:27:00Z">
        <w:r>
          <w:t xml:space="preserve">                   &lt;li class="bi bi-person"&gt; &lt;span&gt;By&lt;/span&gt; &lt;span&gt;:&lt;/span&gt; &lt;span&gt;Mr.Someone&lt;/span&gt; &lt;/li&gt;</w:t>
        </w:r>
      </w:ins>
    </w:p>
    <w:p w:rsidR="0082766F" w:rsidRDefault="0082766F" w:rsidP="0082766F">
      <w:pPr>
        <w:rPr>
          <w:ins w:id="818" w:author="Priyanshu Solon" w:date="2025-04-09T21:27:00Z"/>
        </w:rPr>
      </w:pPr>
      <w:ins w:id="819" w:author="Priyanshu Solon" w:date="2025-04-09T21:27:00Z">
        <w:r>
          <w:t xml:space="preserve">                   &lt;li class="bi bi-clock"&gt; &lt;span&gt;Duration&lt;/span&gt; &lt;span&gt;:&lt;/span&gt; &lt;span&gt; 60 Days &lt;/span&gt; &lt;/li&gt;</w:t>
        </w:r>
      </w:ins>
    </w:p>
    <w:p w:rsidR="0082766F" w:rsidRDefault="0082766F" w:rsidP="0082766F">
      <w:pPr>
        <w:rPr>
          <w:ins w:id="820" w:author="Priyanshu Solon" w:date="2025-04-09T21:27:00Z"/>
        </w:rPr>
      </w:pPr>
      <w:ins w:id="821" w:author="Priyanshu Solon" w:date="2025-04-09T21:27:00Z">
        <w:r>
          <w:t xml:space="preserve">               &lt;/ul&gt;</w:t>
        </w:r>
      </w:ins>
    </w:p>
    <w:p w:rsidR="0082766F" w:rsidRDefault="0082766F" w:rsidP="0082766F">
      <w:pPr>
        <w:rPr>
          <w:ins w:id="822" w:author="Priyanshu Solon" w:date="2025-04-09T21:27:00Z"/>
        </w:rPr>
      </w:pPr>
      <w:ins w:id="823" w:author="Priyanshu Solon" w:date="2025-04-09T21:27:00Z">
        <w:r>
          <w:t xml:space="preserve">           &lt;/div&gt;</w:t>
        </w:r>
      </w:ins>
    </w:p>
    <w:p w:rsidR="0082766F" w:rsidRDefault="0082766F" w:rsidP="0082766F">
      <w:pPr>
        <w:rPr>
          <w:ins w:id="824" w:author="Priyanshu Solon" w:date="2025-04-09T21:27:00Z"/>
        </w:rPr>
      </w:pPr>
      <w:ins w:id="825" w:author="Priyanshu Solon" w:date="2025-04-09T21:27:00Z">
        <w:r>
          <w:t xml:space="preserve">        &lt;/div&gt;</w:t>
        </w:r>
      </w:ins>
    </w:p>
    <w:p w:rsidR="0082766F" w:rsidRDefault="0082766F" w:rsidP="0082766F">
      <w:pPr>
        <w:rPr>
          <w:ins w:id="826" w:author="Priyanshu Solon" w:date="2025-04-09T21:27:00Z"/>
        </w:rPr>
      </w:pPr>
      <w:ins w:id="827" w:author="Priyanshu Solon" w:date="2025-04-09T21:27:00Z">
        <w:r>
          <w:t xml:space="preserve">        &lt;div class="card-footer"&gt;</w:t>
        </w:r>
      </w:ins>
    </w:p>
    <w:p w:rsidR="0082766F" w:rsidRDefault="0082766F" w:rsidP="0082766F">
      <w:pPr>
        <w:rPr>
          <w:ins w:id="828" w:author="Priyanshu Solon" w:date="2025-04-09T21:27:00Z"/>
        </w:rPr>
      </w:pPr>
      <w:ins w:id="829" w:author="Priyanshu Solon" w:date="2025-04-09T21:27:00Z">
        <w:r>
          <w:t xml:space="preserve">           &lt;div class="btn-enroll"&gt;</w:t>
        </w:r>
      </w:ins>
    </w:p>
    <w:p w:rsidR="0082766F" w:rsidRDefault="0082766F" w:rsidP="0082766F">
      <w:pPr>
        <w:rPr>
          <w:ins w:id="830" w:author="Priyanshu Solon" w:date="2025-04-09T21:27:00Z"/>
        </w:rPr>
      </w:pPr>
      <w:ins w:id="831" w:author="Priyanshu Solon" w:date="2025-04-09T21:27:00Z">
        <w:r>
          <w:t xml:space="preserve">               Enroll</w:t>
        </w:r>
      </w:ins>
    </w:p>
    <w:p w:rsidR="0082766F" w:rsidRDefault="0082766F" w:rsidP="0082766F">
      <w:pPr>
        <w:rPr>
          <w:ins w:id="832" w:author="Priyanshu Solon" w:date="2025-04-09T21:27:00Z"/>
        </w:rPr>
      </w:pPr>
      <w:ins w:id="833" w:author="Priyanshu Solon" w:date="2025-04-09T21:27:00Z">
        <w:r>
          <w:t xml:space="preserve">           &lt;/div&gt;</w:t>
        </w:r>
      </w:ins>
    </w:p>
    <w:p w:rsidR="0082766F" w:rsidRDefault="0082766F" w:rsidP="0082766F">
      <w:pPr>
        <w:rPr>
          <w:ins w:id="834" w:author="Priyanshu Solon" w:date="2025-04-09T21:27:00Z"/>
        </w:rPr>
      </w:pPr>
      <w:ins w:id="835" w:author="Priyanshu Solon" w:date="2025-04-09T21:27:00Z">
        <w:r>
          <w:t xml:space="preserve">           &lt;div class="btn-share"&gt;</w:t>
        </w:r>
      </w:ins>
    </w:p>
    <w:p w:rsidR="0082766F" w:rsidRDefault="0082766F" w:rsidP="0082766F">
      <w:pPr>
        <w:rPr>
          <w:ins w:id="836" w:author="Priyanshu Solon" w:date="2025-04-09T21:27:00Z"/>
        </w:rPr>
      </w:pPr>
      <w:ins w:id="837" w:author="Priyanshu Solon" w:date="2025-04-09T21:27:00Z">
        <w:r>
          <w:t xml:space="preserve">              &lt;span class="bi bi-share"&gt;&lt;/span&gt; Share</w:t>
        </w:r>
      </w:ins>
    </w:p>
    <w:p w:rsidR="0082766F" w:rsidRDefault="0082766F" w:rsidP="0082766F">
      <w:pPr>
        <w:rPr>
          <w:ins w:id="838" w:author="Priyanshu Solon" w:date="2025-04-09T21:27:00Z"/>
        </w:rPr>
      </w:pPr>
      <w:ins w:id="839" w:author="Priyanshu Solon" w:date="2025-04-09T21:27:00Z">
        <w:r>
          <w:t xml:space="preserve">           &lt;/div&gt;</w:t>
        </w:r>
      </w:ins>
    </w:p>
    <w:p w:rsidR="0082766F" w:rsidRDefault="0082766F" w:rsidP="0082766F">
      <w:pPr>
        <w:rPr>
          <w:ins w:id="840" w:author="Priyanshu Solon" w:date="2025-04-09T21:27:00Z"/>
        </w:rPr>
      </w:pPr>
      <w:ins w:id="841" w:author="Priyanshu Solon" w:date="2025-04-09T21:27:00Z">
        <w:r>
          <w:t xml:space="preserve">        &lt;/div&gt;</w:t>
        </w:r>
      </w:ins>
    </w:p>
    <w:p w:rsidR="0082766F" w:rsidRDefault="0082766F" w:rsidP="0082766F">
      <w:pPr>
        <w:rPr>
          <w:ins w:id="842" w:author="Priyanshu Solon" w:date="2025-04-09T21:27:00Z"/>
        </w:rPr>
      </w:pPr>
      <w:ins w:id="843" w:author="Priyanshu Solon" w:date="2025-04-09T21:27:00Z">
        <w:r>
          <w:t xml:space="preserve">     &lt;/div&gt;</w:t>
        </w:r>
      </w:ins>
    </w:p>
    <w:p w:rsidR="0082766F" w:rsidRDefault="0082766F" w:rsidP="0082766F">
      <w:pPr>
        <w:rPr>
          <w:ins w:id="844" w:author="Priyanshu Solon" w:date="2025-04-09T21:27:00Z"/>
        </w:rPr>
      </w:pPr>
    </w:p>
    <w:p w:rsidR="0082766F" w:rsidRDefault="0082766F" w:rsidP="0082766F">
      <w:pPr>
        <w:rPr>
          <w:ins w:id="845" w:author="Priyanshu Solon" w:date="2025-04-09T21:27:00Z"/>
        </w:rPr>
      </w:pPr>
      <w:ins w:id="846" w:author="Priyanshu Solon" w:date="2025-04-09T21:27:00Z">
        <w:r>
          <w:t xml:space="preserve">     &lt;div class="card"&gt;</w:t>
        </w:r>
      </w:ins>
    </w:p>
    <w:p w:rsidR="0082766F" w:rsidRDefault="0082766F" w:rsidP="0082766F">
      <w:pPr>
        <w:rPr>
          <w:ins w:id="847" w:author="Priyanshu Solon" w:date="2025-04-09T21:27:00Z"/>
        </w:rPr>
      </w:pPr>
      <w:ins w:id="848" w:author="Priyanshu Solon" w:date="2025-04-09T21:27:00Z">
        <w:r>
          <w:t xml:space="preserve">        &lt;div class="card-header"&gt;</w:t>
        </w:r>
      </w:ins>
    </w:p>
    <w:p w:rsidR="0082766F" w:rsidRDefault="0082766F" w:rsidP="0082766F">
      <w:pPr>
        <w:rPr>
          <w:ins w:id="849" w:author="Priyanshu Solon" w:date="2025-04-09T21:27:00Z"/>
        </w:rPr>
      </w:pPr>
      <w:ins w:id="850" w:author="Priyanshu Solon" w:date="2025-04-09T21:27:00Z">
        <w:r>
          <w:t xml:space="preserve">           &lt;img src="./images/data sci.png" class="card-img"&gt;</w:t>
        </w:r>
      </w:ins>
    </w:p>
    <w:p w:rsidR="0082766F" w:rsidRDefault="0082766F" w:rsidP="0082766F">
      <w:pPr>
        <w:rPr>
          <w:ins w:id="851" w:author="Priyanshu Solon" w:date="2025-04-09T21:27:00Z"/>
        </w:rPr>
      </w:pPr>
      <w:ins w:id="852" w:author="Priyanshu Solon" w:date="2025-04-09T21:27:00Z">
        <w:r>
          <w:t xml:space="preserve">        &lt;/div&gt;</w:t>
        </w:r>
      </w:ins>
    </w:p>
    <w:p w:rsidR="0082766F" w:rsidRDefault="0082766F" w:rsidP="0082766F">
      <w:pPr>
        <w:rPr>
          <w:ins w:id="853" w:author="Priyanshu Solon" w:date="2025-04-09T21:27:00Z"/>
        </w:rPr>
      </w:pPr>
      <w:ins w:id="854" w:author="Priyanshu Solon" w:date="2025-04-09T21:27:00Z">
        <w:r>
          <w:t xml:space="preserve">        &lt;div class="card-body"&gt;</w:t>
        </w:r>
      </w:ins>
    </w:p>
    <w:p w:rsidR="0082766F" w:rsidRDefault="0082766F" w:rsidP="0082766F">
      <w:pPr>
        <w:rPr>
          <w:ins w:id="855" w:author="Priyanshu Solon" w:date="2025-04-09T21:27:00Z"/>
        </w:rPr>
      </w:pPr>
      <w:ins w:id="856" w:author="Priyanshu Solon" w:date="2025-04-09T21:27:00Z">
        <w:r>
          <w:t xml:space="preserve">           &lt;div&gt;</w:t>
        </w:r>
      </w:ins>
    </w:p>
    <w:p w:rsidR="0082766F" w:rsidRDefault="0082766F" w:rsidP="0082766F">
      <w:pPr>
        <w:rPr>
          <w:ins w:id="857" w:author="Priyanshu Solon" w:date="2025-04-09T21:27:00Z"/>
        </w:rPr>
      </w:pPr>
      <w:ins w:id="858" w:author="Priyanshu Solon" w:date="2025-04-09T21:27:00Z">
        <w:r>
          <w:t xml:space="preserve">               &lt;div class="card-title"&gt;Data Science&lt;/div&gt;</w:t>
        </w:r>
      </w:ins>
    </w:p>
    <w:p w:rsidR="0082766F" w:rsidRDefault="0082766F" w:rsidP="0082766F">
      <w:pPr>
        <w:rPr>
          <w:ins w:id="859" w:author="Priyanshu Solon" w:date="2025-04-09T21:27:00Z"/>
        </w:rPr>
      </w:pPr>
      <w:ins w:id="860" w:author="Priyanshu Solon" w:date="2025-04-09T21:27:00Z">
        <w:r>
          <w:lastRenderedPageBreak/>
          <w:t xml:space="preserve">               &lt;div class="rating"&gt;</w:t>
        </w:r>
      </w:ins>
    </w:p>
    <w:p w:rsidR="0082766F" w:rsidRDefault="0082766F" w:rsidP="0082766F">
      <w:pPr>
        <w:rPr>
          <w:ins w:id="861" w:author="Priyanshu Solon" w:date="2025-04-09T21:27:00Z"/>
        </w:rPr>
      </w:pPr>
      <w:ins w:id="862" w:author="Priyanshu Solon" w:date="2025-04-09T21:27:00Z">
        <w:r>
          <w:t xml:space="preserve">                   &lt;span class="bi bi-star-fill"&gt;&lt;/span&gt;</w:t>
        </w:r>
      </w:ins>
    </w:p>
    <w:p w:rsidR="0082766F" w:rsidRDefault="0082766F" w:rsidP="0082766F">
      <w:pPr>
        <w:rPr>
          <w:ins w:id="863" w:author="Priyanshu Solon" w:date="2025-04-09T21:27:00Z"/>
        </w:rPr>
      </w:pPr>
      <w:ins w:id="864" w:author="Priyanshu Solon" w:date="2025-04-09T21:27:00Z">
        <w:r>
          <w:t xml:space="preserve">                   &lt;span class="bi bi-star-fill"&gt;&lt;/span&gt;</w:t>
        </w:r>
      </w:ins>
    </w:p>
    <w:p w:rsidR="0082766F" w:rsidRDefault="0082766F" w:rsidP="0082766F">
      <w:pPr>
        <w:rPr>
          <w:ins w:id="865" w:author="Priyanshu Solon" w:date="2025-04-09T21:27:00Z"/>
        </w:rPr>
      </w:pPr>
      <w:ins w:id="866" w:author="Priyanshu Solon" w:date="2025-04-09T21:27:00Z">
        <w:r>
          <w:t xml:space="preserve">                   &lt;span class="bi bi-star-fill"&gt;&lt;/span&gt;</w:t>
        </w:r>
      </w:ins>
    </w:p>
    <w:p w:rsidR="0082766F" w:rsidRDefault="0082766F" w:rsidP="0082766F">
      <w:pPr>
        <w:rPr>
          <w:ins w:id="867" w:author="Priyanshu Solon" w:date="2025-04-09T21:27:00Z"/>
        </w:rPr>
      </w:pPr>
      <w:ins w:id="868" w:author="Priyanshu Solon" w:date="2025-04-09T21:27:00Z">
        <w:r>
          <w:t xml:space="preserve">                   &lt;span class="bi bi-star-fill"&gt;&lt;/span&gt;</w:t>
        </w:r>
      </w:ins>
    </w:p>
    <w:p w:rsidR="0082766F" w:rsidRDefault="0082766F" w:rsidP="0082766F">
      <w:pPr>
        <w:rPr>
          <w:ins w:id="869" w:author="Priyanshu Solon" w:date="2025-04-09T21:27:00Z"/>
        </w:rPr>
      </w:pPr>
      <w:ins w:id="870" w:author="Priyanshu Solon" w:date="2025-04-09T21:27:00Z">
        <w:r>
          <w:t xml:space="preserve">                   &lt;span class="bi bi-star-fill"&gt;&lt;/span&gt;</w:t>
        </w:r>
      </w:ins>
    </w:p>
    <w:p w:rsidR="0082766F" w:rsidRDefault="0082766F" w:rsidP="0082766F">
      <w:pPr>
        <w:rPr>
          <w:ins w:id="871" w:author="Priyanshu Solon" w:date="2025-04-09T21:27:00Z"/>
        </w:rPr>
      </w:pPr>
      <w:ins w:id="872" w:author="Priyanshu Solon" w:date="2025-04-09T21:27:00Z">
        <w:r>
          <w:t xml:space="preserve">               &lt;/div&gt;</w:t>
        </w:r>
      </w:ins>
    </w:p>
    <w:p w:rsidR="0082766F" w:rsidRDefault="0082766F" w:rsidP="0082766F">
      <w:pPr>
        <w:rPr>
          <w:ins w:id="873" w:author="Priyanshu Solon" w:date="2025-04-09T21:27:00Z"/>
        </w:rPr>
      </w:pPr>
      <w:ins w:id="874" w:author="Priyanshu Solon" w:date="2025-04-09T21:27:00Z">
        <w:r>
          <w:t xml:space="preserve">           &lt;/div&gt;</w:t>
        </w:r>
      </w:ins>
    </w:p>
    <w:p w:rsidR="0082766F" w:rsidRDefault="0082766F" w:rsidP="0082766F">
      <w:pPr>
        <w:rPr>
          <w:ins w:id="875" w:author="Priyanshu Solon" w:date="2025-04-09T21:27:00Z"/>
        </w:rPr>
      </w:pPr>
      <w:ins w:id="876" w:author="Priyanshu Solon" w:date="2025-04-09T21:27:00Z">
        <w:r>
          <w:t xml:space="preserve">           &lt;div&gt;</w:t>
        </w:r>
      </w:ins>
    </w:p>
    <w:p w:rsidR="0082766F" w:rsidRDefault="0082766F" w:rsidP="0082766F">
      <w:pPr>
        <w:rPr>
          <w:ins w:id="877" w:author="Priyanshu Solon" w:date="2025-04-09T21:27:00Z"/>
        </w:rPr>
      </w:pPr>
      <w:ins w:id="878" w:author="Priyanshu Solon" w:date="2025-04-09T21:27:00Z">
        <w:r>
          <w:t xml:space="preserve">               &lt;ul&gt;</w:t>
        </w:r>
      </w:ins>
    </w:p>
    <w:p w:rsidR="0082766F" w:rsidRDefault="0082766F" w:rsidP="0082766F">
      <w:pPr>
        <w:rPr>
          <w:ins w:id="879" w:author="Priyanshu Solon" w:date="2025-04-09T21:27:00Z"/>
        </w:rPr>
      </w:pPr>
      <w:ins w:id="880" w:author="Priyanshu Solon" w:date="2025-04-09T21:27:00Z">
        <w:r>
          <w:t xml:space="preserve">                   &lt;li class="bi bi-calendar-date"&gt; &lt;span&gt;Start Date&lt;/span&gt; &lt;span&gt;:&lt;/span&gt; &lt;span&gt;10 Apr 2025&lt;/span&gt; &lt;/li&gt;</w:t>
        </w:r>
      </w:ins>
    </w:p>
    <w:p w:rsidR="0082766F" w:rsidRDefault="0082766F" w:rsidP="0082766F">
      <w:pPr>
        <w:rPr>
          <w:ins w:id="881" w:author="Priyanshu Solon" w:date="2025-04-09T21:27:00Z"/>
        </w:rPr>
      </w:pPr>
      <w:ins w:id="882" w:author="Priyanshu Solon" w:date="2025-04-09T21:27:00Z">
        <w:r>
          <w:t xml:space="preserve">                   &lt;li class="bi bi-person"&gt; &lt;span&gt;By&lt;/span&gt; &lt;span&gt;:&lt;/span&gt; &lt;span&gt;Mr.Someone&lt;/span&gt; &lt;/li&gt;</w:t>
        </w:r>
      </w:ins>
    </w:p>
    <w:p w:rsidR="0082766F" w:rsidRDefault="0082766F" w:rsidP="0082766F">
      <w:pPr>
        <w:rPr>
          <w:ins w:id="883" w:author="Priyanshu Solon" w:date="2025-04-09T21:27:00Z"/>
        </w:rPr>
      </w:pPr>
      <w:ins w:id="884" w:author="Priyanshu Solon" w:date="2025-04-09T21:27:00Z">
        <w:r>
          <w:t xml:space="preserve">                   &lt;li class="bi bi-clock"&gt; &lt;span&gt;Duration&lt;/span&gt; &lt;span&gt;:&lt;/span&gt; &lt;span&gt; 60 Days &lt;/span&gt; &lt;/li&gt;</w:t>
        </w:r>
      </w:ins>
    </w:p>
    <w:p w:rsidR="0082766F" w:rsidRDefault="0082766F" w:rsidP="0082766F">
      <w:pPr>
        <w:rPr>
          <w:ins w:id="885" w:author="Priyanshu Solon" w:date="2025-04-09T21:27:00Z"/>
        </w:rPr>
      </w:pPr>
      <w:ins w:id="886" w:author="Priyanshu Solon" w:date="2025-04-09T21:27:00Z">
        <w:r>
          <w:t xml:space="preserve">               &lt;/ul&gt;</w:t>
        </w:r>
      </w:ins>
    </w:p>
    <w:p w:rsidR="0082766F" w:rsidRDefault="0082766F" w:rsidP="0082766F">
      <w:pPr>
        <w:rPr>
          <w:ins w:id="887" w:author="Priyanshu Solon" w:date="2025-04-09T21:27:00Z"/>
        </w:rPr>
      </w:pPr>
      <w:ins w:id="888" w:author="Priyanshu Solon" w:date="2025-04-09T21:27:00Z">
        <w:r>
          <w:t xml:space="preserve">           &lt;/div&gt;</w:t>
        </w:r>
      </w:ins>
    </w:p>
    <w:p w:rsidR="0082766F" w:rsidRDefault="0082766F" w:rsidP="0082766F">
      <w:pPr>
        <w:rPr>
          <w:ins w:id="889" w:author="Priyanshu Solon" w:date="2025-04-09T21:27:00Z"/>
        </w:rPr>
      </w:pPr>
      <w:ins w:id="890" w:author="Priyanshu Solon" w:date="2025-04-09T21:27:00Z">
        <w:r>
          <w:t xml:space="preserve">        &lt;/div&gt;</w:t>
        </w:r>
      </w:ins>
    </w:p>
    <w:p w:rsidR="0082766F" w:rsidRDefault="0082766F" w:rsidP="0082766F">
      <w:pPr>
        <w:rPr>
          <w:ins w:id="891" w:author="Priyanshu Solon" w:date="2025-04-09T21:27:00Z"/>
        </w:rPr>
      </w:pPr>
      <w:ins w:id="892" w:author="Priyanshu Solon" w:date="2025-04-09T21:27:00Z">
        <w:r>
          <w:t xml:space="preserve">        &lt;div class="card-footer"&gt;</w:t>
        </w:r>
      </w:ins>
    </w:p>
    <w:p w:rsidR="0082766F" w:rsidRDefault="0082766F" w:rsidP="0082766F">
      <w:pPr>
        <w:rPr>
          <w:ins w:id="893" w:author="Priyanshu Solon" w:date="2025-04-09T21:27:00Z"/>
        </w:rPr>
      </w:pPr>
      <w:ins w:id="894" w:author="Priyanshu Solon" w:date="2025-04-09T21:27:00Z">
        <w:r>
          <w:t xml:space="preserve">           &lt;div class="btn-enroll"&gt;</w:t>
        </w:r>
      </w:ins>
    </w:p>
    <w:p w:rsidR="0082766F" w:rsidRDefault="0082766F" w:rsidP="0082766F">
      <w:pPr>
        <w:rPr>
          <w:ins w:id="895" w:author="Priyanshu Solon" w:date="2025-04-09T21:27:00Z"/>
        </w:rPr>
      </w:pPr>
      <w:ins w:id="896" w:author="Priyanshu Solon" w:date="2025-04-09T21:27:00Z">
        <w:r>
          <w:t xml:space="preserve">               Enroll</w:t>
        </w:r>
      </w:ins>
    </w:p>
    <w:p w:rsidR="0082766F" w:rsidRDefault="0082766F" w:rsidP="0082766F">
      <w:pPr>
        <w:rPr>
          <w:ins w:id="897" w:author="Priyanshu Solon" w:date="2025-04-09T21:27:00Z"/>
        </w:rPr>
      </w:pPr>
      <w:ins w:id="898" w:author="Priyanshu Solon" w:date="2025-04-09T21:27:00Z">
        <w:r>
          <w:t xml:space="preserve">           &lt;/div&gt;</w:t>
        </w:r>
      </w:ins>
    </w:p>
    <w:p w:rsidR="0082766F" w:rsidRDefault="0082766F" w:rsidP="0082766F">
      <w:pPr>
        <w:rPr>
          <w:ins w:id="899" w:author="Priyanshu Solon" w:date="2025-04-09T21:27:00Z"/>
        </w:rPr>
      </w:pPr>
      <w:ins w:id="900" w:author="Priyanshu Solon" w:date="2025-04-09T21:27:00Z">
        <w:r>
          <w:t xml:space="preserve">           &lt;div class="btn-share"&gt;</w:t>
        </w:r>
      </w:ins>
    </w:p>
    <w:p w:rsidR="0082766F" w:rsidRDefault="0082766F" w:rsidP="0082766F">
      <w:pPr>
        <w:rPr>
          <w:ins w:id="901" w:author="Priyanshu Solon" w:date="2025-04-09T21:27:00Z"/>
        </w:rPr>
      </w:pPr>
      <w:ins w:id="902" w:author="Priyanshu Solon" w:date="2025-04-09T21:27:00Z">
        <w:r>
          <w:t xml:space="preserve">              &lt;span class="bi bi-share"&gt;&lt;/span&gt; Share</w:t>
        </w:r>
      </w:ins>
    </w:p>
    <w:p w:rsidR="0082766F" w:rsidRDefault="0082766F" w:rsidP="0082766F">
      <w:pPr>
        <w:rPr>
          <w:ins w:id="903" w:author="Priyanshu Solon" w:date="2025-04-09T21:27:00Z"/>
        </w:rPr>
      </w:pPr>
      <w:ins w:id="904" w:author="Priyanshu Solon" w:date="2025-04-09T21:27:00Z">
        <w:r>
          <w:t xml:space="preserve">           &lt;/div&gt;</w:t>
        </w:r>
      </w:ins>
    </w:p>
    <w:p w:rsidR="0082766F" w:rsidRDefault="0082766F" w:rsidP="0082766F">
      <w:pPr>
        <w:rPr>
          <w:ins w:id="905" w:author="Priyanshu Solon" w:date="2025-04-09T21:27:00Z"/>
        </w:rPr>
      </w:pPr>
      <w:ins w:id="906" w:author="Priyanshu Solon" w:date="2025-04-09T21:27:00Z">
        <w:r>
          <w:t xml:space="preserve">        &lt;/div&gt;</w:t>
        </w:r>
      </w:ins>
    </w:p>
    <w:p w:rsidR="0082766F" w:rsidRDefault="0082766F" w:rsidP="0082766F">
      <w:pPr>
        <w:rPr>
          <w:ins w:id="907" w:author="Priyanshu Solon" w:date="2025-04-09T21:27:00Z"/>
        </w:rPr>
      </w:pPr>
      <w:ins w:id="908" w:author="Priyanshu Solon" w:date="2025-04-09T21:27:00Z">
        <w:r>
          <w:t xml:space="preserve">     &lt;/div&gt;</w:t>
        </w:r>
      </w:ins>
    </w:p>
    <w:p w:rsidR="0082766F" w:rsidRDefault="0082766F" w:rsidP="0082766F">
      <w:pPr>
        <w:rPr>
          <w:ins w:id="909" w:author="Priyanshu Solon" w:date="2025-04-09T21:27:00Z"/>
        </w:rPr>
      </w:pPr>
      <w:ins w:id="910" w:author="Priyanshu Solon" w:date="2025-04-09T21:27:00Z">
        <w:r>
          <w:t xml:space="preserve">   &lt;/section&gt;  </w:t>
        </w:r>
      </w:ins>
    </w:p>
    <w:p w:rsidR="0082766F" w:rsidRDefault="0082766F" w:rsidP="0082766F">
      <w:pPr>
        <w:rPr>
          <w:ins w:id="911" w:author="Priyanshu Solon" w:date="2025-04-09T21:27:00Z"/>
        </w:rPr>
      </w:pPr>
      <w:ins w:id="912" w:author="Priyanshu Solon" w:date="2025-04-09T21:27:00Z">
        <w:r>
          <w:t>&lt;/body&gt;</w:t>
        </w:r>
      </w:ins>
    </w:p>
    <w:p w:rsidR="0082766F" w:rsidRDefault="0082766F" w:rsidP="0082766F">
      <w:pPr>
        <w:rPr>
          <w:ins w:id="913" w:author="Priyanshu Solon" w:date="2025-04-09T21:27:00Z"/>
        </w:rPr>
      </w:pPr>
      <w:ins w:id="914" w:author="Priyanshu Solon" w:date="2025-04-09T21:27:00Z">
        <w:r>
          <w:t>&lt;/html&gt;</w:t>
        </w:r>
      </w:ins>
    </w:p>
    <w:p w:rsidR="0082766F" w:rsidRDefault="0082766F" w:rsidP="0082766F">
      <w:pPr>
        <w:rPr>
          <w:ins w:id="915" w:author="Priyanshu Solon" w:date="2025-04-09T21:27:00Z"/>
        </w:rPr>
      </w:pPr>
    </w:p>
    <w:p w:rsidR="0082766F" w:rsidRDefault="0082766F" w:rsidP="0082766F">
      <w:pPr>
        <w:rPr>
          <w:ins w:id="916" w:author="Priyanshu Solon" w:date="2025-04-09T21:27:00Z"/>
        </w:rPr>
      </w:pPr>
      <w:ins w:id="917" w:author="Priyanshu Solon" w:date="2025-04-09T21:27:00Z">
        <w:r>
          <w:t>Ex: Podcast cards</w:t>
        </w:r>
      </w:ins>
    </w:p>
    <w:p w:rsidR="0082766F" w:rsidRDefault="0082766F" w:rsidP="0082766F">
      <w:pPr>
        <w:rPr>
          <w:ins w:id="918" w:author="Priyanshu Solon" w:date="2025-04-09T21:27:00Z"/>
        </w:rPr>
      </w:pPr>
    </w:p>
    <w:p w:rsidR="0082766F" w:rsidRDefault="0082766F" w:rsidP="0082766F">
      <w:pPr>
        <w:rPr>
          <w:ins w:id="919" w:author="Priyanshu Solon" w:date="2025-04-09T21:27:00Z"/>
        </w:rPr>
      </w:pPr>
      <w:ins w:id="920" w:author="Priyanshu Solon" w:date="2025-04-09T21:27:00Z">
        <w:r>
          <w:t>&lt;!DOCTYPE html&gt;</w:t>
        </w:r>
      </w:ins>
    </w:p>
    <w:p w:rsidR="0082766F" w:rsidRDefault="0082766F" w:rsidP="0082766F">
      <w:pPr>
        <w:rPr>
          <w:ins w:id="921" w:author="Priyanshu Solon" w:date="2025-04-09T21:27:00Z"/>
        </w:rPr>
      </w:pPr>
      <w:ins w:id="922" w:author="Priyanshu Solon" w:date="2025-04-09T21:27:00Z">
        <w:r>
          <w:t>&lt;html lang="en"&gt;</w:t>
        </w:r>
      </w:ins>
    </w:p>
    <w:p w:rsidR="0082766F" w:rsidRDefault="0082766F" w:rsidP="0082766F">
      <w:pPr>
        <w:rPr>
          <w:ins w:id="923" w:author="Priyanshu Solon" w:date="2025-04-09T21:27:00Z"/>
        </w:rPr>
      </w:pPr>
      <w:ins w:id="924" w:author="Priyanshu Solon" w:date="2025-04-09T21:27:00Z">
        <w:r>
          <w:t>&lt;head&gt;</w:t>
        </w:r>
      </w:ins>
    </w:p>
    <w:p w:rsidR="0082766F" w:rsidRDefault="0082766F" w:rsidP="0082766F">
      <w:pPr>
        <w:rPr>
          <w:ins w:id="925" w:author="Priyanshu Solon" w:date="2025-04-09T21:27:00Z"/>
        </w:rPr>
      </w:pPr>
      <w:ins w:id="926" w:author="Priyanshu Solon" w:date="2025-04-09T21:27:00Z">
        <w:r>
          <w:t xml:space="preserve">    &lt;meta charset="UTF-8"&gt;</w:t>
        </w:r>
      </w:ins>
    </w:p>
    <w:p w:rsidR="0082766F" w:rsidRDefault="0082766F" w:rsidP="0082766F">
      <w:pPr>
        <w:rPr>
          <w:ins w:id="927" w:author="Priyanshu Solon" w:date="2025-04-09T21:27:00Z"/>
        </w:rPr>
      </w:pPr>
      <w:ins w:id="928" w:author="Priyanshu Solon" w:date="2025-04-09T21:27:00Z">
        <w:r>
          <w:t xml:space="preserve">    &lt;meta name="viewport" content="width=device-width, initial-scale=1.0"&gt;</w:t>
        </w:r>
      </w:ins>
    </w:p>
    <w:p w:rsidR="0082766F" w:rsidRDefault="0082766F" w:rsidP="0082766F">
      <w:pPr>
        <w:rPr>
          <w:ins w:id="929" w:author="Priyanshu Solon" w:date="2025-04-09T21:27:00Z"/>
        </w:rPr>
      </w:pPr>
      <w:ins w:id="930" w:author="Priyanshu Solon" w:date="2025-04-09T21:27:00Z">
        <w:r>
          <w:t xml:space="preserve">    &lt;title&gt;Document&lt;/title&gt;</w:t>
        </w:r>
      </w:ins>
    </w:p>
    <w:p w:rsidR="0082766F" w:rsidRDefault="0082766F" w:rsidP="0082766F">
      <w:pPr>
        <w:rPr>
          <w:ins w:id="931" w:author="Priyanshu Solon" w:date="2025-04-09T21:27:00Z"/>
        </w:rPr>
      </w:pPr>
      <w:ins w:id="932" w:author="Priyanshu Solon" w:date="2025-04-09T21:27:00Z">
        <w:r>
          <w:t xml:space="preserve">    &lt;link rel="stylesheet" href="../node_modules/bootstrap-icons/font/bootstrap-icons.css"&gt;</w:t>
        </w:r>
      </w:ins>
    </w:p>
    <w:p w:rsidR="0082766F" w:rsidRDefault="0082766F" w:rsidP="0082766F">
      <w:pPr>
        <w:rPr>
          <w:ins w:id="933" w:author="Priyanshu Solon" w:date="2025-04-09T21:27:00Z"/>
        </w:rPr>
      </w:pPr>
      <w:ins w:id="934" w:author="Priyanshu Solon" w:date="2025-04-09T21:27:00Z">
        <w:r>
          <w:t xml:space="preserve">    &lt;style&gt;</w:t>
        </w:r>
      </w:ins>
    </w:p>
    <w:p w:rsidR="0082766F" w:rsidRDefault="0082766F" w:rsidP="0082766F">
      <w:pPr>
        <w:rPr>
          <w:ins w:id="935" w:author="Priyanshu Solon" w:date="2025-04-09T21:27:00Z"/>
        </w:rPr>
      </w:pPr>
      <w:ins w:id="936" w:author="Priyanshu Solon" w:date="2025-04-09T21:27:00Z">
        <w:r>
          <w:t xml:space="preserve">        .card {</w:t>
        </w:r>
      </w:ins>
    </w:p>
    <w:p w:rsidR="0082766F" w:rsidRDefault="0082766F" w:rsidP="0082766F">
      <w:pPr>
        <w:rPr>
          <w:ins w:id="937" w:author="Priyanshu Solon" w:date="2025-04-09T21:27:00Z"/>
        </w:rPr>
      </w:pPr>
      <w:ins w:id="938" w:author="Priyanshu Solon" w:date="2025-04-09T21:27:00Z">
        <w:r>
          <w:t xml:space="preserve">            width: 400px;</w:t>
        </w:r>
      </w:ins>
    </w:p>
    <w:p w:rsidR="0082766F" w:rsidRDefault="0082766F" w:rsidP="0082766F">
      <w:pPr>
        <w:rPr>
          <w:ins w:id="939" w:author="Priyanshu Solon" w:date="2025-04-09T21:27:00Z"/>
        </w:rPr>
      </w:pPr>
      <w:ins w:id="940" w:author="Priyanshu Solon" w:date="2025-04-09T21:27:00Z">
        <w:r>
          <w:t xml:space="preserve">            border:1px solid gray;</w:t>
        </w:r>
      </w:ins>
    </w:p>
    <w:p w:rsidR="0082766F" w:rsidRDefault="0082766F" w:rsidP="0082766F">
      <w:pPr>
        <w:rPr>
          <w:ins w:id="941" w:author="Priyanshu Solon" w:date="2025-04-09T21:27:00Z"/>
        </w:rPr>
      </w:pPr>
      <w:ins w:id="942" w:author="Priyanshu Solon" w:date="2025-04-09T21:27:00Z">
        <w:r>
          <w:t xml:space="preserve">            box-shadow: 3px 3px 2px black;</w:t>
        </w:r>
      </w:ins>
    </w:p>
    <w:p w:rsidR="0082766F" w:rsidRDefault="0082766F" w:rsidP="0082766F">
      <w:pPr>
        <w:rPr>
          <w:ins w:id="943" w:author="Priyanshu Solon" w:date="2025-04-09T21:27:00Z"/>
        </w:rPr>
      </w:pPr>
      <w:ins w:id="944" w:author="Priyanshu Solon" w:date="2025-04-09T21:27:00Z">
        <w:r>
          <w:t xml:space="preserve">            border-radius: 5px;</w:t>
        </w:r>
      </w:ins>
    </w:p>
    <w:p w:rsidR="0082766F" w:rsidRDefault="0082766F" w:rsidP="0082766F">
      <w:pPr>
        <w:rPr>
          <w:ins w:id="945" w:author="Priyanshu Solon" w:date="2025-04-09T21:27:00Z"/>
        </w:rPr>
      </w:pPr>
      <w:ins w:id="946" w:author="Priyanshu Solon" w:date="2025-04-09T21:27:00Z">
        <w:r>
          <w:t xml:space="preserve">            margin: 20px;</w:t>
        </w:r>
      </w:ins>
    </w:p>
    <w:p w:rsidR="0082766F" w:rsidRDefault="0082766F" w:rsidP="0082766F">
      <w:pPr>
        <w:rPr>
          <w:ins w:id="947" w:author="Priyanshu Solon" w:date="2025-04-09T21:27:00Z"/>
        </w:rPr>
      </w:pPr>
      <w:ins w:id="948" w:author="Priyanshu Solon" w:date="2025-04-09T21:27:00Z">
        <w:r>
          <w:t xml:space="preserve">            display: grid;</w:t>
        </w:r>
      </w:ins>
    </w:p>
    <w:p w:rsidR="0082766F" w:rsidRDefault="0082766F" w:rsidP="0082766F">
      <w:pPr>
        <w:rPr>
          <w:ins w:id="949" w:author="Priyanshu Solon" w:date="2025-04-09T21:27:00Z"/>
        </w:rPr>
      </w:pPr>
      <w:ins w:id="950" w:author="Priyanshu Solon" w:date="2025-04-09T21:27:00Z">
        <w:r>
          <w:t xml:space="preserve">            grid-template-columns: 6fr 6fr;</w:t>
        </w:r>
      </w:ins>
    </w:p>
    <w:p w:rsidR="0082766F" w:rsidRDefault="0082766F" w:rsidP="0082766F">
      <w:pPr>
        <w:rPr>
          <w:ins w:id="951" w:author="Priyanshu Solon" w:date="2025-04-09T21:27:00Z"/>
        </w:rPr>
      </w:pPr>
      <w:ins w:id="952" w:author="Priyanshu Solon" w:date="2025-04-09T21:27:00Z">
        <w:r>
          <w:t xml:space="preserve">            height: 200px;</w:t>
        </w:r>
      </w:ins>
    </w:p>
    <w:p w:rsidR="0082766F" w:rsidRDefault="0082766F" w:rsidP="0082766F">
      <w:pPr>
        <w:rPr>
          <w:ins w:id="953" w:author="Priyanshu Solon" w:date="2025-04-09T21:27:00Z"/>
        </w:rPr>
      </w:pPr>
      <w:ins w:id="954" w:author="Priyanshu Solon" w:date="2025-04-09T21:27:00Z">
        <w:r>
          <w:t xml:space="preserve">        }</w:t>
        </w:r>
      </w:ins>
    </w:p>
    <w:p w:rsidR="0082766F" w:rsidRDefault="0082766F" w:rsidP="0082766F">
      <w:pPr>
        <w:rPr>
          <w:ins w:id="955" w:author="Priyanshu Solon" w:date="2025-04-09T21:27:00Z"/>
        </w:rPr>
      </w:pPr>
      <w:ins w:id="956" w:author="Priyanshu Solon" w:date="2025-04-09T21:27:00Z">
        <w:r>
          <w:t xml:space="preserve">        .card-img {</w:t>
        </w:r>
      </w:ins>
    </w:p>
    <w:p w:rsidR="0082766F" w:rsidRDefault="0082766F" w:rsidP="0082766F">
      <w:pPr>
        <w:rPr>
          <w:ins w:id="957" w:author="Priyanshu Solon" w:date="2025-04-09T21:27:00Z"/>
        </w:rPr>
      </w:pPr>
      <w:ins w:id="958" w:author="Priyanshu Solon" w:date="2025-04-09T21:27:00Z">
        <w:r>
          <w:t xml:space="preserve">            height: 200px;</w:t>
        </w:r>
      </w:ins>
    </w:p>
    <w:p w:rsidR="0082766F" w:rsidRDefault="0082766F" w:rsidP="0082766F">
      <w:pPr>
        <w:rPr>
          <w:ins w:id="959" w:author="Priyanshu Solon" w:date="2025-04-09T21:27:00Z"/>
        </w:rPr>
      </w:pPr>
      <w:ins w:id="960" w:author="Priyanshu Solon" w:date="2025-04-09T21:27:00Z">
        <w:r>
          <w:t xml:space="preserve">            border-top-right-radius: 5px;</w:t>
        </w:r>
      </w:ins>
    </w:p>
    <w:p w:rsidR="0082766F" w:rsidRDefault="0082766F" w:rsidP="0082766F">
      <w:pPr>
        <w:rPr>
          <w:ins w:id="961" w:author="Priyanshu Solon" w:date="2025-04-09T21:27:00Z"/>
        </w:rPr>
      </w:pPr>
      <w:ins w:id="962" w:author="Priyanshu Solon" w:date="2025-04-09T21:27:00Z">
        <w:r>
          <w:t xml:space="preserve">            border-bottom-right-radius: 5px;</w:t>
        </w:r>
      </w:ins>
    </w:p>
    <w:p w:rsidR="0082766F" w:rsidRDefault="0082766F" w:rsidP="0082766F">
      <w:pPr>
        <w:rPr>
          <w:ins w:id="963" w:author="Priyanshu Solon" w:date="2025-04-09T21:27:00Z"/>
        </w:rPr>
      </w:pPr>
      <w:ins w:id="964" w:author="Priyanshu Solon" w:date="2025-04-09T21:27:00Z">
        <w:r>
          <w:t xml:space="preserve">        }</w:t>
        </w:r>
      </w:ins>
    </w:p>
    <w:p w:rsidR="0082766F" w:rsidRDefault="0082766F" w:rsidP="0082766F">
      <w:pPr>
        <w:rPr>
          <w:ins w:id="965" w:author="Priyanshu Solon" w:date="2025-04-09T21:27:00Z"/>
        </w:rPr>
      </w:pPr>
      <w:ins w:id="966" w:author="Priyanshu Solon" w:date="2025-04-09T21:27:00Z">
        <w:r>
          <w:t xml:space="preserve">        .card-header {</w:t>
        </w:r>
      </w:ins>
    </w:p>
    <w:p w:rsidR="0082766F" w:rsidRDefault="0082766F" w:rsidP="0082766F">
      <w:pPr>
        <w:rPr>
          <w:ins w:id="967" w:author="Priyanshu Solon" w:date="2025-04-09T21:27:00Z"/>
        </w:rPr>
      </w:pPr>
      <w:ins w:id="968" w:author="Priyanshu Solon" w:date="2025-04-09T21:27:00Z">
        <w:r>
          <w:t xml:space="preserve">            text-align: center;</w:t>
        </w:r>
      </w:ins>
    </w:p>
    <w:p w:rsidR="0082766F" w:rsidRDefault="0082766F" w:rsidP="0082766F">
      <w:pPr>
        <w:rPr>
          <w:ins w:id="969" w:author="Priyanshu Solon" w:date="2025-04-09T21:27:00Z"/>
        </w:rPr>
      </w:pPr>
      <w:ins w:id="970" w:author="Priyanshu Solon" w:date="2025-04-09T21:27:00Z">
        <w:r>
          <w:t xml:space="preserve">            padding: 20px;</w:t>
        </w:r>
      </w:ins>
    </w:p>
    <w:p w:rsidR="0082766F" w:rsidRDefault="0082766F" w:rsidP="0082766F">
      <w:pPr>
        <w:rPr>
          <w:ins w:id="971" w:author="Priyanshu Solon" w:date="2025-04-09T21:27:00Z"/>
        </w:rPr>
      </w:pPr>
      <w:ins w:id="972" w:author="Priyanshu Solon" w:date="2025-04-09T21:27:00Z">
        <w:r>
          <w:lastRenderedPageBreak/>
          <w:t xml:space="preserve">            font-family: Arial;</w:t>
        </w:r>
      </w:ins>
    </w:p>
    <w:p w:rsidR="0082766F" w:rsidRDefault="0082766F" w:rsidP="0082766F">
      <w:pPr>
        <w:rPr>
          <w:ins w:id="973" w:author="Priyanshu Solon" w:date="2025-04-09T21:27:00Z"/>
        </w:rPr>
      </w:pPr>
      <w:ins w:id="974" w:author="Priyanshu Solon" w:date="2025-04-09T21:27:00Z">
        <w:r>
          <w:t xml:space="preserve">        }</w:t>
        </w:r>
      </w:ins>
    </w:p>
    <w:p w:rsidR="0082766F" w:rsidRDefault="0082766F" w:rsidP="0082766F">
      <w:pPr>
        <w:rPr>
          <w:ins w:id="975" w:author="Priyanshu Solon" w:date="2025-04-09T21:27:00Z"/>
        </w:rPr>
      </w:pPr>
    </w:p>
    <w:p w:rsidR="0082766F" w:rsidRDefault="0082766F" w:rsidP="0082766F">
      <w:pPr>
        <w:rPr>
          <w:ins w:id="976" w:author="Priyanshu Solon" w:date="2025-04-09T21:27:00Z"/>
        </w:rPr>
      </w:pPr>
      <w:ins w:id="977" w:author="Priyanshu Solon" w:date="2025-04-09T21:27:00Z">
        <w:r>
          <w:t xml:space="preserve">        .card-title {</w:t>
        </w:r>
      </w:ins>
    </w:p>
    <w:p w:rsidR="0082766F" w:rsidRDefault="0082766F" w:rsidP="0082766F">
      <w:pPr>
        <w:rPr>
          <w:ins w:id="978" w:author="Priyanshu Solon" w:date="2025-04-09T21:27:00Z"/>
        </w:rPr>
      </w:pPr>
      <w:ins w:id="979" w:author="Priyanshu Solon" w:date="2025-04-09T21:27:00Z">
        <w:r>
          <w:t xml:space="preserve">            font-size: 30px;</w:t>
        </w:r>
      </w:ins>
    </w:p>
    <w:p w:rsidR="0082766F" w:rsidRDefault="0082766F" w:rsidP="0082766F">
      <w:pPr>
        <w:rPr>
          <w:ins w:id="980" w:author="Priyanshu Solon" w:date="2025-04-09T21:27:00Z"/>
        </w:rPr>
      </w:pPr>
      <w:ins w:id="981" w:author="Priyanshu Solon" w:date="2025-04-09T21:27:00Z">
        <w:r>
          <w:t xml:space="preserve">            padding-top: 10px;</w:t>
        </w:r>
      </w:ins>
    </w:p>
    <w:p w:rsidR="0082766F" w:rsidRDefault="0082766F" w:rsidP="0082766F">
      <w:pPr>
        <w:rPr>
          <w:ins w:id="982" w:author="Priyanshu Solon" w:date="2025-04-09T21:27:00Z"/>
        </w:rPr>
      </w:pPr>
      <w:ins w:id="983" w:author="Priyanshu Solon" w:date="2025-04-09T21:27:00Z">
        <w:r>
          <w:t xml:space="preserve">            padding-bottom: 30px;</w:t>
        </w:r>
      </w:ins>
    </w:p>
    <w:p w:rsidR="0082766F" w:rsidRDefault="0082766F" w:rsidP="0082766F">
      <w:pPr>
        <w:rPr>
          <w:ins w:id="984" w:author="Priyanshu Solon" w:date="2025-04-09T21:27:00Z"/>
        </w:rPr>
      </w:pPr>
      <w:ins w:id="985" w:author="Priyanshu Solon" w:date="2025-04-09T21:27:00Z">
        <w:r>
          <w:t xml:space="preserve">        }</w:t>
        </w:r>
      </w:ins>
    </w:p>
    <w:p w:rsidR="0082766F" w:rsidRDefault="0082766F" w:rsidP="0082766F">
      <w:pPr>
        <w:rPr>
          <w:ins w:id="986" w:author="Priyanshu Solon" w:date="2025-04-09T21:27:00Z"/>
        </w:rPr>
      </w:pPr>
      <w:ins w:id="987" w:author="Priyanshu Solon" w:date="2025-04-09T21:27:00Z">
        <w:r>
          <w:t xml:space="preserve">        .bi-chevron-bar-left {</w:t>
        </w:r>
      </w:ins>
    </w:p>
    <w:p w:rsidR="0082766F" w:rsidRDefault="0082766F" w:rsidP="0082766F">
      <w:pPr>
        <w:rPr>
          <w:ins w:id="988" w:author="Priyanshu Solon" w:date="2025-04-09T21:27:00Z"/>
        </w:rPr>
      </w:pPr>
      <w:ins w:id="989" w:author="Priyanshu Solon" w:date="2025-04-09T21:27:00Z">
        <w:r>
          <w:t xml:space="preserve">            font-size: 25px;</w:t>
        </w:r>
      </w:ins>
    </w:p>
    <w:p w:rsidR="0082766F" w:rsidRDefault="0082766F" w:rsidP="0082766F">
      <w:pPr>
        <w:rPr>
          <w:ins w:id="990" w:author="Priyanshu Solon" w:date="2025-04-09T21:27:00Z"/>
        </w:rPr>
      </w:pPr>
      <w:ins w:id="991" w:author="Priyanshu Solon" w:date="2025-04-09T21:27:00Z">
        <w:r>
          <w:t xml:space="preserve">        }</w:t>
        </w:r>
      </w:ins>
    </w:p>
    <w:p w:rsidR="0082766F" w:rsidRDefault="0082766F" w:rsidP="0082766F">
      <w:pPr>
        <w:rPr>
          <w:ins w:id="992" w:author="Priyanshu Solon" w:date="2025-04-09T21:27:00Z"/>
        </w:rPr>
      </w:pPr>
      <w:ins w:id="993" w:author="Priyanshu Solon" w:date="2025-04-09T21:27:00Z">
        <w:r>
          <w:t xml:space="preserve">        .bi-chevron-bar-right {</w:t>
        </w:r>
      </w:ins>
    </w:p>
    <w:p w:rsidR="0082766F" w:rsidRDefault="0082766F" w:rsidP="0082766F">
      <w:pPr>
        <w:rPr>
          <w:ins w:id="994" w:author="Priyanshu Solon" w:date="2025-04-09T21:27:00Z"/>
        </w:rPr>
      </w:pPr>
      <w:ins w:id="995" w:author="Priyanshu Solon" w:date="2025-04-09T21:27:00Z">
        <w:r>
          <w:t xml:space="preserve">            font-size: 25px;</w:t>
        </w:r>
      </w:ins>
    </w:p>
    <w:p w:rsidR="0082766F" w:rsidRDefault="0082766F" w:rsidP="0082766F">
      <w:pPr>
        <w:rPr>
          <w:ins w:id="996" w:author="Priyanshu Solon" w:date="2025-04-09T21:27:00Z"/>
        </w:rPr>
      </w:pPr>
      <w:ins w:id="997" w:author="Priyanshu Solon" w:date="2025-04-09T21:27:00Z">
        <w:r>
          <w:t xml:space="preserve">        }</w:t>
        </w:r>
      </w:ins>
    </w:p>
    <w:p w:rsidR="0082766F" w:rsidRDefault="0082766F" w:rsidP="0082766F">
      <w:pPr>
        <w:rPr>
          <w:ins w:id="998" w:author="Priyanshu Solon" w:date="2025-04-09T21:27:00Z"/>
        </w:rPr>
      </w:pPr>
      <w:ins w:id="999" w:author="Priyanshu Solon" w:date="2025-04-09T21:27:00Z">
        <w:r>
          <w:t xml:space="preserve">        .bi-play-fill {</w:t>
        </w:r>
      </w:ins>
    </w:p>
    <w:p w:rsidR="0082766F" w:rsidRDefault="0082766F" w:rsidP="0082766F">
      <w:pPr>
        <w:rPr>
          <w:ins w:id="1000" w:author="Priyanshu Solon" w:date="2025-04-09T21:27:00Z"/>
        </w:rPr>
      </w:pPr>
      <w:ins w:id="1001" w:author="Priyanshu Solon" w:date="2025-04-09T21:27:00Z">
        <w:r>
          <w:t xml:space="preserve">            font-size: 50px;</w:t>
        </w:r>
      </w:ins>
    </w:p>
    <w:p w:rsidR="0082766F" w:rsidRDefault="0082766F" w:rsidP="0082766F">
      <w:pPr>
        <w:rPr>
          <w:ins w:id="1002" w:author="Priyanshu Solon" w:date="2025-04-09T21:27:00Z"/>
        </w:rPr>
      </w:pPr>
      <w:ins w:id="1003" w:author="Priyanshu Solon" w:date="2025-04-09T21:27:00Z">
        <w:r>
          <w:t xml:space="preserve">        }</w:t>
        </w:r>
      </w:ins>
    </w:p>
    <w:p w:rsidR="0082766F" w:rsidRDefault="0082766F" w:rsidP="0082766F">
      <w:pPr>
        <w:rPr>
          <w:ins w:id="1004" w:author="Priyanshu Solon" w:date="2025-04-09T21:27:00Z"/>
        </w:rPr>
      </w:pPr>
      <w:ins w:id="1005" w:author="Priyanshu Solon" w:date="2025-04-09T21:27:00Z">
        <w:r>
          <w:t xml:space="preserve">        .controls {</w:t>
        </w:r>
      </w:ins>
    </w:p>
    <w:p w:rsidR="0082766F" w:rsidRDefault="0082766F" w:rsidP="0082766F">
      <w:pPr>
        <w:rPr>
          <w:ins w:id="1006" w:author="Priyanshu Solon" w:date="2025-04-09T21:27:00Z"/>
        </w:rPr>
      </w:pPr>
      <w:ins w:id="1007" w:author="Priyanshu Solon" w:date="2025-04-09T21:27:00Z">
        <w:r>
          <w:t xml:space="preserve">            display: flex;</w:t>
        </w:r>
      </w:ins>
    </w:p>
    <w:p w:rsidR="0082766F" w:rsidRDefault="0082766F" w:rsidP="0082766F">
      <w:pPr>
        <w:rPr>
          <w:ins w:id="1008" w:author="Priyanshu Solon" w:date="2025-04-09T21:27:00Z"/>
        </w:rPr>
      </w:pPr>
      <w:ins w:id="1009" w:author="Priyanshu Solon" w:date="2025-04-09T21:27:00Z">
        <w:r>
          <w:t xml:space="preserve">            justify-content: center;</w:t>
        </w:r>
      </w:ins>
    </w:p>
    <w:p w:rsidR="0082766F" w:rsidRDefault="0082766F" w:rsidP="0082766F">
      <w:pPr>
        <w:rPr>
          <w:ins w:id="1010" w:author="Priyanshu Solon" w:date="2025-04-09T21:27:00Z"/>
        </w:rPr>
      </w:pPr>
      <w:ins w:id="1011" w:author="Priyanshu Solon" w:date="2025-04-09T21:27:00Z">
        <w:r>
          <w:t xml:space="preserve">            align-items: center;</w:t>
        </w:r>
      </w:ins>
    </w:p>
    <w:p w:rsidR="0082766F" w:rsidRDefault="0082766F" w:rsidP="0082766F">
      <w:pPr>
        <w:rPr>
          <w:ins w:id="1012" w:author="Priyanshu Solon" w:date="2025-04-09T21:27:00Z"/>
        </w:rPr>
      </w:pPr>
      <w:ins w:id="1013" w:author="Priyanshu Solon" w:date="2025-04-09T21:27:00Z">
        <w:r>
          <w:t xml:space="preserve">        }</w:t>
        </w:r>
      </w:ins>
    </w:p>
    <w:p w:rsidR="0082766F" w:rsidRDefault="0082766F" w:rsidP="0082766F">
      <w:pPr>
        <w:rPr>
          <w:ins w:id="1014" w:author="Priyanshu Solon" w:date="2025-04-09T21:27:00Z"/>
        </w:rPr>
      </w:pPr>
      <w:ins w:id="1015" w:author="Priyanshu Solon" w:date="2025-04-09T21:27:00Z">
        <w:r>
          <w:t xml:space="preserve">    &lt;/style&gt;</w:t>
        </w:r>
      </w:ins>
    </w:p>
    <w:p w:rsidR="0082766F" w:rsidRDefault="0082766F" w:rsidP="0082766F">
      <w:pPr>
        <w:rPr>
          <w:ins w:id="1016" w:author="Priyanshu Solon" w:date="2025-04-09T21:27:00Z"/>
        </w:rPr>
      </w:pPr>
      <w:ins w:id="1017" w:author="Priyanshu Solon" w:date="2025-04-09T21:27:00Z">
        <w:r>
          <w:t>&lt;/head&gt;</w:t>
        </w:r>
      </w:ins>
    </w:p>
    <w:p w:rsidR="0082766F" w:rsidRDefault="0082766F" w:rsidP="0082766F">
      <w:pPr>
        <w:rPr>
          <w:ins w:id="1018" w:author="Priyanshu Solon" w:date="2025-04-09T21:27:00Z"/>
        </w:rPr>
      </w:pPr>
      <w:ins w:id="1019" w:author="Priyanshu Solon" w:date="2025-04-09T21:27:00Z">
        <w:r>
          <w:t>&lt;body&gt;</w:t>
        </w:r>
      </w:ins>
    </w:p>
    <w:p w:rsidR="0082766F" w:rsidRDefault="0082766F" w:rsidP="0082766F">
      <w:pPr>
        <w:rPr>
          <w:ins w:id="1020" w:author="Priyanshu Solon" w:date="2025-04-09T21:27:00Z"/>
        </w:rPr>
      </w:pPr>
      <w:ins w:id="1021" w:author="Priyanshu Solon" w:date="2025-04-09T21:27:00Z">
        <w:r>
          <w:t xml:space="preserve">   &lt;div class="card"&gt;</w:t>
        </w:r>
      </w:ins>
    </w:p>
    <w:p w:rsidR="0082766F" w:rsidRDefault="0082766F" w:rsidP="0082766F">
      <w:pPr>
        <w:rPr>
          <w:ins w:id="1022" w:author="Priyanshu Solon" w:date="2025-04-09T21:27:00Z"/>
        </w:rPr>
      </w:pPr>
      <w:ins w:id="1023" w:author="Priyanshu Solon" w:date="2025-04-09T21:27:00Z">
        <w:r>
          <w:t xml:space="preserve">       &lt;div class="card-header"&gt;</w:t>
        </w:r>
      </w:ins>
    </w:p>
    <w:p w:rsidR="0082766F" w:rsidRDefault="0082766F" w:rsidP="0082766F">
      <w:pPr>
        <w:rPr>
          <w:ins w:id="1024" w:author="Priyanshu Solon" w:date="2025-04-09T21:27:00Z"/>
        </w:rPr>
      </w:pPr>
      <w:ins w:id="1025" w:author="Priyanshu Solon" w:date="2025-04-09T21:27:00Z">
        <w:r>
          <w:t xml:space="preserve">            &lt;div class="card-title"&gt;Arjit Singh&lt;/div&gt;</w:t>
        </w:r>
      </w:ins>
    </w:p>
    <w:p w:rsidR="0082766F" w:rsidRDefault="0082766F" w:rsidP="0082766F">
      <w:pPr>
        <w:rPr>
          <w:ins w:id="1026" w:author="Priyanshu Solon" w:date="2025-04-09T21:27:00Z"/>
        </w:rPr>
      </w:pPr>
      <w:ins w:id="1027" w:author="Priyanshu Solon" w:date="2025-04-09T21:27:00Z">
        <w:r>
          <w:t xml:space="preserve">            &lt;div class="controls"&gt;</w:t>
        </w:r>
      </w:ins>
    </w:p>
    <w:p w:rsidR="0082766F" w:rsidRDefault="0082766F" w:rsidP="0082766F">
      <w:pPr>
        <w:rPr>
          <w:ins w:id="1028" w:author="Priyanshu Solon" w:date="2025-04-09T21:27:00Z"/>
        </w:rPr>
      </w:pPr>
      <w:ins w:id="1029" w:author="Priyanshu Solon" w:date="2025-04-09T21:27:00Z">
        <w:r>
          <w:lastRenderedPageBreak/>
          <w:t xml:space="preserve">                &lt;span class="bi bi-chevron-bar-left"&gt;&lt;/span&gt;</w:t>
        </w:r>
      </w:ins>
    </w:p>
    <w:p w:rsidR="0082766F" w:rsidRDefault="0082766F" w:rsidP="0082766F">
      <w:pPr>
        <w:rPr>
          <w:ins w:id="1030" w:author="Priyanshu Solon" w:date="2025-04-09T21:27:00Z"/>
        </w:rPr>
      </w:pPr>
      <w:ins w:id="1031" w:author="Priyanshu Solon" w:date="2025-04-09T21:27:00Z">
        <w:r>
          <w:t xml:space="preserve">                &lt;span class="bi bi-play-fill"&gt;&lt;/span&gt;</w:t>
        </w:r>
      </w:ins>
    </w:p>
    <w:p w:rsidR="0082766F" w:rsidRDefault="0082766F" w:rsidP="0082766F">
      <w:pPr>
        <w:rPr>
          <w:ins w:id="1032" w:author="Priyanshu Solon" w:date="2025-04-09T21:27:00Z"/>
        </w:rPr>
      </w:pPr>
      <w:ins w:id="1033" w:author="Priyanshu Solon" w:date="2025-04-09T21:27:00Z">
        <w:r>
          <w:t xml:space="preserve">                &lt;span class="bi bi-chevron-bar-right"&gt;&lt;/span&gt;</w:t>
        </w:r>
      </w:ins>
    </w:p>
    <w:p w:rsidR="0082766F" w:rsidRDefault="0082766F" w:rsidP="0082766F">
      <w:pPr>
        <w:rPr>
          <w:ins w:id="1034" w:author="Priyanshu Solon" w:date="2025-04-09T21:27:00Z"/>
        </w:rPr>
      </w:pPr>
      <w:ins w:id="1035" w:author="Priyanshu Solon" w:date="2025-04-09T21:27:00Z">
        <w:r>
          <w:t xml:space="preserve">            &lt;/div&gt;</w:t>
        </w:r>
      </w:ins>
    </w:p>
    <w:p w:rsidR="0082766F" w:rsidRDefault="0082766F" w:rsidP="0082766F">
      <w:pPr>
        <w:rPr>
          <w:ins w:id="1036" w:author="Priyanshu Solon" w:date="2025-04-09T21:27:00Z"/>
        </w:rPr>
      </w:pPr>
      <w:ins w:id="1037" w:author="Priyanshu Solon" w:date="2025-04-09T21:27:00Z">
        <w:r>
          <w:t xml:space="preserve">       &lt;/div&gt;</w:t>
        </w:r>
      </w:ins>
    </w:p>
    <w:p w:rsidR="0082766F" w:rsidRDefault="0082766F" w:rsidP="0082766F">
      <w:pPr>
        <w:rPr>
          <w:ins w:id="1038" w:author="Priyanshu Solon" w:date="2025-04-09T21:27:00Z"/>
        </w:rPr>
      </w:pPr>
      <w:ins w:id="1039" w:author="Priyanshu Solon" w:date="2025-04-09T21:27:00Z">
        <w:r>
          <w:t xml:space="preserve">       &lt;div class="card-body"&gt;</w:t>
        </w:r>
      </w:ins>
    </w:p>
    <w:p w:rsidR="0082766F" w:rsidRDefault="0082766F" w:rsidP="0082766F">
      <w:pPr>
        <w:rPr>
          <w:ins w:id="1040" w:author="Priyanshu Solon" w:date="2025-04-09T21:27:00Z"/>
        </w:rPr>
      </w:pPr>
      <w:ins w:id="1041" w:author="Priyanshu Solon" w:date="2025-04-09T21:27:00Z">
        <w:r>
          <w:t xml:space="preserve">          &lt;img src="./images/arjitsingh.jpg" class="card-img"&gt;</w:t>
        </w:r>
      </w:ins>
    </w:p>
    <w:p w:rsidR="0082766F" w:rsidRDefault="0082766F" w:rsidP="0082766F">
      <w:pPr>
        <w:rPr>
          <w:ins w:id="1042" w:author="Priyanshu Solon" w:date="2025-04-09T21:27:00Z"/>
        </w:rPr>
      </w:pPr>
      <w:ins w:id="1043" w:author="Priyanshu Solon" w:date="2025-04-09T21:27:00Z">
        <w:r>
          <w:t xml:space="preserve">       &lt;/div&gt;</w:t>
        </w:r>
      </w:ins>
    </w:p>
    <w:p w:rsidR="0082766F" w:rsidRDefault="0082766F" w:rsidP="0082766F">
      <w:pPr>
        <w:rPr>
          <w:ins w:id="1044" w:author="Priyanshu Solon" w:date="2025-04-09T21:27:00Z"/>
        </w:rPr>
      </w:pPr>
      <w:ins w:id="1045" w:author="Priyanshu Solon" w:date="2025-04-09T21:27:00Z">
        <w:r>
          <w:t xml:space="preserve">   &lt;/div&gt;</w:t>
        </w:r>
      </w:ins>
    </w:p>
    <w:p w:rsidR="0082766F" w:rsidRDefault="0082766F" w:rsidP="0082766F">
      <w:pPr>
        <w:rPr>
          <w:ins w:id="1046" w:author="Priyanshu Solon" w:date="2025-04-09T21:27:00Z"/>
        </w:rPr>
      </w:pPr>
    </w:p>
    <w:p w:rsidR="0082766F" w:rsidRDefault="0082766F" w:rsidP="0082766F">
      <w:pPr>
        <w:rPr>
          <w:ins w:id="1047" w:author="Priyanshu Solon" w:date="2025-04-09T21:27:00Z"/>
        </w:rPr>
      </w:pPr>
      <w:ins w:id="1048" w:author="Priyanshu Solon" w:date="2025-04-09T21:27:00Z">
        <w:r>
          <w:t xml:space="preserve">   &lt;div class="card"&gt;</w:t>
        </w:r>
      </w:ins>
    </w:p>
    <w:p w:rsidR="0082766F" w:rsidRDefault="0082766F" w:rsidP="0082766F">
      <w:pPr>
        <w:rPr>
          <w:ins w:id="1049" w:author="Priyanshu Solon" w:date="2025-04-09T21:27:00Z"/>
        </w:rPr>
      </w:pPr>
      <w:ins w:id="1050" w:author="Priyanshu Solon" w:date="2025-04-09T21:27:00Z">
        <w:r>
          <w:t xml:space="preserve">    &lt;div class="card-header"&gt;</w:t>
        </w:r>
      </w:ins>
    </w:p>
    <w:p w:rsidR="0082766F" w:rsidRDefault="0082766F" w:rsidP="0082766F">
      <w:pPr>
        <w:rPr>
          <w:ins w:id="1051" w:author="Priyanshu Solon" w:date="2025-04-09T21:27:00Z"/>
        </w:rPr>
      </w:pPr>
      <w:ins w:id="1052" w:author="Priyanshu Solon" w:date="2025-04-09T21:27:00Z">
        <w:r>
          <w:t xml:space="preserve">         &lt;div class="card-title"&gt;Arjit Singh&lt;/div&gt;</w:t>
        </w:r>
      </w:ins>
    </w:p>
    <w:p w:rsidR="0082766F" w:rsidRDefault="0082766F" w:rsidP="0082766F">
      <w:pPr>
        <w:rPr>
          <w:ins w:id="1053" w:author="Priyanshu Solon" w:date="2025-04-09T21:27:00Z"/>
        </w:rPr>
      </w:pPr>
      <w:ins w:id="1054" w:author="Priyanshu Solon" w:date="2025-04-09T21:27:00Z">
        <w:r>
          <w:t xml:space="preserve">         &lt;div class="controls"&gt;</w:t>
        </w:r>
      </w:ins>
    </w:p>
    <w:p w:rsidR="0082766F" w:rsidRDefault="0082766F" w:rsidP="0082766F">
      <w:pPr>
        <w:rPr>
          <w:ins w:id="1055" w:author="Priyanshu Solon" w:date="2025-04-09T21:27:00Z"/>
        </w:rPr>
      </w:pPr>
      <w:ins w:id="1056" w:author="Priyanshu Solon" w:date="2025-04-09T21:27:00Z">
        <w:r>
          <w:t xml:space="preserve">             &lt;span class="bi bi-chevron-bar-left"&gt;&lt;/span&gt;</w:t>
        </w:r>
      </w:ins>
    </w:p>
    <w:p w:rsidR="0082766F" w:rsidRDefault="0082766F" w:rsidP="0082766F">
      <w:pPr>
        <w:rPr>
          <w:ins w:id="1057" w:author="Priyanshu Solon" w:date="2025-04-09T21:27:00Z"/>
        </w:rPr>
      </w:pPr>
      <w:ins w:id="1058" w:author="Priyanshu Solon" w:date="2025-04-09T21:27:00Z">
        <w:r>
          <w:t xml:space="preserve">             &lt;span class="bi bi-play-fill"&gt;&lt;/span&gt;</w:t>
        </w:r>
      </w:ins>
    </w:p>
    <w:p w:rsidR="0082766F" w:rsidRDefault="0082766F" w:rsidP="0082766F">
      <w:pPr>
        <w:rPr>
          <w:ins w:id="1059" w:author="Priyanshu Solon" w:date="2025-04-09T21:27:00Z"/>
        </w:rPr>
      </w:pPr>
      <w:ins w:id="1060" w:author="Priyanshu Solon" w:date="2025-04-09T21:27:00Z">
        <w:r>
          <w:t xml:space="preserve">             &lt;span class="bi bi-chevron-bar-right"&gt;&lt;/span&gt;</w:t>
        </w:r>
      </w:ins>
    </w:p>
    <w:p w:rsidR="0082766F" w:rsidRDefault="0082766F" w:rsidP="0082766F">
      <w:pPr>
        <w:rPr>
          <w:ins w:id="1061" w:author="Priyanshu Solon" w:date="2025-04-09T21:27:00Z"/>
        </w:rPr>
      </w:pPr>
      <w:ins w:id="1062" w:author="Priyanshu Solon" w:date="2025-04-09T21:27:00Z">
        <w:r>
          <w:t xml:space="preserve">         &lt;/div&gt;</w:t>
        </w:r>
      </w:ins>
    </w:p>
    <w:p w:rsidR="0082766F" w:rsidRDefault="0082766F" w:rsidP="0082766F">
      <w:pPr>
        <w:rPr>
          <w:ins w:id="1063" w:author="Priyanshu Solon" w:date="2025-04-09T21:27:00Z"/>
        </w:rPr>
      </w:pPr>
      <w:ins w:id="1064" w:author="Priyanshu Solon" w:date="2025-04-09T21:27:00Z">
        <w:r>
          <w:t xml:space="preserve">    &lt;/div&gt;</w:t>
        </w:r>
      </w:ins>
    </w:p>
    <w:p w:rsidR="0082766F" w:rsidRDefault="0082766F" w:rsidP="0082766F">
      <w:pPr>
        <w:rPr>
          <w:ins w:id="1065" w:author="Priyanshu Solon" w:date="2025-04-09T21:27:00Z"/>
        </w:rPr>
      </w:pPr>
      <w:ins w:id="1066" w:author="Priyanshu Solon" w:date="2025-04-09T21:27:00Z">
        <w:r>
          <w:t xml:space="preserve">    &lt;div class="card-body"&gt;</w:t>
        </w:r>
      </w:ins>
    </w:p>
    <w:p w:rsidR="0082766F" w:rsidRDefault="0082766F" w:rsidP="0082766F">
      <w:pPr>
        <w:rPr>
          <w:ins w:id="1067" w:author="Priyanshu Solon" w:date="2025-04-09T21:27:00Z"/>
        </w:rPr>
      </w:pPr>
      <w:ins w:id="1068" w:author="Priyanshu Solon" w:date="2025-04-09T21:27:00Z">
        <w:r>
          <w:t xml:space="preserve">       &lt;img src="./images/arjitsingh.jpg" class="card-img"&gt;</w:t>
        </w:r>
      </w:ins>
    </w:p>
    <w:p w:rsidR="0082766F" w:rsidRDefault="0082766F" w:rsidP="0082766F">
      <w:pPr>
        <w:rPr>
          <w:ins w:id="1069" w:author="Priyanshu Solon" w:date="2025-04-09T21:27:00Z"/>
        </w:rPr>
      </w:pPr>
      <w:ins w:id="1070" w:author="Priyanshu Solon" w:date="2025-04-09T21:27:00Z">
        <w:r>
          <w:t xml:space="preserve">    &lt;/div&gt;</w:t>
        </w:r>
      </w:ins>
    </w:p>
    <w:p w:rsidR="0082766F" w:rsidRDefault="0082766F" w:rsidP="0082766F">
      <w:pPr>
        <w:rPr>
          <w:ins w:id="1071" w:author="Priyanshu Solon" w:date="2025-04-09T21:27:00Z"/>
        </w:rPr>
      </w:pPr>
      <w:ins w:id="1072" w:author="Priyanshu Solon" w:date="2025-04-09T21:27:00Z">
        <w:r>
          <w:t>&lt;/div&gt;</w:t>
        </w:r>
      </w:ins>
    </w:p>
    <w:p w:rsidR="0082766F" w:rsidRDefault="0082766F" w:rsidP="0082766F">
      <w:pPr>
        <w:rPr>
          <w:ins w:id="1073" w:author="Priyanshu Solon" w:date="2025-04-09T21:27:00Z"/>
        </w:rPr>
      </w:pPr>
      <w:ins w:id="1074" w:author="Priyanshu Solon" w:date="2025-04-09T21:27:00Z">
        <w:r>
          <w:t>&lt;/body&gt;</w:t>
        </w:r>
      </w:ins>
    </w:p>
    <w:p w:rsidR="0082766F" w:rsidRDefault="0082766F" w:rsidP="0082766F">
      <w:pPr>
        <w:rPr>
          <w:ins w:id="1075" w:author="Priyanshu Solon" w:date="2025-04-12T10:27:00Z"/>
        </w:rPr>
      </w:pPr>
      <w:ins w:id="1076" w:author="Priyanshu Solon" w:date="2025-04-09T21:27:00Z">
        <w:r>
          <w:t>&lt;/html&gt;</w:t>
        </w:r>
      </w:ins>
    </w:p>
    <w:p w:rsidR="00CB735F" w:rsidRDefault="00CB735F" w:rsidP="0082766F">
      <w:pPr>
        <w:rPr>
          <w:ins w:id="1077" w:author="Priyanshu Solon" w:date="2025-04-12T10:27:00Z"/>
        </w:rPr>
      </w:pPr>
    </w:p>
    <w:p w:rsidR="00CB735F" w:rsidRDefault="00CB735F" w:rsidP="00CB735F">
      <w:pPr>
        <w:rPr>
          <w:ins w:id="1078" w:author="Priyanshu Solon" w:date="2025-04-12T10:27:00Z"/>
        </w:rPr>
      </w:pPr>
      <w:ins w:id="1079" w:author="Priyanshu Solon" w:date="2025-04-12T10:27:00Z">
        <w:r>
          <w:t>10/04</w:t>
        </w:r>
      </w:ins>
    </w:p>
    <w:p w:rsidR="00CB735F" w:rsidRDefault="00CB735F" w:rsidP="00CB735F">
      <w:pPr>
        <w:rPr>
          <w:ins w:id="1080" w:author="Priyanshu Solon" w:date="2025-04-12T10:27:00Z"/>
        </w:rPr>
      </w:pPr>
      <w:ins w:id="1081" w:author="Priyanshu Solon" w:date="2025-04-12T10:27:00Z">
        <w:r>
          <w:t>====</w:t>
        </w:r>
      </w:ins>
    </w:p>
    <w:p w:rsidR="00CB735F" w:rsidRDefault="00CB735F" w:rsidP="00CB735F">
      <w:pPr>
        <w:rPr>
          <w:ins w:id="1082" w:author="Priyanshu Solon" w:date="2025-04-12T10:27:00Z"/>
        </w:rPr>
      </w:pPr>
      <w:ins w:id="1083" w:author="Priyanshu Solon" w:date="2025-04-12T10:27:00Z">
        <w:r>
          <w:t>Image Attributes</w:t>
        </w:r>
      </w:ins>
    </w:p>
    <w:p w:rsidR="00CB735F" w:rsidRPr="00E81493" w:rsidRDefault="00CB735F" w:rsidP="00CB735F">
      <w:pPr>
        <w:rPr>
          <w:ins w:id="1084" w:author="Priyanshu Solon" w:date="2025-04-12T10:27:00Z"/>
          <w:b/>
          <w:bCs/>
          <w:rPrChange w:id="1085" w:author="Priyanshu Solon" w:date="2025-05-22T22:48:00Z">
            <w:rPr>
              <w:ins w:id="1086" w:author="Priyanshu Solon" w:date="2025-04-12T10:27:00Z"/>
            </w:rPr>
          </w:rPrChange>
        </w:rPr>
      </w:pPr>
      <w:ins w:id="1087" w:author="Priyanshu Solon" w:date="2025-04-12T10:27:00Z">
        <w:r w:rsidRPr="00E81493">
          <w:rPr>
            <w:b/>
            <w:bCs/>
            <w:rPrChange w:id="1088" w:author="Priyanshu Solon" w:date="2025-05-22T22:48:00Z">
              <w:rPr/>
            </w:rPrChange>
          </w:rPr>
          <w:lastRenderedPageBreak/>
          <w:t>1. src</w:t>
        </w:r>
      </w:ins>
    </w:p>
    <w:p w:rsidR="00CB735F" w:rsidRPr="00E81493" w:rsidRDefault="00CB735F" w:rsidP="00CB735F">
      <w:pPr>
        <w:rPr>
          <w:ins w:id="1089" w:author="Priyanshu Solon" w:date="2025-04-12T10:27:00Z"/>
          <w:b/>
          <w:bCs/>
          <w:rPrChange w:id="1090" w:author="Priyanshu Solon" w:date="2025-05-22T22:48:00Z">
            <w:rPr>
              <w:ins w:id="1091" w:author="Priyanshu Solon" w:date="2025-04-12T10:27:00Z"/>
            </w:rPr>
          </w:rPrChange>
        </w:rPr>
      </w:pPr>
      <w:ins w:id="1092" w:author="Priyanshu Solon" w:date="2025-04-12T10:27:00Z">
        <w:r w:rsidRPr="00E81493">
          <w:rPr>
            <w:b/>
            <w:bCs/>
            <w:rPrChange w:id="1093" w:author="Priyanshu Solon" w:date="2025-05-22T22:48:00Z">
              <w:rPr/>
            </w:rPrChange>
          </w:rPr>
          <w:t>2. width &amp; height</w:t>
        </w:r>
      </w:ins>
    </w:p>
    <w:p w:rsidR="00CB735F" w:rsidRDefault="00CB735F" w:rsidP="00CB735F">
      <w:pPr>
        <w:rPr>
          <w:ins w:id="1094" w:author="Priyanshu Solon" w:date="2025-04-12T10:27:00Z"/>
        </w:rPr>
      </w:pPr>
      <w:ins w:id="1095" w:author="Priyanshu Solon" w:date="2025-04-12T10:27:00Z">
        <w:r w:rsidRPr="00E81493">
          <w:rPr>
            <w:b/>
            <w:bCs/>
            <w:rPrChange w:id="1096" w:author="Priyanshu Solon" w:date="2025-05-22T22:48:00Z">
              <w:rPr/>
            </w:rPrChange>
          </w:rPr>
          <w:t>3. alt</w:t>
        </w:r>
        <w:r>
          <w:t xml:space="preserve">            : It defines the alternative text to display when image fails to load.</w:t>
        </w:r>
      </w:ins>
    </w:p>
    <w:p w:rsidR="00CB735F" w:rsidRDefault="00CB735F" w:rsidP="00CB735F">
      <w:pPr>
        <w:rPr>
          <w:ins w:id="1097" w:author="Priyanshu Solon" w:date="2025-04-12T10:27:00Z"/>
        </w:rPr>
      </w:pPr>
      <w:ins w:id="1098" w:author="Priyanshu Solon" w:date="2025-04-12T10:27:00Z">
        <w:r w:rsidRPr="00E81493">
          <w:rPr>
            <w:b/>
            <w:bCs/>
            <w:rPrChange w:id="1099" w:author="Priyanshu Solon" w:date="2025-05-22T22:48:00Z">
              <w:rPr/>
            </w:rPrChange>
          </w:rPr>
          <w:t>4. title</w:t>
        </w:r>
        <w:r>
          <w:t xml:space="preserve">            : It defines the text to display when mouse is over image.</w:t>
        </w:r>
      </w:ins>
    </w:p>
    <w:p w:rsidR="00CB735F" w:rsidRDefault="00CB735F" w:rsidP="00CB735F">
      <w:pPr>
        <w:rPr>
          <w:ins w:id="1100" w:author="Priyanshu Solon" w:date="2025-04-12T10:27:00Z"/>
        </w:rPr>
      </w:pPr>
    </w:p>
    <w:p w:rsidR="00CB735F" w:rsidRDefault="00CB735F" w:rsidP="00CB735F">
      <w:pPr>
        <w:rPr>
          <w:ins w:id="1101" w:author="Priyanshu Solon" w:date="2025-04-12T10:27:00Z"/>
        </w:rPr>
      </w:pPr>
      <w:ins w:id="1102" w:author="Priyanshu Solon" w:date="2025-04-12T10:27:00Z">
        <w:r>
          <w:t>Syntax:</w:t>
        </w:r>
      </w:ins>
    </w:p>
    <w:p w:rsidR="00CB735F" w:rsidRDefault="00CB735F" w:rsidP="00CB735F">
      <w:pPr>
        <w:rPr>
          <w:ins w:id="1103" w:author="Priyanshu Solon" w:date="2025-04-12T10:27:00Z"/>
        </w:rPr>
      </w:pPr>
      <w:ins w:id="1104" w:author="Priyanshu Solon" w:date="2025-04-12T10:27:00Z">
        <w:r>
          <w:t xml:space="preserve"> &lt;img src="./images/pic.jpg"  alt="alternative text"  title="screen tips"&gt;</w:t>
        </w:r>
      </w:ins>
    </w:p>
    <w:p w:rsidR="00CB735F" w:rsidRDefault="00CB735F" w:rsidP="00CB735F">
      <w:pPr>
        <w:rPr>
          <w:ins w:id="1105" w:author="Priyanshu Solon" w:date="2025-04-12T10:27:00Z"/>
        </w:rPr>
      </w:pPr>
    </w:p>
    <w:p w:rsidR="00CB735F" w:rsidRDefault="00CB735F" w:rsidP="00CB735F">
      <w:pPr>
        <w:rPr>
          <w:ins w:id="1106" w:author="Priyanshu Solon" w:date="2025-04-12T10:27:00Z"/>
        </w:rPr>
      </w:pPr>
      <w:ins w:id="1107" w:author="Priyanshu Solon" w:date="2025-04-12T10:27:00Z">
        <w:r w:rsidRPr="00E81493">
          <w:rPr>
            <w:b/>
            <w:bCs/>
            <w:rPrChange w:id="1108" w:author="Priyanshu Solon" w:date="2025-05-22T22:48:00Z">
              <w:rPr/>
            </w:rPrChange>
          </w:rPr>
          <w:t>5. border</w:t>
        </w:r>
        <w:r>
          <w:t xml:space="preserve">            : It sets border for image by specified pixels.</w:t>
        </w:r>
      </w:ins>
    </w:p>
    <w:p w:rsidR="00CB735F" w:rsidRDefault="00CB735F" w:rsidP="00CB735F">
      <w:pPr>
        <w:rPr>
          <w:ins w:id="1109" w:author="Priyanshu Solon" w:date="2025-04-12T10:27:00Z"/>
        </w:rPr>
      </w:pPr>
    </w:p>
    <w:p w:rsidR="00CB735F" w:rsidRDefault="00CB735F" w:rsidP="00CB735F">
      <w:pPr>
        <w:rPr>
          <w:ins w:id="1110" w:author="Priyanshu Solon" w:date="2025-04-12T10:27:00Z"/>
        </w:rPr>
      </w:pPr>
      <w:ins w:id="1111" w:author="Priyanshu Solon" w:date="2025-04-12T10:27:00Z">
        <w:r w:rsidRPr="00E81493">
          <w:rPr>
            <w:b/>
            <w:bCs/>
            <w:rPrChange w:id="1112" w:author="Priyanshu Solon" w:date="2025-05-22T22:49:00Z">
              <w:rPr/>
            </w:rPrChange>
          </w:rPr>
          <w:t>6. align</w:t>
        </w:r>
        <w:r>
          <w:t xml:space="preserve">            : It aligns image left or right. It is used for wrapping text around image</w:t>
        </w:r>
      </w:ins>
    </w:p>
    <w:p w:rsidR="00CB735F" w:rsidRDefault="00CB735F" w:rsidP="00CB735F">
      <w:pPr>
        <w:rPr>
          <w:ins w:id="1113" w:author="Priyanshu Solon" w:date="2025-04-12T10:27:00Z"/>
        </w:rPr>
      </w:pPr>
    </w:p>
    <w:p w:rsidR="00CB735F" w:rsidRDefault="00CB735F" w:rsidP="00CB735F">
      <w:pPr>
        <w:rPr>
          <w:ins w:id="1114" w:author="Priyanshu Solon" w:date="2025-04-12T10:27:00Z"/>
        </w:rPr>
      </w:pPr>
      <w:ins w:id="1115" w:author="Priyanshu Solon" w:date="2025-04-12T10:27:00Z">
        <w:r w:rsidRPr="00E81493">
          <w:rPr>
            <w:b/>
            <w:bCs/>
            <w:rPrChange w:id="1116" w:author="Priyanshu Solon" w:date="2025-05-22T22:49:00Z">
              <w:rPr/>
            </w:rPrChange>
          </w:rPr>
          <w:t>7. hspace</w:t>
        </w:r>
        <w:r>
          <w:t xml:space="preserve">        : It sets horizontal padding between text and image</w:t>
        </w:r>
      </w:ins>
    </w:p>
    <w:p w:rsidR="00CB735F" w:rsidRDefault="00CB735F" w:rsidP="00CB735F">
      <w:pPr>
        <w:rPr>
          <w:ins w:id="1117" w:author="Priyanshu Solon" w:date="2025-04-12T10:27:00Z"/>
        </w:rPr>
      </w:pPr>
    </w:p>
    <w:p w:rsidR="00CB735F" w:rsidRDefault="00CB735F" w:rsidP="00CB735F">
      <w:pPr>
        <w:rPr>
          <w:ins w:id="1118" w:author="Priyanshu Solon" w:date="2025-04-12T10:27:00Z"/>
        </w:rPr>
      </w:pPr>
      <w:ins w:id="1119" w:author="Priyanshu Solon" w:date="2025-04-12T10:27:00Z">
        <w:r w:rsidRPr="00E81493">
          <w:rPr>
            <w:b/>
            <w:bCs/>
            <w:rPrChange w:id="1120" w:author="Priyanshu Solon" w:date="2025-05-22T22:49:00Z">
              <w:rPr/>
            </w:rPrChange>
          </w:rPr>
          <w:t>8. vspace</w:t>
        </w:r>
        <w:r>
          <w:t xml:space="preserve">         : It set vertical padding between text and image</w:t>
        </w:r>
      </w:ins>
    </w:p>
    <w:p w:rsidR="00CB735F" w:rsidRDefault="00CB735F" w:rsidP="00CB735F">
      <w:pPr>
        <w:rPr>
          <w:ins w:id="1121" w:author="Priyanshu Solon" w:date="2025-04-12T10:27:00Z"/>
        </w:rPr>
      </w:pPr>
    </w:p>
    <w:p w:rsidR="00CB735F" w:rsidRDefault="00CB735F" w:rsidP="00CB735F">
      <w:pPr>
        <w:rPr>
          <w:ins w:id="1122" w:author="Priyanshu Solon" w:date="2025-04-12T10:27:00Z"/>
        </w:rPr>
      </w:pPr>
      <w:ins w:id="1123" w:author="Priyanshu Solon" w:date="2025-04-12T10:27:00Z">
        <w:r>
          <w:t>Syntax:</w:t>
        </w:r>
      </w:ins>
    </w:p>
    <w:p w:rsidR="00CB735F" w:rsidRDefault="00CB735F" w:rsidP="00CB735F">
      <w:pPr>
        <w:rPr>
          <w:ins w:id="1124" w:author="Priyanshu Solon" w:date="2025-04-12T10:27:00Z"/>
        </w:rPr>
      </w:pPr>
      <w:ins w:id="1125" w:author="Priyanshu Solon" w:date="2025-04-12T10:27:00Z">
        <w:r>
          <w:t xml:space="preserve">  &lt;img src="./images/pic.jpg"  align="left" hspace="20" vspace="20"&gt;</w:t>
        </w:r>
      </w:ins>
    </w:p>
    <w:p w:rsidR="00CB735F" w:rsidRDefault="00CB735F" w:rsidP="00CB735F">
      <w:pPr>
        <w:rPr>
          <w:ins w:id="1126" w:author="Priyanshu Solon" w:date="2025-04-12T10:27:00Z"/>
        </w:rPr>
      </w:pPr>
    </w:p>
    <w:p w:rsidR="00CB735F" w:rsidRDefault="00CB735F" w:rsidP="00CB735F">
      <w:pPr>
        <w:rPr>
          <w:ins w:id="1127" w:author="Priyanshu Solon" w:date="2025-04-12T10:27:00Z"/>
        </w:rPr>
      </w:pPr>
      <w:ins w:id="1128" w:author="Priyanshu Solon" w:date="2025-04-12T10:27:00Z">
        <w:r w:rsidRPr="00E81493">
          <w:rPr>
            <w:b/>
            <w:bCs/>
            <w:rPrChange w:id="1129" w:author="Priyanshu Solon" w:date="2025-05-22T22:49:00Z">
              <w:rPr/>
            </w:rPrChange>
          </w:rPr>
          <w:t>9. crossorigin</w:t>
        </w:r>
        <w:r>
          <w:t xml:space="preserve">         : It refers to CORS [Cross Origin Resource Sharing].</w:t>
        </w:r>
      </w:ins>
    </w:p>
    <w:p w:rsidR="00CB735F" w:rsidRDefault="00CB735F" w:rsidP="00CB735F">
      <w:pPr>
        <w:rPr>
          <w:ins w:id="1130" w:author="Priyanshu Solon" w:date="2025-04-12T10:27:00Z"/>
        </w:rPr>
      </w:pPr>
      <w:ins w:id="1131" w:author="Priyanshu Solon" w:date="2025-04-12T10:27:00Z">
        <w:r>
          <w:t xml:space="preserve">                  It can restrict accessibility of image by using various authentication</w:t>
        </w:r>
      </w:ins>
    </w:p>
    <w:p w:rsidR="00CB735F" w:rsidRDefault="00CB735F" w:rsidP="00CB735F">
      <w:pPr>
        <w:rPr>
          <w:ins w:id="1132" w:author="Priyanshu Solon" w:date="2025-04-12T10:27:00Z"/>
        </w:rPr>
      </w:pPr>
      <w:ins w:id="1133" w:author="Priyanshu Solon" w:date="2025-04-12T10:27:00Z">
        <w:r>
          <w:t xml:space="preserve">                  techniques.</w:t>
        </w:r>
      </w:ins>
    </w:p>
    <w:p w:rsidR="00CB735F" w:rsidRDefault="00CB735F" w:rsidP="00CB735F">
      <w:pPr>
        <w:rPr>
          <w:ins w:id="1134" w:author="Priyanshu Solon" w:date="2025-04-12T10:27:00Z"/>
        </w:rPr>
      </w:pPr>
    </w:p>
    <w:p w:rsidR="00CB735F" w:rsidRDefault="00CB735F" w:rsidP="00CB735F">
      <w:pPr>
        <w:rPr>
          <w:ins w:id="1135" w:author="Priyanshu Solon" w:date="2025-04-12T10:27:00Z"/>
        </w:rPr>
      </w:pPr>
      <w:ins w:id="1136" w:author="Priyanshu Solon" w:date="2025-04-12T10:27:00Z">
        <w:r>
          <w:t xml:space="preserve">                       a) anonymous</w:t>
        </w:r>
      </w:ins>
    </w:p>
    <w:p w:rsidR="00CB735F" w:rsidRDefault="00CB735F" w:rsidP="00CB735F">
      <w:pPr>
        <w:rPr>
          <w:ins w:id="1137" w:author="Priyanshu Solon" w:date="2025-04-12T10:27:00Z"/>
        </w:rPr>
      </w:pPr>
      <w:ins w:id="1138" w:author="Priyanshu Solon" w:date="2025-04-12T10:27:00Z">
        <w:r>
          <w:t xml:space="preserve">                    b) use-credentials</w:t>
        </w:r>
      </w:ins>
    </w:p>
    <w:p w:rsidR="00CB735F" w:rsidRDefault="00CB735F" w:rsidP="00CB735F">
      <w:pPr>
        <w:rPr>
          <w:ins w:id="1139" w:author="Priyanshu Solon" w:date="2025-04-12T10:27:00Z"/>
        </w:rPr>
      </w:pPr>
    </w:p>
    <w:p w:rsidR="00CB735F" w:rsidRDefault="00CB735F" w:rsidP="00CB735F">
      <w:pPr>
        <w:rPr>
          <w:ins w:id="1140" w:author="Priyanshu Solon" w:date="2025-04-12T10:27:00Z"/>
        </w:rPr>
      </w:pPr>
      <w:ins w:id="1141" w:author="Priyanshu Solon" w:date="2025-04-12T10:27:00Z">
        <w:r>
          <w:t>Syntax:</w:t>
        </w:r>
      </w:ins>
    </w:p>
    <w:p w:rsidR="00CB735F" w:rsidRDefault="00CB735F" w:rsidP="00CB735F">
      <w:pPr>
        <w:rPr>
          <w:ins w:id="1142" w:author="Priyanshu Solon" w:date="2025-04-12T10:27:00Z"/>
        </w:rPr>
      </w:pPr>
      <w:ins w:id="1143" w:author="Priyanshu Solon" w:date="2025-04-12T10:27:00Z">
        <w:r>
          <w:t xml:space="preserve">  &lt;img src="some_path"  crossorigin="use-credentials"&gt;</w:t>
        </w:r>
      </w:ins>
    </w:p>
    <w:p w:rsidR="00CB735F" w:rsidRDefault="00CB735F" w:rsidP="00CB735F">
      <w:pPr>
        <w:rPr>
          <w:ins w:id="1144" w:author="Priyanshu Solon" w:date="2025-04-12T10:27:00Z"/>
        </w:rPr>
      </w:pPr>
    </w:p>
    <w:p w:rsidR="00CB735F" w:rsidRDefault="00CB735F" w:rsidP="00CB735F">
      <w:pPr>
        <w:rPr>
          <w:ins w:id="1145" w:author="Priyanshu Solon" w:date="2025-04-12T10:27:00Z"/>
        </w:rPr>
      </w:pPr>
    </w:p>
    <w:p w:rsidR="00CB735F" w:rsidRDefault="00CB735F" w:rsidP="00CB735F">
      <w:pPr>
        <w:rPr>
          <w:ins w:id="1146" w:author="Priyanshu Solon" w:date="2025-04-12T10:27:00Z"/>
        </w:rPr>
      </w:pPr>
      <w:ins w:id="1147" w:author="Priyanshu Solon" w:date="2025-04-12T10:27:00Z">
        <w:r w:rsidRPr="00E81493">
          <w:rPr>
            <w:b/>
            <w:bCs/>
            <w:rPrChange w:id="1148" w:author="Priyanshu Solon" w:date="2025-05-22T22:49:00Z">
              <w:rPr/>
            </w:rPrChange>
          </w:rPr>
          <w:t>10. decoding</w:t>
        </w:r>
        <w:r>
          <w:t xml:space="preserve">         : It defines how image can load along with other content in page.</w:t>
        </w:r>
      </w:ins>
    </w:p>
    <w:p w:rsidR="00CB735F" w:rsidRDefault="00CB735F" w:rsidP="00CB735F">
      <w:pPr>
        <w:rPr>
          <w:ins w:id="1149" w:author="Priyanshu Solon" w:date="2025-04-12T10:27:00Z"/>
        </w:rPr>
      </w:pPr>
    </w:p>
    <w:p w:rsidR="00CB735F" w:rsidRDefault="00CB735F" w:rsidP="00CB735F">
      <w:pPr>
        <w:rPr>
          <w:ins w:id="1150" w:author="Priyanshu Solon" w:date="2025-04-12T10:27:00Z"/>
        </w:rPr>
      </w:pPr>
      <w:ins w:id="1151" w:author="Priyanshu Solon" w:date="2025-04-12T10:27:00Z">
        <w:r>
          <w:t xml:space="preserve">                    a) sync</w:t>
        </w:r>
      </w:ins>
    </w:p>
    <w:p w:rsidR="00CB735F" w:rsidRDefault="00CB735F" w:rsidP="00CB735F">
      <w:pPr>
        <w:rPr>
          <w:ins w:id="1152" w:author="Priyanshu Solon" w:date="2025-04-12T10:27:00Z"/>
        </w:rPr>
      </w:pPr>
      <w:ins w:id="1153" w:author="Priyanshu Solon" w:date="2025-04-12T10:27:00Z">
        <w:r>
          <w:t xml:space="preserve">                    b) async</w:t>
        </w:r>
      </w:ins>
    </w:p>
    <w:p w:rsidR="00CB735F" w:rsidRDefault="00CB735F" w:rsidP="00CB735F">
      <w:pPr>
        <w:rPr>
          <w:ins w:id="1154" w:author="Priyanshu Solon" w:date="2025-04-12T10:27:00Z"/>
        </w:rPr>
      </w:pPr>
      <w:ins w:id="1155" w:author="Priyanshu Solon" w:date="2025-04-12T10:27:00Z">
        <w:r>
          <w:t xml:space="preserve">                    c) auto</w:t>
        </w:r>
      </w:ins>
    </w:p>
    <w:p w:rsidR="00CB735F" w:rsidRDefault="00CB735F" w:rsidP="00CB735F">
      <w:pPr>
        <w:rPr>
          <w:ins w:id="1156" w:author="Priyanshu Solon" w:date="2025-04-12T10:27:00Z"/>
        </w:rPr>
      </w:pPr>
    </w:p>
    <w:p w:rsidR="00CB735F" w:rsidRDefault="00CB735F" w:rsidP="00CB735F">
      <w:pPr>
        <w:rPr>
          <w:ins w:id="1157" w:author="Priyanshu Solon" w:date="2025-04-12T10:27:00Z"/>
        </w:rPr>
      </w:pPr>
      <w:ins w:id="1158" w:author="Priyanshu Solon" w:date="2025-04-12T10:27:00Z">
        <w:r>
          <w:t>Syntax:</w:t>
        </w:r>
      </w:ins>
    </w:p>
    <w:p w:rsidR="00CB735F" w:rsidRDefault="00CB735F" w:rsidP="00CB735F">
      <w:pPr>
        <w:rPr>
          <w:ins w:id="1159" w:author="Priyanshu Solon" w:date="2025-04-12T10:27:00Z"/>
        </w:rPr>
      </w:pPr>
      <w:ins w:id="1160" w:author="Priyanshu Solon" w:date="2025-04-12T10:27:00Z">
        <w:r>
          <w:t xml:space="preserve">  &lt;img src="path"  decoding="async | sync | auto"&gt;</w:t>
        </w:r>
      </w:ins>
    </w:p>
    <w:p w:rsidR="00CB735F" w:rsidRDefault="00CB735F" w:rsidP="00CB735F">
      <w:pPr>
        <w:rPr>
          <w:ins w:id="1161" w:author="Priyanshu Solon" w:date="2025-04-12T10:27:00Z"/>
        </w:rPr>
      </w:pPr>
    </w:p>
    <w:p w:rsidR="00CB735F" w:rsidRDefault="00CB735F" w:rsidP="00CB735F">
      <w:pPr>
        <w:rPr>
          <w:ins w:id="1162" w:author="Priyanshu Solon" w:date="2025-04-12T10:27:00Z"/>
        </w:rPr>
      </w:pPr>
    </w:p>
    <w:p w:rsidR="00CB735F" w:rsidRDefault="00CB735F" w:rsidP="00CB735F">
      <w:pPr>
        <w:rPr>
          <w:ins w:id="1163" w:author="Priyanshu Solon" w:date="2025-04-12T10:27:00Z"/>
        </w:rPr>
      </w:pPr>
      <w:ins w:id="1164" w:author="Priyanshu Solon" w:date="2025-04-12T10:27:00Z">
        <w:r w:rsidRPr="00E81493">
          <w:rPr>
            <w:b/>
            <w:bCs/>
            <w:rPrChange w:id="1165" w:author="Priyanshu Solon" w:date="2025-05-22T22:49:00Z">
              <w:rPr/>
            </w:rPrChange>
          </w:rPr>
          <w:t>11. importance</w:t>
        </w:r>
        <w:r>
          <w:t xml:space="preserve">     : It sets priority for image. You can load according to priority.</w:t>
        </w:r>
      </w:ins>
    </w:p>
    <w:p w:rsidR="00CB735F" w:rsidRDefault="00CB735F" w:rsidP="00CB735F">
      <w:pPr>
        <w:rPr>
          <w:ins w:id="1166" w:author="Priyanshu Solon" w:date="2025-04-12T10:27:00Z"/>
        </w:rPr>
      </w:pPr>
      <w:ins w:id="1167" w:author="Priyanshu Solon" w:date="2025-04-12T10:27:00Z">
        <w:r>
          <w:t xml:space="preserve">                    a) low</w:t>
        </w:r>
      </w:ins>
    </w:p>
    <w:p w:rsidR="00CB735F" w:rsidRDefault="00CB735F" w:rsidP="00CB735F">
      <w:pPr>
        <w:rPr>
          <w:ins w:id="1168" w:author="Priyanshu Solon" w:date="2025-04-12T10:27:00Z"/>
        </w:rPr>
      </w:pPr>
      <w:ins w:id="1169" w:author="Priyanshu Solon" w:date="2025-04-12T10:27:00Z">
        <w:r>
          <w:t xml:space="preserve">                    b) high</w:t>
        </w:r>
      </w:ins>
    </w:p>
    <w:p w:rsidR="00CB735F" w:rsidRDefault="00CB735F" w:rsidP="00CB735F">
      <w:pPr>
        <w:rPr>
          <w:ins w:id="1170" w:author="Priyanshu Solon" w:date="2025-04-12T10:27:00Z"/>
        </w:rPr>
      </w:pPr>
      <w:ins w:id="1171" w:author="Priyanshu Solon" w:date="2025-04-12T10:27:00Z">
        <w:r>
          <w:t xml:space="preserve">                    c) auto</w:t>
        </w:r>
      </w:ins>
    </w:p>
    <w:p w:rsidR="00CB735F" w:rsidRDefault="00CB735F" w:rsidP="00CB735F">
      <w:pPr>
        <w:rPr>
          <w:ins w:id="1172" w:author="Priyanshu Solon" w:date="2025-04-12T10:27:00Z"/>
        </w:rPr>
      </w:pPr>
    </w:p>
    <w:p w:rsidR="00CB735F" w:rsidRDefault="00CB735F" w:rsidP="00CB735F">
      <w:pPr>
        <w:rPr>
          <w:ins w:id="1173" w:author="Priyanshu Solon" w:date="2025-04-12T10:27:00Z"/>
        </w:rPr>
      </w:pPr>
      <w:ins w:id="1174" w:author="Priyanshu Solon" w:date="2025-04-12T10:27:00Z">
        <w:r>
          <w:t>Syntax:</w:t>
        </w:r>
      </w:ins>
    </w:p>
    <w:p w:rsidR="00CB735F" w:rsidRDefault="00CB735F" w:rsidP="00CB735F">
      <w:pPr>
        <w:rPr>
          <w:ins w:id="1175" w:author="Priyanshu Solon" w:date="2025-04-12T10:27:00Z"/>
        </w:rPr>
      </w:pPr>
      <w:ins w:id="1176" w:author="Priyanshu Solon" w:date="2025-04-12T10:27:00Z">
        <w:r>
          <w:t xml:space="preserve">   &lt;img src="path"  importance="low | high | auto"&gt;</w:t>
        </w:r>
      </w:ins>
    </w:p>
    <w:p w:rsidR="00CB735F" w:rsidRDefault="00CB735F" w:rsidP="00CB735F">
      <w:pPr>
        <w:rPr>
          <w:ins w:id="1177" w:author="Priyanshu Solon" w:date="2025-04-12T10:27:00Z"/>
        </w:rPr>
      </w:pPr>
    </w:p>
    <w:p w:rsidR="00CB735F" w:rsidRDefault="00CB735F" w:rsidP="00CB735F">
      <w:pPr>
        <w:rPr>
          <w:ins w:id="1178" w:author="Priyanshu Solon" w:date="2025-04-12T10:27:00Z"/>
        </w:rPr>
      </w:pPr>
      <w:ins w:id="1179" w:author="Priyanshu Solon" w:date="2025-04-12T10:27:00Z">
        <w:r w:rsidRPr="00E81493">
          <w:rPr>
            <w:b/>
            <w:bCs/>
            <w:rPrChange w:id="1180" w:author="Priyanshu Solon" w:date="2025-05-22T22:49:00Z">
              <w:rPr/>
            </w:rPrChange>
          </w:rPr>
          <w:t>12. loading</w:t>
        </w:r>
        <w:r>
          <w:t xml:space="preserve">        : It defines the loading technique for image, which can be</w:t>
        </w:r>
      </w:ins>
    </w:p>
    <w:p w:rsidR="00CB735F" w:rsidRDefault="00CB735F" w:rsidP="00CB735F">
      <w:pPr>
        <w:rPr>
          <w:ins w:id="1181" w:author="Priyanshu Solon" w:date="2025-04-12T10:27:00Z"/>
        </w:rPr>
      </w:pPr>
      <w:ins w:id="1182" w:author="Priyanshu Solon" w:date="2025-04-12T10:27:00Z">
        <w:r>
          <w:t xml:space="preserve">                    a) eager</w:t>
        </w:r>
      </w:ins>
    </w:p>
    <w:p w:rsidR="00CB735F" w:rsidRDefault="00CB735F" w:rsidP="00CB735F">
      <w:pPr>
        <w:rPr>
          <w:ins w:id="1183" w:author="Priyanshu Solon" w:date="2025-04-12T10:27:00Z"/>
        </w:rPr>
      </w:pPr>
      <w:ins w:id="1184" w:author="Priyanshu Solon" w:date="2025-04-12T10:27:00Z">
        <w:r>
          <w:t xml:space="preserve">                    b) lazy</w:t>
        </w:r>
      </w:ins>
    </w:p>
    <w:p w:rsidR="00CB735F" w:rsidRDefault="00CB735F" w:rsidP="00CB735F">
      <w:pPr>
        <w:rPr>
          <w:ins w:id="1185" w:author="Priyanshu Solon" w:date="2025-04-12T10:27:00Z"/>
        </w:rPr>
      </w:pPr>
      <w:ins w:id="1186" w:author="Priyanshu Solon" w:date="2025-04-12T10:27:00Z">
        <w:r>
          <w:t xml:space="preserve">                  Lazy loading is a technique of loading only when required.</w:t>
        </w:r>
      </w:ins>
    </w:p>
    <w:p w:rsidR="00CB735F" w:rsidRDefault="00CB735F" w:rsidP="00CB735F">
      <w:pPr>
        <w:rPr>
          <w:ins w:id="1187" w:author="Priyanshu Solon" w:date="2025-04-12T10:27:00Z"/>
        </w:rPr>
      </w:pPr>
    </w:p>
    <w:p w:rsidR="00CB735F" w:rsidRDefault="00CB735F" w:rsidP="00CB735F">
      <w:pPr>
        <w:rPr>
          <w:ins w:id="1188" w:author="Priyanshu Solon" w:date="2025-04-12T10:27:00Z"/>
        </w:rPr>
      </w:pPr>
      <w:ins w:id="1189" w:author="Priyanshu Solon" w:date="2025-04-12T10:27:00Z">
        <w:r>
          <w:t>Syntax:</w:t>
        </w:r>
      </w:ins>
    </w:p>
    <w:p w:rsidR="00CB735F" w:rsidRDefault="00CB735F" w:rsidP="00CB735F">
      <w:pPr>
        <w:rPr>
          <w:ins w:id="1190" w:author="Priyanshu Solon" w:date="2025-04-12T10:27:00Z"/>
        </w:rPr>
      </w:pPr>
      <w:ins w:id="1191" w:author="Priyanshu Solon" w:date="2025-04-12T10:27:00Z">
        <w:r>
          <w:t xml:space="preserve">   &lt;img src="path"  loading="lazy | eager"&gt;</w:t>
        </w:r>
      </w:ins>
    </w:p>
    <w:p w:rsidR="00CB735F" w:rsidRDefault="00CB735F" w:rsidP="00CB735F">
      <w:pPr>
        <w:rPr>
          <w:ins w:id="1192" w:author="Priyanshu Solon" w:date="2025-04-12T10:27:00Z"/>
        </w:rPr>
      </w:pPr>
    </w:p>
    <w:p w:rsidR="00CB735F" w:rsidRDefault="00CB735F" w:rsidP="00CB735F">
      <w:pPr>
        <w:rPr>
          <w:ins w:id="1193" w:author="Priyanshu Solon" w:date="2025-04-12T10:27:00Z"/>
        </w:rPr>
      </w:pPr>
    </w:p>
    <w:p w:rsidR="00CB735F" w:rsidRDefault="00CB735F" w:rsidP="00CB735F">
      <w:pPr>
        <w:rPr>
          <w:ins w:id="1194" w:author="Priyanshu Solon" w:date="2025-04-12T10:27:00Z"/>
        </w:rPr>
      </w:pPr>
      <w:ins w:id="1195" w:author="Priyanshu Solon" w:date="2025-04-12T10:27:00Z">
        <w:r w:rsidRPr="00E81493">
          <w:rPr>
            <w:b/>
            <w:bCs/>
            <w:rPrChange w:id="1196" w:author="Priyanshu Solon" w:date="2025-05-22T22:50:00Z">
              <w:rPr/>
            </w:rPrChange>
          </w:rPr>
          <w:t>13. srcset</w:t>
        </w:r>
        <w:r>
          <w:t xml:space="preserve">        : It configure a set of images for element.</w:t>
        </w:r>
      </w:ins>
    </w:p>
    <w:p w:rsidR="00CB735F" w:rsidRDefault="00CB735F" w:rsidP="00CB735F">
      <w:pPr>
        <w:rPr>
          <w:ins w:id="1197" w:author="Priyanshu Solon" w:date="2025-04-12T10:27:00Z"/>
        </w:rPr>
      </w:pPr>
      <w:ins w:id="1198" w:author="Priyanshu Solon" w:date="2025-04-12T10:27:00Z">
        <w:r>
          <w:lastRenderedPageBreak/>
          <w:t xml:space="preserve">                  It requires styles to rotate images according to state and situation.</w:t>
        </w:r>
      </w:ins>
    </w:p>
    <w:p w:rsidR="00CB735F" w:rsidRDefault="00CB735F" w:rsidP="00CB735F">
      <w:pPr>
        <w:rPr>
          <w:ins w:id="1199" w:author="Priyanshu Solon" w:date="2025-04-12T10:27:00Z"/>
        </w:rPr>
      </w:pPr>
    </w:p>
    <w:p w:rsidR="00CB735F" w:rsidRDefault="00CB735F" w:rsidP="00CB735F">
      <w:pPr>
        <w:rPr>
          <w:ins w:id="1200" w:author="Priyanshu Solon" w:date="2025-04-12T10:27:00Z"/>
        </w:rPr>
      </w:pPr>
    </w:p>
    <w:p w:rsidR="00CB735F" w:rsidRDefault="00CB735F" w:rsidP="00CB735F">
      <w:pPr>
        <w:rPr>
          <w:ins w:id="1201" w:author="Priyanshu Solon" w:date="2025-04-12T10:27:00Z"/>
        </w:rPr>
      </w:pPr>
      <w:ins w:id="1202" w:author="Priyanshu Solon" w:date="2025-04-12T10:27:00Z">
        <w:r>
          <w:t>Syntax:</w:t>
        </w:r>
      </w:ins>
    </w:p>
    <w:p w:rsidR="00CB735F" w:rsidRDefault="00CB735F" w:rsidP="00CB735F">
      <w:pPr>
        <w:rPr>
          <w:ins w:id="1203" w:author="Priyanshu Solon" w:date="2025-04-12T10:27:00Z"/>
        </w:rPr>
      </w:pPr>
      <w:ins w:id="1204" w:author="Priyanshu Solon" w:date="2025-04-12T10:27:00Z">
        <w:r>
          <w:t xml:space="preserve">   &lt;img  srcset="collection_of_images"&gt;</w:t>
        </w:r>
      </w:ins>
    </w:p>
    <w:p w:rsidR="00CB735F" w:rsidRDefault="00CB735F" w:rsidP="00CB735F">
      <w:pPr>
        <w:rPr>
          <w:ins w:id="1205" w:author="Priyanshu Solon" w:date="2025-04-12T10:27:00Z"/>
        </w:rPr>
      </w:pPr>
    </w:p>
    <w:p w:rsidR="00CB735F" w:rsidRDefault="00CB735F" w:rsidP="00CB735F">
      <w:pPr>
        <w:rPr>
          <w:ins w:id="1206" w:author="Priyanshu Solon" w:date="2025-04-12T10:27:00Z"/>
        </w:rPr>
      </w:pPr>
    </w:p>
    <w:p w:rsidR="00CB735F" w:rsidRDefault="00CB735F" w:rsidP="00CB735F">
      <w:pPr>
        <w:rPr>
          <w:ins w:id="1207" w:author="Priyanshu Solon" w:date="2025-04-12T10:27:00Z"/>
        </w:rPr>
      </w:pPr>
      <w:ins w:id="1208" w:author="Priyanshu Solon" w:date="2025-04-12T10:27:00Z">
        <w:r>
          <w:t>Ex: Cards Design - Naresh IT cards</w:t>
        </w:r>
      </w:ins>
    </w:p>
    <w:p w:rsidR="00CB735F" w:rsidRDefault="00CB735F" w:rsidP="00CB735F">
      <w:pPr>
        <w:rPr>
          <w:ins w:id="1209" w:author="Priyanshu Solon" w:date="2025-04-12T10:27:00Z"/>
        </w:rPr>
      </w:pPr>
    </w:p>
    <w:p w:rsidR="00CB735F" w:rsidRDefault="00CB735F" w:rsidP="00CB735F">
      <w:pPr>
        <w:rPr>
          <w:ins w:id="1210" w:author="Priyanshu Solon" w:date="2025-04-12T10:27:00Z"/>
        </w:rPr>
      </w:pPr>
      <w:ins w:id="1211" w:author="Priyanshu Solon" w:date="2025-04-12T10:27:00Z">
        <w:r>
          <w:t>&lt;!DOCTYPE html&gt;</w:t>
        </w:r>
      </w:ins>
    </w:p>
    <w:p w:rsidR="00CB735F" w:rsidRDefault="00CB735F" w:rsidP="00CB735F">
      <w:pPr>
        <w:rPr>
          <w:ins w:id="1212" w:author="Priyanshu Solon" w:date="2025-04-12T10:27:00Z"/>
        </w:rPr>
      </w:pPr>
      <w:ins w:id="1213" w:author="Priyanshu Solon" w:date="2025-04-12T10:27:00Z">
        <w:r>
          <w:t>&lt;html lang="en"&gt;</w:t>
        </w:r>
      </w:ins>
    </w:p>
    <w:p w:rsidR="00CB735F" w:rsidRDefault="00CB735F" w:rsidP="00CB735F">
      <w:pPr>
        <w:rPr>
          <w:ins w:id="1214" w:author="Priyanshu Solon" w:date="2025-04-12T10:27:00Z"/>
        </w:rPr>
      </w:pPr>
      <w:ins w:id="1215" w:author="Priyanshu Solon" w:date="2025-04-12T10:27:00Z">
        <w:r>
          <w:t>&lt;head&gt;</w:t>
        </w:r>
      </w:ins>
    </w:p>
    <w:p w:rsidR="00CB735F" w:rsidRDefault="00CB735F" w:rsidP="00CB735F">
      <w:pPr>
        <w:rPr>
          <w:ins w:id="1216" w:author="Priyanshu Solon" w:date="2025-04-12T10:27:00Z"/>
        </w:rPr>
      </w:pPr>
      <w:ins w:id="1217" w:author="Priyanshu Solon" w:date="2025-04-12T10:27:00Z">
        <w:r>
          <w:t xml:space="preserve">    &lt;meta charset="UTF-8"&gt;</w:t>
        </w:r>
      </w:ins>
    </w:p>
    <w:p w:rsidR="00CB735F" w:rsidRDefault="00CB735F" w:rsidP="00CB735F">
      <w:pPr>
        <w:rPr>
          <w:ins w:id="1218" w:author="Priyanshu Solon" w:date="2025-04-12T10:27:00Z"/>
        </w:rPr>
      </w:pPr>
      <w:ins w:id="1219" w:author="Priyanshu Solon" w:date="2025-04-12T10:27:00Z">
        <w:r>
          <w:t xml:space="preserve">    &lt;meta name="viewport" content="width=device-width, initial-scale=1.0"&gt;</w:t>
        </w:r>
      </w:ins>
    </w:p>
    <w:p w:rsidR="00CB735F" w:rsidRDefault="00CB735F" w:rsidP="00CB735F">
      <w:pPr>
        <w:rPr>
          <w:ins w:id="1220" w:author="Priyanshu Solon" w:date="2025-04-12T10:27:00Z"/>
        </w:rPr>
      </w:pPr>
      <w:ins w:id="1221" w:author="Priyanshu Solon" w:date="2025-04-12T10:27:00Z">
        <w:r>
          <w:t xml:space="preserve">    &lt;title&gt;Naresh IT&lt;/title&gt;</w:t>
        </w:r>
      </w:ins>
    </w:p>
    <w:p w:rsidR="00CB735F" w:rsidRDefault="00CB735F" w:rsidP="00CB735F">
      <w:pPr>
        <w:rPr>
          <w:ins w:id="1222" w:author="Priyanshu Solon" w:date="2025-04-12T10:27:00Z"/>
        </w:rPr>
      </w:pPr>
      <w:ins w:id="1223" w:author="Priyanshu Solon" w:date="2025-04-12T10:27:00Z">
        <w:r>
          <w:t xml:space="preserve">    &lt;link rel="stylesheet" href="../node_modules/bootstrap-icons/font/bootstrap-icons.css"&gt;</w:t>
        </w:r>
      </w:ins>
    </w:p>
    <w:p w:rsidR="00CB735F" w:rsidRDefault="00CB735F" w:rsidP="00CB735F">
      <w:pPr>
        <w:rPr>
          <w:ins w:id="1224" w:author="Priyanshu Solon" w:date="2025-04-12T10:27:00Z"/>
        </w:rPr>
      </w:pPr>
      <w:ins w:id="1225" w:author="Priyanshu Solon" w:date="2025-04-12T10:27:00Z">
        <w:r>
          <w:t xml:space="preserve">    &lt;style&gt;</w:t>
        </w:r>
      </w:ins>
    </w:p>
    <w:p w:rsidR="00CB735F" w:rsidRDefault="00CB735F" w:rsidP="00CB735F">
      <w:pPr>
        <w:rPr>
          <w:ins w:id="1226" w:author="Priyanshu Solon" w:date="2025-04-12T10:27:00Z"/>
        </w:rPr>
      </w:pPr>
      <w:ins w:id="1227" w:author="Priyanshu Solon" w:date="2025-04-12T10:27:00Z">
        <w:r>
          <w:t xml:space="preserve">        .card {</w:t>
        </w:r>
      </w:ins>
    </w:p>
    <w:p w:rsidR="00CB735F" w:rsidRDefault="00CB735F" w:rsidP="00CB735F">
      <w:pPr>
        <w:rPr>
          <w:ins w:id="1228" w:author="Priyanshu Solon" w:date="2025-04-12T10:27:00Z"/>
        </w:rPr>
      </w:pPr>
      <w:ins w:id="1229" w:author="Priyanshu Solon" w:date="2025-04-12T10:27:00Z">
        <w:r>
          <w:t xml:space="preserve">            width: 250px;</w:t>
        </w:r>
      </w:ins>
    </w:p>
    <w:p w:rsidR="00CB735F" w:rsidRDefault="00CB735F" w:rsidP="00CB735F">
      <w:pPr>
        <w:rPr>
          <w:ins w:id="1230" w:author="Priyanshu Solon" w:date="2025-04-12T10:27:00Z"/>
        </w:rPr>
      </w:pPr>
      <w:ins w:id="1231" w:author="Priyanshu Solon" w:date="2025-04-12T10:27:00Z">
        <w:r>
          <w:t xml:space="preserve">            margin: 20px;</w:t>
        </w:r>
      </w:ins>
    </w:p>
    <w:p w:rsidR="00CB735F" w:rsidRDefault="00CB735F" w:rsidP="00CB735F">
      <w:pPr>
        <w:rPr>
          <w:ins w:id="1232" w:author="Priyanshu Solon" w:date="2025-04-12T10:27:00Z"/>
        </w:rPr>
      </w:pPr>
      <w:ins w:id="1233" w:author="Priyanshu Solon" w:date="2025-04-12T10:27:00Z">
        <w:r>
          <w:t xml:space="preserve">            border-radius: 10px;</w:t>
        </w:r>
      </w:ins>
    </w:p>
    <w:p w:rsidR="00CB735F" w:rsidRDefault="00CB735F" w:rsidP="00CB735F">
      <w:pPr>
        <w:rPr>
          <w:ins w:id="1234" w:author="Priyanshu Solon" w:date="2025-04-12T10:27:00Z"/>
        </w:rPr>
      </w:pPr>
      <w:ins w:id="1235" w:author="Priyanshu Solon" w:date="2025-04-12T10:27:00Z">
        <w:r>
          <w:t xml:space="preserve">            border:1px solid gray;</w:t>
        </w:r>
      </w:ins>
    </w:p>
    <w:p w:rsidR="00CB735F" w:rsidRDefault="00CB735F" w:rsidP="00CB735F">
      <w:pPr>
        <w:rPr>
          <w:ins w:id="1236" w:author="Priyanshu Solon" w:date="2025-04-12T10:27:00Z"/>
        </w:rPr>
      </w:pPr>
      <w:ins w:id="1237" w:author="Priyanshu Solon" w:date="2025-04-12T10:27:00Z">
        <w:r>
          <w:t xml:space="preserve">            box-shadow: 2px 2px 2px black;</w:t>
        </w:r>
      </w:ins>
    </w:p>
    <w:p w:rsidR="00CB735F" w:rsidRDefault="00CB735F" w:rsidP="00CB735F">
      <w:pPr>
        <w:rPr>
          <w:ins w:id="1238" w:author="Priyanshu Solon" w:date="2025-04-12T10:27:00Z"/>
        </w:rPr>
      </w:pPr>
      <w:ins w:id="1239" w:author="Priyanshu Solon" w:date="2025-04-12T10:27:00Z">
        <w:r>
          <w:t xml:space="preserve">            font-family: Arial;</w:t>
        </w:r>
      </w:ins>
    </w:p>
    <w:p w:rsidR="00CB735F" w:rsidRDefault="00CB735F" w:rsidP="00CB735F">
      <w:pPr>
        <w:rPr>
          <w:ins w:id="1240" w:author="Priyanshu Solon" w:date="2025-04-12T10:27:00Z"/>
        </w:rPr>
      </w:pPr>
      <w:ins w:id="1241" w:author="Priyanshu Solon" w:date="2025-04-12T10:27:00Z">
        <w:r>
          <w:t xml:space="preserve">        }</w:t>
        </w:r>
      </w:ins>
    </w:p>
    <w:p w:rsidR="00CB735F" w:rsidRDefault="00CB735F" w:rsidP="00CB735F">
      <w:pPr>
        <w:rPr>
          <w:ins w:id="1242" w:author="Priyanshu Solon" w:date="2025-04-12T10:27:00Z"/>
        </w:rPr>
      </w:pPr>
      <w:ins w:id="1243" w:author="Priyanshu Solon" w:date="2025-04-12T10:27:00Z">
        <w:r>
          <w:t xml:space="preserve">        .card-img {</w:t>
        </w:r>
      </w:ins>
    </w:p>
    <w:p w:rsidR="00CB735F" w:rsidRDefault="00CB735F" w:rsidP="00CB735F">
      <w:pPr>
        <w:rPr>
          <w:ins w:id="1244" w:author="Priyanshu Solon" w:date="2025-04-12T10:27:00Z"/>
        </w:rPr>
      </w:pPr>
      <w:ins w:id="1245" w:author="Priyanshu Solon" w:date="2025-04-12T10:27:00Z">
        <w:r>
          <w:t xml:space="preserve">            width: 100%;</w:t>
        </w:r>
      </w:ins>
    </w:p>
    <w:p w:rsidR="00CB735F" w:rsidRDefault="00CB735F" w:rsidP="00CB735F">
      <w:pPr>
        <w:rPr>
          <w:ins w:id="1246" w:author="Priyanshu Solon" w:date="2025-04-12T10:27:00Z"/>
        </w:rPr>
      </w:pPr>
      <w:ins w:id="1247" w:author="Priyanshu Solon" w:date="2025-04-12T10:27:00Z">
        <w:r>
          <w:t xml:space="preserve">            border-top-left-radius: 10px;</w:t>
        </w:r>
      </w:ins>
    </w:p>
    <w:p w:rsidR="00CB735F" w:rsidRDefault="00CB735F" w:rsidP="00CB735F">
      <w:pPr>
        <w:rPr>
          <w:ins w:id="1248" w:author="Priyanshu Solon" w:date="2025-04-12T10:27:00Z"/>
        </w:rPr>
      </w:pPr>
      <w:ins w:id="1249" w:author="Priyanshu Solon" w:date="2025-04-12T10:27:00Z">
        <w:r>
          <w:t xml:space="preserve">            border-top-right-radius: 10px;</w:t>
        </w:r>
      </w:ins>
    </w:p>
    <w:p w:rsidR="00CB735F" w:rsidRDefault="00CB735F" w:rsidP="00CB735F">
      <w:pPr>
        <w:rPr>
          <w:ins w:id="1250" w:author="Priyanshu Solon" w:date="2025-04-12T10:27:00Z"/>
        </w:rPr>
      </w:pPr>
      <w:ins w:id="1251" w:author="Priyanshu Solon" w:date="2025-04-12T10:27:00Z">
        <w:r>
          <w:lastRenderedPageBreak/>
          <w:t xml:space="preserve">            height: 150px;</w:t>
        </w:r>
      </w:ins>
    </w:p>
    <w:p w:rsidR="00CB735F" w:rsidRDefault="00CB735F" w:rsidP="00CB735F">
      <w:pPr>
        <w:rPr>
          <w:ins w:id="1252" w:author="Priyanshu Solon" w:date="2025-04-12T10:27:00Z"/>
        </w:rPr>
      </w:pPr>
      <w:ins w:id="1253" w:author="Priyanshu Solon" w:date="2025-04-12T10:27:00Z">
        <w:r>
          <w:t xml:space="preserve">        }</w:t>
        </w:r>
      </w:ins>
    </w:p>
    <w:p w:rsidR="00CB735F" w:rsidRDefault="00CB735F" w:rsidP="00CB735F">
      <w:pPr>
        <w:rPr>
          <w:ins w:id="1254" w:author="Priyanshu Solon" w:date="2025-04-12T10:27:00Z"/>
        </w:rPr>
      </w:pPr>
      <w:ins w:id="1255" w:author="Priyanshu Solon" w:date="2025-04-12T10:27:00Z">
        <w:r>
          <w:t xml:space="preserve">        .card-header {</w:t>
        </w:r>
      </w:ins>
    </w:p>
    <w:p w:rsidR="00CB735F" w:rsidRDefault="00CB735F" w:rsidP="00CB735F">
      <w:pPr>
        <w:rPr>
          <w:ins w:id="1256" w:author="Priyanshu Solon" w:date="2025-04-12T10:27:00Z"/>
        </w:rPr>
      </w:pPr>
      <w:ins w:id="1257" w:author="Priyanshu Solon" w:date="2025-04-12T10:27:00Z">
        <w:r>
          <w:t xml:space="preserve">          height: 150px;</w:t>
        </w:r>
      </w:ins>
    </w:p>
    <w:p w:rsidR="00CB735F" w:rsidRDefault="00CB735F" w:rsidP="00CB735F">
      <w:pPr>
        <w:rPr>
          <w:ins w:id="1258" w:author="Priyanshu Solon" w:date="2025-04-12T10:27:00Z"/>
        </w:rPr>
      </w:pPr>
      <w:ins w:id="1259" w:author="Priyanshu Solon" w:date="2025-04-12T10:27:00Z">
        <w:r>
          <w:t xml:space="preserve">        }</w:t>
        </w:r>
      </w:ins>
    </w:p>
    <w:p w:rsidR="00CB735F" w:rsidRDefault="00CB735F" w:rsidP="00CB735F">
      <w:pPr>
        <w:rPr>
          <w:ins w:id="1260" w:author="Priyanshu Solon" w:date="2025-04-12T10:27:00Z"/>
        </w:rPr>
      </w:pPr>
      <w:ins w:id="1261" w:author="Priyanshu Solon" w:date="2025-04-12T10:27:00Z">
        <w:r>
          <w:t xml:space="preserve">        .card-body {</w:t>
        </w:r>
      </w:ins>
    </w:p>
    <w:p w:rsidR="00CB735F" w:rsidRDefault="00CB735F" w:rsidP="00CB735F">
      <w:pPr>
        <w:rPr>
          <w:ins w:id="1262" w:author="Priyanshu Solon" w:date="2025-04-12T10:27:00Z"/>
        </w:rPr>
      </w:pPr>
      <w:ins w:id="1263" w:author="Priyanshu Solon" w:date="2025-04-12T10:27:00Z">
        <w:r>
          <w:t xml:space="preserve">            padding: 20px;</w:t>
        </w:r>
      </w:ins>
    </w:p>
    <w:p w:rsidR="00CB735F" w:rsidRDefault="00CB735F" w:rsidP="00CB735F">
      <w:pPr>
        <w:rPr>
          <w:ins w:id="1264" w:author="Priyanshu Solon" w:date="2025-04-12T10:27:00Z"/>
        </w:rPr>
      </w:pPr>
      <w:ins w:id="1265" w:author="Priyanshu Solon" w:date="2025-04-12T10:27:00Z">
        <w:r>
          <w:t xml:space="preserve">        }</w:t>
        </w:r>
      </w:ins>
    </w:p>
    <w:p w:rsidR="00CB735F" w:rsidRDefault="00CB735F" w:rsidP="00CB735F">
      <w:pPr>
        <w:rPr>
          <w:ins w:id="1266" w:author="Priyanshu Solon" w:date="2025-04-12T10:27:00Z"/>
        </w:rPr>
      </w:pPr>
      <w:ins w:id="1267" w:author="Priyanshu Solon" w:date="2025-04-12T10:27:00Z">
        <w:r>
          <w:t xml:space="preserve">        .card-title {</w:t>
        </w:r>
      </w:ins>
    </w:p>
    <w:p w:rsidR="00CB735F" w:rsidRDefault="00CB735F" w:rsidP="00CB735F">
      <w:pPr>
        <w:rPr>
          <w:ins w:id="1268" w:author="Priyanshu Solon" w:date="2025-04-12T10:27:00Z"/>
        </w:rPr>
      </w:pPr>
      <w:ins w:id="1269" w:author="Priyanshu Solon" w:date="2025-04-12T10:27:00Z">
        <w:r>
          <w:t xml:space="preserve">            text-align: center;</w:t>
        </w:r>
      </w:ins>
    </w:p>
    <w:p w:rsidR="00CB735F" w:rsidRDefault="00CB735F" w:rsidP="00CB735F">
      <w:pPr>
        <w:rPr>
          <w:ins w:id="1270" w:author="Priyanshu Solon" w:date="2025-04-12T10:27:00Z"/>
        </w:rPr>
      </w:pPr>
      <w:ins w:id="1271" w:author="Priyanshu Solon" w:date="2025-04-12T10:27:00Z">
        <w:r>
          <w:t xml:space="preserve">            font-size: 22px;</w:t>
        </w:r>
      </w:ins>
    </w:p>
    <w:p w:rsidR="00CB735F" w:rsidRDefault="00CB735F" w:rsidP="00CB735F">
      <w:pPr>
        <w:rPr>
          <w:ins w:id="1272" w:author="Priyanshu Solon" w:date="2025-04-12T10:27:00Z"/>
        </w:rPr>
      </w:pPr>
      <w:ins w:id="1273" w:author="Priyanshu Solon" w:date="2025-04-12T10:27:00Z">
        <w:r>
          <w:t xml:space="preserve">            font-weight: bold;</w:t>
        </w:r>
      </w:ins>
    </w:p>
    <w:p w:rsidR="00CB735F" w:rsidRDefault="00CB735F" w:rsidP="00CB735F">
      <w:pPr>
        <w:rPr>
          <w:ins w:id="1274" w:author="Priyanshu Solon" w:date="2025-04-12T10:27:00Z"/>
        </w:rPr>
      </w:pPr>
      <w:ins w:id="1275" w:author="Priyanshu Solon" w:date="2025-04-12T10:27:00Z">
        <w:r>
          <w:t xml:space="preserve">        }    </w:t>
        </w:r>
      </w:ins>
    </w:p>
    <w:p w:rsidR="00CB735F" w:rsidRDefault="00CB735F" w:rsidP="00CB735F">
      <w:pPr>
        <w:rPr>
          <w:ins w:id="1276" w:author="Priyanshu Solon" w:date="2025-04-12T10:27:00Z"/>
        </w:rPr>
      </w:pPr>
      <w:ins w:id="1277" w:author="Priyanshu Solon" w:date="2025-04-12T10:27:00Z">
        <w:r>
          <w:t xml:space="preserve">        .rating {</w:t>
        </w:r>
      </w:ins>
    </w:p>
    <w:p w:rsidR="00CB735F" w:rsidRDefault="00CB735F" w:rsidP="00CB735F">
      <w:pPr>
        <w:rPr>
          <w:ins w:id="1278" w:author="Priyanshu Solon" w:date="2025-04-12T10:27:00Z"/>
        </w:rPr>
      </w:pPr>
      <w:ins w:id="1279" w:author="Priyanshu Solon" w:date="2025-04-12T10:27:00Z">
        <w:r>
          <w:t xml:space="preserve">            text-align: center;</w:t>
        </w:r>
      </w:ins>
    </w:p>
    <w:p w:rsidR="00CB735F" w:rsidRDefault="00CB735F" w:rsidP="00CB735F">
      <w:pPr>
        <w:rPr>
          <w:ins w:id="1280" w:author="Priyanshu Solon" w:date="2025-04-12T10:27:00Z"/>
        </w:rPr>
      </w:pPr>
      <w:ins w:id="1281" w:author="Priyanshu Solon" w:date="2025-04-12T10:27:00Z">
        <w:r>
          <w:t xml:space="preserve">            color:goldenrod;</w:t>
        </w:r>
      </w:ins>
    </w:p>
    <w:p w:rsidR="00CB735F" w:rsidRDefault="00CB735F" w:rsidP="00CB735F">
      <w:pPr>
        <w:rPr>
          <w:ins w:id="1282" w:author="Priyanshu Solon" w:date="2025-04-12T10:27:00Z"/>
        </w:rPr>
      </w:pPr>
      <w:ins w:id="1283" w:author="Priyanshu Solon" w:date="2025-04-12T10:27:00Z">
        <w:r>
          <w:t xml:space="preserve">            padding-top: 20px;</w:t>
        </w:r>
      </w:ins>
    </w:p>
    <w:p w:rsidR="00CB735F" w:rsidRDefault="00CB735F" w:rsidP="00CB735F">
      <w:pPr>
        <w:rPr>
          <w:ins w:id="1284" w:author="Priyanshu Solon" w:date="2025-04-12T10:27:00Z"/>
        </w:rPr>
      </w:pPr>
      <w:ins w:id="1285" w:author="Priyanshu Solon" w:date="2025-04-12T10:27:00Z">
        <w:r>
          <w:t xml:space="preserve">        }</w:t>
        </w:r>
      </w:ins>
    </w:p>
    <w:p w:rsidR="00CB735F" w:rsidRDefault="00CB735F" w:rsidP="00CB735F">
      <w:pPr>
        <w:rPr>
          <w:ins w:id="1286" w:author="Priyanshu Solon" w:date="2025-04-12T10:27:00Z"/>
        </w:rPr>
      </w:pPr>
      <w:ins w:id="1287" w:author="Priyanshu Solon" w:date="2025-04-12T10:27:00Z">
        <w:r>
          <w:t xml:space="preserve">        ul {</w:t>
        </w:r>
      </w:ins>
    </w:p>
    <w:p w:rsidR="00CB735F" w:rsidRDefault="00CB735F" w:rsidP="00CB735F">
      <w:pPr>
        <w:rPr>
          <w:ins w:id="1288" w:author="Priyanshu Solon" w:date="2025-04-12T10:27:00Z"/>
        </w:rPr>
      </w:pPr>
      <w:ins w:id="1289" w:author="Priyanshu Solon" w:date="2025-04-12T10:27:00Z">
        <w:r>
          <w:t xml:space="preserve">            list-style: none;</w:t>
        </w:r>
      </w:ins>
    </w:p>
    <w:p w:rsidR="00CB735F" w:rsidRDefault="00CB735F" w:rsidP="00CB735F">
      <w:pPr>
        <w:rPr>
          <w:ins w:id="1290" w:author="Priyanshu Solon" w:date="2025-04-12T10:27:00Z"/>
        </w:rPr>
      </w:pPr>
      <w:ins w:id="1291" w:author="Priyanshu Solon" w:date="2025-04-12T10:27:00Z">
        <w:r>
          <w:t xml:space="preserve">            margin-left: -40px;</w:t>
        </w:r>
      </w:ins>
    </w:p>
    <w:p w:rsidR="00CB735F" w:rsidRDefault="00CB735F" w:rsidP="00CB735F">
      <w:pPr>
        <w:rPr>
          <w:ins w:id="1292" w:author="Priyanshu Solon" w:date="2025-04-12T10:27:00Z"/>
        </w:rPr>
      </w:pPr>
      <w:ins w:id="1293" w:author="Priyanshu Solon" w:date="2025-04-12T10:27:00Z">
        <w:r>
          <w:t xml:space="preserve">        }</w:t>
        </w:r>
      </w:ins>
    </w:p>
    <w:p w:rsidR="00CB735F" w:rsidRDefault="00CB735F" w:rsidP="00CB735F">
      <w:pPr>
        <w:rPr>
          <w:ins w:id="1294" w:author="Priyanshu Solon" w:date="2025-04-12T10:27:00Z"/>
        </w:rPr>
      </w:pPr>
      <w:ins w:id="1295" w:author="Priyanshu Solon" w:date="2025-04-12T10:27:00Z">
        <w:r>
          <w:t xml:space="preserve">        li {</w:t>
        </w:r>
      </w:ins>
    </w:p>
    <w:p w:rsidR="00CB735F" w:rsidRDefault="00CB735F" w:rsidP="00CB735F">
      <w:pPr>
        <w:rPr>
          <w:ins w:id="1296" w:author="Priyanshu Solon" w:date="2025-04-12T10:27:00Z"/>
        </w:rPr>
      </w:pPr>
      <w:ins w:id="1297" w:author="Priyanshu Solon" w:date="2025-04-12T10:27:00Z">
        <w:r>
          <w:t xml:space="preserve">            line-height: 30px;</w:t>
        </w:r>
      </w:ins>
    </w:p>
    <w:p w:rsidR="00CB735F" w:rsidRDefault="00CB735F" w:rsidP="00CB735F">
      <w:pPr>
        <w:rPr>
          <w:ins w:id="1298" w:author="Priyanshu Solon" w:date="2025-04-12T10:27:00Z"/>
        </w:rPr>
      </w:pPr>
      <w:ins w:id="1299" w:author="Priyanshu Solon" w:date="2025-04-12T10:27:00Z">
        <w:r>
          <w:t xml:space="preserve">        }</w:t>
        </w:r>
      </w:ins>
    </w:p>
    <w:p w:rsidR="00CB735F" w:rsidRDefault="00CB735F" w:rsidP="00CB735F">
      <w:pPr>
        <w:rPr>
          <w:ins w:id="1300" w:author="Priyanshu Solon" w:date="2025-04-12T10:27:00Z"/>
        </w:rPr>
      </w:pPr>
      <w:ins w:id="1301" w:author="Priyanshu Solon" w:date="2025-04-12T10:27:00Z">
        <w:r>
          <w:t xml:space="preserve">        .card-footer {</w:t>
        </w:r>
      </w:ins>
    </w:p>
    <w:p w:rsidR="00CB735F" w:rsidRDefault="00CB735F" w:rsidP="00CB735F">
      <w:pPr>
        <w:rPr>
          <w:ins w:id="1302" w:author="Priyanshu Solon" w:date="2025-04-12T10:27:00Z"/>
        </w:rPr>
      </w:pPr>
      <w:ins w:id="1303" w:author="Priyanshu Solon" w:date="2025-04-12T10:27:00Z">
        <w:r>
          <w:t xml:space="preserve">            display: grid;</w:t>
        </w:r>
      </w:ins>
    </w:p>
    <w:p w:rsidR="00CB735F" w:rsidRDefault="00CB735F" w:rsidP="00CB735F">
      <w:pPr>
        <w:rPr>
          <w:ins w:id="1304" w:author="Priyanshu Solon" w:date="2025-04-12T10:27:00Z"/>
        </w:rPr>
      </w:pPr>
      <w:ins w:id="1305" w:author="Priyanshu Solon" w:date="2025-04-12T10:27:00Z">
        <w:r>
          <w:t xml:space="preserve">            grid-template-columns: 6fr 6fr;</w:t>
        </w:r>
      </w:ins>
    </w:p>
    <w:p w:rsidR="00CB735F" w:rsidRDefault="00CB735F" w:rsidP="00CB735F">
      <w:pPr>
        <w:rPr>
          <w:ins w:id="1306" w:author="Priyanshu Solon" w:date="2025-04-12T10:27:00Z"/>
        </w:rPr>
      </w:pPr>
      <w:ins w:id="1307" w:author="Priyanshu Solon" w:date="2025-04-12T10:27:00Z">
        <w:r>
          <w:t xml:space="preserve">            text-align: center;</w:t>
        </w:r>
      </w:ins>
    </w:p>
    <w:p w:rsidR="00CB735F" w:rsidRDefault="00CB735F" w:rsidP="00CB735F">
      <w:pPr>
        <w:rPr>
          <w:ins w:id="1308" w:author="Priyanshu Solon" w:date="2025-04-12T10:27:00Z"/>
        </w:rPr>
      </w:pPr>
      <w:ins w:id="1309" w:author="Priyanshu Solon" w:date="2025-04-12T10:27:00Z">
        <w:r>
          <w:lastRenderedPageBreak/>
          <w:t xml:space="preserve">        }</w:t>
        </w:r>
      </w:ins>
    </w:p>
    <w:p w:rsidR="00CB735F" w:rsidRDefault="00CB735F" w:rsidP="00CB735F">
      <w:pPr>
        <w:rPr>
          <w:ins w:id="1310" w:author="Priyanshu Solon" w:date="2025-04-12T10:27:00Z"/>
        </w:rPr>
      </w:pPr>
      <w:ins w:id="1311" w:author="Priyanshu Solon" w:date="2025-04-12T10:27:00Z">
        <w:r>
          <w:t xml:space="preserve">        .btn-enroll {</w:t>
        </w:r>
      </w:ins>
    </w:p>
    <w:p w:rsidR="00CB735F" w:rsidRDefault="00CB735F" w:rsidP="00CB735F">
      <w:pPr>
        <w:rPr>
          <w:ins w:id="1312" w:author="Priyanshu Solon" w:date="2025-04-12T10:27:00Z"/>
        </w:rPr>
      </w:pPr>
      <w:ins w:id="1313" w:author="Priyanshu Solon" w:date="2025-04-12T10:27:00Z">
        <w:r>
          <w:t xml:space="preserve">            background-color: blue;</w:t>
        </w:r>
      </w:ins>
    </w:p>
    <w:p w:rsidR="00CB735F" w:rsidRDefault="00CB735F" w:rsidP="00CB735F">
      <w:pPr>
        <w:rPr>
          <w:ins w:id="1314" w:author="Priyanshu Solon" w:date="2025-04-12T10:27:00Z"/>
        </w:rPr>
      </w:pPr>
      <w:ins w:id="1315" w:author="Priyanshu Solon" w:date="2025-04-12T10:27:00Z">
        <w:r>
          <w:t xml:space="preserve">            color:white;</w:t>
        </w:r>
      </w:ins>
    </w:p>
    <w:p w:rsidR="00CB735F" w:rsidRDefault="00CB735F" w:rsidP="00CB735F">
      <w:pPr>
        <w:rPr>
          <w:ins w:id="1316" w:author="Priyanshu Solon" w:date="2025-04-12T10:27:00Z"/>
        </w:rPr>
      </w:pPr>
      <w:ins w:id="1317" w:author="Priyanshu Solon" w:date="2025-04-12T10:27:00Z">
        <w:r>
          <w:t xml:space="preserve">            padding: 10px;</w:t>
        </w:r>
      </w:ins>
    </w:p>
    <w:p w:rsidR="00CB735F" w:rsidRDefault="00CB735F" w:rsidP="00CB735F">
      <w:pPr>
        <w:rPr>
          <w:ins w:id="1318" w:author="Priyanshu Solon" w:date="2025-04-12T10:27:00Z"/>
        </w:rPr>
      </w:pPr>
      <w:ins w:id="1319" w:author="Priyanshu Solon" w:date="2025-04-12T10:27:00Z">
        <w:r>
          <w:t xml:space="preserve">            border-bottom-left-radius: 10px;</w:t>
        </w:r>
      </w:ins>
    </w:p>
    <w:p w:rsidR="00CB735F" w:rsidRDefault="00CB735F" w:rsidP="00CB735F">
      <w:pPr>
        <w:rPr>
          <w:ins w:id="1320" w:author="Priyanshu Solon" w:date="2025-04-12T10:27:00Z"/>
        </w:rPr>
      </w:pPr>
      <w:ins w:id="1321" w:author="Priyanshu Solon" w:date="2025-04-12T10:27:00Z">
        <w:r>
          <w:t xml:space="preserve">        }</w:t>
        </w:r>
      </w:ins>
    </w:p>
    <w:p w:rsidR="00CB735F" w:rsidRDefault="00CB735F" w:rsidP="00CB735F">
      <w:pPr>
        <w:rPr>
          <w:ins w:id="1322" w:author="Priyanshu Solon" w:date="2025-04-12T10:27:00Z"/>
        </w:rPr>
      </w:pPr>
      <w:ins w:id="1323" w:author="Priyanshu Solon" w:date="2025-04-12T10:27:00Z">
        <w:r>
          <w:t xml:space="preserve">        .btn-share {</w:t>
        </w:r>
      </w:ins>
    </w:p>
    <w:p w:rsidR="00CB735F" w:rsidRDefault="00CB735F" w:rsidP="00CB735F">
      <w:pPr>
        <w:rPr>
          <w:ins w:id="1324" w:author="Priyanshu Solon" w:date="2025-04-12T10:27:00Z"/>
        </w:rPr>
      </w:pPr>
      <w:ins w:id="1325" w:author="Priyanshu Solon" w:date="2025-04-12T10:27:00Z">
        <w:r>
          <w:t xml:space="preserve">            background-color: whitesmoke;</w:t>
        </w:r>
      </w:ins>
    </w:p>
    <w:p w:rsidR="00CB735F" w:rsidRDefault="00CB735F" w:rsidP="00CB735F">
      <w:pPr>
        <w:rPr>
          <w:ins w:id="1326" w:author="Priyanshu Solon" w:date="2025-04-12T10:27:00Z"/>
        </w:rPr>
      </w:pPr>
      <w:ins w:id="1327" w:author="Priyanshu Solon" w:date="2025-04-12T10:27:00Z">
        <w:r>
          <w:t xml:space="preserve">            padding: 10px;</w:t>
        </w:r>
      </w:ins>
    </w:p>
    <w:p w:rsidR="00CB735F" w:rsidRDefault="00CB735F" w:rsidP="00CB735F">
      <w:pPr>
        <w:rPr>
          <w:ins w:id="1328" w:author="Priyanshu Solon" w:date="2025-04-12T10:27:00Z"/>
        </w:rPr>
      </w:pPr>
      <w:ins w:id="1329" w:author="Priyanshu Solon" w:date="2025-04-12T10:27:00Z">
        <w:r>
          <w:t xml:space="preserve">            border-bottom-right-radius: 10px;</w:t>
        </w:r>
      </w:ins>
    </w:p>
    <w:p w:rsidR="00CB735F" w:rsidRDefault="00CB735F" w:rsidP="00CB735F">
      <w:pPr>
        <w:rPr>
          <w:ins w:id="1330" w:author="Priyanshu Solon" w:date="2025-04-12T10:27:00Z"/>
        </w:rPr>
      </w:pPr>
      <w:ins w:id="1331" w:author="Priyanshu Solon" w:date="2025-04-12T10:27:00Z">
        <w:r>
          <w:t xml:space="preserve">        }</w:t>
        </w:r>
      </w:ins>
    </w:p>
    <w:p w:rsidR="00CB735F" w:rsidRDefault="00CB735F" w:rsidP="00CB735F">
      <w:pPr>
        <w:rPr>
          <w:ins w:id="1332" w:author="Priyanshu Solon" w:date="2025-04-12T10:27:00Z"/>
        </w:rPr>
      </w:pPr>
      <w:ins w:id="1333" w:author="Priyanshu Solon" w:date="2025-04-12T10:27:00Z">
        <w:r>
          <w:t xml:space="preserve">        section {</w:t>
        </w:r>
      </w:ins>
    </w:p>
    <w:p w:rsidR="00CB735F" w:rsidRDefault="00CB735F" w:rsidP="00CB735F">
      <w:pPr>
        <w:rPr>
          <w:ins w:id="1334" w:author="Priyanshu Solon" w:date="2025-04-12T10:27:00Z"/>
        </w:rPr>
      </w:pPr>
      <w:ins w:id="1335" w:author="Priyanshu Solon" w:date="2025-04-12T10:27:00Z">
        <w:r>
          <w:t xml:space="preserve">            display: flex;</w:t>
        </w:r>
      </w:ins>
    </w:p>
    <w:p w:rsidR="00CB735F" w:rsidRDefault="00CB735F" w:rsidP="00CB735F">
      <w:pPr>
        <w:rPr>
          <w:ins w:id="1336" w:author="Priyanshu Solon" w:date="2025-04-12T10:27:00Z"/>
        </w:rPr>
      </w:pPr>
      <w:ins w:id="1337" w:author="Priyanshu Solon" w:date="2025-04-12T10:27:00Z">
        <w:r>
          <w:t xml:space="preserve">            flex-direction: row;</w:t>
        </w:r>
      </w:ins>
    </w:p>
    <w:p w:rsidR="00CB735F" w:rsidRDefault="00CB735F" w:rsidP="00CB735F">
      <w:pPr>
        <w:rPr>
          <w:ins w:id="1338" w:author="Priyanshu Solon" w:date="2025-04-12T10:27:00Z"/>
        </w:rPr>
      </w:pPr>
      <w:ins w:id="1339" w:author="Priyanshu Solon" w:date="2025-04-12T10:27:00Z">
        <w:r>
          <w:t xml:space="preserve">        }</w:t>
        </w:r>
      </w:ins>
    </w:p>
    <w:p w:rsidR="00CB735F" w:rsidRDefault="00CB735F" w:rsidP="00CB735F">
      <w:pPr>
        <w:rPr>
          <w:ins w:id="1340" w:author="Priyanshu Solon" w:date="2025-04-12T10:27:00Z"/>
        </w:rPr>
      </w:pPr>
      <w:ins w:id="1341" w:author="Priyanshu Solon" w:date="2025-04-12T10:27:00Z">
        <w:r>
          <w:t xml:space="preserve">    &lt;/style&gt;</w:t>
        </w:r>
      </w:ins>
    </w:p>
    <w:p w:rsidR="00CB735F" w:rsidRDefault="00CB735F" w:rsidP="00CB735F">
      <w:pPr>
        <w:rPr>
          <w:ins w:id="1342" w:author="Priyanshu Solon" w:date="2025-04-12T10:27:00Z"/>
        </w:rPr>
      </w:pPr>
      <w:ins w:id="1343" w:author="Priyanshu Solon" w:date="2025-04-12T10:27:00Z">
        <w:r>
          <w:t>&lt;/head&gt;</w:t>
        </w:r>
      </w:ins>
    </w:p>
    <w:p w:rsidR="00CB735F" w:rsidRDefault="00CB735F" w:rsidP="00CB735F">
      <w:pPr>
        <w:rPr>
          <w:ins w:id="1344" w:author="Priyanshu Solon" w:date="2025-04-12T10:27:00Z"/>
        </w:rPr>
      </w:pPr>
      <w:ins w:id="1345" w:author="Priyanshu Solon" w:date="2025-04-12T10:27:00Z">
        <w:r>
          <w:t>&lt;body&gt;</w:t>
        </w:r>
      </w:ins>
    </w:p>
    <w:p w:rsidR="00CB735F" w:rsidRDefault="00CB735F" w:rsidP="00CB735F">
      <w:pPr>
        <w:rPr>
          <w:ins w:id="1346" w:author="Priyanshu Solon" w:date="2025-04-12T10:27:00Z"/>
        </w:rPr>
      </w:pPr>
      <w:ins w:id="1347" w:author="Priyanshu Solon" w:date="2025-04-12T10:27:00Z">
        <w:r>
          <w:t xml:space="preserve">   &lt;section&gt;</w:t>
        </w:r>
      </w:ins>
    </w:p>
    <w:p w:rsidR="00CB735F" w:rsidRDefault="00CB735F" w:rsidP="00CB735F">
      <w:pPr>
        <w:rPr>
          <w:ins w:id="1348" w:author="Priyanshu Solon" w:date="2025-04-12T10:27:00Z"/>
        </w:rPr>
      </w:pPr>
      <w:ins w:id="1349" w:author="Priyanshu Solon" w:date="2025-04-12T10:27:00Z">
        <w:r>
          <w:t xml:space="preserve">      &lt;div class="card"&gt;</w:t>
        </w:r>
      </w:ins>
    </w:p>
    <w:p w:rsidR="00CB735F" w:rsidRDefault="00CB735F" w:rsidP="00CB735F">
      <w:pPr>
        <w:rPr>
          <w:ins w:id="1350" w:author="Priyanshu Solon" w:date="2025-04-12T10:27:00Z"/>
        </w:rPr>
      </w:pPr>
      <w:ins w:id="1351" w:author="Priyanshu Solon" w:date="2025-04-12T10:27:00Z">
        <w:r>
          <w:t xml:space="preserve">         &lt;div class="card-header"&gt;</w:t>
        </w:r>
      </w:ins>
    </w:p>
    <w:p w:rsidR="00CB735F" w:rsidRDefault="00CB735F" w:rsidP="00CB735F">
      <w:pPr>
        <w:rPr>
          <w:ins w:id="1352" w:author="Priyanshu Solon" w:date="2025-04-12T10:27:00Z"/>
        </w:rPr>
      </w:pPr>
      <w:ins w:id="1353" w:author="Priyanshu Solon" w:date="2025-04-12T10:27:00Z">
        <w:r>
          <w:t xml:space="preserve">            &lt;img src="./images/power-bi.png" class="card-img"&gt;</w:t>
        </w:r>
      </w:ins>
    </w:p>
    <w:p w:rsidR="00CB735F" w:rsidRDefault="00CB735F" w:rsidP="00CB735F">
      <w:pPr>
        <w:rPr>
          <w:ins w:id="1354" w:author="Priyanshu Solon" w:date="2025-04-12T10:27:00Z"/>
        </w:rPr>
      </w:pPr>
      <w:ins w:id="1355" w:author="Priyanshu Solon" w:date="2025-04-12T10:27:00Z">
        <w:r>
          <w:t xml:space="preserve">         &lt;/div&gt;</w:t>
        </w:r>
      </w:ins>
    </w:p>
    <w:p w:rsidR="00CB735F" w:rsidRDefault="00CB735F" w:rsidP="00CB735F">
      <w:pPr>
        <w:rPr>
          <w:ins w:id="1356" w:author="Priyanshu Solon" w:date="2025-04-12T10:27:00Z"/>
        </w:rPr>
      </w:pPr>
      <w:ins w:id="1357" w:author="Priyanshu Solon" w:date="2025-04-12T10:27:00Z">
        <w:r>
          <w:t xml:space="preserve">         &lt;div class="card-body"&gt;</w:t>
        </w:r>
      </w:ins>
    </w:p>
    <w:p w:rsidR="00CB735F" w:rsidRDefault="00CB735F" w:rsidP="00CB735F">
      <w:pPr>
        <w:rPr>
          <w:ins w:id="1358" w:author="Priyanshu Solon" w:date="2025-04-12T10:27:00Z"/>
        </w:rPr>
      </w:pPr>
      <w:ins w:id="1359" w:author="Priyanshu Solon" w:date="2025-04-12T10:27:00Z">
        <w:r>
          <w:t xml:space="preserve">            &lt;div&gt;</w:t>
        </w:r>
      </w:ins>
    </w:p>
    <w:p w:rsidR="00CB735F" w:rsidRDefault="00CB735F" w:rsidP="00CB735F">
      <w:pPr>
        <w:rPr>
          <w:ins w:id="1360" w:author="Priyanshu Solon" w:date="2025-04-12T10:27:00Z"/>
        </w:rPr>
      </w:pPr>
      <w:ins w:id="1361" w:author="Priyanshu Solon" w:date="2025-04-12T10:27:00Z">
        <w:r>
          <w:t xml:space="preserve">                &lt;div class="card-title"&gt;Power PI&lt;/div&gt;</w:t>
        </w:r>
      </w:ins>
    </w:p>
    <w:p w:rsidR="00CB735F" w:rsidRDefault="00CB735F" w:rsidP="00CB735F">
      <w:pPr>
        <w:rPr>
          <w:ins w:id="1362" w:author="Priyanshu Solon" w:date="2025-04-12T10:27:00Z"/>
        </w:rPr>
      </w:pPr>
      <w:ins w:id="1363" w:author="Priyanshu Solon" w:date="2025-04-12T10:27:00Z">
        <w:r>
          <w:t xml:space="preserve">                &lt;div class="rating"&gt;</w:t>
        </w:r>
      </w:ins>
    </w:p>
    <w:p w:rsidR="00CB735F" w:rsidRDefault="00CB735F" w:rsidP="00CB735F">
      <w:pPr>
        <w:rPr>
          <w:ins w:id="1364" w:author="Priyanshu Solon" w:date="2025-04-12T10:27:00Z"/>
        </w:rPr>
      </w:pPr>
      <w:ins w:id="1365" w:author="Priyanshu Solon" w:date="2025-04-12T10:27:00Z">
        <w:r>
          <w:t xml:space="preserve">                    &lt;span class="bi bi-star-fill"&gt;&lt;/span&gt;</w:t>
        </w:r>
      </w:ins>
    </w:p>
    <w:p w:rsidR="00CB735F" w:rsidRDefault="00CB735F" w:rsidP="00CB735F">
      <w:pPr>
        <w:rPr>
          <w:ins w:id="1366" w:author="Priyanshu Solon" w:date="2025-04-12T10:27:00Z"/>
        </w:rPr>
      </w:pPr>
      <w:ins w:id="1367" w:author="Priyanshu Solon" w:date="2025-04-12T10:27:00Z">
        <w:r>
          <w:lastRenderedPageBreak/>
          <w:t xml:space="preserve">                    &lt;span class="bi bi-star-fill"&gt;&lt;/span&gt;</w:t>
        </w:r>
      </w:ins>
    </w:p>
    <w:p w:rsidR="00CB735F" w:rsidRDefault="00CB735F" w:rsidP="00CB735F">
      <w:pPr>
        <w:rPr>
          <w:ins w:id="1368" w:author="Priyanshu Solon" w:date="2025-04-12T10:27:00Z"/>
        </w:rPr>
      </w:pPr>
      <w:ins w:id="1369" w:author="Priyanshu Solon" w:date="2025-04-12T10:27:00Z">
        <w:r>
          <w:t xml:space="preserve">                    &lt;span class="bi bi-star-fill"&gt;&lt;/span&gt;</w:t>
        </w:r>
      </w:ins>
    </w:p>
    <w:p w:rsidR="00CB735F" w:rsidRDefault="00CB735F" w:rsidP="00CB735F">
      <w:pPr>
        <w:rPr>
          <w:ins w:id="1370" w:author="Priyanshu Solon" w:date="2025-04-12T10:27:00Z"/>
        </w:rPr>
      </w:pPr>
      <w:ins w:id="1371" w:author="Priyanshu Solon" w:date="2025-04-12T10:27:00Z">
        <w:r>
          <w:t xml:space="preserve">                    &lt;span class="bi bi-star-fill"&gt;&lt;/span&gt;</w:t>
        </w:r>
      </w:ins>
    </w:p>
    <w:p w:rsidR="00CB735F" w:rsidRDefault="00CB735F" w:rsidP="00CB735F">
      <w:pPr>
        <w:rPr>
          <w:ins w:id="1372" w:author="Priyanshu Solon" w:date="2025-04-12T10:27:00Z"/>
        </w:rPr>
      </w:pPr>
      <w:ins w:id="1373" w:author="Priyanshu Solon" w:date="2025-04-12T10:27:00Z">
        <w:r>
          <w:t xml:space="preserve">                    &lt;span class="bi bi-star-fill"&gt;&lt;/span&gt;</w:t>
        </w:r>
      </w:ins>
    </w:p>
    <w:p w:rsidR="00CB735F" w:rsidRDefault="00CB735F" w:rsidP="00CB735F">
      <w:pPr>
        <w:rPr>
          <w:ins w:id="1374" w:author="Priyanshu Solon" w:date="2025-04-12T10:27:00Z"/>
        </w:rPr>
      </w:pPr>
      <w:ins w:id="1375" w:author="Priyanshu Solon" w:date="2025-04-12T10:27:00Z">
        <w:r>
          <w:t xml:space="preserve">                &lt;/div&gt;</w:t>
        </w:r>
      </w:ins>
    </w:p>
    <w:p w:rsidR="00CB735F" w:rsidRDefault="00CB735F" w:rsidP="00CB735F">
      <w:pPr>
        <w:rPr>
          <w:ins w:id="1376" w:author="Priyanshu Solon" w:date="2025-04-12T10:27:00Z"/>
        </w:rPr>
      </w:pPr>
      <w:ins w:id="1377" w:author="Priyanshu Solon" w:date="2025-04-12T10:27:00Z">
        <w:r>
          <w:t xml:space="preserve">            &lt;/div&gt;</w:t>
        </w:r>
      </w:ins>
    </w:p>
    <w:p w:rsidR="00CB735F" w:rsidRDefault="00CB735F" w:rsidP="00CB735F">
      <w:pPr>
        <w:rPr>
          <w:ins w:id="1378" w:author="Priyanshu Solon" w:date="2025-04-12T10:27:00Z"/>
        </w:rPr>
      </w:pPr>
      <w:ins w:id="1379" w:author="Priyanshu Solon" w:date="2025-04-12T10:27:00Z">
        <w:r>
          <w:t xml:space="preserve">            &lt;div&gt;</w:t>
        </w:r>
      </w:ins>
    </w:p>
    <w:p w:rsidR="00CB735F" w:rsidRDefault="00CB735F" w:rsidP="00CB735F">
      <w:pPr>
        <w:rPr>
          <w:ins w:id="1380" w:author="Priyanshu Solon" w:date="2025-04-12T10:27:00Z"/>
        </w:rPr>
      </w:pPr>
      <w:ins w:id="1381" w:author="Priyanshu Solon" w:date="2025-04-12T10:27:00Z">
        <w:r>
          <w:t xml:space="preserve">                &lt;ul&gt;</w:t>
        </w:r>
      </w:ins>
    </w:p>
    <w:p w:rsidR="00CB735F" w:rsidRDefault="00CB735F" w:rsidP="00CB735F">
      <w:pPr>
        <w:rPr>
          <w:ins w:id="1382" w:author="Priyanshu Solon" w:date="2025-04-12T10:27:00Z"/>
        </w:rPr>
      </w:pPr>
      <w:ins w:id="1383" w:author="Priyanshu Solon" w:date="2025-04-12T10:27:00Z">
        <w:r>
          <w:t xml:space="preserve">                    &lt;li class="bi bi-calendar-date"&gt; &lt;span&gt;Start Date&lt;/span&gt; &lt;span&gt;:&lt;/span&gt; &lt;span&gt;10 Apr 2025&lt;/span&gt; &lt;/li&gt;</w:t>
        </w:r>
      </w:ins>
    </w:p>
    <w:p w:rsidR="00CB735F" w:rsidRDefault="00CB735F" w:rsidP="00CB735F">
      <w:pPr>
        <w:rPr>
          <w:ins w:id="1384" w:author="Priyanshu Solon" w:date="2025-04-12T10:27:00Z"/>
        </w:rPr>
      </w:pPr>
      <w:ins w:id="1385" w:author="Priyanshu Solon" w:date="2025-04-12T10:27:00Z">
        <w:r>
          <w:t xml:space="preserve">                    &lt;li class="bi bi-person"&gt; &lt;span&gt;By&lt;/span&gt; &lt;span&gt;:&lt;/span&gt; &lt;span&gt;Mr.Someone&lt;/span&gt; &lt;/li&gt;</w:t>
        </w:r>
      </w:ins>
    </w:p>
    <w:p w:rsidR="00CB735F" w:rsidRDefault="00CB735F" w:rsidP="00CB735F">
      <w:pPr>
        <w:rPr>
          <w:ins w:id="1386" w:author="Priyanshu Solon" w:date="2025-04-12T10:27:00Z"/>
        </w:rPr>
      </w:pPr>
      <w:ins w:id="1387" w:author="Priyanshu Solon" w:date="2025-04-12T10:27:00Z">
        <w:r>
          <w:t xml:space="preserve">                    &lt;li class="bi bi-clock"&gt; &lt;span&gt;Duration&lt;/span&gt; &lt;span&gt;:&lt;/span&gt; &lt;span&gt; 60 Days &lt;/span&gt; &lt;/li&gt;</w:t>
        </w:r>
      </w:ins>
    </w:p>
    <w:p w:rsidR="00CB735F" w:rsidRDefault="00CB735F" w:rsidP="00CB735F">
      <w:pPr>
        <w:rPr>
          <w:ins w:id="1388" w:author="Priyanshu Solon" w:date="2025-04-12T10:27:00Z"/>
        </w:rPr>
      </w:pPr>
      <w:ins w:id="1389" w:author="Priyanshu Solon" w:date="2025-04-12T10:27:00Z">
        <w:r>
          <w:t xml:space="preserve">                &lt;/ul&gt;</w:t>
        </w:r>
      </w:ins>
    </w:p>
    <w:p w:rsidR="00CB735F" w:rsidRDefault="00CB735F" w:rsidP="00CB735F">
      <w:pPr>
        <w:rPr>
          <w:ins w:id="1390" w:author="Priyanshu Solon" w:date="2025-04-12T10:27:00Z"/>
        </w:rPr>
      </w:pPr>
      <w:ins w:id="1391" w:author="Priyanshu Solon" w:date="2025-04-12T10:27:00Z">
        <w:r>
          <w:t xml:space="preserve">            &lt;/div&gt;</w:t>
        </w:r>
      </w:ins>
    </w:p>
    <w:p w:rsidR="00CB735F" w:rsidRDefault="00CB735F" w:rsidP="00CB735F">
      <w:pPr>
        <w:rPr>
          <w:ins w:id="1392" w:author="Priyanshu Solon" w:date="2025-04-12T10:27:00Z"/>
        </w:rPr>
      </w:pPr>
      <w:ins w:id="1393" w:author="Priyanshu Solon" w:date="2025-04-12T10:27:00Z">
        <w:r>
          <w:t xml:space="preserve">         &lt;/div&gt;</w:t>
        </w:r>
      </w:ins>
    </w:p>
    <w:p w:rsidR="00CB735F" w:rsidRDefault="00CB735F" w:rsidP="00CB735F">
      <w:pPr>
        <w:rPr>
          <w:ins w:id="1394" w:author="Priyanshu Solon" w:date="2025-04-12T10:27:00Z"/>
        </w:rPr>
      </w:pPr>
      <w:ins w:id="1395" w:author="Priyanshu Solon" w:date="2025-04-12T10:27:00Z">
        <w:r>
          <w:t xml:space="preserve">         &lt;div class="card-footer"&gt;</w:t>
        </w:r>
      </w:ins>
    </w:p>
    <w:p w:rsidR="00CB735F" w:rsidRDefault="00CB735F" w:rsidP="00CB735F">
      <w:pPr>
        <w:rPr>
          <w:ins w:id="1396" w:author="Priyanshu Solon" w:date="2025-04-12T10:27:00Z"/>
        </w:rPr>
      </w:pPr>
      <w:ins w:id="1397" w:author="Priyanshu Solon" w:date="2025-04-12T10:27:00Z">
        <w:r>
          <w:t xml:space="preserve">            &lt;div class="btn-enroll"&gt;</w:t>
        </w:r>
      </w:ins>
    </w:p>
    <w:p w:rsidR="00CB735F" w:rsidRDefault="00CB735F" w:rsidP="00CB735F">
      <w:pPr>
        <w:rPr>
          <w:ins w:id="1398" w:author="Priyanshu Solon" w:date="2025-04-12T10:27:00Z"/>
        </w:rPr>
      </w:pPr>
      <w:ins w:id="1399" w:author="Priyanshu Solon" w:date="2025-04-12T10:27:00Z">
        <w:r>
          <w:t xml:space="preserve">                Enroll</w:t>
        </w:r>
      </w:ins>
    </w:p>
    <w:p w:rsidR="00CB735F" w:rsidRDefault="00CB735F" w:rsidP="00CB735F">
      <w:pPr>
        <w:rPr>
          <w:ins w:id="1400" w:author="Priyanshu Solon" w:date="2025-04-12T10:27:00Z"/>
        </w:rPr>
      </w:pPr>
      <w:ins w:id="1401" w:author="Priyanshu Solon" w:date="2025-04-12T10:27:00Z">
        <w:r>
          <w:t xml:space="preserve">            &lt;/div&gt;</w:t>
        </w:r>
      </w:ins>
    </w:p>
    <w:p w:rsidR="00CB735F" w:rsidRDefault="00CB735F" w:rsidP="00CB735F">
      <w:pPr>
        <w:rPr>
          <w:ins w:id="1402" w:author="Priyanshu Solon" w:date="2025-04-12T10:27:00Z"/>
        </w:rPr>
      </w:pPr>
      <w:ins w:id="1403" w:author="Priyanshu Solon" w:date="2025-04-12T10:27:00Z">
        <w:r>
          <w:t xml:space="preserve">            &lt;div class="btn-share"&gt;</w:t>
        </w:r>
      </w:ins>
    </w:p>
    <w:p w:rsidR="00CB735F" w:rsidRDefault="00CB735F" w:rsidP="00CB735F">
      <w:pPr>
        <w:rPr>
          <w:ins w:id="1404" w:author="Priyanshu Solon" w:date="2025-04-12T10:27:00Z"/>
        </w:rPr>
      </w:pPr>
      <w:ins w:id="1405" w:author="Priyanshu Solon" w:date="2025-04-12T10:27:00Z">
        <w:r>
          <w:t xml:space="preserve">               &lt;span class="bi bi-share"&gt;&lt;/span&gt; Share</w:t>
        </w:r>
      </w:ins>
    </w:p>
    <w:p w:rsidR="00CB735F" w:rsidRDefault="00CB735F" w:rsidP="00CB735F">
      <w:pPr>
        <w:rPr>
          <w:ins w:id="1406" w:author="Priyanshu Solon" w:date="2025-04-12T10:27:00Z"/>
        </w:rPr>
      </w:pPr>
      <w:ins w:id="1407" w:author="Priyanshu Solon" w:date="2025-04-12T10:27:00Z">
        <w:r>
          <w:t xml:space="preserve">            &lt;/div&gt;</w:t>
        </w:r>
      </w:ins>
    </w:p>
    <w:p w:rsidR="00CB735F" w:rsidRDefault="00CB735F" w:rsidP="00CB735F">
      <w:pPr>
        <w:rPr>
          <w:ins w:id="1408" w:author="Priyanshu Solon" w:date="2025-04-12T10:27:00Z"/>
        </w:rPr>
      </w:pPr>
      <w:ins w:id="1409" w:author="Priyanshu Solon" w:date="2025-04-12T10:27:00Z">
        <w:r>
          <w:t xml:space="preserve">         &lt;/div&gt;</w:t>
        </w:r>
      </w:ins>
    </w:p>
    <w:p w:rsidR="00CB735F" w:rsidRDefault="00CB735F" w:rsidP="00CB735F">
      <w:pPr>
        <w:rPr>
          <w:ins w:id="1410" w:author="Priyanshu Solon" w:date="2025-04-12T10:27:00Z"/>
        </w:rPr>
      </w:pPr>
      <w:ins w:id="1411" w:author="Priyanshu Solon" w:date="2025-04-12T10:27:00Z">
        <w:r>
          <w:t xml:space="preserve">      &lt;/div&gt;</w:t>
        </w:r>
      </w:ins>
    </w:p>
    <w:p w:rsidR="00CB735F" w:rsidRDefault="00CB735F" w:rsidP="00CB735F">
      <w:pPr>
        <w:rPr>
          <w:ins w:id="1412" w:author="Priyanshu Solon" w:date="2025-04-12T10:27:00Z"/>
        </w:rPr>
      </w:pPr>
    </w:p>
    <w:p w:rsidR="00CB735F" w:rsidRDefault="00CB735F" w:rsidP="00CB735F">
      <w:pPr>
        <w:rPr>
          <w:ins w:id="1413" w:author="Priyanshu Solon" w:date="2025-04-12T10:27:00Z"/>
        </w:rPr>
      </w:pPr>
    </w:p>
    <w:p w:rsidR="00CB735F" w:rsidRDefault="00CB735F" w:rsidP="00CB735F">
      <w:pPr>
        <w:rPr>
          <w:ins w:id="1414" w:author="Priyanshu Solon" w:date="2025-04-12T10:27:00Z"/>
        </w:rPr>
      </w:pPr>
      <w:ins w:id="1415" w:author="Priyanshu Solon" w:date="2025-04-12T10:27:00Z">
        <w:r>
          <w:t xml:space="preserve">      &lt;div class="card"&gt;</w:t>
        </w:r>
      </w:ins>
    </w:p>
    <w:p w:rsidR="00CB735F" w:rsidRDefault="00CB735F" w:rsidP="00CB735F">
      <w:pPr>
        <w:rPr>
          <w:ins w:id="1416" w:author="Priyanshu Solon" w:date="2025-04-12T10:27:00Z"/>
        </w:rPr>
      </w:pPr>
      <w:ins w:id="1417" w:author="Priyanshu Solon" w:date="2025-04-12T10:27:00Z">
        <w:r>
          <w:t xml:space="preserve">        &lt;div class="card-header"&gt;</w:t>
        </w:r>
      </w:ins>
    </w:p>
    <w:p w:rsidR="00CB735F" w:rsidRDefault="00CB735F" w:rsidP="00CB735F">
      <w:pPr>
        <w:rPr>
          <w:ins w:id="1418" w:author="Priyanshu Solon" w:date="2025-04-12T10:27:00Z"/>
        </w:rPr>
      </w:pPr>
      <w:ins w:id="1419" w:author="Priyanshu Solon" w:date="2025-04-12T10:27:00Z">
        <w:r>
          <w:t xml:space="preserve">           &lt;img src="./images/python.png" class="card-img"&gt;</w:t>
        </w:r>
      </w:ins>
    </w:p>
    <w:p w:rsidR="00CB735F" w:rsidRDefault="00CB735F" w:rsidP="00CB735F">
      <w:pPr>
        <w:rPr>
          <w:ins w:id="1420" w:author="Priyanshu Solon" w:date="2025-04-12T10:27:00Z"/>
        </w:rPr>
      </w:pPr>
      <w:ins w:id="1421" w:author="Priyanshu Solon" w:date="2025-04-12T10:27:00Z">
        <w:r>
          <w:lastRenderedPageBreak/>
          <w:t xml:space="preserve">        &lt;/div&gt;</w:t>
        </w:r>
      </w:ins>
    </w:p>
    <w:p w:rsidR="00CB735F" w:rsidRDefault="00CB735F" w:rsidP="00CB735F">
      <w:pPr>
        <w:rPr>
          <w:ins w:id="1422" w:author="Priyanshu Solon" w:date="2025-04-12T10:27:00Z"/>
        </w:rPr>
      </w:pPr>
      <w:ins w:id="1423" w:author="Priyanshu Solon" w:date="2025-04-12T10:27:00Z">
        <w:r>
          <w:t xml:space="preserve">        &lt;div class="card-body"&gt;</w:t>
        </w:r>
      </w:ins>
    </w:p>
    <w:p w:rsidR="00CB735F" w:rsidRDefault="00CB735F" w:rsidP="00CB735F">
      <w:pPr>
        <w:rPr>
          <w:ins w:id="1424" w:author="Priyanshu Solon" w:date="2025-04-12T10:27:00Z"/>
        </w:rPr>
      </w:pPr>
      <w:ins w:id="1425" w:author="Priyanshu Solon" w:date="2025-04-12T10:27:00Z">
        <w:r>
          <w:t xml:space="preserve">           &lt;div&gt;</w:t>
        </w:r>
      </w:ins>
    </w:p>
    <w:p w:rsidR="00CB735F" w:rsidRDefault="00CB735F" w:rsidP="00CB735F">
      <w:pPr>
        <w:rPr>
          <w:ins w:id="1426" w:author="Priyanshu Solon" w:date="2025-04-12T10:27:00Z"/>
        </w:rPr>
      </w:pPr>
      <w:ins w:id="1427" w:author="Priyanshu Solon" w:date="2025-04-12T10:27:00Z">
        <w:r>
          <w:t xml:space="preserve">               &lt;div class="card-title"&gt;Python&lt;/div&gt;</w:t>
        </w:r>
      </w:ins>
    </w:p>
    <w:p w:rsidR="00CB735F" w:rsidRDefault="00CB735F" w:rsidP="00CB735F">
      <w:pPr>
        <w:rPr>
          <w:ins w:id="1428" w:author="Priyanshu Solon" w:date="2025-04-12T10:27:00Z"/>
        </w:rPr>
      </w:pPr>
      <w:ins w:id="1429" w:author="Priyanshu Solon" w:date="2025-04-12T10:27:00Z">
        <w:r>
          <w:t xml:space="preserve">               &lt;div class="rating"&gt;</w:t>
        </w:r>
      </w:ins>
    </w:p>
    <w:p w:rsidR="00CB735F" w:rsidRDefault="00CB735F" w:rsidP="00CB735F">
      <w:pPr>
        <w:rPr>
          <w:ins w:id="1430" w:author="Priyanshu Solon" w:date="2025-04-12T10:27:00Z"/>
        </w:rPr>
      </w:pPr>
      <w:ins w:id="1431" w:author="Priyanshu Solon" w:date="2025-04-12T10:27:00Z">
        <w:r>
          <w:t xml:space="preserve">                   &lt;span class="bi bi-star-fill"&gt;&lt;/span&gt;</w:t>
        </w:r>
      </w:ins>
    </w:p>
    <w:p w:rsidR="00CB735F" w:rsidRDefault="00CB735F" w:rsidP="00CB735F">
      <w:pPr>
        <w:rPr>
          <w:ins w:id="1432" w:author="Priyanshu Solon" w:date="2025-04-12T10:27:00Z"/>
        </w:rPr>
      </w:pPr>
      <w:ins w:id="1433" w:author="Priyanshu Solon" w:date="2025-04-12T10:27:00Z">
        <w:r>
          <w:t xml:space="preserve">                   &lt;span class="bi bi-star-fill"&gt;&lt;/span&gt;</w:t>
        </w:r>
      </w:ins>
    </w:p>
    <w:p w:rsidR="00CB735F" w:rsidRDefault="00CB735F" w:rsidP="00CB735F">
      <w:pPr>
        <w:rPr>
          <w:ins w:id="1434" w:author="Priyanshu Solon" w:date="2025-04-12T10:27:00Z"/>
        </w:rPr>
      </w:pPr>
      <w:ins w:id="1435" w:author="Priyanshu Solon" w:date="2025-04-12T10:27:00Z">
        <w:r>
          <w:t xml:space="preserve">                   &lt;span class="bi bi-star-fill"&gt;&lt;/span&gt;</w:t>
        </w:r>
      </w:ins>
    </w:p>
    <w:p w:rsidR="00CB735F" w:rsidRDefault="00CB735F" w:rsidP="00CB735F">
      <w:pPr>
        <w:rPr>
          <w:ins w:id="1436" w:author="Priyanshu Solon" w:date="2025-04-12T10:27:00Z"/>
        </w:rPr>
      </w:pPr>
      <w:ins w:id="1437" w:author="Priyanshu Solon" w:date="2025-04-12T10:27:00Z">
        <w:r>
          <w:t xml:space="preserve">                   &lt;span class="bi bi-star-fill"&gt;&lt;/span&gt;</w:t>
        </w:r>
      </w:ins>
    </w:p>
    <w:p w:rsidR="00CB735F" w:rsidRDefault="00CB735F" w:rsidP="00CB735F">
      <w:pPr>
        <w:rPr>
          <w:ins w:id="1438" w:author="Priyanshu Solon" w:date="2025-04-12T10:27:00Z"/>
        </w:rPr>
      </w:pPr>
      <w:ins w:id="1439" w:author="Priyanshu Solon" w:date="2025-04-12T10:27:00Z">
        <w:r>
          <w:t xml:space="preserve">                   &lt;span class="bi bi-star-fill"&gt;&lt;/span&gt;</w:t>
        </w:r>
      </w:ins>
    </w:p>
    <w:p w:rsidR="00CB735F" w:rsidRDefault="00CB735F" w:rsidP="00CB735F">
      <w:pPr>
        <w:rPr>
          <w:ins w:id="1440" w:author="Priyanshu Solon" w:date="2025-04-12T10:27:00Z"/>
        </w:rPr>
      </w:pPr>
      <w:ins w:id="1441" w:author="Priyanshu Solon" w:date="2025-04-12T10:27:00Z">
        <w:r>
          <w:t xml:space="preserve">               &lt;/div&gt;</w:t>
        </w:r>
      </w:ins>
    </w:p>
    <w:p w:rsidR="00CB735F" w:rsidRDefault="00CB735F" w:rsidP="00CB735F">
      <w:pPr>
        <w:rPr>
          <w:ins w:id="1442" w:author="Priyanshu Solon" w:date="2025-04-12T10:27:00Z"/>
        </w:rPr>
      </w:pPr>
      <w:ins w:id="1443" w:author="Priyanshu Solon" w:date="2025-04-12T10:27:00Z">
        <w:r>
          <w:t xml:space="preserve">           &lt;/div&gt;</w:t>
        </w:r>
      </w:ins>
    </w:p>
    <w:p w:rsidR="00CB735F" w:rsidRDefault="00CB735F" w:rsidP="00CB735F">
      <w:pPr>
        <w:rPr>
          <w:ins w:id="1444" w:author="Priyanshu Solon" w:date="2025-04-12T10:27:00Z"/>
        </w:rPr>
      </w:pPr>
      <w:ins w:id="1445" w:author="Priyanshu Solon" w:date="2025-04-12T10:27:00Z">
        <w:r>
          <w:t xml:space="preserve">           &lt;div&gt;</w:t>
        </w:r>
      </w:ins>
    </w:p>
    <w:p w:rsidR="00CB735F" w:rsidRDefault="00CB735F" w:rsidP="00CB735F">
      <w:pPr>
        <w:rPr>
          <w:ins w:id="1446" w:author="Priyanshu Solon" w:date="2025-04-12T10:27:00Z"/>
        </w:rPr>
      </w:pPr>
      <w:ins w:id="1447" w:author="Priyanshu Solon" w:date="2025-04-12T10:27:00Z">
        <w:r>
          <w:t xml:space="preserve">               &lt;ul&gt;</w:t>
        </w:r>
      </w:ins>
    </w:p>
    <w:p w:rsidR="00CB735F" w:rsidRDefault="00CB735F" w:rsidP="00CB735F">
      <w:pPr>
        <w:rPr>
          <w:ins w:id="1448" w:author="Priyanshu Solon" w:date="2025-04-12T10:27:00Z"/>
        </w:rPr>
      </w:pPr>
      <w:ins w:id="1449" w:author="Priyanshu Solon" w:date="2025-04-12T10:27:00Z">
        <w:r>
          <w:t xml:space="preserve">                   &lt;li class="bi bi-calendar-date"&gt; &lt;span&gt;Start Date&lt;/span&gt; &lt;span&gt;:&lt;/span&gt; &lt;span&gt;10 Apr 2025&lt;/span&gt; &lt;/li&gt;</w:t>
        </w:r>
      </w:ins>
    </w:p>
    <w:p w:rsidR="00CB735F" w:rsidRDefault="00CB735F" w:rsidP="00CB735F">
      <w:pPr>
        <w:rPr>
          <w:ins w:id="1450" w:author="Priyanshu Solon" w:date="2025-04-12T10:27:00Z"/>
        </w:rPr>
      </w:pPr>
      <w:ins w:id="1451" w:author="Priyanshu Solon" w:date="2025-04-12T10:27:00Z">
        <w:r>
          <w:t xml:space="preserve">                   &lt;li class="bi bi-person"&gt; &lt;span&gt;By&lt;/span&gt; &lt;span&gt;:&lt;/span&gt; &lt;span&gt;Mr.Someone&lt;/span&gt; &lt;/li&gt;</w:t>
        </w:r>
      </w:ins>
    </w:p>
    <w:p w:rsidR="00CB735F" w:rsidRDefault="00CB735F" w:rsidP="00CB735F">
      <w:pPr>
        <w:rPr>
          <w:ins w:id="1452" w:author="Priyanshu Solon" w:date="2025-04-12T10:27:00Z"/>
        </w:rPr>
      </w:pPr>
      <w:ins w:id="1453" w:author="Priyanshu Solon" w:date="2025-04-12T10:27:00Z">
        <w:r>
          <w:t xml:space="preserve">                   &lt;li class="bi bi-clock"&gt; &lt;span&gt;Duration&lt;/span&gt; &lt;span&gt;:&lt;/span&gt; &lt;span&gt; 60 Days &lt;/span&gt; &lt;/li&gt;</w:t>
        </w:r>
      </w:ins>
    </w:p>
    <w:p w:rsidR="00CB735F" w:rsidRDefault="00CB735F" w:rsidP="00CB735F">
      <w:pPr>
        <w:rPr>
          <w:ins w:id="1454" w:author="Priyanshu Solon" w:date="2025-04-12T10:27:00Z"/>
        </w:rPr>
      </w:pPr>
      <w:ins w:id="1455" w:author="Priyanshu Solon" w:date="2025-04-12T10:27:00Z">
        <w:r>
          <w:t xml:space="preserve">               &lt;/ul&gt;</w:t>
        </w:r>
      </w:ins>
    </w:p>
    <w:p w:rsidR="00CB735F" w:rsidRDefault="00CB735F" w:rsidP="00CB735F">
      <w:pPr>
        <w:rPr>
          <w:ins w:id="1456" w:author="Priyanshu Solon" w:date="2025-04-12T10:27:00Z"/>
        </w:rPr>
      </w:pPr>
      <w:ins w:id="1457" w:author="Priyanshu Solon" w:date="2025-04-12T10:27:00Z">
        <w:r>
          <w:t xml:space="preserve">           &lt;/div&gt;</w:t>
        </w:r>
      </w:ins>
    </w:p>
    <w:p w:rsidR="00CB735F" w:rsidRDefault="00CB735F" w:rsidP="00CB735F">
      <w:pPr>
        <w:rPr>
          <w:ins w:id="1458" w:author="Priyanshu Solon" w:date="2025-04-12T10:27:00Z"/>
        </w:rPr>
      </w:pPr>
      <w:ins w:id="1459" w:author="Priyanshu Solon" w:date="2025-04-12T10:27:00Z">
        <w:r>
          <w:t xml:space="preserve">        &lt;/div&gt;</w:t>
        </w:r>
      </w:ins>
    </w:p>
    <w:p w:rsidR="00CB735F" w:rsidRDefault="00CB735F" w:rsidP="00CB735F">
      <w:pPr>
        <w:rPr>
          <w:ins w:id="1460" w:author="Priyanshu Solon" w:date="2025-04-12T10:27:00Z"/>
        </w:rPr>
      </w:pPr>
      <w:ins w:id="1461" w:author="Priyanshu Solon" w:date="2025-04-12T10:27:00Z">
        <w:r>
          <w:t xml:space="preserve">        &lt;div class="card-footer"&gt;</w:t>
        </w:r>
      </w:ins>
    </w:p>
    <w:p w:rsidR="00CB735F" w:rsidRDefault="00CB735F" w:rsidP="00CB735F">
      <w:pPr>
        <w:rPr>
          <w:ins w:id="1462" w:author="Priyanshu Solon" w:date="2025-04-12T10:27:00Z"/>
        </w:rPr>
      </w:pPr>
      <w:ins w:id="1463" w:author="Priyanshu Solon" w:date="2025-04-12T10:27:00Z">
        <w:r>
          <w:t xml:space="preserve">           &lt;div class="btn-enroll"&gt;</w:t>
        </w:r>
      </w:ins>
    </w:p>
    <w:p w:rsidR="00CB735F" w:rsidRDefault="00CB735F" w:rsidP="00CB735F">
      <w:pPr>
        <w:rPr>
          <w:ins w:id="1464" w:author="Priyanshu Solon" w:date="2025-04-12T10:27:00Z"/>
        </w:rPr>
      </w:pPr>
      <w:ins w:id="1465" w:author="Priyanshu Solon" w:date="2025-04-12T10:27:00Z">
        <w:r>
          <w:t xml:space="preserve">               Enroll</w:t>
        </w:r>
      </w:ins>
    </w:p>
    <w:p w:rsidR="00CB735F" w:rsidRDefault="00CB735F" w:rsidP="00CB735F">
      <w:pPr>
        <w:rPr>
          <w:ins w:id="1466" w:author="Priyanshu Solon" w:date="2025-04-12T10:27:00Z"/>
        </w:rPr>
      </w:pPr>
      <w:ins w:id="1467" w:author="Priyanshu Solon" w:date="2025-04-12T10:27:00Z">
        <w:r>
          <w:t xml:space="preserve">           &lt;/div&gt;</w:t>
        </w:r>
      </w:ins>
    </w:p>
    <w:p w:rsidR="00CB735F" w:rsidRDefault="00CB735F" w:rsidP="00CB735F">
      <w:pPr>
        <w:rPr>
          <w:ins w:id="1468" w:author="Priyanshu Solon" w:date="2025-04-12T10:27:00Z"/>
        </w:rPr>
      </w:pPr>
      <w:ins w:id="1469" w:author="Priyanshu Solon" w:date="2025-04-12T10:27:00Z">
        <w:r>
          <w:t xml:space="preserve">           &lt;div class="btn-share"&gt;</w:t>
        </w:r>
      </w:ins>
    </w:p>
    <w:p w:rsidR="00CB735F" w:rsidRDefault="00CB735F" w:rsidP="00CB735F">
      <w:pPr>
        <w:rPr>
          <w:ins w:id="1470" w:author="Priyanshu Solon" w:date="2025-04-12T10:27:00Z"/>
        </w:rPr>
      </w:pPr>
      <w:ins w:id="1471" w:author="Priyanshu Solon" w:date="2025-04-12T10:27:00Z">
        <w:r>
          <w:t xml:space="preserve">              &lt;span class="bi bi-share"&gt;&lt;/span&gt; Share</w:t>
        </w:r>
      </w:ins>
    </w:p>
    <w:p w:rsidR="00CB735F" w:rsidRDefault="00CB735F" w:rsidP="00CB735F">
      <w:pPr>
        <w:rPr>
          <w:ins w:id="1472" w:author="Priyanshu Solon" w:date="2025-04-12T10:27:00Z"/>
        </w:rPr>
      </w:pPr>
      <w:ins w:id="1473" w:author="Priyanshu Solon" w:date="2025-04-12T10:27:00Z">
        <w:r>
          <w:t xml:space="preserve">           &lt;/div&gt;</w:t>
        </w:r>
      </w:ins>
    </w:p>
    <w:p w:rsidR="00CB735F" w:rsidRDefault="00CB735F" w:rsidP="00CB735F">
      <w:pPr>
        <w:rPr>
          <w:ins w:id="1474" w:author="Priyanshu Solon" w:date="2025-04-12T10:27:00Z"/>
        </w:rPr>
      </w:pPr>
      <w:ins w:id="1475" w:author="Priyanshu Solon" w:date="2025-04-12T10:27:00Z">
        <w:r>
          <w:t xml:space="preserve">        &lt;/div&gt;</w:t>
        </w:r>
      </w:ins>
    </w:p>
    <w:p w:rsidR="00CB735F" w:rsidRDefault="00CB735F" w:rsidP="00CB735F">
      <w:pPr>
        <w:rPr>
          <w:ins w:id="1476" w:author="Priyanshu Solon" w:date="2025-04-12T10:27:00Z"/>
        </w:rPr>
      </w:pPr>
      <w:ins w:id="1477" w:author="Priyanshu Solon" w:date="2025-04-12T10:27:00Z">
        <w:r>
          <w:lastRenderedPageBreak/>
          <w:t xml:space="preserve">     &lt;/div&gt;</w:t>
        </w:r>
      </w:ins>
    </w:p>
    <w:p w:rsidR="00CB735F" w:rsidRDefault="00CB735F" w:rsidP="00CB735F">
      <w:pPr>
        <w:rPr>
          <w:ins w:id="1478" w:author="Priyanshu Solon" w:date="2025-04-12T10:27:00Z"/>
        </w:rPr>
      </w:pPr>
    </w:p>
    <w:p w:rsidR="00CB735F" w:rsidRDefault="00CB735F" w:rsidP="00CB735F">
      <w:pPr>
        <w:rPr>
          <w:ins w:id="1479" w:author="Priyanshu Solon" w:date="2025-04-12T10:27:00Z"/>
        </w:rPr>
      </w:pPr>
      <w:ins w:id="1480" w:author="Priyanshu Solon" w:date="2025-04-12T10:27:00Z">
        <w:r>
          <w:t xml:space="preserve">     &lt;div class="card"&gt;</w:t>
        </w:r>
      </w:ins>
    </w:p>
    <w:p w:rsidR="00CB735F" w:rsidRDefault="00CB735F" w:rsidP="00CB735F">
      <w:pPr>
        <w:rPr>
          <w:ins w:id="1481" w:author="Priyanshu Solon" w:date="2025-04-12T10:27:00Z"/>
        </w:rPr>
      </w:pPr>
      <w:ins w:id="1482" w:author="Priyanshu Solon" w:date="2025-04-12T10:27:00Z">
        <w:r>
          <w:t xml:space="preserve">        &lt;div class="card-header"&gt;</w:t>
        </w:r>
      </w:ins>
    </w:p>
    <w:p w:rsidR="00CB735F" w:rsidRDefault="00CB735F" w:rsidP="00CB735F">
      <w:pPr>
        <w:rPr>
          <w:ins w:id="1483" w:author="Priyanshu Solon" w:date="2025-04-12T10:27:00Z"/>
        </w:rPr>
      </w:pPr>
      <w:ins w:id="1484" w:author="Priyanshu Solon" w:date="2025-04-12T10:27:00Z">
        <w:r>
          <w:t xml:space="preserve">           &lt;img src="./images/react.png" class="card-img"&gt;</w:t>
        </w:r>
      </w:ins>
    </w:p>
    <w:p w:rsidR="00CB735F" w:rsidRDefault="00CB735F" w:rsidP="00CB735F">
      <w:pPr>
        <w:rPr>
          <w:ins w:id="1485" w:author="Priyanshu Solon" w:date="2025-04-12T10:27:00Z"/>
        </w:rPr>
      </w:pPr>
      <w:ins w:id="1486" w:author="Priyanshu Solon" w:date="2025-04-12T10:27:00Z">
        <w:r>
          <w:t xml:space="preserve">        &lt;/div&gt;</w:t>
        </w:r>
      </w:ins>
    </w:p>
    <w:p w:rsidR="00CB735F" w:rsidRDefault="00CB735F" w:rsidP="00CB735F">
      <w:pPr>
        <w:rPr>
          <w:ins w:id="1487" w:author="Priyanshu Solon" w:date="2025-04-12T10:27:00Z"/>
        </w:rPr>
      </w:pPr>
      <w:ins w:id="1488" w:author="Priyanshu Solon" w:date="2025-04-12T10:27:00Z">
        <w:r>
          <w:t xml:space="preserve">        &lt;div class="card-body"&gt;</w:t>
        </w:r>
      </w:ins>
    </w:p>
    <w:p w:rsidR="00CB735F" w:rsidRDefault="00CB735F" w:rsidP="00CB735F">
      <w:pPr>
        <w:rPr>
          <w:ins w:id="1489" w:author="Priyanshu Solon" w:date="2025-04-12T10:27:00Z"/>
        </w:rPr>
      </w:pPr>
      <w:ins w:id="1490" w:author="Priyanshu Solon" w:date="2025-04-12T10:27:00Z">
        <w:r>
          <w:t xml:space="preserve">           &lt;div&gt;</w:t>
        </w:r>
      </w:ins>
    </w:p>
    <w:p w:rsidR="00CB735F" w:rsidRDefault="00CB735F" w:rsidP="00CB735F">
      <w:pPr>
        <w:rPr>
          <w:ins w:id="1491" w:author="Priyanshu Solon" w:date="2025-04-12T10:27:00Z"/>
        </w:rPr>
      </w:pPr>
      <w:ins w:id="1492" w:author="Priyanshu Solon" w:date="2025-04-12T10:27:00Z">
        <w:r>
          <w:t xml:space="preserve">               &lt;div class="card-title"&gt;React JS&lt;/div&gt;</w:t>
        </w:r>
      </w:ins>
    </w:p>
    <w:p w:rsidR="00CB735F" w:rsidRDefault="00CB735F" w:rsidP="00CB735F">
      <w:pPr>
        <w:rPr>
          <w:ins w:id="1493" w:author="Priyanshu Solon" w:date="2025-04-12T10:27:00Z"/>
        </w:rPr>
      </w:pPr>
      <w:ins w:id="1494" w:author="Priyanshu Solon" w:date="2025-04-12T10:27:00Z">
        <w:r>
          <w:t xml:space="preserve">               &lt;div class="rating"&gt;</w:t>
        </w:r>
      </w:ins>
    </w:p>
    <w:p w:rsidR="00CB735F" w:rsidRDefault="00CB735F" w:rsidP="00CB735F">
      <w:pPr>
        <w:rPr>
          <w:ins w:id="1495" w:author="Priyanshu Solon" w:date="2025-04-12T10:27:00Z"/>
        </w:rPr>
      </w:pPr>
      <w:ins w:id="1496" w:author="Priyanshu Solon" w:date="2025-04-12T10:27:00Z">
        <w:r>
          <w:t xml:space="preserve">                   &lt;span class="bi bi-star-fill"&gt;&lt;/span&gt;</w:t>
        </w:r>
      </w:ins>
    </w:p>
    <w:p w:rsidR="00CB735F" w:rsidRDefault="00CB735F" w:rsidP="00CB735F">
      <w:pPr>
        <w:rPr>
          <w:ins w:id="1497" w:author="Priyanshu Solon" w:date="2025-04-12T10:27:00Z"/>
        </w:rPr>
      </w:pPr>
      <w:ins w:id="1498" w:author="Priyanshu Solon" w:date="2025-04-12T10:27:00Z">
        <w:r>
          <w:t xml:space="preserve">                   &lt;span class="bi bi-star-fill"&gt;&lt;/span&gt;</w:t>
        </w:r>
      </w:ins>
    </w:p>
    <w:p w:rsidR="00CB735F" w:rsidRDefault="00CB735F" w:rsidP="00CB735F">
      <w:pPr>
        <w:rPr>
          <w:ins w:id="1499" w:author="Priyanshu Solon" w:date="2025-04-12T10:27:00Z"/>
        </w:rPr>
      </w:pPr>
      <w:ins w:id="1500" w:author="Priyanshu Solon" w:date="2025-04-12T10:27:00Z">
        <w:r>
          <w:t xml:space="preserve">                   &lt;span class="bi bi-star-fill"&gt;&lt;/span&gt;</w:t>
        </w:r>
      </w:ins>
    </w:p>
    <w:p w:rsidR="00CB735F" w:rsidRDefault="00CB735F" w:rsidP="00CB735F">
      <w:pPr>
        <w:rPr>
          <w:ins w:id="1501" w:author="Priyanshu Solon" w:date="2025-04-12T10:27:00Z"/>
        </w:rPr>
      </w:pPr>
      <w:ins w:id="1502" w:author="Priyanshu Solon" w:date="2025-04-12T10:27:00Z">
        <w:r>
          <w:t xml:space="preserve">                   &lt;span class="bi bi-star-fill"&gt;&lt;/span&gt;</w:t>
        </w:r>
      </w:ins>
    </w:p>
    <w:p w:rsidR="00CB735F" w:rsidRDefault="00CB735F" w:rsidP="00CB735F">
      <w:pPr>
        <w:rPr>
          <w:ins w:id="1503" w:author="Priyanshu Solon" w:date="2025-04-12T10:27:00Z"/>
        </w:rPr>
      </w:pPr>
      <w:ins w:id="1504" w:author="Priyanshu Solon" w:date="2025-04-12T10:27:00Z">
        <w:r>
          <w:t xml:space="preserve">                   &lt;span class="bi bi-star-fill"&gt;&lt;/span&gt;</w:t>
        </w:r>
      </w:ins>
    </w:p>
    <w:p w:rsidR="00CB735F" w:rsidRDefault="00CB735F" w:rsidP="00CB735F">
      <w:pPr>
        <w:rPr>
          <w:ins w:id="1505" w:author="Priyanshu Solon" w:date="2025-04-12T10:27:00Z"/>
        </w:rPr>
      </w:pPr>
      <w:ins w:id="1506" w:author="Priyanshu Solon" w:date="2025-04-12T10:27:00Z">
        <w:r>
          <w:t xml:space="preserve">               &lt;/div&gt;</w:t>
        </w:r>
      </w:ins>
    </w:p>
    <w:p w:rsidR="00CB735F" w:rsidRDefault="00CB735F" w:rsidP="00CB735F">
      <w:pPr>
        <w:rPr>
          <w:ins w:id="1507" w:author="Priyanshu Solon" w:date="2025-04-12T10:27:00Z"/>
        </w:rPr>
      </w:pPr>
      <w:ins w:id="1508" w:author="Priyanshu Solon" w:date="2025-04-12T10:27:00Z">
        <w:r>
          <w:t xml:space="preserve">           &lt;/div&gt;</w:t>
        </w:r>
      </w:ins>
    </w:p>
    <w:p w:rsidR="00CB735F" w:rsidRDefault="00CB735F" w:rsidP="00CB735F">
      <w:pPr>
        <w:rPr>
          <w:ins w:id="1509" w:author="Priyanshu Solon" w:date="2025-04-12T10:27:00Z"/>
        </w:rPr>
      </w:pPr>
      <w:ins w:id="1510" w:author="Priyanshu Solon" w:date="2025-04-12T10:27:00Z">
        <w:r>
          <w:t xml:space="preserve">           &lt;div&gt;</w:t>
        </w:r>
      </w:ins>
    </w:p>
    <w:p w:rsidR="00CB735F" w:rsidRDefault="00CB735F" w:rsidP="00CB735F">
      <w:pPr>
        <w:rPr>
          <w:ins w:id="1511" w:author="Priyanshu Solon" w:date="2025-04-12T10:27:00Z"/>
        </w:rPr>
      </w:pPr>
      <w:ins w:id="1512" w:author="Priyanshu Solon" w:date="2025-04-12T10:27:00Z">
        <w:r>
          <w:t xml:space="preserve">               &lt;ul&gt;</w:t>
        </w:r>
      </w:ins>
    </w:p>
    <w:p w:rsidR="00CB735F" w:rsidRDefault="00CB735F" w:rsidP="00CB735F">
      <w:pPr>
        <w:rPr>
          <w:ins w:id="1513" w:author="Priyanshu Solon" w:date="2025-04-12T10:27:00Z"/>
        </w:rPr>
      </w:pPr>
      <w:ins w:id="1514" w:author="Priyanshu Solon" w:date="2025-04-12T10:27:00Z">
        <w:r>
          <w:t xml:space="preserve">                   &lt;li class="bi bi-calendar-date"&gt; &lt;span&gt;Start Date&lt;/span&gt; &lt;span&gt;:&lt;/span&gt; &lt;span&gt;10 Apr 2025&lt;/span&gt; &lt;/li&gt;</w:t>
        </w:r>
      </w:ins>
    </w:p>
    <w:p w:rsidR="00CB735F" w:rsidRDefault="00CB735F" w:rsidP="00CB735F">
      <w:pPr>
        <w:rPr>
          <w:ins w:id="1515" w:author="Priyanshu Solon" w:date="2025-04-12T10:27:00Z"/>
        </w:rPr>
      </w:pPr>
      <w:ins w:id="1516" w:author="Priyanshu Solon" w:date="2025-04-12T10:27:00Z">
        <w:r>
          <w:t xml:space="preserve">                   &lt;li class="bi bi-person"&gt; &lt;span&gt;By&lt;/span&gt; &lt;span&gt;:&lt;/span&gt; &lt;span&gt;Mr.Someone&lt;/span&gt; &lt;/li&gt;</w:t>
        </w:r>
      </w:ins>
    </w:p>
    <w:p w:rsidR="00CB735F" w:rsidRDefault="00CB735F" w:rsidP="00CB735F">
      <w:pPr>
        <w:rPr>
          <w:ins w:id="1517" w:author="Priyanshu Solon" w:date="2025-04-12T10:27:00Z"/>
        </w:rPr>
      </w:pPr>
      <w:ins w:id="1518" w:author="Priyanshu Solon" w:date="2025-04-12T10:27:00Z">
        <w:r>
          <w:t xml:space="preserve">                   &lt;li class="bi bi-clock"&gt; &lt;span&gt;Duration&lt;/span&gt; &lt;span&gt;:&lt;/span&gt; &lt;span&gt; 60 Days &lt;/span&gt; &lt;/li&gt;</w:t>
        </w:r>
      </w:ins>
    </w:p>
    <w:p w:rsidR="00CB735F" w:rsidRDefault="00CB735F" w:rsidP="00CB735F">
      <w:pPr>
        <w:rPr>
          <w:ins w:id="1519" w:author="Priyanshu Solon" w:date="2025-04-12T10:27:00Z"/>
        </w:rPr>
      </w:pPr>
      <w:ins w:id="1520" w:author="Priyanshu Solon" w:date="2025-04-12T10:27:00Z">
        <w:r>
          <w:t xml:space="preserve">               &lt;/ul&gt;</w:t>
        </w:r>
      </w:ins>
    </w:p>
    <w:p w:rsidR="00CB735F" w:rsidRDefault="00CB735F" w:rsidP="00CB735F">
      <w:pPr>
        <w:rPr>
          <w:ins w:id="1521" w:author="Priyanshu Solon" w:date="2025-04-12T10:27:00Z"/>
        </w:rPr>
      </w:pPr>
      <w:ins w:id="1522" w:author="Priyanshu Solon" w:date="2025-04-12T10:27:00Z">
        <w:r>
          <w:t xml:space="preserve">           &lt;/div&gt;</w:t>
        </w:r>
      </w:ins>
    </w:p>
    <w:p w:rsidR="00CB735F" w:rsidRDefault="00CB735F" w:rsidP="00CB735F">
      <w:pPr>
        <w:rPr>
          <w:ins w:id="1523" w:author="Priyanshu Solon" w:date="2025-04-12T10:27:00Z"/>
        </w:rPr>
      </w:pPr>
      <w:ins w:id="1524" w:author="Priyanshu Solon" w:date="2025-04-12T10:27:00Z">
        <w:r>
          <w:t xml:space="preserve">        &lt;/div&gt;</w:t>
        </w:r>
      </w:ins>
    </w:p>
    <w:p w:rsidR="00CB735F" w:rsidRDefault="00CB735F" w:rsidP="00CB735F">
      <w:pPr>
        <w:rPr>
          <w:ins w:id="1525" w:author="Priyanshu Solon" w:date="2025-04-12T10:27:00Z"/>
        </w:rPr>
      </w:pPr>
      <w:ins w:id="1526" w:author="Priyanshu Solon" w:date="2025-04-12T10:27:00Z">
        <w:r>
          <w:t xml:space="preserve">        &lt;div class="card-footer"&gt;</w:t>
        </w:r>
      </w:ins>
    </w:p>
    <w:p w:rsidR="00CB735F" w:rsidRDefault="00CB735F" w:rsidP="00CB735F">
      <w:pPr>
        <w:rPr>
          <w:ins w:id="1527" w:author="Priyanshu Solon" w:date="2025-04-12T10:27:00Z"/>
        </w:rPr>
      </w:pPr>
      <w:ins w:id="1528" w:author="Priyanshu Solon" w:date="2025-04-12T10:27:00Z">
        <w:r>
          <w:t xml:space="preserve">           &lt;div class="btn-enroll"&gt;</w:t>
        </w:r>
      </w:ins>
    </w:p>
    <w:p w:rsidR="00CB735F" w:rsidRDefault="00CB735F" w:rsidP="00CB735F">
      <w:pPr>
        <w:rPr>
          <w:ins w:id="1529" w:author="Priyanshu Solon" w:date="2025-04-12T10:27:00Z"/>
        </w:rPr>
      </w:pPr>
      <w:ins w:id="1530" w:author="Priyanshu Solon" w:date="2025-04-12T10:27:00Z">
        <w:r>
          <w:t xml:space="preserve">               Enroll</w:t>
        </w:r>
      </w:ins>
    </w:p>
    <w:p w:rsidR="00CB735F" w:rsidRDefault="00CB735F" w:rsidP="00CB735F">
      <w:pPr>
        <w:rPr>
          <w:ins w:id="1531" w:author="Priyanshu Solon" w:date="2025-04-12T10:27:00Z"/>
        </w:rPr>
      </w:pPr>
      <w:ins w:id="1532" w:author="Priyanshu Solon" w:date="2025-04-12T10:27:00Z">
        <w:r>
          <w:lastRenderedPageBreak/>
          <w:t xml:space="preserve">           &lt;/div&gt;</w:t>
        </w:r>
      </w:ins>
    </w:p>
    <w:p w:rsidR="00CB735F" w:rsidRDefault="00CB735F" w:rsidP="00CB735F">
      <w:pPr>
        <w:rPr>
          <w:ins w:id="1533" w:author="Priyanshu Solon" w:date="2025-04-12T10:27:00Z"/>
        </w:rPr>
      </w:pPr>
      <w:ins w:id="1534" w:author="Priyanshu Solon" w:date="2025-04-12T10:27:00Z">
        <w:r>
          <w:t xml:space="preserve">           &lt;div class="btn-share"&gt;</w:t>
        </w:r>
      </w:ins>
    </w:p>
    <w:p w:rsidR="00CB735F" w:rsidRDefault="00CB735F" w:rsidP="00CB735F">
      <w:pPr>
        <w:rPr>
          <w:ins w:id="1535" w:author="Priyanshu Solon" w:date="2025-04-12T10:27:00Z"/>
        </w:rPr>
      </w:pPr>
      <w:ins w:id="1536" w:author="Priyanshu Solon" w:date="2025-04-12T10:27:00Z">
        <w:r>
          <w:t xml:space="preserve">              &lt;span class="bi bi-share"&gt;&lt;/span&gt; Share</w:t>
        </w:r>
      </w:ins>
    </w:p>
    <w:p w:rsidR="00CB735F" w:rsidRDefault="00CB735F" w:rsidP="00CB735F">
      <w:pPr>
        <w:rPr>
          <w:ins w:id="1537" w:author="Priyanshu Solon" w:date="2025-04-12T10:27:00Z"/>
        </w:rPr>
      </w:pPr>
      <w:ins w:id="1538" w:author="Priyanshu Solon" w:date="2025-04-12T10:27:00Z">
        <w:r>
          <w:t xml:space="preserve">           &lt;/div&gt;</w:t>
        </w:r>
      </w:ins>
    </w:p>
    <w:p w:rsidR="00CB735F" w:rsidRDefault="00CB735F" w:rsidP="00CB735F">
      <w:pPr>
        <w:rPr>
          <w:ins w:id="1539" w:author="Priyanshu Solon" w:date="2025-04-12T10:27:00Z"/>
        </w:rPr>
      </w:pPr>
      <w:ins w:id="1540" w:author="Priyanshu Solon" w:date="2025-04-12T10:27:00Z">
        <w:r>
          <w:t xml:space="preserve">        &lt;/div&gt;</w:t>
        </w:r>
      </w:ins>
    </w:p>
    <w:p w:rsidR="00CB735F" w:rsidRDefault="00CB735F" w:rsidP="00CB735F">
      <w:pPr>
        <w:rPr>
          <w:ins w:id="1541" w:author="Priyanshu Solon" w:date="2025-04-12T10:27:00Z"/>
        </w:rPr>
      </w:pPr>
      <w:ins w:id="1542" w:author="Priyanshu Solon" w:date="2025-04-12T10:27:00Z">
        <w:r>
          <w:t xml:space="preserve">     &lt;/div&gt;</w:t>
        </w:r>
      </w:ins>
    </w:p>
    <w:p w:rsidR="00CB735F" w:rsidRDefault="00CB735F" w:rsidP="00CB735F">
      <w:pPr>
        <w:rPr>
          <w:ins w:id="1543" w:author="Priyanshu Solon" w:date="2025-04-12T10:27:00Z"/>
        </w:rPr>
      </w:pPr>
    </w:p>
    <w:p w:rsidR="00CB735F" w:rsidRDefault="00CB735F" w:rsidP="00CB735F">
      <w:pPr>
        <w:rPr>
          <w:ins w:id="1544" w:author="Priyanshu Solon" w:date="2025-04-12T10:27:00Z"/>
        </w:rPr>
      </w:pPr>
      <w:ins w:id="1545" w:author="Priyanshu Solon" w:date="2025-04-12T10:27:00Z">
        <w:r>
          <w:t xml:space="preserve">     &lt;div class="card"&gt;</w:t>
        </w:r>
      </w:ins>
    </w:p>
    <w:p w:rsidR="00CB735F" w:rsidRDefault="00CB735F" w:rsidP="00CB735F">
      <w:pPr>
        <w:rPr>
          <w:ins w:id="1546" w:author="Priyanshu Solon" w:date="2025-04-12T10:27:00Z"/>
        </w:rPr>
      </w:pPr>
      <w:ins w:id="1547" w:author="Priyanshu Solon" w:date="2025-04-12T10:27:00Z">
        <w:r>
          <w:t xml:space="preserve">        &lt;div class="card-header"&gt;</w:t>
        </w:r>
      </w:ins>
    </w:p>
    <w:p w:rsidR="00CB735F" w:rsidRDefault="00CB735F" w:rsidP="00CB735F">
      <w:pPr>
        <w:rPr>
          <w:ins w:id="1548" w:author="Priyanshu Solon" w:date="2025-04-12T10:27:00Z"/>
        </w:rPr>
      </w:pPr>
      <w:ins w:id="1549" w:author="Priyanshu Solon" w:date="2025-04-12T10:27:00Z">
        <w:r>
          <w:t xml:space="preserve">           &lt;img src="./images/data sci.png" class="card-img"&gt;</w:t>
        </w:r>
      </w:ins>
    </w:p>
    <w:p w:rsidR="00CB735F" w:rsidRDefault="00CB735F" w:rsidP="00CB735F">
      <w:pPr>
        <w:rPr>
          <w:ins w:id="1550" w:author="Priyanshu Solon" w:date="2025-04-12T10:27:00Z"/>
        </w:rPr>
      </w:pPr>
      <w:ins w:id="1551" w:author="Priyanshu Solon" w:date="2025-04-12T10:27:00Z">
        <w:r>
          <w:t xml:space="preserve">        &lt;/div&gt;</w:t>
        </w:r>
      </w:ins>
    </w:p>
    <w:p w:rsidR="00CB735F" w:rsidRDefault="00CB735F" w:rsidP="00CB735F">
      <w:pPr>
        <w:rPr>
          <w:ins w:id="1552" w:author="Priyanshu Solon" w:date="2025-04-12T10:27:00Z"/>
        </w:rPr>
      </w:pPr>
      <w:ins w:id="1553" w:author="Priyanshu Solon" w:date="2025-04-12T10:27:00Z">
        <w:r>
          <w:t xml:space="preserve">        &lt;div class="card-body"&gt;</w:t>
        </w:r>
      </w:ins>
    </w:p>
    <w:p w:rsidR="00CB735F" w:rsidRDefault="00CB735F" w:rsidP="00CB735F">
      <w:pPr>
        <w:rPr>
          <w:ins w:id="1554" w:author="Priyanshu Solon" w:date="2025-04-12T10:27:00Z"/>
        </w:rPr>
      </w:pPr>
      <w:ins w:id="1555" w:author="Priyanshu Solon" w:date="2025-04-12T10:27:00Z">
        <w:r>
          <w:t xml:space="preserve">           &lt;div&gt;</w:t>
        </w:r>
      </w:ins>
    </w:p>
    <w:p w:rsidR="00CB735F" w:rsidRDefault="00CB735F" w:rsidP="00CB735F">
      <w:pPr>
        <w:rPr>
          <w:ins w:id="1556" w:author="Priyanshu Solon" w:date="2025-04-12T10:27:00Z"/>
        </w:rPr>
      </w:pPr>
      <w:ins w:id="1557" w:author="Priyanshu Solon" w:date="2025-04-12T10:27:00Z">
        <w:r>
          <w:t xml:space="preserve">               &lt;div class="card-title"&gt;Data Science&lt;/div&gt;</w:t>
        </w:r>
      </w:ins>
    </w:p>
    <w:p w:rsidR="00CB735F" w:rsidRDefault="00CB735F" w:rsidP="00CB735F">
      <w:pPr>
        <w:rPr>
          <w:ins w:id="1558" w:author="Priyanshu Solon" w:date="2025-04-12T10:27:00Z"/>
        </w:rPr>
      </w:pPr>
      <w:ins w:id="1559" w:author="Priyanshu Solon" w:date="2025-04-12T10:27:00Z">
        <w:r>
          <w:t xml:space="preserve">               &lt;div class="rating"&gt;</w:t>
        </w:r>
      </w:ins>
    </w:p>
    <w:p w:rsidR="00CB735F" w:rsidRDefault="00CB735F" w:rsidP="00CB735F">
      <w:pPr>
        <w:rPr>
          <w:ins w:id="1560" w:author="Priyanshu Solon" w:date="2025-04-12T10:27:00Z"/>
        </w:rPr>
      </w:pPr>
      <w:ins w:id="1561" w:author="Priyanshu Solon" w:date="2025-04-12T10:27:00Z">
        <w:r>
          <w:t xml:space="preserve">                   &lt;span class="bi bi-star-fill"&gt;&lt;/span&gt;</w:t>
        </w:r>
      </w:ins>
    </w:p>
    <w:p w:rsidR="00CB735F" w:rsidRDefault="00CB735F" w:rsidP="00CB735F">
      <w:pPr>
        <w:rPr>
          <w:ins w:id="1562" w:author="Priyanshu Solon" w:date="2025-04-12T10:27:00Z"/>
        </w:rPr>
      </w:pPr>
      <w:ins w:id="1563" w:author="Priyanshu Solon" w:date="2025-04-12T10:27:00Z">
        <w:r>
          <w:t xml:space="preserve">                   &lt;span class="bi bi-star-fill"&gt;&lt;/span&gt;</w:t>
        </w:r>
      </w:ins>
    </w:p>
    <w:p w:rsidR="00CB735F" w:rsidRDefault="00CB735F" w:rsidP="00CB735F">
      <w:pPr>
        <w:rPr>
          <w:ins w:id="1564" w:author="Priyanshu Solon" w:date="2025-04-12T10:27:00Z"/>
        </w:rPr>
      </w:pPr>
      <w:ins w:id="1565" w:author="Priyanshu Solon" w:date="2025-04-12T10:27:00Z">
        <w:r>
          <w:t xml:space="preserve">                   &lt;span class="bi bi-star-fill"&gt;&lt;/span&gt;</w:t>
        </w:r>
      </w:ins>
    </w:p>
    <w:p w:rsidR="00CB735F" w:rsidRDefault="00CB735F" w:rsidP="00CB735F">
      <w:pPr>
        <w:rPr>
          <w:ins w:id="1566" w:author="Priyanshu Solon" w:date="2025-04-12T10:27:00Z"/>
        </w:rPr>
      </w:pPr>
      <w:ins w:id="1567" w:author="Priyanshu Solon" w:date="2025-04-12T10:27:00Z">
        <w:r>
          <w:t xml:space="preserve">                   &lt;span class="bi bi-star-fill"&gt;&lt;/span&gt;</w:t>
        </w:r>
      </w:ins>
    </w:p>
    <w:p w:rsidR="00CB735F" w:rsidRDefault="00CB735F" w:rsidP="00CB735F">
      <w:pPr>
        <w:rPr>
          <w:ins w:id="1568" w:author="Priyanshu Solon" w:date="2025-04-12T10:27:00Z"/>
        </w:rPr>
      </w:pPr>
      <w:ins w:id="1569" w:author="Priyanshu Solon" w:date="2025-04-12T10:27:00Z">
        <w:r>
          <w:t xml:space="preserve">                   &lt;span class="bi bi-star-fill"&gt;&lt;/span&gt;</w:t>
        </w:r>
      </w:ins>
    </w:p>
    <w:p w:rsidR="00CB735F" w:rsidRDefault="00CB735F" w:rsidP="00CB735F">
      <w:pPr>
        <w:rPr>
          <w:ins w:id="1570" w:author="Priyanshu Solon" w:date="2025-04-12T10:27:00Z"/>
        </w:rPr>
      </w:pPr>
      <w:ins w:id="1571" w:author="Priyanshu Solon" w:date="2025-04-12T10:27:00Z">
        <w:r>
          <w:t xml:space="preserve">               &lt;/div&gt;</w:t>
        </w:r>
      </w:ins>
    </w:p>
    <w:p w:rsidR="00CB735F" w:rsidRDefault="00CB735F" w:rsidP="00CB735F">
      <w:pPr>
        <w:rPr>
          <w:ins w:id="1572" w:author="Priyanshu Solon" w:date="2025-04-12T10:27:00Z"/>
        </w:rPr>
      </w:pPr>
      <w:ins w:id="1573" w:author="Priyanshu Solon" w:date="2025-04-12T10:27:00Z">
        <w:r>
          <w:t xml:space="preserve">           &lt;/div&gt;</w:t>
        </w:r>
      </w:ins>
    </w:p>
    <w:p w:rsidR="00CB735F" w:rsidRDefault="00CB735F" w:rsidP="00CB735F">
      <w:pPr>
        <w:rPr>
          <w:ins w:id="1574" w:author="Priyanshu Solon" w:date="2025-04-12T10:27:00Z"/>
        </w:rPr>
      </w:pPr>
      <w:ins w:id="1575" w:author="Priyanshu Solon" w:date="2025-04-12T10:27:00Z">
        <w:r>
          <w:t xml:space="preserve">           &lt;div&gt;</w:t>
        </w:r>
      </w:ins>
    </w:p>
    <w:p w:rsidR="00CB735F" w:rsidRDefault="00CB735F" w:rsidP="00CB735F">
      <w:pPr>
        <w:rPr>
          <w:ins w:id="1576" w:author="Priyanshu Solon" w:date="2025-04-12T10:27:00Z"/>
        </w:rPr>
      </w:pPr>
      <w:ins w:id="1577" w:author="Priyanshu Solon" w:date="2025-04-12T10:27:00Z">
        <w:r>
          <w:t xml:space="preserve">               &lt;ul&gt;</w:t>
        </w:r>
      </w:ins>
    </w:p>
    <w:p w:rsidR="00CB735F" w:rsidRDefault="00CB735F" w:rsidP="00CB735F">
      <w:pPr>
        <w:rPr>
          <w:ins w:id="1578" w:author="Priyanshu Solon" w:date="2025-04-12T10:27:00Z"/>
        </w:rPr>
      </w:pPr>
      <w:ins w:id="1579" w:author="Priyanshu Solon" w:date="2025-04-12T10:27:00Z">
        <w:r>
          <w:t xml:space="preserve">                   &lt;li class="bi bi-calendar-date"&gt; &lt;span&gt;Start Date&lt;/span&gt; &lt;span&gt;:&lt;/span&gt; &lt;span&gt;10 Apr 2025&lt;/span&gt; &lt;/li&gt;</w:t>
        </w:r>
      </w:ins>
    </w:p>
    <w:p w:rsidR="00CB735F" w:rsidRDefault="00CB735F" w:rsidP="00CB735F">
      <w:pPr>
        <w:rPr>
          <w:ins w:id="1580" w:author="Priyanshu Solon" w:date="2025-04-12T10:27:00Z"/>
        </w:rPr>
      </w:pPr>
      <w:ins w:id="1581" w:author="Priyanshu Solon" w:date="2025-04-12T10:27:00Z">
        <w:r>
          <w:t xml:space="preserve">                   &lt;li class="bi bi-person"&gt; &lt;span&gt;By&lt;/span&gt; &lt;span&gt;:&lt;/span&gt; &lt;span&gt;Mr.Someone&lt;/span&gt; &lt;/li&gt;</w:t>
        </w:r>
      </w:ins>
    </w:p>
    <w:p w:rsidR="00CB735F" w:rsidRDefault="00CB735F" w:rsidP="00CB735F">
      <w:pPr>
        <w:rPr>
          <w:ins w:id="1582" w:author="Priyanshu Solon" w:date="2025-04-12T10:27:00Z"/>
        </w:rPr>
      </w:pPr>
      <w:ins w:id="1583" w:author="Priyanshu Solon" w:date="2025-04-12T10:27:00Z">
        <w:r>
          <w:t xml:space="preserve">                   &lt;li class="bi bi-clock"&gt; &lt;span&gt;Duration&lt;/span&gt; &lt;span&gt;:&lt;/span&gt; &lt;span&gt; 60 Days &lt;/span&gt; &lt;/li&gt;</w:t>
        </w:r>
      </w:ins>
    </w:p>
    <w:p w:rsidR="00CB735F" w:rsidRDefault="00CB735F" w:rsidP="00CB735F">
      <w:pPr>
        <w:rPr>
          <w:ins w:id="1584" w:author="Priyanshu Solon" w:date="2025-04-12T10:27:00Z"/>
        </w:rPr>
      </w:pPr>
      <w:ins w:id="1585" w:author="Priyanshu Solon" w:date="2025-04-12T10:27:00Z">
        <w:r>
          <w:t xml:space="preserve">               &lt;/ul&gt;</w:t>
        </w:r>
      </w:ins>
    </w:p>
    <w:p w:rsidR="00CB735F" w:rsidRDefault="00CB735F" w:rsidP="00CB735F">
      <w:pPr>
        <w:rPr>
          <w:ins w:id="1586" w:author="Priyanshu Solon" w:date="2025-04-12T10:27:00Z"/>
        </w:rPr>
      </w:pPr>
      <w:ins w:id="1587" w:author="Priyanshu Solon" w:date="2025-04-12T10:27:00Z">
        <w:r>
          <w:lastRenderedPageBreak/>
          <w:t xml:space="preserve">           &lt;/div&gt;</w:t>
        </w:r>
      </w:ins>
    </w:p>
    <w:p w:rsidR="00CB735F" w:rsidRDefault="00CB735F" w:rsidP="00CB735F">
      <w:pPr>
        <w:rPr>
          <w:ins w:id="1588" w:author="Priyanshu Solon" w:date="2025-04-12T10:27:00Z"/>
        </w:rPr>
      </w:pPr>
      <w:ins w:id="1589" w:author="Priyanshu Solon" w:date="2025-04-12T10:27:00Z">
        <w:r>
          <w:t xml:space="preserve">        &lt;/div&gt;</w:t>
        </w:r>
      </w:ins>
    </w:p>
    <w:p w:rsidR="00CB735F" w:rsidRDefault="00CB735F" w:rsidP="00CB735F">
      <w:pPr>
        <w:rPr>
          <w:ins w:id="1590" w:author="Priyanshu Solon" w:date="2025-04-12T10:27:00Z"/>
        </w:rPr>
      </w:pPr>
      <w:ins w:id="1591" w:author="Priyanshu Solon" w:date="2025-04-12T10:27:00Z">
        <w:r>
          <w:t xml:space="preserve">        &lt;div class="card-footer"&gt;</w:t>
        </w:r>
      </w:ins>
    </w:p>
    <w:p w:rsidR="00CB735F" w:rsidRDefault="00CB735F" w:rsidP="00CB735F">
      <w:pPr>
        <w:rPr>
          <w:ins w:id="1592" w:author="Priyanshu Solon" w:date="2025-04-12T10:27:00Z"/>
        </w:rPr>
      </w:pPr>
      <w:ins w:id="1593" w:author="Priyanshu Solon" w:date="2025-04-12T10:27:00Z">
        <w:r>
          <w:t xml:space="preserve">           &lt;div class="btn-enroll"&gt;</w:t>
        </w:r>
      </w:ins>
    </w:p>
    <w:p w:rsidR="00CB735F" w:rsidRDefault="00CB735F" w:rsidP="00CB735F">
      <w:pPr>
        <w:rPr>
          <w:ins w:id="1594" w:author="Priyanshu Solon" w:date="2025-04-12T10:27:00Z"/>
        </w:rPr>
      </w:pPr>
      <w:ins w:id="1595" w:author="Priyanshu Solon" w:date="2025-04-12T10:27:00Z">
        <w:r>
          <w:t xml:space="preserve">               Enroll</w:t>
        </w:r>
      </w:ins>
    </w:p>
    <w:p w:rsidR="00CB735F" w:rsidRDefault="00CB735F" w:rsidP="00CB735F">
      <w:pPr>
        <w:rPr>
          <w:ins w:id="1596" w:author="Priyanshu Solon" w:date="2025-04-12T10:27:00Z"/>
        </w:rPr>
      </w:pPr>
      <w:ins w:id="1597" w:author="Priyanshu Solon" w:date="2025-04-12T10:27:00Z">
        <w:r>
          <w:t xml:space="preserve">           &lt;/div&gt;</w:t>
        </w:r>
      </w:ins>
    </w:p>
    <w:p w:rsidR="00CB735F" w:rsidRDefault="00CB735F" w:rsidP="00CB735F">
      <w:pPr>
        <w:rPr>
          <w:ins w:id="1598" w:author="Priyanshu Solon" w:date="2025-04-12T10:27:00Z"/>
        </w:rPr>
      </w:pPr>
      <w:ins w:id="1599" w:author="Priyanshu Solon" w:date="2025-04-12T10:27:00Z">
        <w:r>
          <w:t xml:space="preserve">           &lt;div class="btn-share"&gt;</w:t>
        </w:r>
      </w:ins>
    </w:p>
    <w:p w:rsidR="00CB735F" w:rsidRDefault="00CB735F" w:rsidP="00CB735F">
      <w:pPr>
        <w:rPr>
          <w:ins w:id="1600" w:author="Priyanshu Solon" w:date="2025-04-12T10:27:00Z"/>
        </w:rPr>
      </w:pPr>
      <w:ins w:id="1601" w:author="Priyanshu Solon" w:date="2025-04-12T10:27:00Z">
        <w:r>
          <w:t xml:space="preserve">              &lt;span class="bi bi-share"&gt;&lt;/span&gt; Share</w:t>
        </w:r>
      </w:ins>
    </w:p>
    <w:p w:rsidR="00CB735F" w:rsidRDefault="00CB735F" w:rsidP="00CB735F">
      <w:pPr>
        <w:rPr>
          <w:ins w:id="1602" w:author="Priyanshu Solon" w:date="2025-04-12T10:27:00Z"/>
        </w:rPr>
      </w:pPr>
      <w:ins w:id="1603" w:author="Priyanshu Solon" w:date="2025-04-12T10:27:00Z">
        <w:r>
          <w:t xml:space="preserve">           &lt;/div&gt;</w:t>
        </w:r>
      </w:ins>
    </w:p>
    <w:p w:rsidR="00CB735F" w:rsidRDefault="00CB735F" w:rsidP="00CB735F">
      <w:pPr>
        <w:rPr>
          <w:ins w:id="1604" w:author="Priyanshu Solon" w:date="2025-04-12T10:27:00Z"/>
        </w:rPr>
      </w:pPr>
      <w:ins w:id="1605" w:author="Priyanshu Solon" w:date="2025-04-12T10:27:00Z">
        <w:r>
          <w:t xml:space="preserve">        &lt;/div&gt;</w:t>
        </w:r>
      </w:ins>
    </w:p>
    <w:p w:rsidR="00CB735F" w:rsidRDefault="00CB735F" w:rsidP="00CB735F">
      <w:pPr>
        <w:rPr>
          <w:ins w:id="1606" w:author="Priyanshu Solon" w:date="2025-04-12T10:27:00Z"/>
        </w:rPr>
      </w:pPr>
      <w:ins w:id="1607" w:author="Priyanshu Solon" w:date="2025-04-12T10:27:00Z">
        <w:r>
          <w:t xml:space="preserve">     &lt;/div&gt;</w:t>
        </w:r>
      </w:ins>
    </w:p>
    <w:p w:rsidR="00CB735F" w:rsidRDefault="00CB735F" w:rsidP="00CB735F">
      <w:pPr>
        <w:rPr>
          <w:ins w:id="1608" w:author="Priyanshu Solon" w:date="2025-04-12T10:27:00Z"/>
        </w:rPr>
      </w:pPr>
      <w:ins w:id="1609" w:author="Priyanshu Solon" w:date="2025-04-12T10:27:00Z">
        <w:r>
          <w:t xml:space="preserve">   &lt;/section&gt;  </w:t>
        </w:r>
      </w:ins>
    </w:p>
    <w:p w:rsidR="00CB735F" w:rsidRDefault="00CB735F" w:rsidP="00CB735F">
      <w:pPr>
        <w:rPr>
          <w:ins w:id="1610" w:author="Priyanshu Solon" w:date="2025-04-12T10:27:00Z"/>
        </w:rPr>
      </w:pPr>
      <w:ins w:id="1611" w:author="Priyanshu Solon" w:date="2025-04-12T10:27:00Z">
        <w:r>
          <w:t>&lt;/body&gt;</w:t>
        </w:r>
      </w:ins>
    </w:p>
    <w:p w:rsidR="00CB735F" w:rsidRDefault="00CB735F" w:rsidP="00CB735F">
      <w:pPr>
        <w:rPr>
          <w:ins w:id="1612" w:author="Priyanshu Solon" w:date="2025-04-12T10:27:00Z"/>
        </w:rPr>
      </w:pPr>
      <w:ins w:id="1613" w:author="Priyanshu Solon" w:date="2025-04-12T10:27:00Z">
        <w:r>
          <w:t>&lt;/html&gt;</w:t>
        </w:r>
      </w:ins>
    </w:p>
    <w:p w:rsidR="00CB735F" w:rsidRDefault="00CB735F" w:rsidP="00CB735F">
      <w:pPr>
        <w:rPr>
          <w:ins w:id="1614" w:author="Priyanshu Solon" w:date="2025-04-12T10:27:00Z"/>
        </w:rPr>
      </w:pPr>
    </w:p>
    <w:p w:rsidR="00CB735F" w:rsidRDefault="00CB735F" w:rsidP="00CB735F">
      <w:pPr>
        <w:rPr>
          <w:ins w:id="1615" w:author="Priyanshu Solon" w:date="2025-04-12T10:27:00Z"/>
        </w:rPr>
      </w:pPr>
      <w:ins w:id="1616" w:author="Priyanshu Solon" w:date="2025-04-12T10:27:00Z">
        <w:r>
          <w:t>Ex: Podcast cards</w:t>
        </w:r>
      </w:ins>
    </w:p>
    <w:p w:rsidR="00CB735F" w:rsidRDefault="00CB735F" w:rsidP="00CB735F">
      <w:pPr>
        <w:rPr>
          <w:ins w:id="1617" w:author="Priyanshu Solon" w:date="2025-04-12T10:27:00Z"/>
        </w:rPr>
      </w:pPr>
    </w:p>
    <w:p w:rsidR="00CB735F" w:rsidRDefault="00CB735F" w:rsidP="00CB735F">
      <w:pPr>
        <w:rPr>
          <w:ins w:id="1618" w:author="Priyanshu Solon" w:date="2025-04-12T10:27:00Z"/>
        </w:rPr>
      </w:pPr>
      <w:ins w:id="1619" w:author="Priyanshu Solon" w:date="2025-04-12T10:27:00Z">
        <w:r>
          <w:t>&lt;!DOCTYPE html&gt;</w:t>
        </w:r>
      </w:ins>
    </w:p>
    <w:p w:rsidR="00CB735F" w:rsidRDefault="00CB735F" w:rsidP="00CB735F">
      <w:pPr>
        <w:rPr>
          <w:ins w:id="1620" w:author="Priyanshu Solon" w:date="2025-04-12T10:27:00Z"/>
        </w:rPr>
      </w:pPr>
      <w:ins w:id="1621" w:author="Priyanshu Solon" w:date="2025-04-12T10:27:00Z">
        <w:r>
          <w:t>&lt;html lang="en"&gt;</w:t>
        </w:r>
      </w:ins>
    </w:p>
    <w:p w:rsidR="00CB735F" w:rsidRDefault="00CB735F" w:rsidP="00CB735F">
      <w:pPr>
        <w:rPr>
          <w:ins w:id="1622" w:author="Priyanshu Solon" w:date="2025-04-12T10:27:00Z"/>
        </w:rPr>
      </w:pPr>
      <w:ins w:id="1623" w:author="Priyanshu Solon" w:date="2025-04-12T10:27:00Z">
        <w:r>
          <w:t>&lt;head&gt;</w:t>
        </w:r>
      </w:ins>
    </w:p>
    <w:p w:rsidR="00CB735F" w:rsidRDefault="00CB735F" w:rsidP="00CB735F">
      <w:pPr>
        <w:rPr>
          <w:ins w:id="1624" w:author="Priyanshu Solon" w:date="2025-04-12T10:27:00Z"/>
        </w:rPr>
      </w:pPr>
      <w:ins w:id="1625" w:author="Priyanshu Solon" w:date="2025-04-12T10:27:00Z">
        <w:r>
          <w:t xml:space="preserve">    &lt;meta charset="UTF-8"&gt;</w:t>
        </w:r>
      </w:ins>
    </w:p>
    <w:p w:rsidR="00CB735F" w:rsidRDefault="00CB735F" w:rsidP="00CB735F">
      <w:pPr>
        <w:rPr>
          <w:ins w:id="1626" w:author="Priyanshu Solon" w:date="2025-04-12T10:27:00Z"/>
        </w:rPr>
      </w:pPr>
      <w:ins w:id="1627" w:author="Priyanshu Solon" w:date="2025-04-12T10:27:00Z">
        <w:r>
          <w:t xml:space="preserve">    &lt;meta name="viewport" content="width=device-width, initial-scale=1.0"&gt;</w:t>
        </w:r>
      </w:ins>
    </w:p>
    <w:p w:rsidR="00CB735F" w:rsidRDefault="00CB735F" w:rsidP="00CB735F">
      <w:pPr>
        <w:rPr>
          <w:ins w:id="1628" w:author="Priyanshu Solon" w:date="2025-04-12T10:27:00Z"/>
        </w:rPr>
      </w:pPr>
      <w:ins w:id="1629" w:author="Priyanshu Solon" w:date="2025-04-12T10:27:00Z">
        <w:r>
          <w:t xml:space="preserve">    &lt;title&gt;Document&lt;/title&gt;</w:t>
        </w:r>
      </w:ins>
    </w:p>
    <w:p w:rsidR="00CB735F" w:rsidRDefault="00CB735F" w:rsidP="00CB735F">
      <w:pPr>
        <w:rPr>
          <w:ins w:id="1630" w:author="Priyanshu Solon" w:date="2025-04-12T10:27:00Z"/>
        </w:rPr>
      </w:pPr>
      <w:ins w:id="1631" w:author="Priyanshu Solon" w:date="2025-04-12T10:27:00Z">
        <w:r>
          <w:t xml:space="preserve">    &lt;link rel="stylesheet" href="../node_modules/bootstrap-icons/font/bootstrap-icons.css"&gt;</w:t>
        </w:r>
      </w:ins>
    </w:p>
    <w:p w:rsidR="00CB735F" w:rsidRDefault="00CB735F" w:rsidP="00CB735F">
      <w:pPr>
        <w:rPr>
          <w:ins w:id="1632" w:author="Priyanshu Solon" w:date="2025-04-12T10:27:00Z"/>
        </w:rPr>
      </w:pPr>
      <w:ins w:id="1633" w:author="Priyanshu Solon" w:date="2025-04-12T10:27:00Z">
        <w:r>
          <w:t xml:space="preserve">    &lt;style&gt;</w:t>
        </w:r>
      </w:ins>
    </w:p>
    <w:p w:rsidR="00CB735F" w:rsidRDefault="00CB735F" w:rsidP="00CB735F">
      <w:pPr>
        <w:rPr>
          <w:ins w:id="1634" w:author="Priyanshu Solon" w:date="2025-04-12T10:27:00Z"/>
        </w:rPr>
      </w:pPr>
      <w:ins w:id="1635" w:author="Priyanshu Solon" w:date="2025-04-12T10:27:00Z">
        <w:r>
          <w:t xml:space="preserve">        .card {</w:t>
        </w:r>
      </w:ins>
    </w:p>
    <w:p w:rsidR="00CB735F" w:rsidRDefault="00CB735F" w:rsidP="00CB735F">
      <w:pPr>
        <w:rPr>
          <w:ins w:id="1636" w:author="Priyanshu Solon" w:date="2025-04-12T10:27:00Z"/>
        </w:rPr>
      </w:pPr>
      <w:ins w:id="1637" w:author="Priyanshu Solon" w:date="2025-04-12T10:27:00Z">
        <w:r>
          <w:t xml:space="preserve">            width: 400px;</w:t>
        </w:r>
      </w:ins>
    </w:p>
    <w:p w:rsidR="00CB735F" w:rsidRDefault="00CB735F" w:rsidP="00CB735F">
      <w:pPr>
        <w:rPr>
          <w:ins w:id="1638" w:author="Priyanshu Solon" w:date="2025-04-12T10:27:00Z"/>
        </w:rPr>
      </w:pPr>
      <w:ins w:id="1639" w:author="Priyanshu Solon" w:date="2025-04-12T10:27:00Z">
        <w:r>
          <w:t xml:space="preserve">            border:1px solid gray;</w:t>
        </w:r>
      </w:ins>
    </w:p>
    <w:p w:rsidR="00CB735F" w:rsidRDefault="00CB735F" w:rsidP="00CB735F">
      <w:pPr>
        <w:rPr>
          <w:ins w:id="1640" w:author="Priyanshu Solon" w:date="2025-04-12T10:27:00Z"/>
        </w:rPr>
      </w:pPr>
      <w:ins w:id="1641" w:author="Priyanshu Solon" w:date="2025-04-12T10:27:00Z">
        <w:r>
          <w:t xml:space="preserve">            box-shadow: 3px 3px 2px black;</w:t>
        </w:r>
      </w:ins>
    </w:p>
    <w:p w:rsidR="00CB735F" w:rsidRDefault="00CB735F" w:rsidP="00CB735F">
      <w:pPr>
        <w:rPr>
          <w:ins w:id="1642" w:author="Priyanshu Solon" w:date="2025-04-12T10:27:00Z"/>
        </w:rPr>
      </w:pPr>
      <w:ins w:id="1643" w:author="Priyanshu Solon" w:date="2025-04-12T10:27:00Z">
        <w:r>
          <w:lastRenderedPageBreak/>
          <w:t xml:space="preserve">            border-radius: 5px;</w:t>
        </w:r>
      </w:ins>
    </w:p>
    <w:p w:rsidR="00CB735F" w:rsidRDefault="00CB735F" w:rsidP="00CB735F">
      <w:pPr>
        <w:rPr>
          <w:ins w:id="1644" w:author="Priyanshu Solon" w:date="2025-04-12T10:27:00Z"/>
        </w:rPr>
      </w:pPr>
      <w:ins w:id="1645" w:author="Priyanshu Solon" w:date="2025-04-12T10:27:00Z">
        <w:r>
          <w:t xml:space="preserve">            margin: 20px;</w:t>
        </w:r>
      </w:ins>
    </w:p>
    <w:p w:rsidR="00CB735F" w:rsidRDefault="00CB735F" w:rsidP="00CB735F">
      <w:pPr>
        <w:rPr>
          <w:ins w:id="1646" w:author="Priyanshu Solon" w:date="2025-04-12T10:27:00Z"/>
        </w:rPr>
      </w:pPr>
      <w:ins w:id="1647" w:author="Priyanshu Solon" w:date="2025-04-12T10:27:00Z">
        <w:r>
          <w:t xml:space="preserve">            display: grid;</w:t>
        </w:r>
      </w:ins>
    </w:p>
    <w:p w:rsidR="00CB735F" w:rsidRDefault="00CB735F" w:rsidP="00CB735F">
      <w:pPr>
        <w:rPr>
          <w:ins w:id="1648" w:author="Priyanshu Solon" w:date="2025-04-12T10:27:00Z"/>
        </w:rPr>
      </w:pPr>
      <w:ins w:id="1649" w:author="Priyanshu Solon" w:date="2025-04-12T10:27:00Z">
        <w:r>
          <w:t xml:space="preserve">            grid-template-columns: 6fr 6fr;</w:t>
        </w:r>
      </w:ins>
    </w:p>
    <w:p w:rsidR="00CB735F" w:rsidRDefault="00CB735F" w:rsidP="00CB735F">
      <w:pPr>
        <w:rPr>
          <w:ins w:id="1650" w:author="Priyanshu Solon" w:date="2025-04-12T10:27:00Z"/>
        </w:rPr>
      </w:pPr>
      <w:ins w:id="1651" w:author="Priyanshu Solon" w:date="2025-04-12T10:27:00Z">
        <w:r>
          <w:t xml:space="preserve">            height: 200px;</w:t>
        </w:r>
      </w:ins>
    </w:p>
    <w:p w:rsidR="00CB735F" w:rsidRDefault="00CB735F" w:rsidP="00CB735F">
      <w:pPr>
        <w:rPr>
          <w:ins w:id="1652" w:author="Priyanshu Solon" w:date="2025-04-12T10:27:00Z"/>
        </w:rPr>
      </w:pPr>
      <w:ins w:id="1653" w:author="Priyanshu Solon" w:date="2025-04-12T10:27:00Z">
        <w:r>
          <w:t xml:space="preserve">        }</w:t>
        </w:r>
      </w:ins>
    </w:p>
    <w:p w:rsidR="00CB735F" w:rsidRDefault="00CB735F" w:rsidP="00CB735F">
      <w:pPr>
        <w:rPr>
          <w:ins w:id="1654" w:author="Priyanshu Solon" w:date="2025-04-12T10:27:00Z"/>
        </w:rPr>
      </w:pPr>
      <w:ins w:id="1655" w:author="Priyanshu Solon" w:date="2025-04-12T10:27:00Z">
        <w:r>
          <w:t xml:space="preserve">        .card-img {</w:t>
        </w:r>
      </w:ins>
    </w:p>
    <w:p w:rsidR="00CB735F" w:rsidRDefault="00CB735F" w:rsidP="00CB735F">
      <w:pPr>
        <w:rPr>
          <w:ins w:id="1656" w:author="Priyanshu Solon" w:date="2025-04-12T10:27:00Z"/>
        </w:rPr>
      </w:pPr>
      <w:ins w:id="1657" w:author="Priyanshu Solon" w:date="2025-04-12T10:27:00Z">
        <w:r>
          <w:t xml:space="preserve">            height: 200px;</w:t>
        </w:r>
      </w:ins>
    </w:p>
    <w:p w:rsidR="00CB735F" w:rsidRDefault="00CB735F" w:rsidP="00CB735F">
      <w:pPr>
        <w:rPr>
          <w:ins w:id="1658" w:author="Priyanshu Solon" w:date="2025-04-12T10:27:00Z"/>
        </w:rPr>
      </w:pPr>
      <w:ins w:id="1659" w:author="Priyanshu Solon" w:date="2025-04-12T10:27:00Z">
        <w:r>
          <w:t xml:space="preserve">            border-top-right-radius: 5px;</w:t>
        </w:r>
      </w:ins>
    </w:p>
    <w:p w:rsidR="00CB735F" w:rsidRDefault="00CB735F" w:rsidP="00CB735F">
      <w:pPr>
        <w:rPr>
          <w:ins w:id="1660" w:author="Priyanshu Solon" w:date="2025-04-12T10:27:00Z"/>
        </w:rPr>
      </w:pPr>
      <w:ins w:id="1661" w:author="Priyanshu Solon" w:date="2025-04-12T10:27:00Z">
        <w:r>
          <w:t xml:space="preserve">            border-bottom-right-radius: 5px;</w:t>
        </w:r>
      </w:ins>
    </w:p>
    <w:p w:rsidR="00CB735F" w:rsidRDefault="00CB735F" w:rsidP="00CB735F">
      <w:pPr>
        <w:rPr>
          <w:ins w:id="1662" w:author="Priyanshu Solon" w:date="2025-04-12T10:27:00Z"/>
        </w:rPr>
      </w:pPr>
      <w:ins w:id="1663" w:author="Priyanshu Solon" w:date="2025-04-12T10:27:00Z">
        <w:r>
          <w:t xml:space="preserve">        }</w:t>
        </w:r>
      </w:ins>
    </w:p>
    <w:p w:rsidR="00CB735F" w:rsidRDefault="00CB735F" w:rsidP="00CB735F">
      <w:pPr>
        <w:rPr>
          <w:ins w:id="1664" w:author="Priyanshu Solon" w:date="2025-04-12T10:27:00Z"/>
        </w:rPr>
      </w:pPr>
      <w:ins w:id="1665" w:author="Priyanshu Solon" w:date="2025-04-12T10:27:00Z">
        <w:r>
          <w:t xml:space="preserve">        .card-header {</w:t>
        </w:r>
      </w:ins>
    </w:p>
    <w:p w:rsidR="00CB735F" w:rsidRDefault="00CB735F" w:rsidP="00CB735F">
      <w:pPr>
        <w:rPr>
          <w:ins w:id="1666" w:author="Priyanshu Solon" w:date="2025-04-12T10:27:00Z"/>
        </w:rPr>
      </w:pPr>
      <w:ins w:id="1667" w:author="Priyanshu Solon" w:date="2025-04-12T10:27:00Z">
        <w:r>
          <w:t xml:space="preserve">            text-align: center;</w:t>
        </w:r>
      </w:ins>
    </w:p>
    <w:p w:rsidR="00CB735F" w:rsidRDefault="00CB735F" w:rsidP="00CB735F">
      <w:pPr>
        <w:rPr>
          <w:ins w:id="1668" w:author="Priyanshu Solon" w:date="2025-04-12T10:27:00Z"/>
        </w:rPr>
      </w:pPr>
      <w:ins w:id="1669" w:author="Priyanshu Solon" w:date="2025-04-12T10:27:00Z">
        <w:r>
          <w:t xml:space="preserve">            padding: 20px;</w:t>
        </w:r>
      </w:ins>
    </w:p>
    <w:p w:rsidR="00CB735F" w:rsidRDefault="00CB735F" w:rsidP="00CB735F">
      <w:pPr>
        <w:rPr>
          <w:ins w:id="1670" w:author="Priyanshu Solon" w:date="2025-04-12T10:27:00Z"/>
        </w:rPr>
      </w:pPr>
      <w:ins w:id="1671" w:author="Priyanshu Solon" w:date="2025-04-12T10:27:00Z">
        <w:r>
          <w:t xml:space="preserve">            font-family: Arial;</w:t>
        </w:r>
      </w:ins>
    </w:p>
    <w:p w:rsidR="00CB735F" w:rsidRDefault="00CB735F" w:rsidP="00CB735F">
      <w:pPr>
        <w:rPr>
          <w:ins w:id="1672" w:author="Priyanshu Solon" w:date="2025-04-12T10:27:00Z"/>
        </w:rPr>
      </w:pPr>
      <w:ins w:id="1673" w:author="Priyanshu Solon" w:date="2025-04-12T10:27:00Z">
        <w:r>
          <w:t xml:space="preserve">        }</w:t>
        </w:r>
      </w:ins>
    </w:p>
    <w:p w:rsidR="00CB735F" w:rsidRDefault="00CB735F" w:rsidP="00CB735F">
      <w:pPr>
        <w:rPr>
          <w:ins w:id="1674" w:author="Priyanshu Solon" w:date="2025-04-12T10:27:00Z"/>
        </w:rPr>
      </w:pPr>
    </w:p>
    <w:p w:rsidR="00CB735F" w:rsidRDefault="00CB735F" w:rsidP="00CB735F">
      <w:pPr>
        <w:rPr>
          <w:ins w:id="1675" w:author="Priyanshu Solon" w:date="2025-04-12T10:27:00Z"/>
        </w:rPr>
      </w:pPr>
      <w:ins w:id="1676" w:author="Priyanshu Solon" w:date="2025-04-12T10:27:00Z">
        <w:r>
          <w:t xml:space="preserve">        .card-title {</w:t>
        </w:r>
      </w:ins>
    </w:p>
    <w:p w:rsidR="00CB735F" w:rsidRDefault="00CB735F" w:rsidP="00CB735F">
      <w:pPr>
        <w:rPr>
          <w:ins w:id="1677" w:author="Priyanshu Solon" w:date="2025-04-12T10:27:00Z"/>
        </w:rPr>
      </w:pPr>
      <w:ins w:id="1678" w:author="Priyanshu Solon" w:date="2025-04-12T10:27:00Z">
        <w:r>
          <w:t xml:space="preserve">            font-size: 30px;</w:t>
        </w:r>
      </w:ins>
    </w:p>
    <w:p w:rsidR="00CB735F" w:rsidRDefault="00CB735F" w:rsidP="00CB735F">
      <w:pPr>
        <w:rPr>
          <w:ins w:id="1679" w:author="Priyanshu Solon" w:date="2025-04-12T10:27:00Z"/>
        </w:rPr>
      </w:pPr>
      <w:ins w:id="1680" w:author="Priyanshu Solon" w:date="2025-04-12T10:27:00Z">
        <w:r>
          <w:t xml:space="preserve">            padding-top: 10px;</w:t>
        </w:r>
      </w:ins>
    </w:p>
    <w:p w:rsidR="00CB735F" w:rsidRDefault="00CB735F" w:rsidP="00CB735F">
      <w:pPr>
        <w:rPr>
          <w:ins w:id="1681" w:author="Priyanshu Solon" w:date="2025-04-12T10:27:00Z"/>
        </w:rPr>
      </w:pPr>
      <w:ins w:id="1682" w:author="Priyanshu Solon" w:date="2025-04-12T10:27:00Z">
        <w:r>
          <w:t xml:space="preserve">            padding-bottom: 30px;</w:t>
        </w:r>
      </w:ins>
    </w:p>
    <w:p w:rsidR="00CB735F" w:rsidRDefault="00CB735F" w:rsidP="00CB735F">
      <w:pPr>
        <w:rPr>
          <w:ins w:id="1683" w:author="Priyanshu Solon" w:date="2025-04-12T10:27:00Z"/>
        </w:rPr>
      </w:pPr>
      <w:ins w:id="1684" w:author="Priyanshu Solon" w:date="2025-04-12T10:27:00Z">
        <w:r>
          <w:t xml:space="preserve">        }</w:t>
        </w:r>
      </w:ins>
    </w:p>
    <w:p w:rsidR="00CB735F" w:rsidRDefault="00CB735F" w:rsidP="00CB735F">
      <w:pPr>
        <w:rPr>
          <w:ins w:id="1685" w:author="Priyanshu Solon" w:date="2025-04-12T10:27:00Z"/>
        </w:rPr>
      </w:pPr>
      <w:ins w:id="1686" w:author="Priyanshu Solon" w:date="2025-04-12T10:27:00Z">
        <w:r>
          <w:t xml:space="preserve">        .bi-chevron-bar-left {</w:t>
        </w:r>
      </w:ins>
    </w:p>
    <w:p w:rsidR="00CB735F" w:rsidRDefault="00CB735F" w:rsidP="00CB735F">
      <w:pPr>
        <w:rPr>
          <w:ins w:id="1687" w:author="Priyanshu Solon" w:date="2025-04-12T10:27:00Z"/>
        </w:rPr>
      </w:pPr>
      <w:ins w:id="1688" w:author="Priyanshu Solon" w:date="2025-04-12T10:27:00Z">
        <w:r>
          <w:t xml:space="preserve">            font-size: 25px;</w:t>
        </w:r>
      </w:ins>
    </w:p>
    <w:p w:rsidR="00CB735F" w:rsidRDefault="00CB735F" w:rsidP="00CB735F">
      <w:pPr>
        <w:rPr>
          <w:ins w:id="1689" w:author="Priyanshu Solon" w:date="2025-04-12T10:27:00Z"/>
        </w:rPr>
      </w:pPr>
      <w:ins w:id="1690" w:author="Priyanshu Solon" w:date="2025-04-12T10:27:00Z">
        <w:r>
          <w:t xml:space="preserve">        }</w:t>
        </w:r>
      </w:ins>
    </w:p>
    <w:p w:rsidR="00CB735F" w:rsidRDefault="00CB735F" w:rsidP="00CB735F">
      <w:pPr>
        <w:rPr>
          <w:ins w:id="1691" w:author="Priyanshu Solon" w:date="2025-04-12T10:27:00Z"/>
        </w:rPr>
      </w:pPr>
      <w:ins w:id="1692" w:author="Priyanshu Solon" w:date="2025-04-12T10:27:00Z">
        <w:r>
          <w:t xml:space="preserve">        .bi-chevron-bar-right {</w:t>
        </w:r>
      </w:ins>
    </w:p>
    <w:p w:rsidR="00CB735F" w:rsidRDefault="00CB735F" w:rsidP="00CB735F">
      <w:pPr>
        <w:rPr>
          <w:ins w:id="1693" w:author="Priyanshu Solon" w:date="2025-04-12T10:27:00Z"/>
        </w:rPr>
      </w:pPr>
      <w:ins w:id="1694" w:author="Priyanshu Solon" w:date="2025-04-12T10:27:00Z">
        <w:r>
          <w:t xml:space="preserve">            font-size: 25px;</w:t>
        </w:r>
      </w:ins>
    </w:p>
    <w:p w:rsidR="00CB735F" w:rsidRDefault="00CB735F" w:rsidP="00CB735F">
      <w:pPr>
        <w:rPr>
          <w:ins w:id="1695" w:author="Priyanshu Solon" w:date="2025-04-12T10:27:00Z"/>
        </w:rPr>
      </w:pPr>
      <w:ins w:id="1696" w:author="Priyanshu Solon" w:date="2025-04-12T10:27:00Z">
        <w:r>
          <w:t xml:space="preserve">        }</w:t>
        </w:r>
      </w:ins>
    </w:p>
    <w:p w:rsidR="00CB735F" w:rsidRDefault="00CB735F" w:rsidP="00CB735F">
      <w:pPr>
        <w:rPr>
          <w:ins w:id="1697" w:author="Priyanshu Solon" w:date="2025-04-12T10:27:00Z"/>
        </w:rPr>
      </w:pPr>
      <w:ins w:id="1698" w:author="Priyanshu Solon" w:date="2025-04-12T10:27:00Z">
        <w:r>
          <w:t xml:space="preserve">        .bi-play-fill {</w:t>
        </w:r>
      </w:ins>
    </w:p>
    <w:p w:rsidR="00CB735F" w:rsidRDefault="00CB735F" w:rsidP="00CB735F">
      <w:pPr>
        <w:rPr>
          <w:ins w:id="1699" w:author="Priyanshu Solon" w:date="2025-04-12T10:27:00Z"/>
        </w:rPr>
      </w:pPr>
      <w:ins w:id="1700" w:author="Priyanshu Solon" w:date="2025-04-12T10:27:00Z">
        <w:r>
          <w:lastRenderedPageBreak/>
          <w:t xml:space="preserve">            font-size: 50px;</w:t>
        </w:r>
      </w:ins>
    </w:p>
    <w:p w:rsidR="00CB735F" w:rsidRDefault="00CB735F" w:rsidP="00CB735F">
      <w:pPr>
        <w:rPr>
          <w:ins w:id="1701" w:author="Priyanshu Solon" w:date="2025-04-12T10:27:00Z"/>
        </w:rPr>
      </w:pPr>
      <w:ins w:id="1702" w:author="Priyanshu Solon" w:date="2025-04-12T10:27:00Z">
        <w:r>
          <w:t xml:space="preserve">        }</w:t>
        </w:r>
      </w:ins>
    </w:p>
    <w:p w:rsidR="00CB735F" w:rsidRDefault="00CB735F" w:rsidP="00CB735F">
      <w:pPr>
        <w:rPr>
          <w:ins w:id="1703" w:author="Priyanshu Solon" w:date="2025-04-12T10:27:00Z"/>
        </w:rPr>
      </w:pPr>
      <w:ins w:id="1704" w:author="Priyanshu Solon" w:date="2025-04-12T10:27:00Z">
        <w:r>
          <w:t xml:space="preserve">        .controls {</w:t>
        </w:r>
      </w:ins>
    </w:p>
    <w:p w:rsidR="00CB735F" w:rsidRDefault="00CB735F" w:rsidP="00CB735F">
      <w:pPr>
        <w:rPr>
          <w:ins w:id="1705" w:author="Priyanshu Solon" w:date="2025-04-12T10:27:00Z"/>
        </w:rPr>
      </w:pPr>
      <w:ins w:id="1706" w:author="Priyanshu Solon" w:date="2025-04-12T10:27:00Z">
        <w:r>
          <w:t xml:space="preserve">            display: flex;</w:t>
        </w:r>
      </w:ins>
    </w:p>
    <w:p w:rsidR="00CB735F" w:rsidRDefault="00CB735F" w:rsidP="00CB735F">
      <w:pPr>
        <w:rPr>
          <w:ins w:id="1707" w:author="Priyanshu Solon" w:date="2025-04-12T10:27:00Z"/>
        </w:rPr>
      </w:pPr>
      <w:ins w:id="1708" w:author="Priyanshu Solon" w:date="2025-04-12T10:27:00Z">
        <w:r>
          <w:t xml:space="preserve">            justify-content: center;</w:t>
        </w:r>
      </w:ins>
    </w:p>
    <w:p w:rsidR="00CB735F" w:rsidRDefault="00CB735F" w:rsidP="00CB735F">
      <w:pPr>
        <w:rPr>
          <w:ins w:id="1709" w:author="Priyanshu Solon" w:date="2025-04-12T10:27:00Z"/>
        </w:rPr>
      </w:pPr>
      <w:ins w:id="1710" w:author="Priyanshu Solon" w:date="2025-04-12T10:27:00Z">
        <w:r>
          <w:t xml:space="preserve">            align-items: center;</w:t>
        </w:r>
      </w:ins>
    </w:p>
    <w:p w:rsidR="00CB735F" w:rsidRDefault="00CB735F" w:rsidP="00CB735F">
      <w:pPr>
        <w:rPr>
          <w:ins w:id="1711" w:author="Priyanshu Solon" w:date="2025-04-12T10:27:00Z"/>
        </w:rPr>
      </w:pPr>
      <w:ins w:id="1712" w:author="Priyanshu Solon" w:date="2025-04-12T10:27:00Z">
        <w:r>
          <w:t xml:space="preserve">        }</w:t>
        </w:r>
      </w:ins>
    </w:p>
    <w:p w:rsidR="00CB735F" w:rsidRDefault="00CB735F" w:rsidP="00CB735F">
      <w:pPr>
        <w:rPr>
          <w:ins w:id="1713" w:author="Priyanshu Solon" w:date="2025-04-12T10:27:00Z"/>
        </w:rPr>
      </w:pPr>
      <w:ins w:id="1714" w:author="Priyanshu Solon" w:date="2025-04-12T10:27:00Z">
        <w:r>
          <w:t xml:space="preserve">    &lt;/style&gt;</w:t>
        </w:r>
      </w:ins>
    </w:p>
    <w:p w:rsidR="00CB735F" w:rsidRDefault="00CB735F" w:rsidP="00CB735F">
      <w:pPr>
        <w:rPr>
          <w:ins w:id="1715" w:author="Priyanshu Solon" w:date="2025-04-12T10:27:00Z"/>
        </w:rPr>
      </w:pPr>
      <w:ins w:id="1716" w:author="Priyanshu Solon" w:date="2025-04-12T10:27:00Z">
        <w:r>
          <w:t>&lt;/head&gt;</w:t>
        </w:r>
      </w:ins>
    </w:p>
    <w:p w:rsidR="00CB735F" w:rsidRDefault="00CB735F" w:rsidP="00CB735F">
      <w:pPr>
        <w:rPr>
          <w:ins w:id="1717" w:author="Priyanshu Solon" w:date="2025-04-12T10:27:00Z"/>
        </w:rPr>
      </w:pPr>
      <w:ins w:id="1718" w:author="Priyanshu Solon" w:date="2025-04-12T10:27:00Z">
        <w:r>
          <w:t>&lt;body&gt;</w:t>
        </w:r>
      </w:ins>
    </w:p>
    <w:p w:rsidR="00CB735F" w:rsidRDefault="00CB735F" w:rsidP="00CB735F">
      <w:pPr>
        <w:rPr>
          <w:ins w:id="1719" w:author="Priyanshu Solon" w:date="2025-04-12T10:27:00Z"/>
        </w:rPr>
      </w:pPr>
      <w:ins w:id="1720" w:author="Priyanshu Solon" w:date="2025-04-12T10:27:00Z">
        <w:r>
          <w:t xml:space="preserve">   &lt;div class="card"&gt;</w:t>
        </w:r>
      </w:ins>
    </w:p>
    <w:p w:rsidR="00CB735F" w:rsidRDefault="00CB735F" w:rsidP="00CB735F">
      <w:pPr>
        <w:rPr>
          <w:ins w:id="1721" w:author="Priyanshu Solon" w:date="2025-04-12T10:27:00Z"/>
        </w:rPr>
      </w:pPr>
      <w:ins w:id="1722" w:author="Priyanshu Solon" w:date="2025-04-12T10:27:00Z">
        <w:r>
          <w:t xml:space="preserve">       &lt;div class="card-header"&gt;</w:t>
        </w:r>
      </w:ins>
    </w:p>
    <w:p w:rsidR="00CB735F" w:rsidRDefault="00CB735F" w:rsidP="00CB735F">
      <w:pPr>
        <w:rPr>
          <w:ins w:id="1723" w:author="Priyanshu Solon" w:date="2025-04-12T10:27:00Z"/>
        </w:rPr>
      </w:pPr>
      <w:ins w:id="1724" w:author="Priyanshu Solon" w:date="2025-04-12T10:27:00Z">
        <w:r>
          <w:t xml:space="preserve">            &lt;div class="card-title"&gt;Arjit Singh&lt;/div&gt;</w:t>
        </w:r>
      </w:ins>
    </w:p>
    <w:p w:rsidR="00CB735F" w:rsidRDefault="00CB735F" w:rsidP="00CB735F">
      <w:pPr>
        <w:rPr>
          <w:ins w:id="1725" w:author="Priyanshu Solon" w:date="2025-04-12T10:27:00Z"/>
        </w:rPr>
      </w:pPr>
      <w:ins w:id="1726" w:author="Priyanshu Solon" w:date="2025-04-12T10:27:00Z">
        <w:r>
          <w:t xml:space="preserve">            &lt;div class="controls"&gt;</w:t>
        </w:r>
      </w:ins>
    </w:p>
    <w:p w:rsidR="00CB735F" w:rsidRDefault="00CB735F" w:rsidP="00CB735F">
      <w:pPr>
        <w:rPr>
          <w:ins w:id="1727" w:author="Priyanshu Solon" w:date="2025-04-12T10:27:00Z"/>
        </w:rPr>
      </w:pPr>
      <w:ins w:id="1728" w:author="Priyanshu Solon" w:date="2025-04-12T10:27:00Z">
        <w:r>
          <w:t xml:space="preserve">                &lt;span class="bi bi-chevron-bar-left"&gt;&lt;/span&gt;</w:t>
        </w:r>
      </w:ins>
    </w:p>
    <w:p w:rsidR="00CB735F" w:rsidRDefault="00CB735F" w:rsidP="00CB735F">
      <w:pPr>
        <w:rPr>
          <w:ins w:id="1729" w:author="Priyanshu Solon" w:date="2025-04-12T10:27:00Z"/>
        </w:rPr>
      </w:pPr>
      <w:ins w:id="1730" w:author="Priyanshu Solon" w:date="2025-04-12T10:27:00Z">
        <w:r>
          <w:t xml:space="preserve">                &lt;span class="bi bi-play-fill"&gt;&lt;/span&gt;</w:t>
        </w:r>
      </w:ins>
    </w:p>
    <w:p w:rsidR="00CB735F" w:rsidRDefault="00CB735F" w:rsidP="00CB735F">
      <w:pPr>
        <w:rPr>
          <w:ins w:id="1731" w:author="Priyanshu Solon" w:date="2025-04-12T10:27:00Z"/>
        </w:rPr>
      </w:pPr>
      <w:ins w:id="1732" w:author="Priyanshu Solon" w:date="2025-04-12T10:27:00Z">
        <w:r>
          <w:t xml:space="preserve">                &lt;span class="bi bi-chevron-bar-right"&gt;&lt;/span&gt;</w:t>
        </w:r>
      </w:ins>
    </w:p>
    <w:p w:rsidR="00CB735F" w:rsidRDefault="00CB735F" w:rsidP="00CB735F">
      <w:pPr>
        <w:rPr>
          <w:ins w:id="1733" w:author="Priyanshu Solon" w:date="2025-04-12T10:27:00Z"/>
        </w:rPr>
      </w:pPr>
      <w:ins w:id="1734" w:author="Priyanshu Solon" w:date="2025-04-12T10:27:00Z">
        <w:r>
          <w:t xml:space="preserve">            &lt;/div&gt;</w:t>
        </w:r>
      </w:ins>
    </w:p>
    <w:p w:rsidR="00CB735F" w:rsidRDefault="00CB735F" w:rsidP="00CB735F">
      <w:pPr>
        <w:rPr>
          <w:ins w:id="1735" w:author="Priyanshu Solon" w:date="2025-04-12T10:27:00Z"/>
        </w:rPr>
      </w:pPr>
      <w:ins w:id="1736" w:author="Priyanshu Solon" w:date="2025-04-12T10:27:00Z">
        <w:r>
          <w:t xml:space="preserve">       &lt;/div&gt;</w:t>
        </w:r>
      </w:ins>
    </w:p>
    <w:p w:rsidR="00CB735F" w:rsidRDefault="00CB735F" w:rsidP="00CB735F">
      <w:pPr>
        <w:rPr>
          <w:ins w:id="1737" w:author="Priyanshu Solon" w:date="2025-04-12T10:27:00Z"/>
        </w:rPr>
      </w:pPr>
      <w:ins w:id="1738" w:author="Priyanshu Solon" w:date="2025-04-12T10:27:00Z">
        <w:r>
          <w:t xml:space="preserve">       &lt;div class="card-body"&gt;</w:t>
        </w:r>
      </w:ins>
    </w:p>
    <w:p w:rsidR="00CB735F" w:rsidRDefault="00CB735F" w:rsidP="00CB735F">
      <w:pPr>
        <w:rPr>
          <w:ins w:id="1739" w:author="Priyanshu Solon" w:date="2025-04-12T10:27:00Z"/>
        </w:rPr>
      </w:pPr>
      <w:ins w:id="1740" w:author="Priyanshu Solon" w:date="2025-04-12T10:27:00Z">
        <w:r>
          <w:t xml:space="preserve">          &lt;img src="./images/arjitsingh.jpg" class="card-img"&gt;</w:t>
        </w:r>
      </w:ins>
    </w:p>
    <w:p w:rsidR="00CB735F" w:rsidRDefault="00CB735F" w:rsidP="00CB735F">
      <w:pPr>
        <w:rPr>
          <w:ins w:id="1741" w:author="Priyanshu Solon" w:date="2025-04-12T10:27:00Z"/>
        </w:rPr>
      </w:pPr>
      <w:ins w:id="1742" w:author="Priyanshu Solon" w:date="2025-04-12T10:27:00Z">
        <w:r>
          <w:t xml:space="preserve">       &lt;/div&gt;</w:t>
        </w:r>
      </w:ins>
    </w:p>
    <w:p w:rsidR="00CB735F" w:rsidRDefault="00CB735F" w:rsidP="00CB735F">
      <w:pPr>
        <w:rPr>
          <w:ins w:id="1743" w:author="Priyanshu Solon" w:date="2025-04-12T10:27:00Z"/>
        </w:rPr>
      </w:pPr>
      <w:ins w:id="1744" w:author="Priyanshu Solon" w:date="2025-04-12T10:27:00Z">
        <w:r>
          <w:t xml:space="preserve">   &lt;/div&gt;</w:t>
        </w:r>
      </w:ins>
    </w:p>
    <w:p w:rsidR="00CB735F" w:rsidRDefault="00CB735F" w:rsidP="00CB735F">
      <w:pPr>
        <w:rPr>
          <w:ins w:id="1745" w:author="Priyanshu Solon" w:date="2025-04-12T10:27:00Z"/>
        </w:rPr>
      </w:pPr>
    </w:p>
    <w:p w:rsidR="00CB735F" w:rsidRDefault="00CB735F" w:rsidP="00CB735F">
      <w:pPr>
        <w:rPr>
          <w:ins w:id="1746" w:author="Priyanshu Solon" w:date="2025-04-12T10:27:00Z"/>
        </w:rPr>
      </w:pPr>
      <w:ins w:id="1747" w:author="Priyanshu Solon" w:date="2025-04-12T10:27:00Z">
        <w:r>
          <w:t xml:space="preserve">   &lt;div class="card"&gt;</w:t>
        </w:r>
      </w:ins>
    </w:p>
    <w:p w:rsidR="00CB735F" w:rsidRDefault="00CB735F" w:rsidP="00CB735F">
      <w:pPr>
        <w:rPr>
          <w:ins w:id="1748" w:author="Priyanshu Solon" w:date="2025-04-12T10:27:00Z"/>
        </w:rPr>
      </w:pPr>
      <w:ins w:id="1749" w:author="Priyanshu Solon" w:date="2025-04-12T10:27:00Z">
        <w:r>
          <w:t xml:space="preserve">    &lt;div class="card-header"&gt;</w:t>
        </w:r>
      </w:ins>
    </w:p>
    <w:p w:rsidR="00CB735F" w:rsidRDefault="00CB735F" w:rsidP="00CB735F">
      <w:pPr>
        <w:rPr>
          <w:ins w:id="1750" w:author="Priyanshu Solon" w:date="2025-04-12T10:27:00Z"/>
        </w:rPr>
      </w:pPr>
      <w:ins w:id="1751" w:author="Priyanshu Solon" w:date="2025-04-12T10:27:00Z">
        <w:r>
          <w:t xml:space="preserve">         &lt;div class="card-title"&gt;Arjit Singh&lt;/div&gt;</w:t>
        </w:r>
      </w:ins>
    </w:p>
    <w:p w:rsidR="00CB735F" w:rsidRDefault="00CB735F" w:rsidP="00CB735F">
      <w:pPr>
        <w:rPr>
          <w:ins w:id="1752" w:author="Priyanshu Solon" w:date="2025-04-12T10:27:00Z"/>
        </w:rPr>
      </w:pPr>
      <w:ins w:id="1753" w:author="Priyanshu Solon" w:date="2025-04-12T10:27:00Z">
        <w:r>
          <w:t xml:space="preserve">         &lt;div class="controls"&gt;</w:t>
        </w:r>
      </w:ins>
    </w:p>
    <w:p w:rsidR="00CB735F" w:rsidRDefault="00CB735F" w:rsidP="00CB735F">
      <w:pPr>
        <w:rPr>
          <w:ins w:id="1754" w:author="Priyanshu Solon" w:date="2025-04-12T10:27:00Z"/>
        </w:rPr>
      </w:pPr>
      <w:ins w:id="1755" w:author="Priyanshu Solon" w:date="2025-04-12T10:27:00Z">
        <w:r>
          <w:t xml:space="preserve">             &lt;span class="bi bi-chevron-bar-left"&gt;&lt;/span&gt;</w:t>
        </w:r>
      </w:ins>
    </w:p>
    <w:p w:rsidR="00CB735F" w:rsidRDefault="00CB735F" w:rsidP="00CB735F">
      <w:pPr>
        <w:rPr>
          <w:ins w:id="1756" w:author="Priyanshu Solon" w:date="2025-04-12T10:27:00Z"/>
        </w:rPr>
      </w:pPr>
      <w:ins w:id="1757" w:author="Priyanshu Solon" w:date="2025-04-12T10:27:00Z">
        <w:r>
          <w:lastRenderedPageBreak/>
          <w:t xml:space="preserve">             &lt;span class="bi bi-play-fill"&gt;&lt;/span&gt;</w:t>
        </w:r>
      </w:ins>
    </w:p>
    <w:p w:rsidR="00CB735F" w:rsidRDefault="00CB735F" w:rsidP="00CB735F">
      <w:pPr>
        <w:rPr>
          <w:ins w:id="1758" w:author="Priyanshu Solon" w:date="2025-04-12T10:27:00Z"/>
        </w:rPr>
      </w:pPr>
      <w:ins w:id="1759" w:author="Priyanshu Solon" w:date="2025-04-12T10:27:00Z">
        <w:r>
          <w:t xml:space="preserve">             &lt;span class="bi bi-chevron-bar-right"&gt;&lt;/span&gt;</w:t>
        </w:r>
      </w:ins>
    </w:p>
    <w:p w:rsidR="00CB735F" w:rsidRDefault="00CB735F" w:rsidP="00CB735F">
      <w:pPr>
        <w:rPr>
          <w:ins w:id="1760" w:author="Priyanshu Solon" w:date="2025-04-12T10:27:00Z"/>
        </w:rPr>
      </w:pPr>
      <w:ins w:id="1761" w:author="Priyanshu Solon" w:date="2025-04-12T10:27:00Z">
        <w:r>
          <w:t xml:space="preserve">         &lt;/div&gt;</w:t>
        </w:r>
      </w:ins>
    </w:p>
    <w:p w:rsidR="00CB735F" w:rsidRDefault="00CB735F" w:rsidP="00CB735F">
      <w:pPr>
        <w:rPr>
          <w:ins w:id="1762" w:author="Priyanshu Solon" w:date="2025-04-12T10:27:00Z"/>
        </w:rPr>
      </w:pPr>
      <w:ins w:id="1763" w:author="Priyanshu Solon" w:date="2025-04-12T10:27:00Z">
        <w:r>
          <w:t xml:space="preserve">    &lt;/div&gt;</w:t>
        </w:r>
      </w:ins>
    </w:p>
    <w:p w:rsidR="00CB735F" w:rsidRDefault="00CB735F" w:rsidP="00CB735F">
      <w:pPr>
        <w:rPr>
          <w:ins w:id="1764" w:author="Priyanshu Solon" w:date="2025-04-12T10:27:00Z"/>
        </w:rPr>
      </w:pPr>
      <w:ins w:id="1765" w:author="Priyanshu Solon" w:date="2025-04-12T10:27:00Z">
        <w:r>
          <w:t xml:space="preserve">    &lt;div class="card-body"&gt;</w:t>
        </w:r>
      </w:ins>
    </w:p>
    <w:p w:rsidR="00CB735F" w:rsidRDefault="00CB735F" w:rsidP="00CB735F">
      <w:pPr>
        <w:rPr>
          <w:ins w:id="1766" w:author="Priyanshu Solon" w:date="2025-04-12T10:27:00Z"/>
        </w:rPr>
      </w:pPr>
      <w:ins w:id="1767" w:author="Priyanshu Solon" w:date="2025-04-12T10:27:00Z">
        <w:r>
          <w:t xml:space="preserve">       &lt;img src="./images/arjitsingh.jpg" class="card-img"&gt;</w:t>
        </w:r>
      </w:ins>
    </w:p>
    <w:p w:rsidR="00CB735F" w:rsidRDefault="00CB735F" w:rsidP="00CB735F">
      <w:pPr>
        <w:rPr>
          <w:ins w:id="1768" w:author="Priyanshu Solon" w:date="2025-04-12T10:27:00Z"/>
        </w:rPr>
      </w:pPr>
      <w:ins w:id="1769" w:author="Priyanshu Solon" w:date="2025-04-12T10:27:00Z">
        <w:r>
          <w:t xml:space="preserve">    &lt;/div&gt;</w:t>
        </w:r>
      </w:ins>
    </w:p>
    <w:p w:rsidR="00CB735F" w:rsidRDefault="00CB735F" w:rsidP="00CB735F">
      <w:pPr>
        <w:rPr>
          <w:ins w:id="1770" w:author="Priyanshu Solon" w:date="2025-04-12T10:27:00Z"/>
        </w:rPr>
      </w:pPr>
      <w:ins w:id="1771" w:author="Priyanshu Solon" w:date="2025-04-12T10:27:00Z">
        <w:r>
          <w:t>&lt;/div&gt;</w:t>
        </w:r>
      </w:ins>
    </w:p>
    <w:p w:rsidR="00CB735F" w:rsidRDefault="00CB735F" w:rsidP="00CB735F">
      <w:pPr>
        <w:rPr>
          <w:ins w:id="1772" w:author="Priyanshu Solon" w:date="2025-04-12T10:27:00Z"/>
        </w:rPr>
      </w:pPr>
      <w:ins w:id="1773" w:author="Priyanshu Solon" w:date="2025-04-12T10:27:00Z">
        <w:r>
          <w:t>&lt;/body&gt;</w:t>
        </w:r>
      </w:ins>
    </w:p>
    <w:p w:rsidR="00CB735F" w:rsidRDefault="00CB735F" w:rsidP="00CB735F">
      <w:pPr>
        <w:rPr>
          <w:ins w:id="1774" w:author="Priyanshu Solon" w:date="2025-04-12T10:27:00Z"/>
        </w:rPr>
      </w:pPr>
      <w:ins w:id="1775" w:author="Priyanshu Solon" w:date="2025-04-12T10:27:00Z">
        <w:r>
          <w:t>&lt;/html&gt;</w:t>
        </w:r>
      </w:ins>
    </w:p>
    <w:p w:rsidR="00CB735F" w:rsidRDefault="00CB735F" w:rsidP="00CB735F">
      <w:pPr>
        <w:rPr>
          <w:ins w:id="1776" w:author="Priyanshu Solon" w:date="2025-04-12T10:27:00Z"/>
        </w:rPr>
      </w:pPr>
    </w:p>
    <w:p w:rsidR="00CB735F" w:rsidRPr="00E81493" w:rsidRDefault="00CB735F" w:rsidP="00CB735F">
      <w:pPr>
        <w:rPr>
          <w:ins w:id="1777" w:author="Priyanshu Solon" w:date="2025-04-12T10:27:00Z"/>
          <w:b/>
          <w:bCs/>
          <w:rPrChange w:id="1778" w:author="Priyanshu Solon" w:date="2025-05-22T22:50:00Z">
            <w:rPr>
              <w:ins w:id="1779" w:author="Priyanshu Solon" w:date="2025-04-12T10:27:00Z"/>
            </w:rPr>
          </w:rPrChange>
        </w:rPr>
      </w:pPr>
      <w:ins w:id="1780" w:author="Priyanshu Solon" w:date="2025-04-12T10:27:00Z">
        <w:r w:rsidRPr="00E81493">
          <w:rPr>
            <w:b/>
            <w:bCs/>
            <w:rPrChange w:id="1781" w:author="Priyanshu Solon" w:date="2025-05-22T22:50:00Z">
              <w:rPr/>
            </w:rPrChange>
          </w:rPr>
          <w:t>10/04</w:t>
        </w:r>
      </w:ins>
    </w:p>
    <w:p w:rsidR="00CB735F" w:rsidRDefault="00CB735F" w:rsidP="00CB735F">
      <w:pPr>
        <w:rPr>
          <w:ins w:id="1782" w:author="Priyanshu Solon" w:date="2025-04-12T10:27:00Z"/>
        </w:rPr>
      </w:pPr>
      <w:ins w:id="1783" w:author="Priyanshu Solon" w:date="2025-04-12T10:27:00Z">
        <w:r>
          <w:t>====</w:t>
        </w:r>
      </w:ins>
    </w:p>
    <w:p w:rsidR="00CB735F" w:rsidRDefault="00CB735F" w:rsidP="00CB735F">
      <w:pPr>
        <w:rPr>
          <w:ins w:id="1784" w:author="Priyanshu Solon" w:date="2025-04-12T10:27:00Z"/>
        </w:rPr>
      </w:pPr>
    </w:p>
    <w:p w:rsidR="00CB735F" w:rsidRDefault="00CB735F" w:rsidP="00CB735F">
      <w:pPr>
        <w:rPr>
          <w:ins w:id="1785" w:author="Priyanshu Solon" w:date="2025-04-12T10:27:00Z"/>
        </w:rPr>
      </w:pPr>
      <w:ins w:id="1786" w:author="Priyanshu Solon" w:date="2025-04-12T10:27:00Z">
        <w:r>
          <w:t>Ex: Amazon Cards</w:t>
        </w:r>
      </w:ins>
    </w:p>
    <w:p w:rsidR="00CB735F" w:rsidRDefault="00CB735F" w:rsidP="00CB735F">
      <w:pPr>
        <w:rPr>
          <w:ins w:id="1787" w:author="Priyanshu Solon" w:date="2025-04-12T10:27:00Z"/>
        </w:rPr>
      </w:pPr>
    </w:p>
    <w:p w:rsidR="00CB735F" w:rsidRDefault="00CB735F" w:rsidP="00CB735F">
      <w:pPr>
        <w:rPr>
          <w:ins w:id="1788" w:author="Priyanshu Solon" w:date="2025-04-12T10:27:00Z"/>
        </w:rPr>
      </w:pPr>
      <w:ins w:id="1789" w:author="Priyanshu Solon" w:date="2025-04-12T10:27:00Z">
        <w:r>
          <w:t>&lt;!DOCTYPE html&gt;</w:t>
        </w:r>
      </w:ins>
    </w:p>
    <w:p w:rsidR="00CB735F" w:rsidRDefault="00CB735F" w:rsidP="00CB735F">
      <w:pPr>
        <w:rPr>
          <w:ins w:id="1790" w:author="Priyanshu Solon" w:date="2025-04-12T10:27:00Z"/>
        </w:rPr>
      </w:pPr>
      <w:ins w:id="1791" w:author="Priyanshu Solon" w:date="2025-04-12T10:27:00Z">
        <w:r>
          <w:t>&lt;html lang="en"&gt;</w:t>
        </w:r>
      </w:ins>
    </w:p>
    <w:p w:rsidR="00CB735F" w:rsidRDefault="00CB735F" w:rsidP="00CB735F">
      <w:pPr>
        <w:rPr>
          <w:ins w:id="1792" w:author="Priyanshu Solon" w:date="2025-04-12T10:27:00Z"/>
        </w:rPr>
      </w:pPr>
      <w:ins w:id="1793" w:author="Priyanshu Solon" w:date="2025-04-12T10:27:00Z">
        <w:r>
          <w:t>&lt;head&gt;</w:t>
        </w:r>
      </w:ins>
    </w:p>
    <w:p w:rsidR="00CB735F" w:rsidRDefault="00CB735F" w:rsidP="00CB735F">
      <w:pPr>
        <w:rPr>
          <w:ins w:id="1794" w:author="Priyanshu Solon" w:date="2025-04-12T10:27:00Z"/>
        </w:rPr>
      </w:pPr>
      <w:ins w:id="1795" w:author="Priyanshu Solon" w:date="2025-04-12T10:27:00Z">
        <w:r>
          <w:t xml:space="preserve">    &lt;meta charset="UTF-8"&gt;</w:t>
        </w:r>
      </w:ins>
    </w:p>
    <w:p w:rsidR="00CB735F" w:rsidRDefault="00CB735F" w:rsidP="00CB735F">
      <w:pPr>
        <w:rPr>
          <w:ins w:id="1796" w:author="Priyanshu Solon" w:date="2025-04-12T10:27:00Z"/>
        </w:rPr>
      </w:pPr>
      <w:ins w:id="1797" w:author="Priyanshu Solon" w:date="2025-04-12T10:27:00Z">
        <w:r>
          <w:t xml:space="preserve">    &lt;meta name="viewport" content="width=device-width, initial-scale=1.0"&gt;</w:t>
        </w:r>
      </w:ins>
    </w:p>
    <w:p w:rsidR="00CB735F" w:rsidRDefault="00CB735F" w:rsidP="00CB735F">
      <w:pPr>
        <w:rPr>
          <w:ins w:id="1798" w:author="Priyanshu Solon" w:date="2025-04-12T10:27:00Z"/>
        </w:rPr>
      </w:pPr>
      <w:ins w:id="1799" w:author="Priyanshu Solon" w:date="2025-04-12T10:27:00Z">
        <w:r>
          <w:t xml:space="preserve">    &lt;title&gt;Amazon&lt;/title&gt;</w:t>
        </w:r>
      </w:ins>
    </w:p>
    <w:p w:rsidR="00CB735F" w:rsidRDefault="00CB735F" w:rsidP="00CB735F">
      <w:pPr>
        <w:rPr>
          <w:ins w:id="1800" w:author="Priyanshu Solon" w:date="2025-04-12T10:27:00Z"/>
        </w:rPr>
      </w:pPr>
      <w:ins w:id="1801" w:author="Priyanshu Solon" w:date="2025-04-12T10:27:00Z">
        <w:r>
          <w:t xml:space="preserve">    &lt;style&gt;</w:t>
        </w:r>
      </w:ins>
    </w:p>
    <w:p w:rsidR="00CB735F" w:rsidRDefault="00CB735F" w:rsidP="00CB735F">
      <w:pPr>
        <w:rPr>
          <w:ins w:id="1802" w:author="Priyanshu Solon" w:date="2025-04-12T10:27:00Z"/>
        </w:rPr>
      </w:pPr>
      <w:ins w:id="1803" w:author="Priyanshu Solon" w:date="2025-04-12T10:27:00Z">
        <w:r>
          <w:t xml:space="preserve">        .content-row {</w:t>
        </w:r>
      </w:ins>
    </w:p>
    <w:p w:rsidR="00CB735F" w:rsidRDefault="00CB735F" w:rsidP="00CB735F">
      <w:pPr>
        <w:rPr>
          <w:ins w:id="1804" w:author="Priyanshu Solon" w:date="2025-04-12T10:27:00Z"/>
        </w:rPr>
      </w:pPr>
      <w:ins w:id="1805" w:author="Priyanshu Solon" w:date="2025-04-12T10:27:00Z">
        <w:r>
          <w:t xml:space="preserve">            display: grid;</w:t>
        </w:r>
      </w:ins>
    </w:p>
    <w:p w:rsidR="00CB735F" w:rsidRDefault="00CB735F" w:rsidP="00CB735F">
      <w:pPr>
        <w:rPr>
          <w:ins w:id="1806" w:author="Priyanshu Solon" w:date="2025-04-12T10:27:00Z"/>
        </w:rPr>
      </w:pPr>
      <w:ins w:id="1807" w:author="Priyanshu Solon" w:date="2025-04-12T10:27:00Z">
        <w:r>
          <w:t xml:space="preserve">            grid-template-columns: 3fr 3fr 3fr 3fr;</w:t>
        </w:r>
      </w:ins>
    </w:p>
    <w:p w:rsidR="00CB735F" w:rsidRDefault="00CB735F" w:rsidP="00CB735F">
      <w:pPr>
        <w:rPr>
          <w:ins w:id="1808" w:author="Priyanshu Solon" w:date="2025-04-12T10:27:00Z"/>
        </w:rPr>
      </w:pPr>
      <w:ins w:id="1809" w:author="Priyanshu Solon" w:date="2025-04-12T10:27:00Z">
        <w:r>
          <w:t xml:space="preserve">            padding: 10px;</w:t>
        </w:r>
      </w:ins>
    </w:p>
    <w:p w:rsidR="00CB735F" w:rsidRDefault="00CB735F" w:rsidP="00CB735F">
      <w:pPr>
        <w:rPr>
          <w:ins w:id="1810" w:author="Priyanshu Solon" w:date="2025-04-12T10:27:00Z"/>
        </w:rPr>
      </w:pPr>
      <w:ins w:id="1811" w:author="Priyanshu Solon" w:date="2025-04-12T10:27:00Z">
        <w:r>
          <w:t xml:space="preserve">            margin-bottom: 30px;</w:t>
        </w:r>
      </w:ins>
    </w:p>
    <w:p w:rsidR="00CB735F" w:rsidRDefault="00CB735F" w:rsidP="00CB735F">
      <w:pPr>
        <w:rPr>
          <w:ins w:id="1812" w:author="Priyanshu Solon" w:date="2025-04-12T10:27:00Z"/>
        </w:rPr>
      </w:pPr>
      <w:ins w:id="1813" w:author="Priyanshu Solon" w:date="2025-04-12T10:27:00Z">
        <w:r>
          <w:t xml:space="preserve">        }</w:t>
        </w:r>
      </w:ins>
    </w:p>
    <w:p w:rsidR="00CB735F" w:rsidRDefault="00CB735F" w:rsidP="00CB735F">
      <w:pPr>
        <w:rPr>
          <w:ins w:id="1814" w:author="Priyanshu Solon" w:date="2025-04-12T10:27:00Z"/>
        </w:rPr>
      </w:pPr>
      <w:ins w:id="1815" w:author="Priyanshu Solon" w:date="2025-04-12T10:27:00Z">
        <w:r>
          <w:lastRenderedPageBreak/>
          <w:t xml:space="preserve">        .card {</w:t>
        </w:r>
      </w:ins>
    </w:p>
    <w:p w:rsidR="00CB735F" w:rsidRDefault="00CB735F" w:rsidP="00CB735F">
      <w:pPr>
        <w:rPr>
          <w:ins w:id="1816" w:author="Priyanshu Solon" w:date="2025-04-12T10:27:00Z"/>
        </w:rPr>
      </w:pPr>
      <w:ins w:id="1817" w:author="Priyanshu Solon" w:date="2025-04-12T10:27:00Z">
        <w:r>
          <w:t xml:space="preserve">            padding: 10px;</w:t>
        </w:r>
      </w:ins>
    </w:p>
    <w:p w:rsidR="00CB735F" w:rsidRDefault="00CB735F" w:rsidP="00CB735F">
      <w:pPr>
        <w:rPr>
          <w:ins w:id="1818" w:author="Priyanshu Solon" w:date="2025-04-12T10:27:00Z"/>
        </w:rPr>
      </w:pPr>
      <w:ins w:id="1819" w:author="Priyanshu Solon" w:date="2025-04-12T10:27:00Z">
        <w:r>
          <w:t xml:space="preserve">            margin: 5px;</w:t>
        </w:r>
      </w:ins>
    </w:p>
    <w:p w:rsidR="00CB735F" w:rsidRDefault="00CB735F" w:rsidP="00CB735F">
      <w:pPr>
        <w:rPr>
          <w:ins w:id="1820" w:author="Priyanshu Solon" w:date="2025-04-12T10:27:00Z"/>
        </w:rPr>
      </w:pPr>
      <w:ins w:id="1821" w:author="Priyanshu Solon" w:date="2025-04-12T10:27:00Z">
        <w:r>
          <w:t xml:space="preserve">            background-color: white;</w:t>
        </w:r>
      </w:ins>
    </w:p>
    <w:p w:rsidR="00CB735F" w:rsidRDefault="00CB735F" w:rsidP="00CB735F">
      <w:pPr>
        <w:rPr>
          <w:ins w:id="1822" w:author="Priyanshu Solon" w:date="2025-04-12T10:27:00Z"/>
        </w:rPr>
      </w:pPr>
      <w:ins w:id="1823" w:author="Priyanshu Solon" w:date="2025-04-12T10:27:00Z">
        <w:r>
          <w:t xml:space="preserve">            box-shadow: 2px 2px 2px gray;</w:t>
        </w:r>
      </w:ins>
    </w:p>
    <w:p w:rsidR="00CB735F" w:rsidRDefault="00CB735F" w:rsidP="00CB735F">
      <w:pPr>
        <w:rPr>
          <w:ins w:id="1824" w:author="Priyanshu Solon" w:date="2025-04-12T10:27:00Z"/>
        </w:rPr>
      </w:pPr>
      <w:ins w:id="1825" w:author="Priyanshu Solon" w:date="2025-04-12T10:27:00Z">
        <w:r>
          <w:t xml:space="preserve">            height: 400px;</w:t>
        </w:r>
      </w:ins>
    </w:p>
    <w:p w:rsidR="00CB735F" w:rsidRDefault="00CB735F" w:rsidP="00CB735F">
      <w:pPr>
        <w:rPr>
          <w:ins w:id="1826" w:author="Priyanshu Solon" w:date="2025-04-12T10:27:00Z"/>
        </w:rPr>
      </w:pPr>
      <w:ins w:id="1827" w:author="Priyanshu Solon" w:date="2025-04-12T10:27:00Z">
        <w:r>
          <w:t xml:space="preserve">            font-family: Arial;</w:t>
        </w:r>
      </w:ins>
    </w:p>
    <w:p w:rsidR="00CB735F" w:rsidRDefault="00CB735F" w:rsidP="00CB735F">
      <w:pPr>
        <w:rPr>
          <w:ins w:id="1828" w:author="Priyanshu Solon" w:date="2025-04-12T10:27:00Z"/>
        </w:rPr>
      </w:pPr>
      <w:ins w:id="1829" w:author="Priyanshu Solon" w:date="2025-04-12T10:27:00Z">
        <w:r>
          <w:t xml:space="preserve">        }</w:t>
        </w:r>
      </w:ins>
    </w:p>
    <w:p w:rsidR="00CB735F" w:rsidRDefault="00CB735F" w:rsidP="00CB735F">
      <w:pPr>
        <w:rPr>
          <w:ins w:id="1830" w:author="Priyanshu Solon" w:date="2025-04-12T10:27:00Z"/>
        </w:rPr>
      </w:pPr>
      <w:ins w:id="1831" w:author="Priyanshu Solon" w:date="2025-04-12T10:27:00Z">
        <w:r>
          <w:t xml:space="preserve">        section {</w:t>
        </w:r>
      </w:ins>
    </w:p>
    <w:p w:rsidR="00CB735F" w:rsidRDefault="00CB735F" w:rsidP="00CB735F">
      <w:pPr>
        <w:rPr>
          <w:ins w:id="1832" w:author="Priyanshu Solon" w:date="2025-04-12T10:27:00Z"/>
        </w:rPr>
      </w:pPr>
      <w:ins w:id="1833" w:author="Priyanshu Solon" w:date="2025-04-12T10:27:00Z">
        <w:r>
          <w:t xml:space="preserve">            margin-top: -250px;</w:t>
        </w:r>
      </w:ins>
    </w:p>
    <w:p w:rsidR="00CB735F" w:rsidRDefault="00CB735F" w:rsidP="00CB735F">
      <w:pPr>
        <w:rPr>
          <w:ins w:id="1834" w:author="Priyanshu Solon" w:date="2025-04-12T10:27:00Z"/>
        </w:rPr>
      </w:pPr>
      <w:ins w:id="1835" w:author="Priyanshu Solon" w:date="2025-04-12T10:27:00Z">
        <w:r>
          <w:t xml:space="preserve">        }</w:t>
        </w:r>
      </w:ins>
    </w:p>
    <w:p w:rsidR="00CB735F" w:rsidRDefault="00CB735F" w:rsidP="00CB735F">
      <w:pPr>
        <w:rPr>
          <w:ins w:id="1836" w:author="Priyanshu Solon" w:date="2025-04-12T10:27:00Z"/>
        </w:rPr>
      </w:pPr>
      <w:ins w:id="1837" w:author="Priyanshu Solon" w:date="2025-04-12T10:27:00Z">
        <w:r>
          <w:t xml:space="preserve">        .card-title {</w:t>
        </w:r>
      </w:ins>
    </w:p>
    <w:p w:rsidR="00CB735F" w:rsidRDefault="00CB735F" w:rsidP="00CB735F">
      <w:pPr>
        <w:rPr>
          <w:ins w:id="1838" w:author="Priyanshu Solon" w:date="2025-04-12T10:27:00Z"/>
        </w:rPr>
      </w:pPr>
      <w:ins w:id="1839" w:author="Priyanshu Solon" w:date="2025-04-12T10:27:00Z">
        <w:r>
          <w:t xml:space="preserve">            font-size: 22px;</w:t>
        </w:r>
      </w:ins>
    </w:p>
    <w:p w:rsidR="00CB735F" w:rsidRDefault="00CB735F" w:rsidP="00CB735F">
      <w:pPr>
        <w:rPr>
          <w:ins w:id="1840" w:author="Priyanshu Solon" w:date="2025-04-12T10:27:00Z"/>
        </w:rPr>
      </w:pPr>
      <w:ins w:id="1841" w:author="Priyanshu Solon" w:date="2025-04-12T10:27:00Z">
        <w:r>
          <w:t xml:space="preserve">            font-weight: bold;</w:t>
        </w:r>
      </w:ins>
    </w:p>
    <w:p w:rsidR="00CB735F" w:rsidRDefault="00CB735F" w:rsidP="00CB735F">
      <w:pPr>
        <w:rPr>
          <w:ins w:id="1842" w:author="Priyanshu Solon" w:date="2025-04-12T10:27:00Z"/>
        </w:rPr>
      </w:pPr>
      <w:ins w:id="1843" w:author="Priyanshu Solon" w:date="2025-04-12T10:27:00Z">
        <w:r>
          <w:t xml:space="preserve">        }</w:t>
        </w:r>
      </w:ins>
    </w:p>
    <w:p w:rsidR="00CB735F" w:rsidRDefault="00CB735F" w:rsidP="00CB735F">
      <w:pPr>
        <w:rPr>
          <w:ins w:id="1844" w:author="Priyanshu Solon" w:date="2025-04-12T10:27:00Z"/>
        </w:rPr>
      </w:pPr>
      <w:ins w:id="1845" w:author="Priyanshu Solon" w:date="2025-04-12T10:27:00Z">
        <w:r>
          <w:t xml:space="preserve">        .row {</w:t>
        </w:r>
      </w:ins>
    </w:p>
    <w:p w:rsidR="00CB735F" w:rsidRDefault="00CB735F" w:rsidP="00CB735F">
      <w:pPr>
        <w:rPr>
          <w:ins w:id="1846" w:author="Priyanshu Solon" w:date="2025-04-12T10:27:00Z"/>
        </w:rPr>
      </w:pPr>
      <w:ins w:id="1847" w:author="Priyanshu Solon" w:date="2025-04-12T10:27:00Z">
        <w:r>
          <w:t xml:space="preserve">            display: grid;</w:t>
        </w:r>
      </w:ins>
    </w:p>
    <w:p w:rsidR="00CB735F" w:rsidRDefault="00CB735F" w:rsidP="00CB735F">
      <w:pPr>
        <w:rPr>
          <w:ins w:id="1848" w:author="Priyanshu Solon" w:date="2025-04-12T10:27:00Z"/>
        </w:rPr>
      </w:pPr>
      <w:ins w:id="1849" w:author="Priyanshu Solon" w:date="2025-04-12T10:27:00Z">
        <w:r>
          <w:t xml:space="preserve">            grid-template-columns: 6fr 6fr;</w:t>
        </w:r>
      </w:ins>
    </w:p>
    <w:p w:rsidR="00CB735F" w:rsidRDefault="00CB735F" w:rsidP="00CB735F">
      <w:pPr>
        <w:rPr>
          <w:ins w:id="1850" w:author="Priyanshu Solon" w:date="2025-04-12T10:27:00Z"/>
        </w:rPr>
      </w:pPr>
      <w:ins w:id="1851" w:author="Priyanshu Solon" w:date="2025-04-12T10:27:00Z">
        <w:r>
          <w:t xml:space="preserve">            grid-gap: 5px;</w:t>
        </w:r>
      </w:ins>
    </w:p>
    <w:p w:rsidR="00CB735F" w:rsidRDefault="00CB735F" w:rsidP="00CB735F">
      <w:pPr>
        <w:rPr>
          <w:ins w:id="1852" w:author="Priyanshu Solon" w:date="2025-04-12T10:27:00Z"/>
        </w:rPr>
      </w:pPr>
      <w:ins w:id="1853" w:author="Priyanshu Solon" w:date="2025-04-12T10:27:00Z">
        <w:r>
          <w:t xml:space="preserve">        }</w:t>
        </w:r>
      </w:ins>
    </w:p>
    <w:p w:rsidR="00CB735F" w:rsidRDefault="00CB735F" w:rsidP="00CB735F">
      <w:pPr>
        <w:rPr>
          <w:ins w:id="1854" w:author="Priyanshu Solon" w:date="2025-04-12T10:27:00Z"/>
        </w:rPr>
      </w:pPr>
      <w:ins w:id="1855" w:author="Priyanshu Solon" w:date="2025-04-12T10:27:00Z">
        <w:r>
          <w:t xml:space="preserve">        .card-img {</w:t>
        </w:r>
      </w:ins>
    </w:p>
    <w:p w:rsidR="00CB735F" w:rsidRDefault="00CB735F" w:rsidP="00CB735F">
      <w:pPr>
        <w:rPr>
          <w:ins w:id="1856" w:author="Priyanshu Solon" w:date="2025-04-12T10:27:00Z"/>
        </w:rPr>
      </w:pPr>
      <w:ins w:id="1857" w:author="Priyanshu Solon" w:date="2025-04-12T10:27:00Z">
        <w:r>
          <w:t xml:space="preserve">            width: 100%;</w:t>
        </w:r>
      </w:ins>
    </w:p>
    <w:p w:rsidR="00CB735F" w:rsidRDefault="00CB735F" w:rsidP="00CB735F">
      <w:pPr>
        <w:rPr>
          <w:ins w:id="1858" w:author="Priyanshu Solon" w:date="2025-04-12T10:27:00Z"/>
        </w:rPr>
      </w:pPr>
      <w:ins w:id="1859" w:author="Priyanshu Solon" w:date="2025-04-12T10:27:00Z">
        <w:r>
          <w:t xml:space="preserve">        }</w:t>
        </w:r>
      </w:ins>
    </w:p>
    <w:p w:rsidR="00CB735F" w:rsidRDefault="00CB735F" w:rsidP="00CB735F">
      <w:pPr>
        <w:rPr>
          <w:ins w:id="1860" w:author="Priyanshu Solon" w:date="2025-04-12T10:27:00Z"/>
        </w:rPr>
      </w:pPr>
      <w:ins w:id="1861" w:author="Priyanshu Solon" w:date="2025-04-12T10:27:00Z">
        <w:r>
          <w:t xml:space="preserve">        .card-header {</w:t>
        </w:r>
      </w:ins>
    </w:p>
    <w:p w:rsidR="00CB735F" w:rsidRDefault="00CB735F" w:rsidP="00CB735F">
      <w:pPr>
        <w:rPr>
          <w:ins w:id="1862" w:author="Priyanshu Solon" w:date="2025-04-12T10:27:00Z"/>
        </w:rPr>
      </w:pPr>
      <w:ins w:id="1863" w:author="Priyanshu Solon" w:date="2025-04-12T10:27:00Z">
        <w:r>
          <w:t xml:space="preserve">            height: 70px;</w:t>
        </w:r>
      </w:ins>
    </w:p>
    <w:p w:rsidR="00CB735F" w:rsidRDefault="00CB735F" w:rsidP="00CB735F">
      <w:pPr>
        <w:rPr>
          <w:ins w:id="1864" w:author="Priyanshu Solon" w:date="2025-04-12T10:27:00Z"/>
        </w:rPr>
      </w:pPr>
      <w:ins w:id="1865" w:author="Priyanshu Solon" w:date="2025-04-12T10:27:00Z">
        <w:r>
          <w:t xml:space="preserve">        }</w:t>
        </w:r>
      </w:ins>
    </w:p>
    <w:p w:rsidR="00CB735F" w:rsidRDefault="00CB735F" w:rsidP="00CB735F">
      <w:pPr>
        <w:rPr>
          <w:ins w:id="1866" w:author="Priyanshu Solon" w:date="2025-04-12T10:27:00Z"/>
        </w:rPr>
      </w:pPr>
      <w:ins w:id="1867" w:author="Priyanshu Solon" w:date="2025-04-12T10:27:00Z">
        <w:r>
          <w:t xml:space="preserve">        .card-footer {</w:t>
        </w:r>
      </w:ins>
    </w:p>
    <w:p w:rsidR="00CB735F" w:rsidRDefault="00CB735F" w:rsidP="00CB735F">
      <w:pPr>
        <w:rPr>
          <w:ins w:id="1868" w:author="Priyanshu Solon" w:date="2025-04-12T10:27:00Z"/>
        </w:rPr>
      </w:pPr>
      <w:ins w:id="1869" w:author="Priyanshu Solon" w:date="2025-04-12T10:27:00Z">
        <w:r>
          <w:t xml:space="preserve">            text-align: center;</w:t>
        </w:r>
      </w:ins>
    </w:p>
    <w:p w:rsidR="00CB735F" w:rsidRDefault="00CB735F" w:rsidP="00CB735F">
      <w:pPr>
        <w:rPr>
          <w:ins w:id="1870" w:author="Priyanshu Solon" w:date="2025-04-12T10:27:00Z"/>
        </w:rPr>
      </w:pPr>
      <w:ins w:id="1871" w:author="Priyanshu Solon" w:date="2025-04-12T10:27:00Z">
        <w:r>
          <w:t xml:space="preserve">            padding-top: 20px;</w:t>
        </w:r>
      </w:ins>
    </w:p>
    <w:p w:rsidR="00CB735F" w:rsidRDefault="00CB735F" w:rsidP="00CB735F">
      <w:pPr>
        <w:rPr>
          <w:ins w:id="1872" w:author="Priyanshu Solon" w:date="2025-04-12T10:27:00Z"/>
        </w:rPr>
      </w:pPr>
      <w:ins w:id="1873" w:author="Priyanshu Solon" w:date="2025-04-12T10:27:00Z">
        <w:r>
          <w:lastRenderedPageBreak/>
          <w:t xml:space="preserve">        }</w:t>
        </w:r>
      </w:ins>
    </w:p>
    <w:p w:rsidR="00CB735F" w:rsidRDefault="00CB735F" w:rsidP="00CB735F">
      <w:pPr>
        <w:rPr>
          <w:ins w:id="1874" w:author="Priyanshu Solon" w:date="2025-04-12T10:27:00Z"/>
        </w:rPr>
      </w:pPr>
      <w:ins w:id="1875" w:author="Priyanshu Solon" w:date="2025-04-12T10:27:00Z">
        <w:r>
          <w:t xml:space="preserve">        .more {</w:t>
        </w:r>
      </w:ins>
    </w:p>
    <w:p w:rsidR="00CB735F" w:rsidRDefault="00CB735F" w:rsidP="00CB735F">
      <w:pPr>
        <w:rPr>
          <w:ins w:id="1876" w:author="Priyanshu Solon" w:date="2025-04-12T10:27:00Z"/>
        </w:rPr>
      </w:pPr>
      <w:ins w:id="1877" w:author="Priyanshu Solon" w:date="2025-04-12T10:27:00Z">
        <w:r>
          <w:t xml:space="preserve">            color:blue;</w:t>
        </w:r>
      </w:ins>
    </w:p>
    <w:p w:rsidR="00CB735F" w:rsidRDefault="00CB735F" w:rsidP="00CB735F">
      <w:pPr>
        <w:rPr>
          <w:ins w:id="1878" w:author="Priyanshu Solon" w:date="2025-04-12T10:27:00Z"/>
        </w:rPr>
      </w:pPr>
      <w:ins w:id="1879" w:author="Priyanshu Solon" w:date="2025-04-12T10:27:00Z">
        <w:r>
          <w:t xml:space="preserve">        }</w:t>
        </w:r>
      </w:ins>
    </w:p>
    <w:p w:rsidR="00CB735F" w:rsidRDefault="00CB735F" w:rsidP="00CB735F">
      <w:pPr>
        <w:rPr>
          <w:ins w:id="1880" w:author="Priyanshu Solon" w:date="2025-04-12T10:27:00Z"/>
        </w:rPr>
      </w:pPr>
      <w:ins w:id="1881" w:author="Priyanshu Solon" w:date="2025-04-12T10:27:00Z">
        <w:r>
          <w:t xml:space="preserve">    &lt;/style&gt;</w:t>
        </w:r>
      </w:ins>
    </w:p>
    <w:p w:rsidR="00CB735F" w:rsidRDefault="00CB735F" w:rsidP="00CB735F">
      <w:pPr>
        <w:rPr>
          <w:ins w:id="1882" w:author="Priyanshu Solon" w:date="2025-04-12T10:27:00Z"/>
        </w:rPr>
      </w:pPr>
      <w:ins w:id="1883" w:author="Priyanshu Solon" w:date="2025-04-12T10:27:00Z">
        <w:r>
          <w:t>&lt;/head&gt;</w:t>
        </w:r>
      </w:ins>
    </w:p>
    <w:p w:rsidR="00CB735F" w:rsidRDefault="00CB735F" w:rsidP="00CB735F">
      <w:pPr>
        <w:rPr>
          <w:ins w:id="1884" w:author="Priyanshu Solon" w:date="2025-04-12T10:27:00Z"/>
        </w:rPr>
      </w:pPr>
      <w:ins w:id="1885" w:author="Priyanshu Solon" w:date="2025-04-12T10:27:00Z">
        <w:r>
          <w:t>&lt;body&gt;</w:t>
        </w:r>
      </w:ins>
    </w:p>
    <w:p w:rsidR="00CB735F" w:rsidRDefault="00CB735F" w:rsidP="00CB735F">
      <w:pPr>
        <w:rPr>
          <w:ins w:id="1886" w:author="Priyanshu Solon" w:date="2025-04-12T10:27:00Z"/>
        </w:rPr>
      </w:pPr>
      <w:ins w:id="1887" w:author="Priyanshu Solon" w:date="2025-04-12T10:27:00Z">
        <w:r>
          <w:t xml:space="preserve">    &lt;header&gt;</w:t>
        </w:r>
      </w:ins>
    </w:p>
    <w:p w:rsidR="00CB735F" w:rsidRDefault="00CB735F" w:rsidP="00CB735F">
      <w:pPr>
        <w:rPr>
          <w:ins w:id="1888" w:author="Priyanshu Solon" w:date="2025-04-12T10:27:00Z"/>
        </w:rPr>
      </w:pPr>
      <w:ins w:id="1889" w:author="Priyanshu Solon" w:date="2025-04-12T10:27:00Z">
        <w:r>
          <w:t xml:space="preserve">        &lt;img src="./images/amazon-banner.png" width="100%"&gt;</w:t>
        </w:r>
      </w:ins>
    </w:p>
    <w:p w:rsidR="00CB735F" w:rsidRDefault="00CB735F" w:rsidP="00CB735F">
      <w:pPr>
        <w:rPr>
          <w:ins w:id="1890" w:author="Priyanshu Solon" w:date="2025-04-12T10:27:00Z"/>
        </w:rPr>
      </w:pPr>
      <w:ins w:id="1891" w:author="Priyanshu Solon" w:date="2025-04-12T10:27:00Z">
        <w:r>
          <w:t xml:space="preserve">    &lt;/header&gt;</w:t>
        </w:r>
      </w:ins>
    </w:p>
    <w:p w:rsidR="00CB735F" w:rsidRDefault="00CB735F" w:rsidP="00CB735F">
      <w:pPr>
        <w:rPr>
          <w:ins w:id="1892" w:author="Priyanshu Solon" w:date="2025-04-12T10:27:00Z"/>
        </w:rPr>
      </w:pPr>
      <w:ins w:id="1893" w:author="Priyanshu Solon" w:date="2025-04-12T10:27:00Z">
        <w:r>
          <w:t xml:space="preserve">    &lt;section&gt;</w:t>
        </w:r>
      </w:ins>
    </w:p>
    <w:p w:rsidR="00CB735F" w:rsidRDefault="00CB735F" w:rsidP="00CB735F">
      <w:pPr>
        <w:rPr>
          <w:ins w:id="1894" w:author="Priyanshu Solon" w:date="2025-04-12T10:27:00Z"/>
        </w:rPr>
      </w:pPr>
      <w:ins w:id="1895" w:author="Priyanshu Solon" w:date="2025-04-12T10:27:00Z">
        <w:r>
          <w:t xml:space="preserve">        &lt;div class="content-row"&gt;</w:t>
        </w:r>
      </w:ins>
    </w:p>
    <w:p w:rsidR="00CB735F" w:rsidRDefault="00CB735F" w:rsidP="00CB735F">
      <w:pPr>
        <w:rPr>
          <w:ins w:id="1896" w:author="Priyanshu Solon" w:date="2025-04-12T10:27:00Z"/>
        </w:rPr>
      </w:pPr>
      <w:ins w:id="1897" w:author="Priyanshu Solon" w:date="2025-04-12T10:27:00Z">
        <w:r>
          <w:t xml:space="preserve">            &lt;div class="card"&gt;</w:t>
        </w:r>
      </w:ins>
    </w:p>
    <w:p w:rsidR="00CB735F" w:rsidRDefault="00CB735F" w:rsidP="00CB735F">
      <w:pPr>
        <w:rPr>
          <w:ins w:id="1898" w:author="Priyanshu Solon" w:date="2025-04-12T10:27:00Z"/>
        </w:rPr>
      </w:pPr>
      <w:ins w:id="1899" w:author="Priyanshu Solon" w:date="2025-04-12T10:27:00Z">
        <w:r>
          <w:t xml:space="preserve">                &lt;div class="card-header"&gt;</w:t>
        </w:r>
      </w:ins>
    </w:p>
    <w:p w:rsidR="00CB735F" w:rsidRDefault="00CB735F" w:rsidP="00CB735F">
      <w:pPr>
        <w:rPr>
          <w:ins w:id="1900" w:author="Priyanshu Solon" w:date="2025-04-12T10:27:00Z"/>
        </w:rPr>
      </w:pPr>
      <w:ins w:id="1901" w:author="Priyanshu Solon" w:date="2025-04-12T10:27:00Z">
        <w:r>
          <w:t xml:space="preserve">                    &lt;div class="card-title"&gt;Appliances for your home | Up to 55% off&lt;/div&gt;</w:t>
        </w:r>
      </w:ins>
    </w:p>
    <w:p w:rsidR="00CB735F" w:rsidRDefault="00CB735F" w:rsidP="00CB735F">
      <w:pPr>
        <w:rPr>
          <w:ins w:id="1902" w:author="Priyanshu Solon" w:date="2025-04-12T10:27:00Z"/>
        </w:rPr>
      </w:pPr>
      <w:ins w:id="1903" w:author="Priyanshu Solon" w:date="2025-04-12T10:27:00Z">
        <w:r>
          <w:t xml:space="preserve">                &lt;/div&gt;</w:t>
        </w:r>
      </w:ins>
    </w:p>
    <w:p w:rsidR="00CB735F" w:rsidRDefault="00CB735F" w:rsidP="00CB735F">
      <w:pPr>
        <w:rPr>
          <w:ins w:id="1904" w:author="Priyanshu Solon" w:date="2025-04-12T10:27:00Z"/>
        </w:rPr>
      </w:pPr>
      <w:ins w:id="1905" w:author="Priyanshu Solon" w:date="2025-04-12T10:27:00Z">
        <w:r>
          <w:t xml:space="preserve">                &lt;div class="card-body"&gt;</w:t>
        </w:r>
      </w:ins>
    </w:p>
    <w:p w:rsidR="00CB735F" w:rsidRDefault="00CB735F" w:rsidP="00CB735F">
      <w:pPr>
        <w:rPr>
          <w:ins w:id="1906" w:author="Priyanshu Solon" w:date="2025-04-12T10:27:00Z"/>
        </w:rPr>
      </w:pPr>
      <w:ins w:id="1907" w:author="Priyanshu Solon" w:date="2025-04-12T10:27:00Z">
        <w:r>
          <w:t xml:space="preserve">                    &lt;div class="row"&gt;</w:t>
        </w:r>
      </w:ins>
    </w:p>
    <w:p w:rsidR="00CB735F" w:rsidRDefault="00CB735F" w:rsidP="00CB735F">
      <w:pPr>
        <w:rPr>
          <w:ins w:id="1908" w:author="Priyanshu Solon" w:date="2025-04-12T10:27:00Z"/>
        </w:rPr>
      </w:pPr>
      <w:ins w:id="1909" w:author="Priyanshu Solon" w:date="2025-04-12T10:27:00Z">
        <w:r>
          <w:t xml:space="preserve">                        &lt;div&gt;&lt;img class="card-img" src="./images/a1.jpg"&gt;</w:t>
        </w:r>
      </w:ins>
    </w:p>
    <w:p w:rsidR="00CB735F" w:rsidRDefault="00CB735F" w:rsidP="00CB735F">
      <w:pPr>
        <w:rPr>
          <w:ins w:id="1910" w:author="Priyanshu Solon" w:date="2025-04-12T10:27:00Z"/>
        </w:rPr>
      </w:pPr>
      <w:ins w:id="1911" w:author="Priyanshu Solon" w:date="2025-04-12T10:27:00Z">
        <w:r>
          <w:t xml:space="preserve">                            &lt;p&gt;Air Conditioners&lt;/p&gt;</w:t>
        </w:r>
      </w:ins>
    </w:p>
    <w:p w:rsidR="00CB735F" w:rsidRDefault="00CB735F" w:rsidP="00CB735F">
      <w:pPr>
        <w:rPr>
          <w:ins w:id="1912" w:author="Priyanshu Solon" w:date="2025-04-12T10:27:00Z"/>
        </w:rPr>
      </w:pPr>
      <w:ins w:id="1913" w:author="Priyanshu Solon" w:date="2025-04-12T10:27:00Z">
        <w:r>
          <w:t xml:space="preserve">                        &lt;/div&gt;</w:t>
        </w:r>
      </w:ins>
    </w:p>
    <w:p w:rsidR="00CB735F" w:rsidRDefault="00CB735F" w:rsidP="00CB735F">
      <w:pPr>
        <w:rPr>
          <w:ins w:id="1914" w:author="Priyanshu Solon" w:date="2025-04-12T10:27:00Z"/>
        </w:rPr>
      </w:pPr>
      <w:ins w:id="1915" w:author="Priyanshu Solon" w:date="2025-04-12T10:27:00Z">
        <w:r>
          <w:t xml:space="preserve">                        &lt;div&gt;&lt;img class="card-img" src="./images/a2.jpg"&gt;</w:t>
        </w:r>
      </w:ins>
    </w:p>
    <w:p w:rsidR="00CB735F" w:rsidRDefault="00CB735F" w:rsidP="00CB735F">
      <w:pPr>
        <w:rPr>
          <w:ins w:id="1916" w:author="Priyanshu Solon" w:date="2025-04-12T10:27:00Z"/>
        </w:rPr>
      </w:pPr>
      <w:ins w:id="1917" w:author="Priyanshu Solon" w:date="2025-04-12T10:27:00Z">
        <w:r>
          <w:t xml:space="preserve">                             &lt;p&gt;Refrigerators&lt;/p&gt;</w:t>
        </w:r>
      </w:ins>
    </w:p>
    <w:p w:rsidR="00CB735F" w:rsidRDefault="00CB735F" w:rsidP="00CB735F">
      <w:pPr>
        <w:rPr>
          <w:ins w:id="1918" w:author="Priyanshu Solon" w:date="2025-04-12T10:27:00Z"/>
        </w:rPr>
      </w:pPr>
      <w:ins w:id="1919" w:author="Priyanshu Solon" w:date="2025-04-12T10:27:00Z">
        <w:r>
          <w:t xml:space="preserve">                        &lt;/div&gt;</w:t>
        </w:r>
      </w:ins>
    </w:p>
    <w:p w:rsidR="00CB735F" w:rsidRDefault="00CB735F" w:rsidP="00CB735F">
      <w:pPr>
        <w:rPr>
          <w:ins w:id="1920" w:author="Priyanshu Solon" w:date="2025-04-12T10:27:00Z"/>
        </w:rPr>
      </w:pPr>
      <w:ins w:id="1921" w:author="Priyanshu Solon" w:date="2025-04-12T10:27:00Z">
        <w:r>
          <w:t xml:space="preserve">                    &lt;/div&gt;</w:t>
        </w:r>
      </w:ins>
    </w:p>
    <w:p w:rsidR="00CB735F" w:rsidRDefault="00CB735F" w:rsidP="00CB735F">
      <w:pPr>
        <w:rPr>
          <w:ins w:id="1922" w:author="Priyanshu Solon" w:date="2025-04-12T10:27:00Z"/>
        </w:rPr>
      </w:pPr>
      <w:ins w:id="1923" w:author="Priyanshu Solon" w:date="2025-04-12T10:27:00Z">
        <w:r>
          <w:t xml:space="preserve">                    &lt;div class="row"&gt;</w:t>
        </w:r>
      </w:ins>
    </w:p>
    <w:p w:rsidR="00CB735F" w:rsidRDefault="00CB735F" w:rsidP="00CB735F">
      <w:pPr>
        <w:rPr>
          <w:ins w:id="1924" w:author="Priyanshu Solon" w:date="2025-04-12T10:27:00Z"/>
        </w:rPr>
      </w:pPr>
      <w:ins w:id="1925" w:author="Priyanshu Solon" w:date="2025-04-12T10:27:00Z">
        <w:r>
          <w:t xml:space="preserve">                        &lt;div&gt;&lt;img class="card-img" src="./images/a3.jpg"&gt; &lt;p&gt;Microwaves&lt;/p&gt; &lt;/div&gt;</w:t>
        </w:r>
      </w:ins>
    </w:p>
    <w:p w:rsidR="00CB735F" w:rsidRDefault="00CB735F" w:rsidP="00CB735F">
      <w:pPr>
        <w:rPr>
          <w:ins w:id="1926" w:author="Priyanshu Solon" w:date="2025-04-12T10:27:00Z"/>
        </w:rPr>
      </w:pPr>
      <w:ins w:id="1927" w:author="Priyanshu Solon" w:date="2025-04-12T10:27:00Z">
        <w:r>
          <w:t xml:space="preserve">                        &lt;div&gt;&lt;img class="card-img" src="./images/a4.jpg"&gt; &lt;p&gt;Washing Machines&lt;/p&gt; &lt;/div&gt;</w:t>
        </w:r>
      </w:ins>
    </w:p>
    <w:p w:rsidR="00CB735F" w:rsidRDefault="00CB735F" w:rsidP="00CB735F">
      <w:pPr>
        <w:rPr>
          <w:ins w:id="1928" w:author="Priyanshu Solon" w:date="2025-04-12T10:27:00Z"/>
        </w:rPr>
      </w:pPr>
      <w:ins w:id="1929" w:author="Priyanshu Solon" w:date="2025-04-12T10:27:00Z">
        <w:r>
          <w:t xml:space="preserve">                    &lt;/div&gt;</w:t>
        </w:r>
      </w:ins>
    </w:p>
    <w:p w:rsidR="00CB735F" w:rsidRDefault="00CB735F" w:rsidP="00CB735F">
      <w:pPr>
        <w:rPr>
          <w:ins w:id="1930" w:author="Priyanshu Solon" w:date="2025-04-12T10:27:00Z"/>
        </w:rPr>
      </w:pPr>
      <w:ins w:id="1931" w:author="Priyanshu Solon" w:date="2025-04-12T10:27:00Z">
        <w:r>
          <w:lastRenderedPageBreak/>
          <w:t xml:space="preserve">                &lt;/div&gt;</w:t>
        </w:r>
      </w:ins>
    </w:p>
    <w:p w:rsidR="00CB735F" w:rsidRDefault="00CB735F" w:rsidP="00CB735F">
      <w:pPr>
        <w:rPr>
          <w:ins w:id="1932" w:author="Priyanshu Solon" w:date="2025-04-12T10:27:00Z"/>
        </w:rPr>
      </w:pPr>
      <w:ins w:id="1933" w:author="Priyanshu Solon" w:date="2025-04-12T10:27:00Z">
        <w:r>
          <w:t xml:space="preserve">                &lt;div class="card-footer"&gt;</w:t>
        </w:r>
      </w:ins>
    </w:p>
    <w:p w:rsidR="00CB735F" w:rsidRDefault="00CB735F" w:rsidP="00CB735F">
      <w:pPr>
        <w:rPr>
          <w:ins w:id="1934" w:author="Priyanshu Solon" w:date="2025-04-12T10:27:00Z"/>
        </w:rPr>
      </w:pPr>
      <w:ins w:id="1935" w:author="Priyanshu Solon" w:date="2025-04-12T10:27:00Z">
        <w:r>
          <w:t xml:space="preserve">                    &lt;div class="more"&gt;see more&lt;/div&gt;</w:t>
        </w:r>
      </w:ins>
    </w:p>
    <w:p w:rsidR="00CB735F" w:rsidRDefault="00CB735F" w:rsidP="00CB735F">
      <w:pPr>
        <w:rPr>
          <w:ins w:id="1936" w:author="Priyanshu Solon" w:date="2025-04-12T10:27:00Z"/>
        </w:rPr>
      </w:pPr>
      <w:ins w:id="1937" w:author="Priyanshu Solon" w:date="2025-04-12T10:27:00Z">
        <w:r>
          <w:t xml:space="preserve">                &lt;/div&gt;</w:t>
        </w:r>
      </w:ins>
    </w:p>
    <w:p w:rsidR="00CB735F" w:rsidRDefault="00CB735F" w:rsidP="00CB735F">
      <w:pPr>
        <w:rPr>
          <w:ins w:id="1938" w:author="Priyanshu Solon" w:date="2025-04-12T10:27:00Z"/>
        </w:rPr>
      </w:pPr>
      <w:ins w:id="1939" w:author="Priyanshu Solon" w:date="2025-04-12T10:27:00Z">
        <w:r>
          <w:t xml:space="preserve">            &lt;/div&gt;</w:t>
        </w:r>
      </w:ins>
    </w:p>
    <w:p w:rsidR="00CB735F" w:rsidRDefault="00CB735F" w:rsidP="00CB735F">
      <w:pPr>
        <w:rPr>
          <w:ins w:id="1940" w:author="Priyanshu Solon" w:date="2025-04-12T10:27:00Z"/>
        </w:rPr>
      </w:pPr>
    </w:p>
    <w:p w:rsidR="00CB735F" w:rsidRDefault="00CB735F" w:rsidP="00CB735F">
      <w:pPr>
        <w:rPr>
          <w:ins w:id="1941" w:author="Priyanshu Solon" w:date="2025-04-12T10:27:00Z"/>
        </w:rPr>
      </w:pPr>
      <w:ins w:id="1942" w:author="Priyanshu Solon" w:date="2025-04-12T10:27:00Z">
        <w:r>
          <w:t xml:space="preserve">            &lt;div class="card"&gt;</w:t>
        </w:r>
      </w:ins>
    </w:p>
    <w:p w:rsidR="00CB735F" w:rsidRDefault="00CB735F" w:rsidP="00CB735F">
      <w:pPr>
        <w:rPr>
          <w:ins w:id="1943" w:author="Priyanshu Solon" w:date="2025-04-12T10:27:00Z"/>
        </w:rPr>
      </w:pPr>
      <w:ins w:id="1944" w:author="Priyanshu Solon" w:date="2025-04-12T10:27:00Z">
        <w:r>
          <w:t xml:space="preserve">                &lt;div class="card-header"&gt;</w:t>
        </w:r>
      </w:ins>
    </w:p>
    <w:p w:rsidR="00CB735F" w:rsidRDefault="00CB735F" w:rsidP="00CB735F">
      <w:pPr>
        <w:rPr>
          <w:ins w:id="1945" w:author="Priyanshu Solon" w:date="2025-04-12T10:27:00Z"/>
        </w:rPr>
      </w:pPr>
      <w:ins w:id="1946" w:author="Priyanshu Solon" w:date="2025-04-12T10:27:00Z">
        <w:r>
          <w:t xml:space="preserve">                    &lt;div class="card-title"&gt;Revamp your home in style&lt;/div&gt;</w:t>
        </w:r>
      </w:ins>
    </w:p>
    <w:p w:rsidR="00CB735F" w:rsidRDefault="00CB735F" w:rsidP="00CB735F">
      <w:pPr>
        <w:rPr>
          <w:ins w:id="1947" w:author="Priyanshu Solon" w:date="2025-04-12T10:27:00Z"/>
        </w:rPr>
      </w:pPr>
      <w:ins w:id="1948" w:author="Priyanshu Solon" w:date="2025-04-12T10:27:00Z">
        <w:r>
          <w:t xml:space="preserve">                &lt;/div&gt;</w:t>
        </w:r>
      </w:ins>
    </w:p>
    <w:p w:rsidR="00CB735F" w:rsidRDefault="00CB735F" w:rsidP="00CB735F">
      <w:pPr>
        <w:rPr>
          <w:ins w:id="1949" w:author="Priyanshu Solon" w:date="2025-04-12T10:27:00Z"/>
        </w:rPr>
      </w:pPr>
      <w:ins w:id="1950" w:author="Priyanshu Solon" w:date="2025-04-12T10:27:00Z">
        <w:r>
          <w:t xml:space="preserve">                &lt;div class="card-body"&gt;</w:t>
        </w:r>
      </w:ins>
    </w:p>
    <w:p w:rsidR="00CB735F" w:rsidRDefault="00CB735F" w:rsidP="00CB735F">
      <w:pPr>
        <w:rPr>
          <w:ins w:id="1951" w:author="Priyanshu Solon" w:date="2025-04-12T10:27:00Z"/>
        </w:rPr>
      </w:pPr>
      <w:ins w:id="1952" w:author="Priyanshu Solon" w:date="2025-04-12T10:27:00Z">
        <w:r>
          <w:t xml:space="preserve">                    &lt;div class="row"&gt;</w:t>
        </w:r>
      </w:ins>
    </w:p>
    <w:p w:rsidR="00CB735F" w:rsidRDefault="00CB735F" w:rsidP="00CB735F">
      <w:pPr>
        <w:rPr>
          <w:ins w:id="1953" w:author="Priyanshu Solon" w:date="2025-04-12T10:27:00Z"/>
        </w:rPr>
      </w:pPr>
      <w:ins w:id="1954" w:author="Priyanshu Solon" w:date="2025-04-12T10:27:00Z">
        <w:r>
          <w:t xml:space="preserve">                        &lt;div&gt;&lt;img class="card-img" src="./images/a5.jpg"&gt; &lt;p&gt;Microwaves&lt;/p&gt;&lt;/div&gt;</w:t>
        </w:r>
      </w:ins>
    </w:p>
    <w:p w:rsidR="00CB735F" w:rsidRDefault="00CB735F" w:rsidP="00CB735F">
      <w:pPr>
        <w:rPr>
          <w:ins w:id="1955" w:author="Priyanshu Solon" w:date="2025-04-12T10:27:00Z"/>
        </w:rPr>
      </w:pPr>
      <w:ins w:id="1956" w:author="Priyanshu Solon" w:date="2025-04-12T10:27:00Z">
        <w:r>
          <w:t xml:space="preserve">                        &lt;div&gt;&lt;img class="card-img" src="./images/a6.jpg"&gt; &lt;p&gt;Microwaves&lt;/p&gt;&lt;/div&gt;</w:t>
        </w:r>
      </w:ins>
    </w:p>
    <w:p w:rsidR="00CB735F" w:rsidRDefault="00CB735F" w:rsidP="00CB735F">
      <w:pPr>
        <w:rPr>
          <w:ins w:id="1957" w:author="Priyanshu Solon" w:date="2025-04-12T10:27:00Z"/>
        </w:rPr>
      </w:pPr>
      <w:ins w:id="1958" w:author="Priyanshu Solon" w:date="2025-04-12T10:27:00Z">
        <w:r>
          <w:t xml:space="preserve">                    &lt;/div&gt;</w:t>
        </w:r>
      </w:ins>
    </w:p>
    <w:p w:rsidR="00CB735F" w:rsidRDefault="00CB735F" w:rsidP="00CB735F">
      <w:pPr>
        <w:rPr>
          <w:ins w:id="1959" w:author="Priyanshu Solon" w:date="2025-04-12T10:27:00Z"/>
        </w:rPr>
      </w:pPr>
      <w:ins w:id="1960" w:author="Priyanshu Solon" w:date="2025-04-12T10:27:00Z">
        <w:r>
          <w:t xml:space="preserve">                    &lt;div class="row"&gt;</w:t>
        </w:r>
      </w:ins>
    </w:p>
    <w:p w:rsidR="00CB735F" w:rsidRDefault="00CB735F" w:rsidP="00CB735F">
      <w:pPr>
        <w:rPr>
          <w:ins w:id="1961" w:author="Priyanshu Solon" w:date="2025-04-12T10:27:00Z"/>
        </w:rPr>
      </w:pPr>
      <w:ins w:id="1962" w:author="Priyanshu Solon" w:date="2025-04-12T10:27:00Z">
        <w:r>
          <w:t xml:space="preserve">                        &lt;div&gt;&lt;img class="card-img" src="./images/a7.jpg"&gt; &lt;p&gt;Microwaves&lt;/p&gt;&lt;/div&gt;</w:t>
        </w:r>
      </w:ins>
    </w:p>
    <w:p w:rsidR="00CB735F" w:rsidRDefault="00CB735F" w:rsidP="00CB735F">
      <w:pPr>
        <w:rPr>
          <w:ins w:id="1963" w:author="Priyanshu Solon" w:date="2025-04-12T10:27:00Z"/>
        </w:rPr>
      </w:pPr>
      <w:ins w:id="1964" w:author="Priyanshu Solon" w:date="2025-04-12T10:27:00Z">
        <w:r>
          <w:t xml:space="preserve">                        &lt;div&gt;&lt;img class="card-img" src="./images/a8.jpg"&gt; &lt;p&gt;Microwaves&lt;/p&gt;&lt;/div&gt;</w:t>
        </w:r>
      </w:ins>
    </w:p>
    <w:p w:rsidR="00CB735F" w:rsidRDefault="00CB735F" w:rsidP="00CB735F">
      <w:pPr>
        <w:rPr>
          <w:ins w:id="1965" w:author="Priyanshu Solon" w:date="2025-04-12T10:27:00Z"/>
        </w:rPr>
      </w:pPr>
      <w:ins w:id="1966" w:author="Priyanshu Solon" w:date="2025-04-12T10:27:00Z">
        <w:r>
          <w:t xml:space="preserve">                    &lt;/div&gt;</w:t>
        </w:r>
      </w:ins>
    </w:p>
    <w:p w:rsidR="00CB735F" w:rsidRDefault="00CB735F" w:rsidP="00CB735F">
      <w:pPr>
        <w:rPr>
          <w:ins w:id="1967" w:author="Priyanshu Solon" w:date="2025-04-12T10:27:00Z"/>
        </w:rPr>
      </w:pPr>
      <w:ins w:id="1968" w:author="Priyanshu Solon" w:date="2025-04-12T10:27:00Z">
        <w:r>
          <w:t xml:space="preserve">                &lt;/div&gt;</w:t>
        </w:r>
      </w:ins>
    </w:p>
    <w:p w:rsidR="00CB735F" w:rsidRDefault="00CB735F" w:rsidP="00CB735F">
      <w:pPr>
        <w:rPr>
          <w:ins w:id="1969" w:author="Priyanshu Solon" w:date="2025-04-12T10:27:00Z"/>
        </w:rPr>
      </w:pPr>
      <w:ins w:id="1970" w:author="Priyanshu Solon" w:date="2025-04-12T10:27:00Z">
        <w:r>
          <w:t xml:space="preserve">                &lt;div class="card-footer"&gt;</w:t>
        </w:r>
      </w:ins>
    </w:p>
    <w:p w:rsidR="00CB735F" w:rsidRDefault="00CB735F" w:rsidP="00CB735F">
      <w:pPr>
        <w:rPr>
          <w:ins w:id="1971" w:author="Priyanshu Solon" w:date="2025-04-12T10:27:00Z"/>
        </w:rPr>
      </w:pPr>
      <w:ins w:id="1972" w:author="Priyanshu Solon" w:date="2025-04-12T10:27:00Z">
        <w:r>
          <w:t xml:space="preserve">                    &lt;div class="more"&gt;see all&lt;/div&gt;</w:t>
        </w:r>
      </w:ins>
    </w:p>
    <w:p w:rsidR="00CB735F" w:rsidRDefault="00CB735F" w:rsidP="00CB735F">
      <w:pPr>
        <w:rPr>
          <w:ins w:id="1973" w:author="Priyanshu Solon" w:date="2025-04-12T10:27:00Z"/>
        </w:rPr>
      </w:pPr>
      <w:ins w:id="1974" w:author="Priyanshu Solon" w:date="2025-04-12T10:27:00Z">
        <w:r>
          <w:t xml:space="preserve">                &lt;/div&gt;</w:t>
        </w:r>
      </w:ins>
    </w:p>
    <w:p w:rsidR="00CB735F" w:rsidRDefault="00CB735F" w:rsidP="00CB735F">
      <w:pPr>
        <w:rPr>
          <w:ins w:id="1975" w:author="Priyanshu Solon" w:date="2025-04-12T10:27:00Z"/>
        </w:rPr>
      </w:pPr>
      <w:ins w:id="1976" w:author="Priyanshu Solon" w:date="2025-04-12T10:27:00Z">
        <w:r>
          <w:t xml:space="preserve">            &lt;/div&gt;</w:t>
        </w:r>
      </w:ins>
    </w:p>
    <w:p w:rsidR="00CB735F" w:rsidRDefault="00CB735F" w:rsidP="00CB735F">
      <w:pPr>
        <w:rPr>
          <w:ins w:id="1977" w:author="Priyanshu Solon" w:date="2025-04-12T10:27:00Z"/>
        </w:rPr>
      </w:pPr>
    </w:p>
    <w:p w:rsidR="00CB735F" w:rsidRDefault="00CB735F" w:rsidP="00CB735F">
      <w:pPr>
        <w:rPr>
          <w:ins w:id="1978" w:author="Priyanshu Solon" w:date="2025-04-12T10:27:00Z"/>
        </w:rPr>
      </w:pPr>
      <w:ins w:id="1979" w:author="Priyanshu Solon" w:date="2025-04-12T10:27:00Z">
        <w:r>
          <w:t xml:space="preserve">            &lt;div class="card"&gt;</w:t>
        </w:r>
      </w:ins>
    </w:p>
    <w:p w:rsidR="00CB735F" w:rsidRDefault="00CB735F" w:rsidP="00CB735F">
      <w:pPr>
        <w:rPr>
          <w:ins w:id="1980" w:author="Priyanshu Solon" w:date="2025-04-12T10:27:00Z"/>
        </w:rPr>
      </w:pPr>
      <w:ins w:id="1981" w:author="Priyanshu Solon" w:date="2025-04-12T10:27:00Z">
        <w:r>
          <w:t xml:space="preserve">                &lt;div class="card-header"&gt;</w:t>
        </w:r>
      </w:ins>
    </w:p>
    <w:p w:rsidR="00CB735F" w:rsidRDefault="00CB735F" w:rsidP="00CB735F">
      <w:pPr>
        <w:rPr>
          <w:ins w:id="1982" w:author="Priyanshu Solon" w:date="2025-04-12T10:27:00Z"/>
        </w:rPr>
      </w:pPr>
      <w:ins w:id="1983" w:author="Priyanshu Solon" w:date="2025-04-12T10:27:00Z">
        <w:r>
          <w:t xml:space="preserve">                   &lt;div class="card-title"&gt; Starting ₹149 | Headphones&lt;/div&gt;</w:t>
        </w:r>
      </w:ins>
    </w:p>
    <w:p w:rsidR="00CB735F" w:rsidRDefault="00CB735F" w:rsidP="00CB735F">
      <w:pPr>
        <w:rPr>
          <w:ins w:id="1984" w:author="Priyanshu Solon" w:date="2025-04-12T10:27:00Z"/>
        </w:rPr>
      </w:pPr>
      <w:ins w:id="1985" w:author="Priyanshu Solon" w:date="2025-04-12T10:27:00Z">
        <w:r>
          <w:t xml:space="preserve">                &lt;/div&gt;</w:t>
        </w:r>
      </w:ins>
    </w:p>
    <w:p w:rsidR="00CB735F" w:rsidRDefault="00CB735F" w:rsidP="00CB735F">
      <w:pPr>
        <w:rPr>
          <w:ins w:id="1986" w:author="Priyanshu Solon" w:date="2025-04-12T10:27:00Z"/>
        </w:rPr>
      </w:pPr>
      <w:ins w:id="1987" w:author="Priyanshu Solon" w:date="2025-04-12T10:27:00Z">
        <w:r>
          <w:lastRenderedPageBreak/>
          <w:t xml:space="preserve">                &lt;div class="card-body"&gt;</w:t>
        </w:r>
      </w:ins>
    </w:p>
    <w:p w:rsidR="00CB735F" w:rsidRDefault="00CB735F" w:rsidP="00CB735F">
      <w:pPr>
        <w:rPr>
          <w:ins w:id="1988" w:author="Priyanshu Solon" w:date="2025-04-12T10:27:00Z"/>
        </w:rPr>
      </w:pPr>
      <w:ins w:id="1989" w:author="Priyanshu Solon" w:date="2025-04-12T10:27:00Z">
        <w:r>
          <w:t xml:space="preserve">                    &lt;div class="row"&gt;</w:t>
        </w:r>
      </w:ins>
    </w:p>
    <w:p w:rsidR="00CB735F" w:rsidRDefault="00CB735F" w:rsidP="00CB735F">
      <w:pPr>
        <w:rPr>
          <w:ins w:id="1990" w:author="Priyanshu Solon" w:date="2025-04-12T10:27:00Z"/>
        </w:rPr>
      </w:pPr>
      <w:ins w:id="1991" w:author="Priyanshu Solon" w:date="2025-04-12T10:27:00Z">
        <w:r>
          <w:t xml:space="preserve">                        &lt;div&gt;&lt;img class="card-img" src="./images/a9.jpg"&gt; &lt;p&gt;Microwaves&lt;/p&gt;&lt;/div&gt;</w:t>
        </w:r>
      </w:ins>
    </w:p>
    <w:p w:rsidR="00CB735F" w:rsidRDefault="00CB735F" w:rsidP="00CB735F">
      <w:pPr>
        <w:rPr>
          <w:ins w:id="1992" w:author="Priyanshu Solon" w:date="2025-04-12T10:27:00Z"/>
        </w:rPr>
      </w:pPr>
      <w:ins w:id="1993" w:author="Priyanshu Solon" w:date="2025-04-12T10:27:00Z">
        <w:r>
          <w:t xml:space="preserve">                        &lt;div&gt;&lt;img class="card-img" src="./images/a10.jpg"&gt; &lt;p&gt;Microwaves&lt;/p&gt;&lt;/div&gt;</w:t>
        </w:r>
      </w:ins>
    </w:p>
    <w:p w:rsidR="00CB735F" w:rsidRDefault="00CB735F" w:rsidP="00CB735F">
      <w:pPr>
        <w:rPr>
          <w:ins w:id="1994" w:author="Priyanshu Solon" w:date="2025-04-12T10:27:00Z"/>
        </w:rPr>
      </w:pPr>
      <w:ins w:id="1995" w:author="Priyanshu Solon" w:date="2025-04-12T10:27:00Z">
        <w:r>
          <w:t xml:space="preserve">                    &lt;/div&gt;</w:t>
        </w:r>
      </w:ins>
    </w:p>
    <w:p w:rsidR="00CB735F" w:rsidRDefault="00CB735F" w:rsidP="00CB735F">
      <w:pPr>
        <w:rPr>
          <w:ins w:id="1996" w:author="Priyanshu Solon" w:date="2025-04-12T10:27:00Z"/>
        </w:rPr>
      </w:pPr>
      <w:ins w:id="1997" w:author="Priyanshu Solon" w:date="2025-04-12T10:27:00Z">
        <w:r>
          <w:t xml:space="preserve">                    &lt;div class="row"&gt;</w:t>
        </w:r>
      </w:ins>
    </w:p>
    <w:p w:rsidR="00CB735F" w:rsidRDefault="00CB735F" w:rsidP="00CB735F">
      <w:pPr>
        <w:rPr>
          <w:ins w:id="1998" w:author="Priyanshu Solon" w:date="2025-04-12T10:27:00Z"/>
        </w:rPr>
      </w:pPr>
      <w:ins w:id="1999" w:author="Priyanshu Solon" w:date="2025-04-12T10:27:00Z">
        <w:r>
          <w:t xml:space="preserve">                        &lt;div&gt;&lt;img class="card-img" src="./images/a11.jpg"&gt; &lt;p&gt;Microwaves&lt;/p&gt;&lt;/div&gt;</w:t>
        </w:r>
      </w:ins>
    </w:p>
    <w:p w:rsidR="00CB735F" w:rsidRDefault="00CB735F" w:rsidP="00CB735F">
      <w:pPr>
        <w:rPr>
          <w:ins w:id="2000" w:author="Priyanshu Solon" w:date="2025-04-12T10:27:00Z"/>
        </w:rPr>
      </w:pPr>
      <w:ins w:id="2001" w:author="Priyanshu Solon" w:date="2025-04-12T10:27:00Z">
        <w:r>
          <w:t xml:space="preserve">                        &lt;div&gt;&lt;img class="card-img" src="./images/a12.jpg"&gt; &lt;p&gt;Microwaves&lt;/p&gt;&lt;/div&gt;</w:t>
        </w:r>
      </w:ins>
    </w:p>
    <w:p w:rsidR="00CB735F" w:rsidRDefault="00CB735F" w:rsidP="00CB735F">
      <w:pPr>
        <w:rPr>
          <w:ins w:id="2002" w:author="Priyanshu Solon" w:date="2025-04-12T10:27:00Z"/>
        </w:rPr>
      </w:pPr>
      <w:ins w:id="2003" w:author="Priyanshu Solon" w:date="2025-04-12T10:27:00Z">
        <w:r>
          <w:t xml:space="preserve">                    &lt;/div&gt;</w:t>
        </w:r>
      </w:ins>
    </w:p>
    <w:p w:rsidR="00CB735F" w:rsidRDefault="00CB735F" w:rsidP="00CB735F">
      <w:pPr>
        <w:rPr>
          <w:ins w:id="2004" w:author="Priyanshu Solon" w:date="2025-04-12T10:27:00Z"/>
        </w:rPr>
      </w:pPr>
      <w:ins w:id="2005" w:author="Priyanshu Solon" w:date="2025-04-12T10:27:00Z">
        <w:r>
          <w:t xml:space="preserve">                &lt;/div&gt;</w:t>
        </w:r>
      </w:ins>
    </w:p>
    <w:p w:rsidR="00CB735F" w:rsidRDefault="00CB735F" w:rsidP="00CB735F">
      <w:pPr>
        <w:rPr>
          <w:ins w:id="2006" w:author="Priyanshu Solon" w:date="2025-04-12T10:27:00Z"/>
        </w:rPr>
      </w:pPr>
      <w:ins w:id="2007" w:author="Priyanshu Solon" w:date="2025-04-12T10:27:00Z">
        <w:r>
          <w:t xml:space="preserve">                &lt;div class="card-footer"&gt;</w:t>
        </w:r>
      </w:ins>
    </w:p>
    <w:p w:rsidR="00CB735F" w:rsidRDefault="00CB735F" w:rsidP="00CB735F">
      <w:pPr>
        <w:rPr>
          <w:ins w:id="2008" w:author="Priyanshu Solon" w:date="2025-04-12T10:27:00Z"/>
        </w:rPr>
      </w:pPr>
      <w:ins w:id="2009" w:author="Priyanshu Solon" w:date="2025-04-12T10:27:00Z">
        <w:r>
          <w:t xml:space="preserve">                    &lt;div class="more"&gt;explore all&lt;/div&gt;</w:t>
        </w:r>
      </w:ins>
    </w:p>
    <w:p w:rsidR="00CB735F" w:rsidRDefault="00CB735F" w:rsidP="00CB735F">
      <w:pPr>
        <w:rPr>
          <w:ins w:id="2010" w:author="Priyanshu Solon" w:date="2025-04-12T10:27:00Z"/>
        </w:rPr>
      </w:pPr>
      <w:ins w:id="2011" w:author="Priyanshu Solon" w:date="2025-04-12T10:27:00Z">
        <w:r>
          <w:t xml:space="preserve">                &lt;/div&gt;</w:t>
        </w:r>
      </w:ins>
    </w:p>
    <w:p w:rsidR="00CB735F" w:rsidRDefault="00CB735F" w:rsidP="00CB735F">
      <w:pPr>
        <w:rPr>
          <w:ins w:id="2012" w:author="Priyanshu Solon" w:date="2025-04-12T10:27:00Z"/>
        </w:rPr>
      </w:pPr>
      <w:ins w:id="2013" w:author="Priyanshu Solon" w:date="2025-04-12T10:27:00Z">
        <w:r>
          <w:t xml:space="preserve">            &lt;/div&gt;</w:t>
        </w:r>
      </w:ins>
    </w:p>
    <w:p w:rsidR="00CB735F" w:rsidRDefault="00CB735F" w:rsidP="00CB735F">
      <w:pPr>
        <w:rPr>
          <w:ins w:id="2014" w:author="Priyanshu Solon" w:date="2025-04-12T10:27:00Z"/>
        </w:rPr>
      </w:pPr>
    </w:p>
    <w:p w:rsidR="00CB735F" w:rsidRDefault="00CB735F" w:rsidP="00CB735F">
      <w:pPr>
        <w:rPr>
          <w:ins w:id="2015" w:author="Priyanshu Solon" w:date="2025-04-12T10:27:00Z"/>
        </w:rPr>
      </w:pPr>
      <w:ins w:id="2016" w:author="Priyanshu Solon" w:date="2025-04-12T10:27:00Z">
        <w:r>
          <w:t xml:space="preserve">            &lt;div class="card"&gt;</w:t>
        </w:r>
      </w:ins>
    </w:p>
    <w:p w:rsidR="00CB735F" w:rsidRDefault="00CB735F" w:rsidP="00CB735F">
      <w:pPr>
        <w:rPr>
          <w:ins w:id="2017" w:author="Priyanshu Solon" w:date="2025-04-12T10:27:00Z"/>
        </w:rPr>
      </w:pPr>
      <w:ins w:id="2018" w:author="Priyanshu Solon" w:date="2025-04-12T10:27:00Z">
        <w:r>
          <w:t xml:space="preserve">                &lt;div class="card-header"&gt;</w:t>
        </w:r>
      </w:ins>
    </w:p>
    <w:p w:rsidR="00CB735F" w:rsidRDefault="00CB735F" w:rsidP="00CB735F">
      <w:pPr>
        <w:rPr>
          <w:ins w:id="2019" w:author="Priyanshu Solon" w:date="2025-04-12T10:27:00Z"/>
        </w:rPr>
      </w:pPr>
      <w:ins w:id="2020" w:author="Priyanshu Solon" w:date="2025-04-12T10:27:00Z">
        <w:r>
          <w:t xml:space="preserve">                    &lt;div class="card-title"&gt;Automotive essentials | Up to 60% off&lt;/div&gt;</w:t>
        </w:r>
      </w:ins>
    </w:p>
    <w:p w:rsidR="00CB735F" w:rsidRDefault="00CB735F" w:rsidP="00CB735F">
      <w:pPr>
        <w:rPr>
          <w:ins w:id="2021" w:author="Priyanshu Solon" w:date="2025-04-12T10:27:00Z"/>
        </w:rPr>
      </w:pPr>
      <w:ins w:id="2022" w:author="Priyanshu Solon" w:date="2025-04-12T10:27:00Z">
        <w:r>
          <w:t xml:space="preserve">                &lt;/div&gt;</w:t>
        </w:r>
      </w:ins>
    </w:p>
    <w:p w:rsidR="00CB735F" w:rsidRDefault="00CB735F" w:rsidP="00CB735F">
      <w:pPr>
        <w:rPr>
          <w:ins w:id="2023" w:author="Priyanshu Solon" w:date="2025-04-12T10:27:00Z"/>
        </w:rPr>
      </w:pPr>
      <w:ins w:id="2024" w:author="Priyanshu Solon" w:date="2025-04-12T10:27:00Z">
        <w:r>
          <w:t xml:space="preserve">                &lt;div class="card-body"&gt;</w:t>
        </w:r>
      </w:ins>
    </w:p>
    <w:p w:rsidR="00CB735F" w:rsidRDefault="00CB735F" w:rsidP="00CB735F">
      <w:pPr>
        <w:rPr>
          <w:ins w:id="2025" w:author="Priyanshu Solon" w:date="2025-04-12T10:27:00Z"/>
        </w:rPr>
      </w:pPr>
      <w:ins w:id="2026" w:author="Priyanshu Solon" w:date="2025-04-12T10:27:00Z">
        <w:r>
          <w:t xml:space="preserve">                    &lt;div class="row"&gt;</w:t>
        </w:r>
      </w:ins>
    </w:p>
    <w:p w:rsidR="00CB735F" w:rsidRDefault="00CB735F" w:rsidP="00CB735F">
      <w:pPr>
        <w:rPr>
          <w:ins w:id="2027" w:author="Priyanshu Solon" w:date="2025-04-12T10:27:00Z"/>
        </w:rPr>
      </w:pPr>
      <w:ins w:id="2028" w:author="Priyanshu Solon" w:date="2025-04-12T10:27:00Z">
        <w:r>
          <w:t xml:space="preserve">                        &lt;div&gt;&lt;img class="card-img" src="./images/a1.jpg"&gt; &lt;p&gt;Microwaves&lt;/p&gt;&lt;/div&gt;</w:t>
        </w:r>
      </w:ins>
    </w:p>
    <w:p w:rsidR="00CB735F" w:rsidRDefault="00CB735F" w:rsidP="00CB735F">
      <w:pPr>
        <w:rPr>
          <w:ins w:id="2029" w:author="Priyanshu Solon" w:date="2025-04-12T10:27:00Z"/>
        </w:rPr>
      </w:pPr>
      <w:ins w:id="2030" w:author="Priyanshu Solon" w:date="2025-04-12T10:27:00Z">
        <w:r>
          <w:t xml:space="preserve">                        &lt;div&gt;&lt;img class="card-img" src="./images/a2.jpg"&gt; &lt;p&gt;Microwaves&lt;/p&gt;&lt;/div&gt;</w:t>
        </w:r>
      </w:ins>
    </w:p>
    <w:p w:rsidR="00CB735F" w:rsidRDefault="00CB735F" w:rsidP="00CB735F">
      <w:pPr>
        <w:rPr>
          <w:ins w:id="2031" w:author="Priyanshu Solon" w:date="2025-04-12T10:27:00Z"/>
        </w:rPr>
      </w:pPr>
      <w:ins w:id="2032" w:author="Priyanshu Solon" w:date="2025-04-12T10:27:00Z">
        <w:r>
          <w:t xml:space="preserve">                    &lt;/div&gt;</w:t>
        </w:r>
      </w:ins>
    </w:p>
    <w:p w:rsidR="00CB735F" w:rsidRDefault="00CB735F" w:rsidP="00CB735F">
      <w:pPr>
        <w:rPr>
          <w:ins w:id="2033" w:author="Priyanshu Solon" w:date="2025-04-12T10:27:00Z"/>
        </w:rPr>
      </w:pPr>
      <w:ins w:id="2034" w:author="Priyanshu Solon" w:date="2025-04-12T10:27:00Z">
        <w:r>
          <w:t xml:space="preserve">                    &lt;div class="row"&gt;</w:t>
        </w:r>
      </w:ins>
    </w:p>
    <w:p w:rsidR="00CB735F" w:rsidRDefault="00CB735F" w:rsidP="00CB735F">
      <w:pPr>
        <w:rPr>
          <w:ins w:id="2035" w:author="Priyanshu Solon" w:date="2025-04-12T10:27:00Z"/>
        </w:rPr>
      </w:pPr>
      <w:ins w:id="2036" w:author="Priyanshu Solon" w:date="2025-04-12T10:27:00Z">
        <w:r>
          <w:t xml:space="preserve">                        &lt;div&gt;&lt;img class="card-img" src="./images/a3.jpg"&gt; &lt;p&gt;Microwaves&lt;/p&gt;&lt;/div&gt;</w:t>
        </w:r>
      </w:ins>
    </w:p>
    <w:p w:rsidR="00CB735F" w:rsidRDefault="00CB735F" w:rsidP="00CB735F">
      <w:pPr>
        <w:rPr>
          <w:ins w:id="2037" w:author="Priyanshu Solon" w:date="2025-04-12T10:27:00Z"/>
        </w:rPr>
      </w:pPr>
      <w:ins w:id="2038" w:author="Priyanshu Solon" w:date="2025-04-12T10:27:00Z">
        <w:r>
          <w:t xml:space="preserve">                        &lt;div&gt;&lt;img class="card-img" src="./images/a4.jpg"&gt; &lt;p&gt;Microwaves&lt;/p&gt;&lt;/div&gt;</w:t>
        </w:r>
      </w:ins>
    </w:p>
    <w:p w:rsidR="00CB735F" w:rsidRDefault="00CB735F" w:rsidP="00CB735F">
      <w:pPr>
        <w:rPr>
          <w:ins w:id="2039" w:author="Priyanshu Solon" w:date="2025-04-12T10:27:00Z"/>
        </w:rPr>
      </w:pPr>
      <w:ins w:id="2040" w:author="Priyanshu Solon" w:date="2025-04-12T10:27:00Z">
        <w:r>
          <w:t xml:space="preserve">                    &lt;/div&gt;</w:t>
        </w:r>
      </w:ins>
    </w:p>
    <w:p w:rsidR="00CB735F" w:rsidRDefault="00CB735F" w:rsidP="00CB735F">
      <w:pPr>
        <w:rPr>
          <w:ins w:id="2041" w:author="Priyanshu Solon" w:date="2025-04-12T10:27:00Z"/>
        </w:rPr>
      </w:pPr>
      <w:ins w:id="2042" w:author="Priyanshu Solon" w:date="2025-04-12T10:27:00Z">
        <w:r>
          <w:t xml:space="preserve">                &lt;/div&gt;</w:t>
        </w:r>
      </w:ins>
    </w:p>
    <w:p w:rsidR="00CB735F" w:rsidRDefault="00CB735F" w:rsidP="00CB735F">
      <w:pPr>
        <w:rPr>
          <w:ins w:id="2043" w:author="Priyanshu Solon" w:date="2025-04-12T10:27:00Z"/>
        </w:rPr>
      </w:pPr>
      <w:ins w:id="2044" w:author="Priyanshu Solon" w:date="2025-04-12T10:27:00Z">
        <w:r>
          <w:lastRenderedPageBreak/>
          <w:t xml:space="preserve">                &lt;div class="card-footer"&gt;</w:t>
        </w:r>
      </w:ins>
    </w:p>
    <w:p w:rsidR="00CB735F" w:rsidRDefault="00CB735F" w:rsidP="00CB735F">
      <w:pPr>
        <w:rPr>
          <w:ins w:id="2045" w:author="Priyanshu Solon" w:date="2025-04-12T10:27:00Z"/>
        </w:rPr>
      </w:pPr>
      <w:ins w:id="2046" w:author="Priyanshu Solon" w:date="2025-04-12T10:27:00Z">
        <w:r>
          <w:t xml:space="preserve">                    &lt;div class="more"&gt;see more&lt;/div&gt;</w:t>
        </w:r>
      </w:ins>
    </w:p>
    <w:p w:rsidR="00CB735F" w:rsidRDefault="00CB735F" w:rsidP="00CB735F">
      <w:pPr>
        <w:rPr>
          <w:ins w:id="2047" w:author="Priyanshu Solon" w:date="2025-04-12T10:27:00Z"/>
        </w:rPr>
      </w:pPr>
      <w:ins w:id="2048" w:author="Priyanshu Solon" w:date="2025-04-12T10:27:00Z">
        <w:r>
          <w:t xml:space="preserve">                &lt;/div&gt;</w:t>
        </w:r>
      </w:ins>
    </w:p>
    <w:p w:rsidR="00CB735F" w:rsidRDefault="00CB735F" w:rsidP="00CB735F">
      <w:pPr>
        <w:rPr>
          <w:ins w:id="2049" w:author="Priyanshu Solon" w:date="2025-04-12T10:27:00Z"/>
        </w:rPr>
      </w:pPr>
      <w:ins w:id="2050" w:author="Priyanshu Solon" w:date="2025-04-12T10:27:00Z">
        <w:r>
          <w:t xml:space="preserve">            &lt;/div&gt;</w:t>
        </w:r>
      </w:ins>
    </w:p>
    <w:p w:rsidR="00CB735F" w:rsidRDefault="00CB735F" w:rsidP="00CB735F">
      <w:pPr>
        <w:rPr>
          <w:ins w:id="2051" w:author="Priyanshu Solon" w:date="2025-04-12T10:27:00Z"/>
        </w:rPr>
      </w:pPr>
      <w:ins w:id="2052" w:author="Priyanshu Solon" w:date="2025-04-12T10:27:00Z">
        <w:r>
          <w:t xml:space="preserve">        &lt;/div&gt;</w:t>
        </w:r>
      </w:ins>
    </w:p>
    <w:p w:rsidR="00CB735F" w:rsidRDefault="00CB735F" w:rsidP="00CB735F">
      <w:pPr>
        <w:rPr>
          <w:ins w:id="2053" w:author="Priyanshu Solon" w:date="2025-04-12T10:27:00Z"/>
        </w:rPr>
      </w:pPr>
    </w:p>
    <w:p w:rsidR="00CB735F" w:rsidRDefault="00CB735F" w:rsidP="00CB735F">
      <w:pPr>
        <w:rPr>
          <w:ins w:id="2054" w:author="Priyanshu Solon" w:date="2025-04-12T10:27:00Z"/>
        </w:rPr>
      </w:pPr>
      <w:ins w:id="2055" w:author="Priyanshu Solon" w:date="2025-04-12T10:27:00Z">
        <w:r>
          <w:t xml:space="preserve">        &lt;div class="content-row"&gt;</w:t>
        </w:r>
      </w:ins>
    </w:p>
    <w:p w:rsidR="00CB735F" w:rsidRDefault="00CB735F" w:rsidP="00CB735F">
      <w:pPr>
        <w:rPr>
          <w:ins w:id="2056" w:author="Priyanshu Solon" w:date="2025-04-12T10:27:00Z"/>
        </w:rPr>
      </w:pPr>
      <w:ins w:id="2057" w:author="Priyanshu Solon" w:date="2025-04-12T10:27:00Z">
        <w:r>
          <w:t xml:space="preserve">            &lt;div class="card"&gt;</w:t>
        </w:r>
      </w:ins>
    </w:p>
    <w:p w:rsidR="00CB735F" w:rsidRDefault="00CB735F" w:rsidP="00CB735F">
      <w:pPr>
        <w:rPr>
          <w:ins w:id="2058" w:author="Priyanshu Solon" w:date="2025-04-12T10:27:00Z"/>
        </w:rPr>
      </w:pPr>
      <w:ins w:id="2059" w:author="Priyanshu Solon" w:date="2025-04-12T10:27:00Z">
        <w:r>
          <w:t xml:space="preserve">                &lt;div class="card-header"&gt;</w:t>
        </w:r>
      </w:ins>
    </w:p>
    <w:p w:rsidR="00CB735F" w:rsidRDefault="00CB735F" w:rsidP="00CB735F">
      <w:pPr>
        <w:rPr>
          <w:ins w:id="2060" w:author="Priyanshu Solon" w:date="2025-04-12T10:27:00Z"/>
        </w:rPr>
      </w:pPr>
      <w:ins w:id="2061" w:author="Priyanshu Solon" w:date="2025-04-12T10:27:00Z">
        <w:r>
          <w:t xml:space="preserve">                    &lt;div class="card-title"&gt;Appliances for your home | Up to 55% off&lt;/div&gt;</w:t>
        </w:r>
      </w:ins>
    </w:p>
    <w:p w:rsidR="00CB735F" w:rsidRDefault="00CB735F" w:rsidP="00CB735F">
      <w:pPr>
        <w:rPr>
          <w:ins w:id="2062" w:author="Priyanshu Solon" w:date="2025-04-12T10:27:00Z"/>
        </w:rPr>
      </w:pPr>
      <w:ins w:id="2063" w:author="Priyanshu Solon" w:date="2025-04-12T10:27:00Z">
        <w:r>
          <w:t xml:space="preserve">                &lt;/div&gt;</w:t>
        </w:r>
      </w:ins>
    </w:p>
    <w:p w:rsidR="00CB735F" w:rsidRDefault="00CB735F" w:rsidP="00CB735F">
      <w:pPr>
        <w:rPr>
          <w:ins w:id="2064" w:author="Priyanshu Solon" w:date="2025-04-12T10:27:00Z"/>
        </w:rPr>
      </w:pPr>
      <w:ins w:id="2065" w:author="Priyanshu Solon" w:date="2025-04-12T10:27:00Z">
        <w:r>
          <w:t xml:space="preserve">                &lt;div class="card-body"&gt;</w:t>
        </w:r>
      </w:ins>
    </w:p>
    <w:p w:rsidR="00CB735F" w:rsidRDefault="00CB735F" w:rsidP="00CB735F">
      <w:pPr>
        <w:rPr>
          <w:ins w:id="2066" w:author="Priyanshu Solon" w:date="2025-04-12T10:27:00Z"/>
        </w:rPr>
      </w:pPr>
      <w:ins w:id="2067" w:author="Priyanshu Solon" w:date="2025-04-12T10:27:00Z">
        <w:r>
          <w:t xml:space="preserve">                    &lt;div class="row"&gt;</w:t>
        </w:r>
      </w:ins>
    </w:p>
    <w:p w:rsidR="00CB735F" w:rsidRDefault="00CB735F" w:rsidP="00CB735F">
      <w:pPr>
        <w:rPr>
          <w:ins w:id="2068" w:author="Priyanshu Solon" w:date="2025-04-12T10:27:00Z"/>
        </w:rPr>
      </w:pPr>
      <w:ins w:id="2069" w:author="Priyanshu Solon" w:date="2025-04-12T10:27:00Z">
        <w:r>
          <w:t xml:space="preserve">                        &lt;div&gt;&lt;img class="card-img" src="./images/a1.jpg"&gt;</w:t>
        </w:r>
      </w:ins>
    </w:p>
    <w:p w:rsidR="00CB735F" w:rsidRDefault="00CB735F" w:rsidP="00CB735F">
      <w:pPr>
        <w:rPr>
          <w:ins w:id="2070" w:author="Priyanshu Solon" w:date="2025-04-12T10:27:00Z"/>
        </w:rPr>
      </w:pPr>
      <w:ins w:id="2071" w:author="Priyanshu Solon" w:date="2025-04-12T10:27:00Z">
        <w:r>
          <w:t xml:space="preserve">                            &lt;p&gt;Air Conditioners&lt;/p&gt;</w:t>
        </w:r>
      </w:ins>
    </w:p>
    <w:p w:rsidR="00CB735F" w:rsidRDefault="00CB735F" w:rsidP="00CB735F">
      <w:pPr>
        <w:rPr>
          <w:ins w:id="2072" w:author="Priyanshu Solon" w:date="2025-04-12T10:27:00Z"/>
        </w:rPr>
      </w:pPr>
      <w:ins w:id="2073" w:author="Priyanshu Solon" w:date="2025-04-12T10:27:00Z">
        <w:r>
          <w:t xml:space="preserve">                        &lt;/div&gt;</w:t>
        </w:r>
      </w:ins>
    </w:p>
    <w:p w:rsidR="00CB735F" w:rsidRDefault="00CB735F" w:rsidP="00CB735F">
      <w:pPr>
        <w:rPr>
          <w:ins w:id="2074" w:author="Priyanshu Solon" w:date="2025-04-12T10:27:00Z"/>
        </w:rPr>
      </w:pPr>
      <w:ins w:id="2075" w:author="Priyanshu Solon" w:date="2025-04-12T10:27:00Z">
        <w:r>
          <w:t xml:space="preserve">                        &lt;div&gt;&lt;img class="card-img" src="./images/a2.jpg"&gt;</w:t>
        </w:r>
      </w:ins>
    </w:p>
    <w:p w:rsidR="00CB735F" w:rsidRDefault="00CB735F" w:rsidP="00CB735F">
      <w:pPr>
        <w:rPr>
          <w:ins w:id="2076" w:author="Priyanshu Solon" w:date="2025-04-12T10:27:00Z"/>
        </w:rPr>
      </w:pPr>
      <w:ins w:id="2077" w:author="Priyanshu Solon" w:date="2025-04-12T10:27:00Z">
        <w:r>
          <w:t xml:space="preserve">                             &lt;p&gt;Refrigerators&lt;/p&gt;</w:t>
        </w:r>
      </w:ins>
    </w:p>
    <w:p w:rsidR="00CB735F" w:rsidRDefault="00CB735F" w:rsidP="00CB735F">
      <w:pPr>
        <w:rPr>
          <w:ins w:id="2078" w:author="Priyanshu Solon" w:date="2025-04-12T10:27:00Z"/>
        </w:rPr>
      </w:pPr>
      <w:ins w:id="2079" w:author="Priyanshu Solon" w:date="2025-04-12T10:27:00Z">
        <w:r>
          <w:t xml:space="preserve">                        &lt;/div&gt;</w:t>
        </w:r>
      </w:ins>
    </w:p>
    <w:p w:rsidR="00CB735F" w:rsidRDefault="00CB735F" w:rsidP="00CB735F">
      <w:pPr>
        <w:rPr>
          <w:ins w:id="2080" w:author="Priyanshu Solon" w:date="2025-04-12T10:27:00Z"/>
        </w:rPr>
      </w:pPr>
      <w:ins w:id="2081" w:author="Priyanshu Solon" w:date="2025-04-12T10:27:00Z">
        <w:r>
          <w:t xml:space="preserve">                    &lt;/div&gt;</w:t>
        </w:r>
      </w:ins>
    </w:p>
    <w:p w:rsidR="00CB735F" w:rsidRDefault="00CB735F" w:rsidP="00CB735F">
      <w:pPr>
        <w:rPr>
          <w:ins w:id="2082" w:author="Priyanshu Solon" w:date="2025-04-12T10:27:00Z"/>
        </w:rPr>
      </w:pPr>
      <w:ins w:id="2083" w:author="Priyanshu Solon" w:date="2025-04-12T10:27:00Z">
        <w:r>
          <w:t xml:space="preserve">                    &lt;div class="row"&gt;</w:t>
        </w:r>
      </w:ins>
    </w:p>
    <w:p w:rsidR="00CB735F" w:rsidRDefault="00CB735F" w:rsidP="00CB735F">
      <w:pPr>
        <w:rPr>
          <w:ins w:id="2084" w:author="Priyanshu Solon" w:date="2025-04-12T10:27:00Z"/>
        </w:rPr>
      </w:pPr>
      <w:ins w:id="2085" w:author="Priyanshu Solon" w:date="2025-04-12T10:27:00Z">
        <w:r>
          <w:t xml:space="preserve">                        &lt;div&gt;&lt;img class="card-img" src="./images/a3.jpg"&gt; &lt;p&gt;Microwaves&lt;/p&gt; &lt;/div&gt;</w:t>
        </w:r>
      </w:ins>
    </w:p>
    <w:p w:rsidR="00CB735F" w:rsidRDefault="00CB735F" w:rsidP="00CB735F">
      <w:pPr>
        <w:rPr>
          <w:ins w:id="2086" w:author="Priyanshu Solon" w:date="2025-04-12T10:27:00Z"/>
        </w:rPr>
      </w:pPr>
      <w:ins w:id="2087" w:author="Priyanshu Solon" w:date="2025-04-12T10:27:00Z">
        <w:r>
          <w:t xml:space="preserve">                        &lt;div&gt;&lt;img class="card-img" src="./images/a4.jpg"&gt; &lt;p&gt;Washing Machines&lt;/p&gt; &lt;/div&gt;</w:t>
        </w:r>
      </w:ins>
    </w:p>
    <w:p w:rsidR="00CB735F" w:rsidRDefault="00CB735F" w:rsidP="00CB735F">
      <w:pPr>
        <w:rPr>
          <w:ins w:id="2088" w:author="Priyanshu Solon" w:date="2025-04-12T10:27:00Z"/>
        </w:rPr>
      </w:pPr>
      <w:ins w:id="2089" w:author="Priyanshu Solon" w:date="2025-04-12T10:27:00Z">
        <w:r>
          <w:t xml:space="preserve">                    &lt;/div&gt;</w:t>
        </w:r>
      </w:ins>
    </w:p>
    <w:p w:rsidR="00CB735F" w:rsidRDefault="00CB735F" w:rsidP="00CB735F">
      <w:pPr>
        <w:rPr>
          <w:ins w:id="2090" w:author="Priyanshu Solon" w:date="2025-04-12T10:27:00Z"/>
        </w:rPr>
      </w:pPr>
      <w:ins w:id="2091" w:author="Priyanshu Solon" w:date="2025-04-12T10:27:00Z">
        <w:r>
          <w:t xml:space="preserve">                &lt;/div&gt;</w:t>
        </w:r>
      </w:ins>
    </w:p>
    <w:p w:rsidR="00CB735F" w:rsidRDefault="00CB735F" w:rsidP="00CB735F">
      <w:pPr>
        <w:rPr>
          <w:ins w:id="2092" w:author="Priyanshu Solon" w:date="2025-04-12T10:27:00Z"/>
        </w:rPr>
      </w:pPr>
      <w:ins w:id="2093" w:author="Priyanshu Solon" w:date="2025-04-12T10:27:00Z">
        <w:r>
          <w:t xml:space="preserve">                &lt;div class="card-footer"&gt;</w:t>
        </w:r>
      </w:ins>
    </w:p>
    <w:p w:rsidR="00CB735F" w:rsidRDefault="00CB735F" w:rsidP="00CB735F">
      <w:pPr>
        <w:rPr>
          <w:ins w:id="2094" w:author="Priyanshu Solon" w:date="2025-04-12T10:27:00Z"/>
        </w:rPr>
      </w:pPr>
      <w:ins w:id="2095" w:author="Priyanshu Solon" w:date="2025-04-12T10:27:00Z">
        <w:r>
          <w:t xml:space="preserve">                    &lt;div class="more"&gt;see more&lt;/div&gt;</w:t>
        </w:r>
      </w:ins>
    </w:p>
    <w:p w:rsidR="00CB735F" w:rsidRDefault="00CB735F" w:rsidP="00CB735F">
      <w:pPr>
        <w:rPr>
          <w:ins w:id="2096" w:author="Priyanshu Solon" w:date="2025-04-12T10:27:00Z"/>
        </w:rPr>
      </w:pPr>
      <w:ins w:id="2097" w:author="Priyanshu Solon" w:date="2025-04-12T10:27:00Z">
        <w:r>
          <w:t xml:space="preserve">                &lt;/div&gt;</w:t>
        </w:r>
      </w:ins>
    </w:p>
    <w:p w:rsidR="00CB735F" w:rsidRDefault="00CB735F" w:rsidP="00CB735F">
      <w:pPr>
        <w:rPr>
          <w:ins w:id="2098" w:author="Priyanshu Solon" w:date="2025-04-12T10:27:00Z"/>
        </w:rPr>
      </w:pPr>
      <w:ins w:id="2099" w:author="Priyanshu Solon" w:date="2025-04-12T10:27:00Z">
        <w:r>
          <w:t xml:space="preserve">            &lt;/div&gt;</w:t>
        </w:r>
      </w:ins>
    </w:p>
    <w:p w:rsidR="00CB735F" w:rsidRDefault="00CB735F" w:rsidP="00CB735F">
      <w:pPr>
        <w:rPr>
          <w:ins w:id="2100" w:author="Priyanshu Solon" w:date="2025-04-12T10:27:00Z"/>
        </w:rPr>
      </w:pPr>
    </w:p>
    <w:p w:rsidR="00CB735F" w:rsidRDefault="00CB735F" w:rsidP="00CB735F">
      <w:pPr>
        <w:rPr>
          <w:ins w:id="2101" w:author="Priyanshu Solon" w:date="2025-04-12T10:27:00Z"/>
        </w:rPr>
      </w:pPr>
      <w:ins w:id="2102" w:author="Priyanshu Solon" w:date="2025-04-12T10:27:00Z">
        <w:r>
          <w:t xml:space="preserve">            &lt;div class="card"&gt;</w:t>
        </w:r>
      </w:ins>
    </w:p>
    <w:p w:rsidR="00CB735F" w:rsidRDefault="00CB735F" w:rsidP="00CB735F">
      <w:pPr>
        <w:rPr>
          <w:ins w:id="2103" w:author="Priyanshu Solon" w:date="2025-04-12T10:27:00Z"/>
        </w:rPr>
      </w:pPr>
      <w:ins w:id="2104" w:author="Priyanshu Solon" w:date="2025-04-12T10:27:00Z">
        <w:r>
          <w:t xml:space="preserve">                &lt;div class="card-header"&gt;</w:t>
        </w:r>
      </w:ins>
    </w:p>
    <w:p w:rsidR="00CB735F" w:rsidRDefault="00CB735F" w:rsidP="00CB735F">
      <w:pPr>
        <w:rPr>
          <w:ins w:id="2105" w:author="Priyanshu Solon" w:date="2025-04-12T10:27:00Z"/>
        </w:rPr>
      </w:pPr>
      <w:ins w:id="2106" w:author="Priyanshu Solon" w:date="2025-04-12T10:27:00Z">
        <w:r>
          <w:t xml:space="preserve">                    &lt;div class="card-title"&gt;Revamp your home in style&lt;/div&gt;</w:t>
        </w:r>
      </w:ins>
    </w:p>
    <w:p w:rsidR="00CB735F" w:rsidRDefault="00CB735F" w:rsidP="00CB735F">
      <w:pPr>
        <w:rPr>
          <w:ins w:id="2107" w:author="Priyanshu Solon" w:date="2025-04-12T10:27:00Z"/>
        </w:rPr>
      </w:pPr>
      <w:ins w:id="2108" w:author="Priyanshu Solon" w:date="2025-04-12T10:27:00Z">
        <w:r>
          <w:t xml:space="preserve">                &lt;/div&gt;</w:t>
        </w:r>
      </w:ins>
    </w:p>
    <w:p w:rsidR="00CB735F" w:rsidRDefault="00CB735F" w:rsidP="00CB735F">
      <w:pPr>
        <w:rPr>
          <w:ins w:id="2109" w:author="Priyanshu Solon" w:date="2025-04-12T10:27:00Z"/>
        </w:rPr>
      </w:pPr>
      <w:ins w:id="2110" w:author="Priyanshu Solon" w:date="2025-04-12T10:27:00Z">
        <w:r>
          <w:t xml:space="preserve">                &lt;div class="card-body"&gt;</w:t>
        </w:r>
      </w:ins>
    </w:p>
    <w:p w:rsidR="00CB735F" w:rsidRDefault="00CB735F" w:rsidP="00CB735F">
      <w:pPr>
        <w:rPr>
          <w:ins w:id="2111" w:author="Priyanshu Solon" w:date="2025-04-12T10:27:00Z"/>
        </w:rPr>
      </w:pPr>
      <w:ins w:id="2112" w:author="Priyanshu Solon" w:date="2025-04-12T10:27:00Z">
        <w:r>
          <w:t xml:space="preserve">                    &lt;div class="row"&gt;</w:t>
        </w:r>
      </w:ins>
    </w:p>
    <w:p w:rsidR="00CB735F" w:rsidRDefault="00CB735F" w:rsidP="00CB735F">
      <w:pPr>
        <w:rPr>
          <w:ins w:id="2113" w:author="Priyanshu Solon" w:date="2025-04-12T10:27:00Z"/>
        </w:rPr>
      </w:pPr>
      <w:ins w:id="2114" w:author="Priyanshu Solon" w:date="2025-04-12T10:27:00Z">
        <w:r>
          <w:t xml:space="preserve">                        &lt;div&gt;&lt;img class="card-img" src="./images/a5.jpg"&gt; &lt;p&gt;Microwaves&lt;/p&gt;&lt;/div&gt;</w:t>
        </w:r>
      </w:ins>
    </w:p>
    <w:p w:rsidR="00CB735F" w:rsidRDefault="00CB735F" w:rsidP="00CB735F">
      <w:pPr>
        <w:rPr>
          <w:ins w:id="2115" w:author="Priyanshu Solon" w:date="2025-04-12T10:27:00Z"/>
        </w:rPr>
      </w:pPr>
      <w:ins w:id="2116" w:author="Priyanshu Solon" w:date="2025-04-12T10:27:00Z">
        <w:r>
          <w:t xml:space="preserve">                        &lt;div&gt;&lt;img class="card-img" src="./images/a6.jpg"&gt; &lt;p&gt;Microwaves&lt;/p&gt;&lt;/div&gt;</w:t>
        </w:r>
      </w:ins>
    </w:p>
    <w:p w:rsidR="00CB735F" w:rsidRDefault="00CB735F" w:rsidP="00CB735F">
      <w:pPr>
        <w:rPr>
          <w:ins w:id="2117" w:author="Priyanshu Solon" w:date="2025-04-12T10:27:00Z"/>
        </w:rPr>
      </w:pPr>
      <w:ins w:id="2118" w:author="Priyanshu Solon" w:date="2025-04-12T10:27:00Z">
        <w:r>
          <w:t xml:space="preserve">                    &lt;/div&gt;</w:t>
        </w:r>
      </w:ins>
    </w:p>
    <w:p w:rsidR="00CB735F" w:rsidRDefault="00CB735F" w:rsidP="00CB735F">
      <w:pPr>
        <w:rPr>
          <w:ins w:id="2119" w:author="Priyanshu Solon" w:date="2025-04-12T10:27:00Z"/>
        </w:rPr>
      </w:pPr>
      <w:ins w:id="2120" w:author="Priyanshu Solon" w:date="2025-04-12T10:27:00Z">
        <w:r>
          <w:t xml:space="preserve">                    &lt;div class="row"&gt;</w:t>
        </w:r>
      </w:ins>
    </w:p>
    <w:p w:rsidR="00CB735F" w:rsidRDefault="00CB735F" w:rsidP="00CB735F">
      <w:pPr>
        <w:rPr>
          <w:ins w:id="2121" w:author="Priyanshu Solon" w:date="2025-04-12T10:27:00Z"/>
        </w:rPr>
      </w:pPr>
      <w:ins w:id="2122" w:author="Priyanshu Solon" w:date="2025-04-12T10:27:00Z">
        <w:r>
          <w:t xml:space="preserve">                        &lt;div&gt;&lt;img class="card-img" src="./images/a7.jpg"&gt; &lt;p&gt;Microwaves&lt;/p&gt;&lt;/div&gt;</w:t>
        </w:r>
      </w:ins>
    </w:p>
    <w:p w:rsidR="00CB735F" w:rsidRDefault="00CB735F" w:rsidP="00CB735F">
      <w:pPr>
        <w:rPr>
          <w:ins w:id="2123" w:author="Priyanshu Solon" w:date="2025-04-12T10:27:00Z"/>
        </w:rPr>
      </w:pPr>
      <w:ins w:id="2124" w:author="Priyanshu Solon" w:date="2025-04-12T10:27:00Z">
        <w:r>
          <w:t xml:space="preserve">                        &lt;div&gt;&lt;img class="card-img" src="./images/a8.jpg"&gt; &lt;p&gt;Microwaves&lt;/p&gt;&lt;/div&gt;</w:t>
        </w:r>
      </w:ins>
    </w:p>
    <w:p w:rsidR="00CB735F" w:rsidRDefault="00CB735F" w:rsidP="00CB735F">
      <w:pPr>
        <w:rPr>
          <w:ins w:id="2125" w:author="Priyanshu Solon" w:date="2025-04-12T10:27:00Z"/>
        </w:rPr>
      </w:pPr>
      <w:ins w:id="2126" w:author="Priyanshu Solon" w:date="2025-04-12T10:27:00Z">
        <w:r>
          <w:t xml:space="preserve">                    &lt;/div&gt;</w:t>
        </w:r>
      </w:ins>
    </w:p>
    <w:p w:rsidR="00CB735F" w:rsidRDefault="00CB735F" w:rsidP="00CB735F">
      <w:pPr>
        <w:rPr>
          <w:ins w:id="2127" w:author="Priyanshu Solon" w:date="2025-04-12T10:27:00Z"/>
        </w:rPr>
      </w:pPr>
      <w:ins w:id="2128" w:author="Priyanshu Solon" w:date="2025-04-12T10:27:00Z">
        <w:r>
          <w:t xml:space="preserve">                &lt;/div&gt;</w:t>
        </w:r>
      </w:ins>
    </w:p>
    <w:p w:rsidR="00CB735F" w:rsidRDefault="00CB735F" w:rsidP="00CB735F">
      <w:pPr>
        <w:rPr>
          <w:ins w:id="2129" w:author="Priyanshu Solon" w:date="2025-04-12T10:27:00Z"/>
        </w:rPr>
      </w:pPr>
      <w:ins w:id="2130" w:author="Priyanshu Solon" w:date="2025-04-12T10:27:00Z">
        <w:r>
          <w:t xml:space="preserve">                &lt;div class="card-footer"&gt;</w:t>
        </w:r>
      </w:ins>
    </w:p>
    <w:p w:rsidR="00CB735F" w:rsidRDefault="00CB735F" w:rsidP="00CB735F">
      <w:pPr>
        <w:rPr>
          <w:ins w:id="2131" w:author="Priyanshu Solon" w:date="2025-04-12T10:27:00Z"/>
        </w:rPr>
      </w:pPr>
      <w:ins w:id="2132" w:author="Priyanshu Solon" w:date="2025-04-12T10:27:00Z">
        <w:r>
          <w:t xml:space="preserve">                    &lt;div class="more"&gt;see all&lt;/div&gt;</w:t>
        </w:r>
      </w:ins>
    </w:p>
    <w:p w:rsidR="00CB735F" w:rsidRDefault="00CB735F" w:rsidP="00CB735F">
      <w:pPr>
        <w:rPr>
          <w:ins w:id="2133" w:author="Priyanshu Solon" w:date="2025-04-12T10:27:00Z"/>
        </w:rPr>
      </w:pPr>
      <w:ins w:id="2134" w:author="Priyanshu Solon" w:date="2025-04-12T10:27:00Z">
        <w:r>
          <w:t xml:space="preserve">                &lt;/div&gt;</w:t>
        </w:r>
      </w:ins>
    </w:p>
    <w:p w:rsidR="00CB735F" w:rsidRDefault="00CB735F" w:rsidP="00CB735F">
      <w:pPr>
        <w:rPr>
          <w:ins w:id="2135" w:author="Priyanshu Solon" w:date="2025-04-12T10:27:00Z"/>
        </w:rPr>
      </w:pPr>
      <w:ins w:id="2136" w:author="Priyanshu Solon" w:date="2025-04-12T10:27:00Z">
        <w:r>
          <w:t xml:space="preserve">            &lt;/div&gt;</w:t>
        </w:r>
      </w:ins>
    </w:p>
    <w:p w:rsidR="00CB735F" w:rsidRDefault="00CB735F" w:rsidP="00CB735F">
      <w:pPr>
        <w:rPr>
          <w:ins w:id="2137" w:author="Priyanshu Solon" w:date="2025-04-12T10:27:00Z"/>
        </w:rPr>
      </w:pPr>
    </w:p>
    <w:p w:rsidR="00CB735F" w:rsidRDefault="00CB735F" w:rsidP="00CB735F">
      <w:pPr>
        <w:rPr>
          <w:ins w:id="2138" w:author="Priyanshu Solon" w:date="2025-04-12T10:27:00Z"/>
        </w:rPr>
      </w:pPr>
      <w:ins w:id="2139" w:author="Priyanshu Solon" w:date="2025-04-12T10:27:00Z">
        <w:r>
          <w:t xml:space="preserve">            &lt;div class="card"&gt;</w:t>
        </w:r>
      </w:ins>
    </w:p>
    <w:p w:rsidR="00CB735F" w:rsidRDefault="00CB735F" w:rsidP="00CB735F">
      <w:pPr>
        <w:rPr>
          <w:ins w:id="2140" w:author="Priyanshu Solon" w:date="2025-04-12T10:27:00Z"/>
        </w:rPr>
      </w:pPr>
      <w:ins w:id="2141" w:author="Priyanshu Solon" w:date="2025-04-12T10:27:00Z">
        <w:r>
          <w:t xml:space="preserve">                &lt;div class="card-header"&gt;</w:t>
        </w:r>
      </w:ins>
    </w:p>
    <w:p w:rsidR="00CB735F" w:rsidRDefault="00CB735F" w:rsidP="00CB735F">
      <w:pPr>
        <w:rPr>
          <w:ins w:id="2142" w:author="Priyanshu Solon" w:date="2025-04-12T10:27:00Z"/>
        </w:rPr>
      </w:pPr>
      <w:ins w:id="2143" w:author="Priyanshu Solon" w:date="2025-04-12T10:27:00Z">
        <w:r>
          <w:t xml:space="preserve">                   &lt;div class="card-title"&gt; Starting ₹149 | Headphones&lt;/div&gt;</w:t>
        </w:r>
      </w:ins>
    </w:p>
    <w:p w:rsidR="00CB735F" w:rsidRDefault="00CB735F" w:rsidP="00CB735F">
      <w:pPr>
        <w:rPr>
          <w:ins w:id="2144" w:author="Priyanshu Solon" w:date="2025-04-12T10:27:00Z"/>
        </w:rPr>
      </w:pPr>
      <w:ins w:id="2145" w:author="Priyanshu Solon" w:date="2025-04-12T10:27:00Z">
        <w:r>
          <w:t xml:space="preserve">                &lt;/div&gt;</w:t>
        </w:r>
      </w:ins>
    </w:p>
    <w:p w:rsidR="00CB735F" w:rsidRDefault="00CB735F" w:rsidP="00CB735F">
      <w:pPr>
        <w:rPr>
          <w:ins w:id="2146" w:author="Priyanshu Solon" w:date="2025-04-12T10:27:00Z"/>
        </w:rPr>
      </w:pPr>
      <w:ins w:id="2147" w:author="Priyanshu Solon" w:date="2025-04-12T10:27:00Z">
        <w:r>
          <w:t xml:space="preserve">                &lt;div class="card-body"&gt;</w:t>
        </w:r>
      </w:ins>
    </w:p>
    <w:p w:rsidR="00CB735F" w:rsidRDefault="00CB735F" w:rsidP="00CB735F">
      <w:pPr>
        <w:rPr>
          <w:ins w:id="2148" w:author="Priyanshu Solon" w:date="2025-04-12T10:27:00Z"/>
        </w:rPr>
      </w:pPr>
      <w:ins w:id="2149" w:author="Priyanshu Solon" w:date="2025-04-12T10:27:00Z">
        <w:r>
          <w:t xml:space="preserve">                    &lt;div class="row"&gt;</w:t>
        </w:r>
      </w:ins>
    </w:p>
    <w:p w:rsidR="00CB735F" w:rsidRDefault="00CB735F" w:rsidP="00CB735F">
      <w:pPr>
        <w:rPr>
          <w:ins w:id="2150" w:author="Priyanshu Solon" w:date="2025-04-12T10:27:00Z"/>
        </w:rPr>
      </w:pPr>
      <w:ins w:id="2151" w:author="Priyanshu Solon" w:date="2025-04-12T10:27:00Z">
        <w:r>
          <w:t xml:space="preserve">                        &lt;div&gt;&lt;img class="card-img" src="./images/a9.jpg"&gt; &lt;p&gt;Microwaves&lt;/p&gt;&lt;/div&gt;</w:t>
        </w:r>
      </w:ins>
    </w:p>
    <w:p w:rsidR="00CB735F" w:rsidRDefault="00CB735F" w:rsidP="00CB735F">
      <w:pPr>
        <w:rPr>
          <w:ins w:id="2152" w:author="Priyanshu Solon" w:date="2025-04-12T10:27:00Z"/>
        </w:rPr>
      </w:pPr>
      <w:ins w:id="2153" w:author="Priyanshu Solon" w:date="2025-04-12T10:27:00Z">
        <w:r>
          <w:t xml:space="preserve">                        &lt;div&gt;&lt;img class="card-img" src="./images/a10.jpg"&gt; &lt;p&gt;Microwaves&lt;/p&gt;&lt;/div&gt;</w:t>
        </w:r>
      </w:ins>
    </w:p>
    <w:p w:rsidR="00CB735F" w:rsidRDefault="00CB735F" w:rsidP="00CB735F">
      <w:pPr>
        <w:rPr>
          <w:ins w:id="2154" w:author="Priyanshu Solon" w:date="2025-04-12T10:27:00Z"/>
        </w:rPr>
      </w:pPr>
      <w:ins w:id="2155" w:author="Priyanshu Solon" w:date="2025-04-12T10:27:00Z">
        <w:r>
          <w:t xml:space="preserve">                    &lt;/div&gt;</w:t>
        </w:r>
      </w:ins>
    </w:p>
    <w:p w:rsidR="00CB735F" w:rsidRDefault="00CB735F" w:rsidP="00CB735F">
      <w:pPr>
        <w:rPr>
          <w:ins w:id="2156" w:author="Priyanshu Solon" w:date="2025-04-12T10:27:00Z"/>
        </w:rPr>
      </w:pPr>
      <w:ins w:id="2157" w:author="Priyanshu Solon" w:date="2025-04-12T10:27:00Z">
        <w:r>
          <w:lastRenderedPageBreak/>
          <w:t xml:space="preserve">                    &lt;div class="row"&gt;</w:t>
        </w:r>
      </w:ins>
    </w:p>
    <w:p w:rsidR="00CB735F" w:rsidRDefault="00CB735F" w:rsidP="00CB735F">
      <w:pPr>
        <w:rPr>
          <w:ins w:id="2158" w:author="Priyanshu Solon" w:date="2025-04-12T10:27:00Z"/>
        </w:rPr>
      </w:pPr>
      <w:ins w:id="2159" w:author="Priyanshu Solon" w:date="2025-04-12T10:27:00Z">
        <w:r>
          <w:t xml:space="preserve">                        &lt;div&gt;&lt;img class="card-img" src="./images/a11.jpg"&gt; &lt;p&gt;Microwaves&lt;/p&gt;&lt;/div&gt;</w:t>
        </w:r>
      </w:ins>
    </w:p>
    <w:p w:rsidR="00CB735F" w:rsidRDefault="00CB735F" w:rsidP="00CB735F">
      <w:pPr>
        <w:rPr>
          <w:ins w:id="2160" w:author="Priyanshu Solon" w:date="2025-04-12T10:27:00Z"/>
        </w:rPr>
      </w:pPr>
      <w:ins w:id="2161" w:author="Priyanshu Solon" w:date="2025-04-12T10:27:00Z">
        <w:r>
          <w:t xml:space="preserve">                        &lt;div&gt;&lt;img class="card-img" src="./images/a12.jpg"&gt; &lt;p&gt;Microwaves&lt;/p&gt;&lt;/div&gt;</w:t>
        </w:r>
      </w:ins>
    </w:p>
    <w:p w:rsidR="00CB735F" w:rsidRDefault="00CB735F" w:rsidP="00CB735F">
      <w:pPr>
        <w:rPr>
          <w:ins w:id="2162" w:author="Priyanshu Solon" w:date="2025-04-12T10:27:00Z"/>
        </w:rPr>
      </w:pPr>
      <w:ins w:id="2163" w:author="Priyanshu Solon" w:date="2025-04-12T10:27:00Z">
        <w:r>
          <w:t xml:space="preserve">                    &lt;/div&gt;</w:t>
        </w:r>
      </w:ins>
    </w:p>
    <w:p w:rsidR="00CB735F" w:rsidRDefault="00CB735F" w:rsidP="00CB735F">
      <w:pPr>
        <w:rPr>
          <w:ins w:id="2164" w:author="Priyanshu Solon" w:date="2025-04-12T10:27:00Z"/>
        </w:rPr>
      </w:pPr>
      <w:ins w:id="2165" w:author="Priyanshu Solon" w:date="2025-04-12T10:27:00Z">
        <w:r>
          <w:t xml:space="preserve">                &lt;/div&gt;</w:t>
        </w:r>
      </w:ins>
    </w:p>
    <w:p w:rsidR="00CB735F" w:rsidRDefault="00CB735F" w:rsidP="00CB735F">
      <w:pPr>
        <w:rPr>
          <w:ins w:id="2166" w:author="Priyanshu Solon" w:date="2025-04-12T10:27:00Z"/>
        </w:rPr>
      </w:pPr>
      <w:ins w:id="2167" w:author="Priyanshu Solon" w:date="2025-04-12T10:27:00Z">
        <w:r>
          <w:t xml:space="preserve">                &lt;div class="card-footer"&gt;</w:t>
        </w:r>
      </w:ins>
    </w:p>
    <w:p w:rsidR="00CB735F" w:rsidRDefault="00CB735F" w:rsidP="00CB735F">
      <w:pPr>
        <w:rPr>
          <w:ins w:id="2168" w:author="Priyanshu Solon" w:date="2025-04-12T10:27:00Z"/>
        </w:rPr>
      </w:pPr>
      <w:ins w:id="2169" w:author="Priyanshu Solon" w:date="2025-04-12T10:27:00Z">
        <w:r>
          <w:t xml:space="preserve">                    &lt;div class="more"&gt;explore all&lt;/div&gt;</w:t>
        </w:r>
      </w:ins>
    </w:p>
    <w:p w:rsidR="00CB735F" w:rsidRDefault="00CB735F" w:rsidP="00CB735F">
      <w:pPr>
        <w:rPr>
          <w:ins w:id="2170" w:author="Priyanshu Solon" w:date="2025-04-12T10:27:00Z"/>
        </w:rPr>
      </w:pPr>
      <w:ins w:id="2171" w:author="Priyanshu Solon" w:date="2025-04-12T10:27:00Z">
        <w:r>
          <w:t xml:space="preserve">                &lt;/div&gt;</w:t>
        </w:r>
      </w:ins>
    </w:p>
    <w:p w:rsidR="00CB735F" w:rsidRDefault="00CB735F" w:rsidP="00CB735F">
      <w:pPr>
        <w:rPr>
          <w:ins w:id="2172" w:author="Priyanshu Solon" w:date="2025-04-12T10:27:00Z"/>
        </w:rPr>
      </w:pPr>
      <w:ins w:id="2173" w:author="Priyanshu Solon" w:date="2025-04-12T10:27:00Z">
        <w:r>
          <w:t xml:space="preserve">            &lt;/div&gt;</w:t>
        </w:r>
      </w:ins>
    </w:p>
    <w:p w:rsidR="00CB735F" w:rsidRDefault="00CB735F" w:rsidP="00CB735F">
      <w:pPr>
        <w:rPr>
          <w:ins w:id="2174" w:author="Priyanshu Solon" w:date="2025-04-12T10:27:00Z"/>
        </w:rPr>
      </w:pPr>
    </w:p>
    <w:p w:rsidR="00CB735F" w:rsidRDefault="00CB735F" w:rsidP="00CB735F">
      <w:pPr>
        <w:rPr>
          <w:ins w:id="2175" w:author="Priyanshu Solon" w:date="2025-04-12T10:27:00Z"/>
        </w:rPr>
      </w:pPr>
      <w:ins w:id="2176" w:author="Priyanshu Solon" w:date="2025-04-12T10:27:00Z">
        <w:r>
          <w:t xml:space="preserve">            &lt;div class="card"&gt;</w:t>
        </w:r>
      </w:ins>
    </w:p>
    <w:p w:rsidR="00CB735F" w:rsidRDefault="00CB735F" w:rsidP="00CB735F">
      <w:pPr>
        <w:rPr>
          <w:ins w:id="2177" w:author="Priyanshu Solon" w:date="2025-04-12T10:27:00Z"/>
        </w:rPr>
      </w:pPr>
      <w:ins w:id="2178" w:author="Priyanshu Solon" w:date="2025-04-12T10:27:00Z">
        <w:r>
          <w:t xml:space="preserve">                &lt;div class="card-header"&gt;</w:t>
        </w:r>
      </w:ins>
    </w:p>
    <w:p w:rsidR="00CB735F" w:rsidRDefault="00CB735F" w:rsidP="00CB735F">
      <w:pPr>
        <w:rPr>
          <w:ins w:id="2179" w:author="Priyanshu Solon" w:date="2025-04-12T10:27:00Z"/>
        </w:rPr>
      </w:pPr>
      <w:ins w:id="2180" w:author="Priyanshu Solon" w:date="2025-04-12T10:27:00Z">
        <w:r>
          <w:t xml:space="preserve">                    &lt;div class="card-title"&gt;Automotive essentials | Up to 60% off&lt;/div&gt;</w:t>
        </w:r>
      </w:ins>
    </w:p>
    <w:p w:rsidR="00CB735F" w:rsidRDefault="00CB735F" w:rsidP="00CB735F">
      <w:pPr>
        <w:rPr>
          <w:ins w:id="2181" w:author="Priyanshu Solon" w:date="2025-04-12T10:27:00Z"/>
        </w:rPr>
      </w:pPr>
      <w:ins w:id="2182" w:author="Priyanshu Solon" w:date="2025-04-12T10:27:00Z">
        <w:r>
          <w:t xml:space="preserve">                &lt;/div&gt;</w:t>
        </w:r>
      </w:ins>
    </w:p>
    <w:p w:rsidR="00CB735F" w:rsidRDefault="00CB735F" w:rsidP="00CB735F">
      <w:pPr>
        <w:rPr>
          <w:ins w:id="2183" w:author="Priyanshu Solon" w:date="2025-04-12T10:27:00Z"/>
        </w:rPr>
      </w:pPr>
      <w:ins w:id="2184" w:author="Priyanshu Solon" w:date="2025-04-12T10:27:00Z">
        <w:r>
          <w:t xml:space="preserve">                &lt;div class="card-body"&gt;</w:t>
        </w:r>
      </w:ins>
    </w:p>
    <w:p w:rsidR="00CB735F" w:rsidRDefault="00CB735F" w:rsidP="00CB735F">
      <w:pPr>
        <w:rPr>
          <w:ins w:id="2185" w:author="Priyanshu Solon" w:date="2025-04-12T10:27:00Z"/>
        </w:rPr>
      </w:pPr>
      <w:ins w:id="2186" w:author="Priyanshu Solon" w:date="2025-04-12T10:27:00Z">
        <w:r>
          <w:t xml:space="preserve">                    &lt;div class="row"&gt;</w:t>
        </w:r>
      </w:ins>
    </w:p>
    <w:p w:rsidR="00CB735F" w:rsidRDefault="00CB735F" w:rsidP="00CB735F">
      <w:pPr>
        <w:rPr>
          <w:ins w:id="2187" w:author="Priyanshu Solon" w:date="2025-04-12T10:27:00Z"/>
        </w:rPr>
      </w:pPr>
      <w:ins w:id="2188" w:author="Priyanshu Solon" w:date="2025-04-12T10:27:00Z">
        <w:r>
          <w:t xml:space="preserve">                        &lt;div&gt;&lt;img class="card-img" src="./images/a1.jpg"&gt; &lt;p&gt;Microwaves&lt;/p&gt;&lt;/div&gt;</w:t>
        </w:r>
      </w:ins>
    </w:p>
    <w:p w:rsidR="00CB735F" w:rsidRDefault="00CB735F" w:rsidP="00CB735F">
      <w:pPr>
        <w:rPr>
          <w:ins w:id="2189" w:author="Priyanshu Solon" w:date="2025-04-12T10:27:00Z"/>
        </w:rPr>
      </w:pPr>
      <w:ins w:id="2190" w:author="Priyanshu Solon" w:date="2025-04-12T10:27:00Z">
        <w:r>
          <w:t xml:space="preserve">                        &lt;div&gt;&lt;img class="card-img" src="./images/a2.jpg"&gt; &lt;p&gt;Microwaves&lt;/p&gt;&lt;/div&gt;</w:t>
        </w:r>
      </w:ins>
    </w:p>
    <w:p w:rsidR="00CB735F" w:rsidRDefault="00CB735F" w:rsidP="00CB735F">
      <w:pPr>
        <w:rPr>
          <w:ins w:id="2191" w:author="Priyanshu Solon" w:date="2025-04-12T10:27:00Z"/>
        </w:rPr>
      </w:pPr>
      <w:ins w:id="2192" w:author="Priyanshu Solon" w:date="2025-04-12T10:27:00Z">
        <w:r>
          <w:t xml:space="preserve">                    &lt;/div&gt;</w:t>
        </w:r>
      </w:ins>
    </w:p>
    <w:p w:rsidR="00CB735F" w:rsidRDefault="00CB735F" w:rsidP="00CB735F">
      <w:pPr>
        <w:rPr>
          <w:ins w:id="2193" w:author="Priyanshu Solon" w:date="2025-04-12T10:27:00Z"/>
        </w:rPr>
      </w:pPr>
      <w:ins w:id="2194" w:author="Priyanshu Solon" w:date="2025-04-12T10:27:00Z">
        <w:r>
          <w:t xml:space="preserve">                    &lt;div class="row"&gt;</w:t>
        </w:r>
      </w:ins>
    </w:p>
    <w:p w:rsidR="00CB735F" w:rsidRDefault="00CB735F" w:rsidP="00CB735F">
      <w:pPr>
        <w:rPr>
          <w:ins w:id="2195" w:author="Priyanshu Solon" w:date="2025-04-12T10:27:00Z"/>
        </w:rPr>
      </w:pPr>
      <w:ins w:id="2196" w:author="Priyanshu Solon" w:date="2025-04-12T10:27:00Z">
        <w:r>
          <w:t xml:space="preserve">                        &lt;div&gt;&lt;img class="card-img" src="./images/a3.jpg"&gt; &lt;p&gt;Microwaves&lt;/p&gt;&lt;/div&gt;</w:t>
        </w:r>
      </w:ins>
    </w:p>
    <w:p w:rsidR="00CB735F" w:rsidRDefault="00CB735F" w:rsidP="00CB735F">
      <w:pPr>
        <w:rPr>
          <w:ins w:id="2197" w:author="Priyanshu Solon" w:date="2025-04-12T10:27:00Z"/>
        </w:rPr>
      </w:pPr>
      <w:ins w:id="2198" w:author="Priyanshu Solon" w:date="2025-04-12T10:27:00Z">
        <w:r>
          <w:t xml:space="preserve">                        &lt;div&gt;&lt;img class="card-img" src="./images/a4.jpg"&gt; &lt;p&gt;Microwaves&lt;/p&gt;&lt;/div&gt;</w:t>
        </w:r>
      </w:ins>
    </w:p>
    <w:p w:rsidR="00CB735F" w:rsidRDefault="00CB735F" w:rsidP="00CB735F">
      <w:pPr>
        <w:rPr>
          <w:ins w:id="2199" w:author="Priyanshu Solon" w:date="2025-04-12T10:27:00Z"/>
        </w:rPr>
      </w:pPr>
      <w:ins w:id="2200" w:author="Priyanshu Solon" w:date="2025-04-12T10:27:00Z">
        <w:r>
          <w:t xml:space="preserve">                    &lt;/div&gt;</w:t>
        </w:r>
      </w:ins>
    </w:p>
    <w:p w:rsidR="00CB735F" w:rsidRDefault="00CB735F" w:rsidP="00CB735F">
      <w:pPr>
        <w:rPr>
          <w:ins w:id="2201" w:author="Priyanshu Solon" w:date="2025-04-12T10:27:00Z"/>
        </w:rPr>
      </w:pPr>
      <w:ins w:id="2202" w:author="Priyanshu Solon" w:date="2025-04-12T10:27:00Z">
        <w:r>
          <w:t xml:space="preserve">                &lt;/div&gt;</w:t>
        </w:r>
      </w:ins>
    </w:p>
    <w:p w:rsidR="00CB735F" w:rsidRDefault="00CB735F" w:rsidP="00CB735F">
      <w:pPr>
        <w:rPr>
          <w:ins w:id="2203" w:author="Priyanshu Solon" w:date="2025-04-12T10:27:00Z"/>
        </w:rPr>
      </w:pPr>
      <w:ins w:id="2204" w:author="Priyanshu Solon" w:date="2025-04-12T10:27:00Z">
        <w:r>
          <w:t xml:space="preserve">                &lt;div class="card-footer"&gt;</w:t>
        </w:r>
      </w:ins>
    </w:p>
    <w:p w:rsidR="00CB735F" w:rsidRDefault="00CB735F" w:rsidP="00CB735F">
      <w:pPr>
        <w:rPr>
          <w:ins w:id="2205" w:author="Priyanshu Solon" w:date="2025-04-12T10:27:00Z"/>
        </w:rPr>
      </w:pPr>
      <w:ins w:id="2206" w:author="Priyanshu Solon" w:date="2025-04-12T10:27:00Z">
        <w:r>
          <w:t xml:space="preserve">                    &lt;div class="more"&gt;see more&lt;/div&gt;</w:t>
        </w:r>
      </w:ins>
    </w:p>
    <w:p w:rsidR="00CB735F" w:rsidRDefault="00CB735F" w:rsidP="00CB735F">
      <w:pPr>
        <w:rPr>
          <w:ins w:id="2207" w:author="Priyanshu Solon" w:date="2025-04-12T10:27:00Z"/>
        </w:rPr>
      </w:pPr>
      <w:ins w:id="2208" w:author="Priyanshu Solon" w:date="2025-04-12T10:27:00Z">
        <w:r>
          <w:t xml:space="preserve">                &lt;/div&gt;</w:t>
        </w:r>
      </w:ins>
    </w:p>
    <w:p w:rsidR="00CB735F" w:rsidRDefault="00CB735F" w:rsidP="00CB735F">
      <w:pPr>
        <w:rPr>
          <w:ins w:id="2209" w:author="Priyanshu Solon" w:date="2025-04-12T10:27:00Z"/>
        </w:rPr>
      </w:pPr>
      <w:ins w:id="2210" w:author="Priyanshu Solon" w:date="2025-04-12T10:27:00Z">
        <w:r>
          <w:t xml:space="preserve">            &lt;/div&gt;</w:t>
        </w:r>
      </w:ins>
    </w:p>
    <w:p w:rsidR="00CB735F" w:rsidRDefault="00CB735F" w:rsidP="00CB735F">
      <w:pPr>
        <w:rPr>
          <w:ins w:id="2211" w:author="Priyanshu Solon" w:date="2025-04-12T10:27:00Z"/>
        </w:rPr>
      </w:pPr>
      <w:ins w:id="2212" w:author="Priyanshu Solon" w:date="2025-04-12T10:27:00Z">
        <w:r>
          <w:t xml:space="preserve">        &lt;/div&gt;</w:t>
        </w:r>
      </w:ins>
    </w:p>
    <w:p w:rsidR="00CB735F" w:rsidRDefault="00CB735F" w:rsidP="00CB735F">
      <w:pPr>
        <w:rPr>
          <w:ins w:id="2213" w:author="Priyanshu Solon" w:date="2025-04-12T10:27:00Z"/>
        </w:rPr>
      </w:pPr>
      <w:ins w:id="2214" w:author="Priyanshu Solon" w:date="2025-04-12T10:27:00Z">
        <w:r>
          <w:lastRenderedPageBreak/>
          <w:t xml:space="preserve">    &lt;/section&gt;</w:t>
        </w:r>
      </w:ins>
    </w:p>
    <w:p w:rsidR="00CB735F" w:rsidRDefault="00CB735F" w:rsidP="00CB735F">
      <w:pPr>
        <w:rPr>
          <w:ins w:id="2215" w:author="Priyanshu Solon" w:date="2025-04-12T10:27:00Z"/>
        </w:rPr>
      </w:pPr>
      <w:ins w:id="2216" w:author="Priyanshu Solon" w:date="2025-04-12T10:27:00Z">
        <w:r>
          <w:t>&lt;/body&gt;</w:t>
        </w:r>
      </w:ins>
    </w:p>
    <w:p w:rsidR="00CB735F" w:rsidRDefault="00CB735F" w:rsidP="00CB735F">
      <w:pPr>
        <w:rPr>
          <w:ins w:id="2217" w:author="Priyanshu Solon" w:date="2025-04-12T10:27:00Z"/>
        </w:rPr>
      </w:pPr>
      <w:ins w:id="2218" w:author="Priyanshu Solon" w:date="2025-04-12T10:27:00Z">
        <w:r>
          <w:t>&lt;/html&gt;</w:t>
        </w:r>
      </w:ins>
    </w:p>
    <w:p w:rsidR="00CB735F" w:rsidRDefault="00CB735F" w:rsidP="00CB735F">
      <w:pPr>
        <w:rPr>
          <w:ins w:id="2219" w:author="Priyanshu Solon" w:date="2025-04-12T10:27:00Z"/>
        </w:rPr>
      </w:pPr>
    </w:p>
    <w:p w:rsidR="00CB735F" w:rsidRPr="00E81493" w:rsidRDefault="00CB735F" w:rsidP="00CB735F">
      <w:pPr>
        <w:rPr>
          <w:ins w:id="2220" w:author="Priyanshu Solon" w:date="2025-04-12T10:27:00Z"/>
          <w:b/>
          <w:bCs/>
          <w:rPrChange w:id="2221" w:author="Priyanshu Solon" w:date="2025-05-22T22:51:00Z">
            <w:rPr>
              <w:ins w:id="2222" w:author="Priyanshu Solon" w:date="2025-04-12T10:27:00Z"/>
            </w:rPr>
          </w:rPrChange>
        </w:rPr>
      </w:pPr>
      <w:ins w:id="2223" w:author="Priyanshu Solon" w:date="2025-04-12T10:27:00Z">
        <w:r w:rsidRPr="00E81493">
          <w:rPr>
            <w:b/>
            <w:bCs/>
            <w:rPrChange w:id="2224" w:author="Priyanshu Solon" w:date="2025-05-22T22:51:00Z">
              <w:rPr/>
            </w:rPrChange>
          </w:rPr>
          <w:t xml:space="preserve">                        Hyperlinks in HTML</w:t>
        </w:r>
      </w:ins>
    </w:p>
    <w:p w:rsidR="00CB735F" w:rsidRDefault="00CB735F" w:rsidP="00CB735F">
      <w:pPr>
        <w:rPr>
          <w:ins w:id="2225" w:author="Priyanshu Solon" w:date="2025-04-12T10:27:00Z"/>
        </w:rPr>
      </w:pPr>
    </w:p>
    <w:p w:rsidR="00CB735F" w:rsidRDefault="00CB735F" w:rsidP="00CB735F">
      <w:pPr>
        <w:rPr>
          <w:ins w:id="2226" w:author="Priyanshu Solon" w:date="2025-04-12T10:27:00Z"/>
        </w:rPr>
      </w:pPr>
      <w:ins w:id="2227" w:author="Priyanshu Solon" w:date="2025-04-12T10:27:00Z">
        <w:r>
          <w:t>- Every web application must provide a simplified navigation mechanism.</w:t>
        </w:r>
      </w:ins>
    </w:p>
    <w:p w:rsidR="00CB735F" w:rsidRDefault="00CB735F" w:rsidP="00CB735F">
      <w:pPr>
        <w:rPr>
          <w:ins w:id="2228" w:author="Priyanshu Solon" w:date="2025-04-12T10:27:00Z"/>
        </w:rPr>
      </w:pPr>
      <w:ins w:id="2229" w:author="Priyanshu Solon" w:date="2025-04-12T10:27:00Z">
        <w:r>
          <w:t>- User must able to reach to the required location with single click.</w:t>
        </w:r>
      </w:ins>
    </w:p>
    <w:p w:rsidR="00CB735F" w:rsidRDefault="00CB735F" w:rsidP="00CB735F">
      <w:pPr>
        <w:rPr>
          <w:ins w:id="2230" w:author="Priyanshu Solon" w:date="2025-04-12T10:27:00Z"/>
        </w:rPr>
      </w:pPr>
      <w:ins w:id="2231" w:author="Priyanshu Solon" w:date="2025-04-12T10:27:00Z">
        <w:r>
          <w:t>- Websites or applications use a "Site Map" for navigation among all the services provided by the business.</w:t>
        </w:r>
      </w:ins>
    </w:p>
    <w:p w:rsidR="00CB735F" w:rsidRDefault="00CB735F" w:rsidP="00CB735F">
      <w:pPr>
        <w:rPr>
          <w:ins w:id="2232" w:author="Priyanshu Solon" w:date="2025-04-12T10:27:00Z"/>
        </w:rPr>
      </w:pPr>
      <w:ins w:id="2233" w:author="Priyanshu Solon" w:date="2025-04-12T10:27:00Z">
        <w:r>
          <w:t>- Navigation is designed using Hyperlink.</w:t>
        </w:r>
      </w:ins>
    </w:p>
    <w:p w:rsidR="00CB735F" w:rsidRDefault="00CB735F" w:rsidP="00CB735F">
      <w:pPr>
        <w:rPr>
          <w:ins w:id="2234" w:author="Priyanshu Solon" w:date="2025-04-12T10:27:00Z"/>
        </w:rPr>
      </w:pPr>
      <w:ins w:id="2235" w:author="Priyanshu Solon" w:date="2025-04-12T10:27:00Z">
        <w:r>
          <w:t>- Hyperlink is a clickable text, picture or graphic that navigates user from one location to another when clicked.</w:t>
        </w:r>
      </w:ins>
    </w:p>
    <w:p w:rsidR="00CB735F" w:rsidRDefault="00CB735F" w:rsidP="00CB735F">
      <w:pPr>
        <w:rPr>
          <w:ins w:id="2236" w:author="Priyanshu Solon" w:date="2025-04-12T10:27:00Z"/>
        </w:rPr>
      </w:pPr>
      <w:ins w:id="2237" w:author="Priyanshu Solon" w:date="2025-04-12T10:27:00Z">
        <w:r>
          <w:t>- HTML can create hyperlinks by using "&lt;a&gt;" anchor element.</w:t>
        </w:r>
      </w:ins>
    </w:p>
    <w:p w:rsidR="00CB735F" w:rsidRDefault="00CB735F" w:rsidP="00CB735F">
      <w:pPr>
        <w:rPr>
          <w:ins w:id="2238" w:author="Priyanshu Solon" w:date="2025-04-12T10:27:00Z"/>
        </w:rPr>
      </w:pPr>
      <w:ins w:id="2239" w:author="Priyanshu Solon" w:date="2025-04-12T10:27:00Z">
        <w:r>
          <w:t>- Hyperlinks are classified into 2 types</w:t>
        </w:r>
      </w:ins>
    </w:p>
    <w:p w:rsidR="00CB735F" w:rsidRDefault="00CB735F" w:rsidP="00CB735F">
      <w:pPr>
        <w:rPr>
          <w:ins w:id="2240" w:author="Priyanshu Solon" w:date="2025-04-12T10:27:00Z"/>
        </w:rPr>
      </w:pPr>
      <w:ins w:id="2241" w:author="Priyanshu Solon" w:date="2025-04-12T10:27:00Z">
        <w:r>
          <w:t xml:space="preserve">    a) Intra document links</w:t>
        </w:r>
      </w:ins>
    </w:p>
    <w:p w:rsidR="00CB735F" w:rsidRDefault="00CB735F" w:rsidP="00CB735F">
      <w:pPr>
        <w:rPr>
          <w:ins w:id="2242" w:author="Priyanshu Solon" w:date="2025-04-12T10:27:00Z"/>
        </w:rPr>
      </w:pPr>
      <w:ins w:id="2243" w:author="Priyanshu Solon" w:date="2025-04-12T10:27:00Z">
        <w:r>
          <w:t xml:space="preserve">    b) Inter document links</w:t>
        </w:r>
      </w:ins>
    </w:p>
    <w:p w:rsidR="00CB735F" w:rsidRDefault="00CB735F" w:rsidP="00CB735F">
      <w:pPr>
        <w:rPr>
          <w:ins w:id="2244" w:author="Priyanshu Solon" w:date="2025-04-12T10:27:00Z"/>
        </w:rPr>
      </w:pPr>
    </w:p>
    <w:p w:rsidR="00CB735F" w:rsidRPr="00E81493" w:rsidRDefault="00CB735F" w:rsidP="00CB735F">
      <w:pPr>
        <w:rPr>
          <w:ins w:id="2245" w:author="Priyanshu Solon" w:date="2025-04-12T10:27:00Z"/>
          <w:b/>
          <w:bCs/>
          <w:rPrChange w:id="2246" w:author="Priyanshu Solon" w:date="2025-05-22T22:51:00Z">
            <w:rPr>
              <w:ins w:id="2247" w:author="Priyanshu Solon" w:date="2025-04-12T10:27:00Z"/>
            </w:rPr>
          </w:rPrChange>
        </w:rPr>
      </w:pPr>
      <w:ins w:id="2248" w:author="Priyanshu Solon" w:date="2025-04-12T10:27:00Z">
        <w:r w:rsidRPr="00E81493">
          <w:rPr>
            <w:b/>
            <w:bCs/>
            <w:rPrChange w:id="2249" w:author="Priyanshu Solon" w:date="2025-05-22T22:51:00Z">
              <w:rPr/>
            </w:rPrChange>
          </w:rPr>
          <w:t>Intra Document Links:</w:t>
        </w:r>
      </w:ins>
    </w:p>
    <w:p w:rsidR="00CB735F" w:rsidRDefault="00CB735F" w:rsidP="00CB735F">
      <w:pPr>
        <w:rPr>
          <w:ins w:id="2250" w:author="Priyanshu Solon" w:date="2025-04-12T10:27:00Z"/>
        </w:rPr>
      </w:pPr>
      <w:ins w:id="2251" w:author="Priyanshu Solon" w:date="2025-04-12T10:27:00Z">
        <w:r>
          <w:t>- Intra document link allow navigation from one location to another within page.</w:t>
        </w:r>
      </w:ins>
    </w:p>
    <w:p w:rsidR="00CB735F" w:rsidRDefault="00CB735F" w:rsidP="00CB735F">
      <w:pPr>
        <w:rPr>
          <w:ins w:id="2252" w:author="Priyanshu Solon" w:date="2025-04-12T10:27:00Z"/>
        </w:rPr>
      </w:pPr>
      <w:ins w:id="2253" w:author="Priyanshu Solon" w:date="2025-04-12T10:27:00Z">
        <w:r>
          <w:t>- The target location is marked with an "ID".</w:t>
        </w:r>
      </w:ins>
    </w:p>
    <w:p w:rsidR="00CB735F" w:rsidRDefault="00CB735F" w:rsidP="00CB735F">
      <w:pPr>
        <w:rPr>
          <w:ins w:id="2254" w:author="Priyanshu Solon" w:date="2025-04-12T10:27:00Z"/>
        </w:rPr>
      </w:pPr>
    </w:p>
    <w:p w:rsidR="00CB735F" w:rsidRDefault="00CB735F" w:rsidP="00CB735F">
      <w:pPr>
        <w:rPr>
          <w:ins w:id="2255" w:author="Priyanshu Solon" w:date="2025-04-12T10:27:00Z"/>
        </w:rPr>
      </w:pPr>
      <w:ins w:id="2256" w:author="Priyanshu Solon" w:date="2025-04-12T10:27:00Z">
        <w:r>
          <w:t xml:space="preserve">            &lt;footer id="footer"&gt;</w:t>
        </w:r>
      </w:ins>
    </w:p>
    <w:p w:rsidR="00CB735F" w:rsidRDefault="00CB735F" w:rsidP="00CB735F">
      <w:pPr>
        <w:rPr>
          <w:ins w:id="2257" w:author="Priyanshu Solon" w:date="2025-04-12T10:27:00Z"/>
        </w:rPr>
      </w:pPr>
      <w:ins w:id="2258" w:author="Priyanshu Solon" w:date="2025-04-12T10:27:00Z">
        <w:r>
          <w:t xml:space="preserve">            &lt;aside id="ads"&gt;</w:t>
        </w:r>
      </w:ins>
    </w:p>
    <w:p w:rsidR="00CB735F" w:rsidRDefault="00CB735F" w:rsidP="00CB735F">
      <w:pPr>
        <w:rPr>
          <w:ins w:id="2259" w:author="Priyanshu Solon" w:date="2025-04-12T10:27:00Z"/>
        </w:rPr>
      </w:pPr>
      <w:ins w:id="2260" w:author="Priyanshu Solon" w:date="2025-04-12T10:27:00Z">
        <w:r>
          <w:t xml:space="preserve">            &lt;aside id="social"&gt;</w:t>
        </w:r>
      </w:ins>
    </w:p>
    <w:p w:rsidR="00CB735F" w:rsidRDefault="00CB735F" w:rsidP="00CB735F">
      <w:pPr>
        <w:rPr>
          <w:ins w:id="2261" w:author="Priyanshu Solon" w:date="2025-04-12T10:27:00Z"/>
        </w:rPr>
      </w:pPr>
    </w:p>
    <w:p w:rsidR="00CB735F" w:rsidRDefault="00CB735F" w:rsidP="00CB735F">
      <w:pPr>
        <w:rPr>
          <w:ins w:id="2262" w:author="Priyanshu Solon" w:date="2025-04-12T10:27:00Z"/>
        </w:rPr>
      </w:pPr>
      <w:ins w:id="2263" w:author="Priyanshu Solon" w:date="2025-04-12T10:27:00Z">
        <w:r>
          <w:t>- You can reach to the marked location by requesting ID with "#" hash reference.</w:t>
        </w:r>
      </w:ins>
    </w:p>
    <w:p w:rsidR="00CB735F" w:rsidRDefault="00CB735F" w:rsidP="00CB735F">
      <w:pPr>
        <w:rPr>
          <w:ins w:id="2264" w:author="Priyanshu Solon" w:date="2025-04-12T10:27:00Z"/>
        </w:rPr>
      </w:pPr>
      <w:ins w:id="2265" w:author="Priyanshu Solon" w:date="2025-04-12T10:27:00Z">
        <w:r>
          <w:t>- You can request from URL in address bar or from a hyperlink.</w:t>
        </w:r>
      </w:ins>
    </w:p>
    <w:p w:rsidR="00CB735F" w:rsidRDefault="00CB735F" w:rsidP="00CB735F">
      <w:pPr>
        <w:rPr>
          <w:ins w:id="2266" w:author="Priyanshu Solon" w:date="2025-04-12T10:27:00Z"/>
        </w:rPr>
      </w:pPr>
    </w:p>
    <w:p w:rsidR="00CB735F" w:rsidRDefault="00CB735F" w:rsidP="00CB735F">
      <w:pPr>
        <w:rPr>
          <w:ins w:id="2267" w:author="Priyanshu Solon" w:date="2025-04-12T10:27:00Z"/>
        </w:rPr>
      </w:pPr>
      <w:ins w:id="2268" w:author="Priyanshu Solon" w:date="2025-04-12T10:27:00Z">
        <w:r>
          <w:lastRenderedPageBreak/>
          <w:t xml:space="preserve">            http://server.com/page.html#ads</w:t>
        </w:r>
      </w:ins>
    </w:p>
    <w:p w:rsidR="00CB735F" w:rsidRDefault="00CB735F" w:rsidP="00CB735F">
      <w:pPr>
        <w:rPr>
          <w:ins w:id="2269" w:author="Priyanshu Solon" w:date="2025-04-12T10:27:00Z"/>
        </w:rPr>
      </w:pPr>
      <w:ins w:id="2270" w:author="Priyanshu Solon" w:date="2025-04-12T10:27:00Z">
        <w:r>
          <w:t xml:space="preserve">           </w:t>
        </w:r>
      </w:ins>
    </w:p>
    <w:p w:rsidR="00CB735F" w:rsidRDefault="00CB735F" w:rsidP="00CB735F">
      <w:pPr>
        <w:rPr>
          <w:ins w:id="2271" w:author="Priyanshu Solon" w:date="2025-04-12T10:27:00Z"/>
        </w:rPr>
      </w:pPr>
      <w:ins w:id="2272" w:author="Priyanshu Solon" w:date="2025-04-12T10:27:00Z">
        <w:r>
          <w:t xml:space="preserve">            &lt;a href="#footer"&gt; Text | Image | Graphics &lt;/a&gt;</w:t>
        </w:r>
      </w:ins>
    </w:p>
    <w:p w:rsidR="00CB735F" w:rsidRDefault="00CB735F" w:rsidP="00CB735F">
      <w:pPr>
        <w:rPr>
          <w:ins w:id="2273" w:author="Priyanshu Solon" w:date="2025-04-12T10:27:00Z"/>
        </w:rPr>
      </w:pPr>
      <w:ins w:id="2274" w:author="Priyanshu Solon" w:date="2025-04-12T10:27:00Z">
        <w:r>
          <w:t xml:space="preserve">            &lt;a href="#social"&gt;  any content &lt;/a&gt;</w:t>
        </w:r>
      </w:ins>
    </w:p>
    <w:p w:rsidR="00CB735F" w:rsidRDefault="00CB735F" w:rsidP="00CB735F">
      <w:pPr>
        <w:rPr>
          <w:ins w:id="2275" w:author="Priyanshu Solon" w:date="2025-04-12T10:27:00Z"/>
        </w:rPr>
      </w:pPr>
    </w:p>
    <w:p w:rsidR="00CB735F" w:rsidRDefault="00CB735F" w:rsidP="00CB735F">
      <w:pPr>
        <w:rPr>
          <w:ins w:id="2276" w:author="Priyanshu Solon" w:date="2025-04-12T10:27:00Z"/>
        </w:rPr>
      </w:pPr>
      <w:ins w:id="2277" w:author="Priyanshu Solon" w:date="2025-04-12T10:27:00Z">
        <w:r>
          <w:t>Ex:</w:t>
        </w:r>
      </w:ins>
    </w:p>
    <w:p w:rsidR="00CB735F" w:rsidRDefault="00CB735F" w:rsidP="00CB735F">
      <w:pPr>
        <w:rPr>
          <w:ins w:id="2278" w:author="Priyanshu Solon" w:date="2025-04-12T10:27:00Z"/>
        </w:rPr>
      </w:pPr>
      <w:ins w:id="2279" w:author="Priyanshu Solon" w:date="2025-04-12T10:27:00Z">
        <w:r>
          <w:t>&lt;!DOCTYPE html&gt;</w:t>
        </w:r>
      </w:ins>
    </w:p>
    <w:p w:rsidR="00CB735F" w:rsidRDefault="00CB735F" w:rsidP="00CB735F">
      <w:pPr>
        <w:rPr>
          <w:ins w:id="2280" w:author="Priyanshu Solon" w:date="2025-04-12T10:27:00Z"/>
        </w:rPr>
      </w:pPr>
      <w:ins w:id="2281" w:author="Priyanshu Solon" w:date="2025-04-12T10:27:00Z">
        <w:r>
          <w:t>&lt;html lang="en"&gt;</w:t>
        </w:r>
      </w:ins>
    </w:p>
    <w:p w:rsidR="00CB735F" w:rsidRDefault="00CB735F" w:rsidP="00CB735F">
      <w:pPr>
        <w:rPr>
          <w:ins w:id="2282" w:author="Priyanshu Solon" w:date="2025-04-12T10:27:00Z"/>
        </w:rPr>
      </w:pPr>
      <w:ins w:id="2283" w:author="Priyanshu Solon" w:date="2025-04-12T10:27:00Z">
        <w:r>
          <w:t>&lt;head&gt;</w:t>
        </w:r>
      </w:ins>
    </w:p>
    <w:p w:rsidR="00CB735F" w:rsidRDefault="00CB735F" w:rsidP="00CB735F">
      <w:pPr>
        <w:rPr>
          <w:ins w:id="2284" w:author="Priyanshu Solon" w:date="2025-04-12T10:27:00Z"/>
        </w:rPr>
      </w:pPr>
      <w:ins w:id="2285" w:author="Priyanshu Solon" w:date="2025-04-12T10:27:00Z">
        <w:r>
          <w:t xml:space="preserve">    &lt;meta charset="UTF-8"&gt;</w:t>
        </w:r>
      </w:ins>
    </w:p>
    <w:p w:rsidR="00CB735F" w:rsidRDefault="00CB735F" w:rsidP="00CB735F">
      <w:pPr>
        <w:rPr>
          <w:ins w:id="2286" w:author="Priyanshu Solon" w:date="2025-04-12T10:27:00Z"/>
        </w:rPr>
      </w:pPr>
      <w:ins w:id="2287" w:author="Priyanshu Solon" w:date="2025-04-12T10:27:00Z">
        <w:r>
          <w:t xml:space="preserve">    &lt;meta name="viewport" content="width=device-width, initial-scale=1.0"&gt;</w:t>
        </w:r>
      </w:ins>
    </w:p>
    <w:p w:rsidR="00CB735F" w:rsidRDefault="00CB735F" w:rsidP="00CB735F">
      <w:pPr>
        <w:rPr>
          <w:ins w:id="2288" w:author="Priyanshu Solon" w:date="2025-04-12T10:27:00Z"/>
        </w:rPr>
      </w:pPr>
      <w:ins w:id="2289" w:author="Priyanshu Solon" w:date="2025-04-12T10:27:00Z">
        <w:r>
          <w:t xml:space="preserve">    &lt;title&gt;Intra Links&lt;/title&gt;</w:t>
        </w:r>
      </w:ins>
    </w:p>
    <w:p w:rsidR="00CB735F" w:rsidRDefault="00CB735F" w:rsidP="00CB735F">
      <w:pPr>
        <w:rPr>
          <w:ins w:id="2290" w:author="Priyanshu Solon" w:date="2025-04-12T10:27:00Z"/>
        </w:rPr>
      </w:pPr>
      <w:ins w:id="2291" w:author="Priyanshu Solon" w:date="2025-04-12T10:27:00Z">
        <w:r>
          <w:t xml:space="preserve">    &lt;style&gt;</w:t>
        </w:r>
      </w:ins>
    </w:p>
    <w:p w:rsidR="00CB735F" w:rsidRDefault="00CB735F" w:rsidP="00CB735F">
      <w:pPr>
        <w:rPr>
          <w:ins w:id="2292" w:author="Priyanshu Solon" w:date="2025-04-12T10:27:00Z"/>
        </w:rPr>
      </w:pPr>
      <w:ins w:id="2293" w:author="Priyanshu Solon" w:date="2025-04-12T10:27:00Z">
        <w:r>
          <w:t xml:space="preserve">        header {</w:t>
        </w:r>
      </w:ins>
    </w:p>
    <w:p w:rsidR="00CB735F" w:rsidRDefault="00CB735F" w:rsidP="00CB735F">
      <w:pPr>
        <w:rPr>
          <w:ins w:id="2294" w:author="Priyanshu Solon" w:date="2025-04-12T10:27:00Z"/>
        </w:rPr>
      </w:pPr>
      <w:ins w:id="2295" w:author="Priyanshu Solon" w:date="2025-04-12T10:27:00Z">
        <w:r>
          <w:t xml:space="preserve">            background-color: black;</w:t>
        </w:r>
      </w:ins>
    </w:p>
    <w:p w:rsidR="00CB735F" w:rsidRDefault="00CB735F" w:rsidP="00CB735F">
      <w:pPr>
        <w:rPr>
          <w:ins w:id="2296" w:author="Priyanshu Solon" w:date="2025-04-12T10:27:00Z"/>
        </w:rPr>
      </w:pPr>
      <w:ins w:id="2297" w:author="Priyanshu Solon" w:date="2025-04-12T10:27:00Z">
        <w:r>
          <w:t xml:space="preserve">            color:white;</w:t>
        </w:r>
      </w:ins>
    </w:p>
    <w:p w:rsidR="00CB735F" w:rsidRDefault="00CB735F" w:rsidP="00CB735F">
      <w:pPr>
        <w:rPr>
          <w:ins w:id="2298" w:author="Priyanshu Solon" w:date="2025-04-12T10:27:00Z"/>
        </w:rPr>
      </w:pPr>
      <w:ins w:id="2299" w:author="Priyanshu Solon" w:date="2025-04-12T10:27:00Z">
        <w:r>
          <w:t xml:space="preserve">            padding: 2px;</w:t>
        </w:r>
      </w:ins>
    </w:p>
    <w:p w:rsidR="00CB735F" w:rsidRDefault="00CB735F" w:rsidP="00CB735F">
      <w:pPr>
        <w:rPr>
          <w:ins w:id="2300" w:author="Priyanshu Solon" w:date="2025-04-12T10:27:00Z"/>
        </w:rPr>
      </w:pPr>
      <w:ins w:id="2301" w:author="Priyanshu Solon" w:date="2025-04-12T10:27:00Z">
        <w:r>
          <w:t xml:space="preserve">            text-align: center;</w:t>
        </w:r>
      </w:ins>
    </w:p>
    <w:p w:rsidR="00CB735F" w:rsidRDefault="00CB735F" w:rsidP="00CB735F">
      <w:pPr>
        <w:rPr>
          <w:ins w:id="2302" w:author="Priyanshu Solon" w:date="2025-04-12T10:27:00Z"/>
        </w:rPr>
      </w:pPr>
      <w:ins w:id="2303" w:author="Priyanshu Solon" w:date="2025-04-12T10:27:00Z">
        <w:r>
          <w:t xml:space="preserve">        }</w:t>
        </w:r>
      </w:ins>
    </w:p>
    <w:p w:rsidR="00CB735F" w:rsidRDefault="00CB735F" w:rsidP="00CB735F">
      <w:pPr>
        <w:rPr>
          <w:ins w:id="2304" w:author="Priyanshu Solon" w:date="2025-04-12T10:27:00Z"/>
        </w:rPr>
      </w:pPr>
      <w:ins w:id="2305" w:author="Priyanshu Solon" w:date="2025-04-12T10:27:00Z">
        <w:r>
          <w:t xml:space="preserve">        section {</w:t>
        </w:r>
      </w:ins>
    </w:p>
    <w:p w:rsidR="00CB735F" w:rsidRDefault="00CB735F" w:rsidP="00CB735F">
      <w:pPr>
        <w:rPr>
          <w:ins w:id="2306" w:author="Priyanshu Solon" w:date="2025-04-12T10:27:00Z"/>
        </w:rPr>
      </w:pPr>
      <w:ins w:id="2307" w:author="Priyanshu Solon" w:date="2025-04-12T10:27:00Z">
        <w:r>
          <w:t xml:space="preserve">            display: grid;</w:t>
        </w:r>
      </w:ins>
    </w:p>
    <w:p w:rsidR="00CB735F" w:rsidRDefault="00CB735F" w:rsidP="00CB735F">
      <w:pPr>
        <w:rPr>
          <w:ins w:id="2308" w:author="Priyanshu Solon" w:date="2025-04-12T10:27:00Z"/>
        </w:rPr>
      </w:pPr>
      <w:ins w:id="2309" w:author="Priyanshu Solon" w:date="2025-04-12T10:27:00Z">
        <w:r>
          <w:t xml:space="preserve">            grid-template-columns: 2fr 10fr;</w:t>
        </w:r>
      </w:ins>
    </w:p>
    <w:p w:rsidR="00CB735F" w:rsidRDefault="00CB735F" w:rsidP="00CB735F">
      <w:pPr>
        <w:rPr>
          <w:ins w:id="2310" w:author="Priyanshu Solon" w:date="2025-04-12T10:27:00Z"/>
        </w:rPr>
      </w:pPr>
      <w:ins w:id="2311" w:author="Priyanshu Solon" w:date="2025-04-12T10:27:00Z">
        <w:r>
          <w:t xml:space="preserve">            margin-top: 20px;</w:t>
        </w:r>
      </w:ins>
    </w:p>
    <w:p w:rsidR="00CB735F" w:rsidRDefault="00CB735F" w:rsidP="00CB735F">
      <w:pPr>
        <w:rPr>
          <w:ins w:id="2312" w:author="Priyanshu Solon" w:date="2025-04-12T10:27:00Z"/>
        </w:rPr>
      </w:pPr>
      <w:ins w:id="2313" w:author="Priyanshu Solon" w:date="2025-04-12T10:27:00Z">
        <w:r>
          <w:t xml:space="preserve">        }</w:t>
        </w:r>
      </w:ins>
    </w:p>
    <w:p w:rsidR="00CB735F" w:rsidRDefault="00CB735F" w:rsidP="00CB735F">
      <w:pPr>
        <w:rPr>
          <w:ins w:id="2314" w:author="Priyanshu Solon" w:date="2025-04-12T10:27:00Z"/>
        </w:rPr>
      </w:pPr>
      <w:ins w:id="2315" w:author="Priyanshu Solon" w:date="2025-04-12T10:27:00Z">
        <w:r>
          <w:t xml:space="preserve">        main {</w:t>
        </w:r>
      </w:ins>
    </w:p>
    <w:p w:rsidR="00CB735F" w:rsidRDefault="00CB735F" w:rsidP="00CB735F">
      <w:pPr>
        <w:rPr>
          <w:ins w:id="2316" w:author="Priyanshu Solon" w:date="2025-04-12T10:27:00Z"/>
        </w:rPr>
      </w:pPr>
      <w:ins w:id="2317" w:author="Priyanshu Solon" w:date="2025-04-12T10:27:00Z">
        <w:r>
          <w:t xml:space="preserve">            height: 500px;</w:t>
        </w:r>
      </w:ins>
    </w:p>
    <w:p w:rsidR="00CB735F" w:rsidRDefault="00CB735F" w:rsidP="00CB735F">
      <w:pPr>
        <w:rPr>
          <w:ins w:id="2318" w:author="Priyanshu Solon" w:date="2025-04-12T10:27:00Z"/>
        </w:rPr>
      </w:pPr>
      <w:ins w:id="2319" w:author="Priyanshu Solon" w:date="2025-04-12T10:27:00Z">
        <w:r>
          <w:t xml:space="preserve">            overflow: auto;</w:t>
        </w:r>
      </w:ins>
    </w:p>
    <w:p w:rsidR="00CB735F" w:rsidRDefault="00CB735F" w:rsidP="00CB735F">
      <w:pPr>
        <w:rPr>
          <w:ins w:id="2320" w:author="Priyanshu Solon" w:date="2025-04-12T10:27:00Z"/>
        </w:rPr>
      </w:pPr>
      <w:ins w:id="2321" w:author="Priyanshu Solon" w:date="2025-04-12T10:27:00Z">
        <w:r>
          <w:t xml:space="preserve">        }</w:t>
        </w:r>
      </w:ins>
    </w:p>
    <w:p w:rsidR="00CB735F" w:rsidRDefault="00CB735F" w:rsidP="00CB735F">
      <w:pPr>
        <w:rPr>
          <w:ins w:id="2322" w:author="Priyanshu Solon" w:date="2025-04-12T10:27:00Z"/>
        </w:rPr>
      </w:pPr>
      <w:ins w:id="2323" w:author="Priyanshu Solon" w:date="2025-04-12T10:27:00Z">
        <w:r>
          <w:t xml:space="preserve">        .menu {</w:t>
        </w:r>
      </w:ins>
    </w:p>
    <w:p w:rsidR="00CB735F" w:rsidRDefault="00CB735F" w:rsidP="00CB735F">
      <w:pPr>
        <w:rPr>
          <w:ins w:id="2324" w:author="Priyanshu Solon" w:date="2025-04-12T10:27:00Z"/>
        </w:rPr>
      </w:pPr>
      <w:ins w:id="2325" w:author="Priyanshu Solon" w:date="2025-04-12T10:27:00Z">
        <w:r>
          <w:lastRenderedPageBreak/>
          <w:t xml:space="preserve">            list-style: none;</w:t>
        </w:r>
      </w:ins>
    </w:p>
    <w:p w:rsidR="00CB735F" w:rsidRDefault="00CB735F" w:rsidP="00CB735F">
      <w:pPr>
        <w:rPr>
          <w:ins w:id="2326" w:author="Priyanshu Solon" w:date="2025-04-12T10:27:00Z"/>
        </w:rPr>
      </w:pPr>
      <w:ins w:id="2327" w:author="Priyanshu Solon" w:date="2025-04-12T10:27:00Z">
        <w:r>
          <w:t xml:space="preserve">            margin-left: -30px;</w:t>
        </w:r>
      </w:ins>
    </w:p>
    <w:p w:rsidR="00CB735F" w:rsidRDefault="00CB735F" w:rsidP="00CB735F">
      <w:pPr>
        <w:rPr>
          <w:ins w:id="2328" w:author="Priyanshu Solon" w:date="2025-04-12T10:27:00Z"/>
        </w:rPr>
      </w:pPr>
      <w:ins w:id="2329" w:author="Priyanshu Solon" w:date="2025-04-12T10:27:00Z">
        <w:r>
          <w:t xml:space="preserve">            font-family: Arial;</w:t>
        </w:r>
      </w:ins>
    </w:p>
    <w:p w:rsidR="00CB735F" w:rsidRDefault="00CB735F" w:rsidP="00CB735F">
      <w:pPr>
        <w:rPr>
          <w:ins w:id="2330" w:author="Priyanshu Solon" w:date="2025-04-12T10:27:00Z"/>
        </w:rPr>
      </w:pPr>
      <w:ins w:id="2331" w:author="Priyanshu Solon" w:date="2025-04-12T10:27:00Z">
        <w:r>
          <w:t xml:space="preserve">            font-size: 20px;    </w:t>
        </w:r>
      </w:ins>
    </w:p>
    <w:p w:rsidR="00CB735F" w:rsidRDefault="00CB735F" w:rsidP="00CB735F">
      <w:pPr>
        <w:rPr>
          <w:ins w:id="2332" w:author="Priyanshu Solon" w:date="2025-04-12T10:27:00Z"/>
        </w:rPr>
      </w:pPr>
      <w:ins w:id="2333" w:author="Priyanshu Solon" w:date="2025-04-12T10:27:00Z">
        <w:r>
          <w:t xml:space="preserve">        }</w:t>
        </w:r>
      </w:ins>
    </w:p>
    <w:p w:rsidR="00CB735F" w:rsidRDefault="00CB735F" w:rsidP="00CB735F">
      <w:pPr>
        <w:rPr>
          <w:ins w:id="2334" w:author="Priyanshu Solon" w:date="2025-04-12T10:27:00Z"/>
        </w:rPr>
      </w:pPr>
      <w:ins w:id="2335" w:author="Priyanshu Solon" w:date="2025-04-12T10:27:00Z">
        <w:r>
          <w:t xml:space="preserve">        li {</w:t>
        </w:r>
      </w:ins>
    </w:p>
    <w:p w:rsidR="00CB735F" w:rsidRDefault="00CB735F" w:rsidP="00CB735F">
      <w:pPr>
        <w:rPr>
          <w:ins w:id="2336" w:author="Priyanshu Solon" w:date="2025-04-12T10:27:00Z"/>
        </w:rPr>
      </w:pPr>
      <w:ins w:id="2337" w:author="Priyanshu Solon" w:date="2025-04-12T10:27:00Z">
        <w:r>
          <w:t xml:space="preserve">            margin-top: 10px;</w:t>
        </w:r>
      </w:ins>
    </w:p>
    <w:p w:rsidR="00CB735F" w:rsidRDefault="00CB735F" w:rsidP="00CB735F">
      <w:pPr>
        <w:rPr>
          <w:ins w:id="2338" w:author="Priyanshu Solon" w:date="2025-04-12T10:27:00Z"/>
        </w:rPr>
      </w:pPr>
      <w:ins w:id="2339" w:author="Priyanshu Solon" w:date="2025-04-12T10:27:00Z">
        <w:r>
          <w:t xml:space="preserve">            margin-bottom: 10px;</w:t>
        </w:r>
      </w:ins>
    </w:p>
    <w:p w:rsidR="00CB735F" w:rsidRDefault="00CB735F" w:rsidP="00CB735F">
      <w:pPr>
        <w:rPr>
          <w:ins w:id="2340" w:author="Priyanshu Solon" w:date="2025-04-12T10:27:00Z"/>
        </w:rPr>
      </w:pPr>
      <w:ins w:id="2341" w:author="Priyanshu Solon" w:date="2025-04-12T10:27:00Z">
        <w:r>
          <w:t xml:space="preserve">            width: 100px;</w:t>
        </w:r>
      </w:ins>
    </w:p>
    <w:p w:rsidR="00CB735F" w:rsidRDefault="00CB735F" w:rsidP="00CB735F">
      <w:pPr>
        <w:rPr>
          <w:ins w:id="2342" w:author="Priyanshu Solon" w:date="2025-04-12T10:27:00Z"/>
        </w:rPr>
      </w:pPr>
      <w:ins w:id="2343" w:author="Priyanshu Solon" w:date="2025-04-12T10:27:00Z">
        <w:r>
          <w:t xml:space="preserve">            background-color: black;</w:t>
        </w:r>
      </w:ins>
    </w:p>
    <w:p w:rsidR="00CB735F" w:rsidRDefault="00CB735F" w:rsidP="00CB735F">
      <w:pPr>
        <w:rPr>
          <w:ins w:id="2344" w:author="Priyanshu Solon" w:date="2025-04-12T10:27:00Z"/>
        </w:rPr>
      </w:pPr>
      <w:ins w:id="2345" w:author="Priyanshu Solon" w:date="2025-04-12T10:27:00Z">
        <w:r>
          <w:t xml:space="preserve">            color:white;</w:t>
        </w:r>
      </w:ins>
    </w:p>
    <w:p w:rsidR="00CB735F" w:rsidRDefault="00CB735F" w:rsidP="00CB735F">
      <w:pPr>
        <w:rPr>
          <w:ins w:id="2346" w:author="Priyanshu Solon" w:date="2025-04-12T10:27:00Z"/>
        </w:rPr>
      </w:pPr>
      <w:ins w:id="2347" w:author="Priyanshu Solon" w:date="2025-04-12T10:27:00Z">
        <w:r>
          <w:t xml:space="preserve">            padding: 10px;</w:t>
        </w:r>
      </w:ins>
    </w:p>
    <w:p w:rsidR="00CB735F" w:rsidRDefault="00CB735F" w:rsidP="00CB735F">
      <w:pPr>
        <w:rPr>
          <w:ins w:id="2348" w:author="Priyanshu Solon" w:date="2025-04-12T10:27:00Z"/>
        </w:rPr>
      </w:pPr>
      <w:ins w:id="2349" w:author="Priyanshu Solon" w:date="2025-04-12T10:27:00Z">
        <w:r>
          <w:t xml:space="preserve">            border-radius: 5px;</w:t>
        </w:r>
      </w:ins>
    </w:p>
    <w:p w:rsidR="00CB735F" w:rsidRDefault="00CB735F" w:rsidP="00CB735F">
      <w:pPr>
        <w:rPr>
          <w:ins w:id="2350" w:author="Priyanshu Solon" w:date="2025-04-12T10:27:00Z"/>
        </w:rPr>
      </w:pPr>
      <w:ins w:id="2351" w:author="Priyanshu Solon" w:date="2025-04-12T10:27:00Z">
        <w:r>
          <w:t xml:space="preserve">        }</w:t>
        </w:r>
      </w:ins>
    </w:p>
    <w:p w:rsidR="00CB735F" w:rsidRDefault="00CB735F" w:rsidP="00CB735F">
      <w:pPr>
        <w:rPr>
          <w:ins w:id="2352" w:author="Priyanshu Solon" w:date="2025-04-12T10:27:00Z"/>
        </w:rPr>
      </w:pPr>
      <w:ins w:id="2353" w:author="Priyanshu Solon" w:date="2025-04-12T10:27:00Z">
        <w:r>
          <w:t xml:space="preserve">        nav a {</w:t>
        </w:r>
      </w:ins>
    </w:p>
    <w:p w:rsidR="00CB735F" w:rsidRDefault="00CB735F" w:rsidP="00CB735F">
      <w:pPr>
        <w:rPr>
          <w:ins w:id="2354" w:author="Priyanshu Solon" w:date="2025-04-12T10:27:00Z"/>
        </w:rPr>
      </w:pPr>
      <w:ins w:id="2355" w:author="Priyanshu Solon" w:date="2025-04-12T10:27:00Z">
        <w:r>
          <w:t xml:space="preserve">          color:white;</w:t>
        </w:r>
      </w:ins>
    </w:p>
    <w:p w:rsidR="00CB735F" w:rsidRDefault="00CB735F" w:rsidP="00CB735F">
      <w:pPr>
        <w:rPr>
          <w:ins w:id="2356" w:author="Priyanshu Solon" w:date="2025-04-12T10:27:00Z"/>
        </w:rPr>
      </w:pPr>
      <w:ins w:id="2357" w:author="Priyanshu Solon" w:date="2025-04-12T10:27:00Z">
        <w:r>
          <w:t xml:space="preserve">          text-decoration: none;</w:t>
        </w:r>
      </w:ins>
    </w:p>
    <w:p w:rsidR="00CB735F" w:rsidRDefault="00CB735F" w:rsidP="00CB735F">
      <w:pPr>
        <w:rPr>
          <w:ins w:id="2358" w:author="Priyanshu Solon" w:date="2025-04-12T10:27:00Z"/>
        </w:rPr>
      </w:pPr>
      <w:ins w:id="2359" w:author="Priyanshu Solon" w:date="2025-04-12T10:27:00Z">
        <w:r>
          <w:t xml:space="preserve">        }</w:t>
        </w:r>
      </w:ins>
    </w:p>
    <w:p w:rsidR="00CB735F" w:rsidRDefault="00CB735F" w:rsidP="00CB735F">
      <w:pPr>
        <w:rPr>
          <w:ins w:id="2360" w:author="Priyanshu Solon" w:date="2025-04-12T10:27:00Z"/>
        </w:rPr>
      </w:pPr>
      <w:ins w:id="2361" w:author="Priyanshu Solon" w:date="2025-04-12T10:27:00Z">
        <w:r>
          <w:t xml:space="preserve">        li:hover {</w:t>
        </w:r>
      </w:ins>
    </w:p>
    <w:p w:rsidR="00CB735F" w:rsidRDefault="00CB735F" w:rsidP="00CB735F">
      <w:pPr>
        <w:rPr>
          <w:ins w:id="2362" w:author="Priyanshu Solon" w:date="2025-04-12T10:27:00Z"/>
        </w:rPr>
      </w:pPr>
      <w:ins w:id="2363" w:author="Priyanshu Solon" w:date="2025-04-12T10:27:00Z">
        <w:r>
          <w:t xml:space="preserve">            background-color: blue;</w:t>
        </w:r>
      </w:ins>
    </w:p>
    <w:p w:rsidR="00CB735F" w:rsidRDefault="00CB735F" w:rsidP="00CB735F">
      <w:pPr>
        <w:rPr>
          <w:ins w:id="2364" w:author="Priyanshu Solon" w:date="2025-04-12T10:27:00Z"/>
        </w:rPr>
      </w:pPr>
      <w:ins w:id="2365" w:author="Priyanshu Solon" w:date="2025-04-12T10:27:00Z">
        <w:r>
          <w:t xml:space="preserve">        }</w:t>
        </w:r>
      </w:ins>
    </w:p>
    <w:p w:rsidR="00CB735F" w:rsidRDefault="00CB735F" w:rsidP="00CB735F">
      <w:pPr>
        <w:rPr>
          <w:ins w:id="2366" w:author="Priyanshu Solon" w:date="2025-04-12T10:27:00Z"/>
        </w:rPr>
      </w:pPr>
      <w:ins w:id="2367" w:author="Priyanshu Solon" w:date="2025-04-12T10:27:00Z">
        <w:r>
          <w:t xml:space="preserve">        main a:visited {</w:t>
        </w:r>
      </w:ins>
    </w:p>
    <w:p w:rsidR="00CB735F" w:rsidRDefault="00CB735F" w:rsidP="00CB735F">
      <w:pPr>
        <w:rPr>
          <w:ins w:id="2368" w:author="Priyanshu Solon" w:date="2025-04-12T10:27:00Z"/>
        </w:rPr>
      </w:pPr>
      <w:ins w:id="2369" w:author="Priyanshu Solon" w:date="2025-04-12T10:27:00Z">
        <w:r>
          <w:t xml:space="preserve">            color:green;</w:t>
        </w:r>
      </w:ins>
    </w:p>
    <w:p w:rsidR="00CB735F" w:rsidRDefault="00CB735F" w:rsidP="00CB735F">
      <w:pPr>
        <w:rPr>
          <w:ins w:id="2370" w:author="Priyanshu Solon" w:date="2025-04-12T10:27:00Z"/>
        </w:rPr>
      </w:pPr>
      <w:ins w:id="2371" w:author="Priyanshu Solon" w:date="2025-04-12T10:27:00Z">
        <w:r>
          <w:t xml:space="preserve">        }</w:t>
        </w:r>
      </w:ins>
    </w:p>
    <w:p w:rsidR="00CB735F" w:rsidRDefault="00CB735F" w:rsidP="00CB735F">
      <w:pPr>
        <w:rPr>
          <w:ins w:id="2372" w:author="Priyanshu Solon" w:date="2025-04-12T10:27:00Z"/>
        </w:rPr>
      </w:pPr>
      <w:ins w:id="2373" w:author="Priyanshu Solon" w:date="2025-04-12T10:27:00Z">
        <w:r>
          <w:t xml:space="preserve">    &lt;/style&gt;</w:t>
        </w:r>
      </w:ins>
    </w:p>
    <w:p w:rsidR="00CB735F" w:rsidRDefault="00CB735F" w:rsidP="00CB735F">
      <w:pPr>
        <w:rPr>
          <w:ins w:id="2374" w:author="Priyanshu Solon" w:date="2025-04-12T10:27:00Z"/>
        </w:rPr>
      </w:pPr>
      <w:ins w:id="2375" w:author="Priyanshu Solon" w:date="2025-04-12T10:27:00Z">
        <w:r>
          <w:t>&lt;/head&gt;</w:t>
        </w:r>
      </w:ins>
    </w:p>
    <w:p w:rsidR="00CB735F" w:rsidRDefault="00CB735F" w:rsidP="00CB735F">
      <w:pPr>
        <w:rPr>
          <w:ins w:id="2376" w:author="Priyanshu Solon" w:date="2025-04-12T10:27:00Z"/>
        </w:rPr>
      </w:pPr>
      <w:ins w:id="2377" w:author="Priyanshu Solon" w:date="2025-04-12T10:27:00Z">
        <w:r>
          <w:t>&lt;body&gt;</w:t>
        </w:r>
      </w:ins>
    </w:p>
    <w:p w:rsidR="00CB735F" w:rsidRDefault="00CB735F" w:rsidP="00CB735F">
      <w:pPr>
        <w:rPr>
          <w:ins w:id="2378" w:author="Priyanshu Solon" w:date="2025-04-12T10:27:00Z"/>
        </w:rPr>
      </w:pPr>
      <w:ins w:id="2379" w:author="Priyanshu Solon" w:date="2025-04-12T10:27:00Z">
        <w:r>
          <w:t xml:space="preserve">    &lt;header&gt;</w:t>
        </w:r>
      </w:ins>
    </w:p>
    <w:p w:rsidR="00CB735F" w:rsidRDefault="00CB735F" w:rsidP="00CB735F">
      <w:pPr>
        <w:rPr>
          <w:ins w:id="2380" w:author="Priyanshu Solon" w:date="2025-04-12T10:27:00Z"/>
        </w:rPr>
      </w:pPr>
      <w:ins w:id="2381" w:author="Priyanshu Solon" w:date="2025-04-12T10:27:00Z">
        <w:r>
          <w:t xml:space="preserve">        &lt;h3&gt;Shopper&lt;/h3&gt;</w:t>
        </w:r>
      </w:ins>
    </w:p>
    <w:p w:rsidR="00CB735F" w:rsidRDefault="00CB735F" w:rsidP="00CB735F">
      <w:pPr>
        <w:rPr>
          <w:ins w:id="2382" w:author="Priyanshu Solon" w:date="2025-04-12T10:27:00Z"/>
        </w:rPr>
      </w:pPr>
      <w:ins w:id="2383" w:author="Priyanshu Solon" w:date="2025-04-12T10:27:00Z">
        <w:r>
          <w:lastRenderedPageBreak/>
          <w:t xml:space="preserve">    &lt;/header&gt;</w:t>
        </w:r>
      </w:ins>
    </w:p>
    <w:p w:rsidR="00CB735F" w:rsidRDefault="00CB735F" w:rsidP="00CB735F">
      <w:pPr>
        <w:rPr>
          <w:ins w:id="2384" w:author="Priyanshu Solon" w:date="2025-04-12T10:27:00Z"/>
        </w:rPr>
      </w:pPr>
      <w:ins w:id="2385" w:author="Priyanshu Solon" w:date="2025-04-12T10:27:00Z">
        <w:r>
          <w:t xml:space="preserve">    &lt;section&gt;</w:t>
        </w:r>
      </w:ins>
    </w:p>
    <w:p w:rsidR="00CB735F" w:rsidRDefault="00CB735F" w:rsidP="00CB735F">
      <w:pPr>
        <w:rPr>
          <w:ins w:id="2386" w:author="Priyanshu Solon" w:date="2025-04-12T10:27:00Z"/>
        </w:rPr>
      </w:pPr>
      <w:ins w:id="2387" w:author="Priyanshu Solon" w:date="2025-04-12T10:27:00Z">
        <w:r>
          <w:t xml:space="preserve">        &lt;nav&gt;</w:t>
        </w:r>
      </w:ins>
    </w:p>
    <w:p w:rsidR="00CB735F" w:rsidRDefault="00CB735F" w:rsidP="00CB735F">
      <w:pPr>
        <w:rPr>
          <w:ins w:id="2388" w:author="Priyanshu Solon" w:date="2025-04-12T10:27:00Z"/>
        </w:rPr>
      </w:pPr>
      <w:ins w:id="2389" w:author="Priyanshu Solon" w:date="2025-04-12T10:27:00Z">
        <w:r>
          <w:t xml:space="preserve">            &lt;ul class="menu"&gt;</w:t>
        </w:r>
      </w:ins>
    </w:p>
    <w:p w:rsidR="00CB735F" w:rsidRDefault="00CB735F" w:rsidP="00CB735F">
      <w:pPr>
        <w:rPr>
          <w:ins w:id="2390" w:author="Priyanshu Solon" w:date="2025-04-12T10:27:00Z"/>
        </w:rPr>
      </w:pPr>
      <w:ins w:id="2391" w:author="Priyanshu Solon" w:date="2025-04-12T10:27:00Z">
        <w:r>
          <w:t xml:space="preserve">                &lt;li&gt;&lt;a href="#home"&gt;Home&lt;/a&gt;&lt;/li&gt;</w:t>
        </w:r>
      </w:ins>
    </w:p>
    <w:p w:rsidR="00CB735F" w:rsidRDefault="00CB735F" w:rsidP="00CB735F">
      <w:pPr>
        <w:rPr>
          <w:ins w:id="2392" w:author="Priyanshu Solon" w:date="2025-04-12T10:27:00Z"/>
        </w:rPr>
      </w:pPr>
      <w:ins w:id="2393" w:author="Priyanshu Solon" w:date="2025-04-12T10:27:00Z">
        <w:r>
          <w:t xml:space="preserve">                &lt;li&gt;&lt;a href="#kids"&gt;Kids&lt;/a&gt;&lt;/li&gt;</w:t>
        </w:r>
      </w:ins>
    </w:p>
    <w:p w:rsidR="00CB735F" w:rsidRDefault="00CB735F" w:rsidP="00CB735F">
      <w:pPr>
        <w:rPr>
          <w:ins w:id="2394" w:author="Priyanshu Solon" w:date="2025-04-12T10:27:00Z"/>
        </w:rPr>
      </w:pPr>
      <w:ins w:id="2395" w:author="Priyanshu Solon" w:date="2025-04-12T10:27:00Z">
        <w:r>
          <w:t xml:space="preserve">                &lt;li&gt;&lt;a href="#women"&gt;Women&lt;/a&gt;&lt;/li&gt;</w:t>
        </w:r>
      </w:ins>
    </w:p>
    <w:p w:rsidR="00CB735F" w:rsidRDefault="00CB735F" w:rsidP="00CB735F">
      <w:pPr>
        <w:rPr>
          <w:ins w:id="2396" w:author="Priyanshu Solon" w:date="2025-04-12T10:27:00Z"/>
        </w:rPr>
      </w:pPr>
      <w:ins w:id="2397" w:author="Priyanshu Solon" w:date="2025-04-12T10:27:00Z">
        <w:r>
          <w:t xml:space="preserve">                &lt;li&gt;&lt;a href="#men"&gt;Men&lt;/a&gt;&lt;/li&gt;</w:t>
        </w:r>
      </w:ins>
    </w:p>
    <w:p w:rsidR="00CB735F" w:rsidRDefault="00CB735F" w:rsidP="00CB735F">
      <w:pPr>
        <w:rPr>
          <w:ins w:id="2398" w:author="Priyanshu Solon" w:date="2025-04-12T10:27:00Z"/>
        </w:rPr>
      </w:pPr>
      <w:ins w:id="2399" w:author="Priyanshu Solon" w:date="2025-04-12T10:27:00Z">
        <w:r>
          <w:t xml:space="preserve">            &lt;/ul&gt;</w:t>
        </w:r>
      </w:ins>
    </w:p>
    <w:p w:rsidR="00CB735F" w:rsidRDefault="00CB735F" w:rsidP="00CB735F">
      <w:pPr>
        <w:rPr>
          <w:ins w:id="2400" w:author="Priyanshu Solon" w:date="2025-04-12T10:27:00Z"/>
        </w:rPr>
      </w:pPr>
      <w:ins w:id="2401" w:author="Priyanshu Solon" w:date="2025-04-12T10:27:00Z">
        <w:r>
          <w:t xml:space="preserve">        &lt;/nav&gt;</w:t>
        </w:r>
      </w:ins>
    </w:p>
    <w:p w:rsidR="00CB735F" w:rsidRDefault="00CB735F" w:rsidP="00CB735F">
      <w:pPr>
        <w:rPr>
          <w:ins w:id="2402" w:author="Priyanshu Solon" w:date="2025-04-12T10:27:00Z"/>
        </w:rPr>
      </w:pPr>
      <w:ins w:id="2403" w:author="Priyanshu Solon" w:date="2025-04-12T10:27:00Z">
        <w:r>
          <w:t xml:space="preserve">        &lt;main&gt;</w:t>
        </w:r>
      </w:ins>
    </w:p>
    <w:p w:rsidR="00CB735F" w:rsidRDefault="00CB735F" w:rsidP="00CB735F">
      <w:pPr>
        <w:rPr>
          <w:ins w:id="2404" w:author="Priyanshu Solon" w:date="2025-04-12T10:27:00Z"/>
        </w:rPr>
      </w:pPr>
      <w:ins w:id="2405" w:author="Priyanshu Solon" w:date="2025-04-12T10:27:00Z">
        <w:r>
          <w:t xml:space="preserve">            &lt;h3 id="home"&gt;Home&lt;/h3&gt;</w:t>
        </w:r>
      </w:ins>
    </w:p>
    <w:p w:rsidR="00CB735F" w:rsidRDefault="00CB735F" w:rsidP="00CB735F">
      <w:pPr>
        <w:rPr>
          <w:ins w:id="2406" w:author="Priyanshu Solon" w:date="2025-04-12T10:27:00Z"/>
        </w:rPr>
      </w:pPr>
      <w:ins w:id="2407" w:author="Priyanshu Solon" w:date="2025-04-12T10:27:00Z">
        <w:r>
          <w:t xml:space="preserve">            &lt;p&gt;Lorem, ipsum dolor &lt;span&gt;Offers on &lt;a href="#iphone"&gt;iPhone&lt;/a&gt;&lt;/span&gt; sit amet consectetur adipisicing elit. Porro omnis dicta blanditiis, ea quo beatae magnam! Fugiat ullam, assumenda tenetur corrupti incidunt temporibus voluptatum odit. Similique quis reprehenderit quas corporis. Lorem ipsum dolor sit amet consectetur adipisicing elit. Obcaecati sint repellat iste, a voluptates distinctio ducimus nisi est fugiat. Perspiciatis, maxime. Voluptate officiis esse quaerat animi soluta voluptates autem quae.&lt;/p&gt;</w:t>
        </w:r>
      </w:ins>
    </w:p>
    <w:p w:rsidR="00CB735F" w:rsidRDefault="00CB735F" w:rsidP="00CB735F">
      <w:pPr>
        <w:rPr>
          <w:ins w:id="2408" w:author="Priyanshu Solon" w:date="2025-04-12T10:27:00Z"/>
        </w:rPr>
      </w:pPr>
      <w:ins w:id="2409" w:author="Priyanshu Solon" w:date="2025-04-12T10:27:00Z">
        <w:r>
          <w:t xml:space="preserve">            &lt;h3 id="women"&gt;Women Shopping&lt;/h3&gt;</w:t>
        </w:r>
      </w:ins>
    </w:p>
    <w:p w:rsidR="00CB735F" w:rsidRDefault="00CB735F" w:rsidP="00CB735F">
      <w:pPr>
        <w:rPr>
          <w:ins w:id="2410" w:author="Priyanshu Solon" w:date="2025-04-12T10:27:00Z"/>
        </w:rPr>
      </w:pPr>
      <w:ins w:id="2411" w:author="Priyanshu Solon" w:date="2025-04-12T10:27:00Z">
        <w:r>
          <w:t xml:space="preserve">            &lt;img src="./images/women-fashion.jpg" width="200" height="200"&gt;</w:t>
        </w:r>
      </w:ins>
    </w:p>
    <w:p w:rsidR="00CB735F" w:rsidRDefault="00CB735F" w:rsidP="00CB735F">
      <w:pPr>
        <w:rPr>
          <w:ins w:id="2412" w:author="Priyanshu Solon" w:date="2025-04-12T10:27:00Z"/>
        </w:rPr>
      </w:pPr>
      <w:ins w:id="2413" w:author="Priyanshu Solon" w:date="2025-04-12T10:27:00Z">
        <w:r>
          <w:t xml:space="preserve">            &lt;div&gt;</w:t>
        </w:r>
      </w:ins>
    </w:p>
    <w:p w:rsidR="00CB735F" w:rsidRDefault="00CB735F" w:rsidP="00CB735F">
      <w:pPr>
        <w:rPr>
          <w:ins w:id="2414" w:author="Priyanshu Solon" w:date="2025-04-12T10:27:00Z"/>
        </w:rPr>
      </w:pPr>
      <w:ins w:id="2415" w:author="Priyanshu Solon" w:date="2025-04-12T10:27:00Z">
        <w:r>
          <w:t xml:space="preserve">                &lt;a href="#home"&gt;Back to Top&lt;/a&gt;</w:t>
        </w:r>
      </w:ins>
    </w:p>
    <w:p w:rsidR="00CB735F" w:rsidRDefault="00CB735F" w:rsidP="00CB735F">
      <w:pPr>
        <w:rPr>
          <w:ins w:id="2416" w:author="Priyanshu Solon" w:date="2025-04-12T10:27:00Z"/>
        </w:rPr>
      </w:pPr>
      <w:ins w:id="2417" w:author="Priyanshu Solon" w:date="2025-04-12T10:27:00Z">
        <w:r>
          <w:t xml:space="preserve">            &lt;/div&gt;</w:t>
        </w:r>
      </w:ins>
    </w:p>
    <w:p w:rsidR="00CB735F" w:rsidRDefault="00CB735F" w:rsidP="00CB735F">
      <w:pPr>
        <w:rPr>
          <w:ins w:id="2418" w:author="Priyanshu Solon" w:date="2025-04-12T10:27:00Z"/>
        </w:rPr>
      </w:pPr>
      <w:ins w:id="2419" w:author="Priyanshu Solon" w:date="2025-04-12T10:27:00Z">
        <w:r>
          <w:t xml:space="preserve">            &lt;p&gt;Lorem, ipsum dolor sit amet consectetur adipisicing elit. Porro omnis dicta blanditiis, ea quo beatae magnam! Fugiat ullam, assumenda tenetur corrupti incidunt temporibus voluptatum odit. Similique quis reprehenderit quas corporis. Lorem ipsum dolor sit amet consectetur adipisicing elit. Obcaecati sint repellat iste, a voluptates distinctio ducimus nisi est fugiat. Perspiciatis, maxime. Voluptate officiis esse quaerat animi soluta voluptates autem quae.&lt;/p&gt;</w:t>
        </w:r>
      </w:ins>
    </w:p>
    <w:p w:rsidR="00CB735F" w:rsidRDefault="00CB735F" w:rsidP="00CB735F">
      <w:pPr>
        <w:rPr>
          <w:ins w:id="2420" w:author="Priyanshu Solon" w:date="2025-04-12T10:27:00Z"/>
        </w:rPr>
      </w:pPr>
      <w:ins w:id="2421" w:author="Priyanshu Solon" w:date="2025-04-12T10:27:00Z">
        <w:r>
          <w:t xml:space="preserve">            &lt;h3 id="men"&gt;Men Shopping&lt;/h3&gt;</w:t>
        </w:r>
      </w:ins>
    </w:p>
    <w:p w:rsidR="00CB735F" w:rsidRDefault="00CB735F" w:rsidP="00CB735F">
      <w:pPr>
        <w:rPr>
          <w:ins w:id="2422" w:author="Priyanshu Solon" w:date="2025-04-12T10:27:00Z"/>
        </w:rPr>
      </w:pPr>
      <w:ins w:id="2423" w:author="Priyanshu Solon" w:date="2025-04-12T10:27:00Z">
        <w:r>
          <w:t xml:space="preserve">            &lt;img src="./images/men-fashion.jpg" width="200" height="200"&gt;</w:t>
        </w:r>
      </w:ins>
    </w:p>
    <w:p w:rsidR="00CB735F" w:rsidRDefault="00CB735F" w:rsidP="00CB735F">
      <w:pPr>
        <w:rPr>
          <w:ins w:id="2424" w:author="Priyanshu Solon" w:date="2025-04-12T10:27:00Z"/>
        </w:rPr>
      </w:pPr>
      <w:ins w:id="2425" w:author="Priyanshu Solon" w:date="2025-04-12T10:27:00Z">
        <w:r>
          <w:t xml:space="preserve">            &lt;div&gt;</w:t>
        </w:r>
      </w:ins>
    </w:p>
    <w:p w:rsidR="00CB735F" w:rsidRDefault="00CB735F" w:rsidP="00CB735F">
      <w:pPr>
        <w:rPr>
          <w:ins w:id="2426" w:author="Priyanshu Solon" w:date="2025-04-12T10:27:00Z"/>
        </w:rPr>
      </w:pPr>
      <w:ins w:id="2427" w:author="Priyanshu Solon" w:date="2025-04-12T10:27:00Z">
        <w:r>
          <w:t xml:space="preserve">                &lt;a href="#home"&gt;Back to Top&lt;/a&gt;</w:t>
        </w:r>
      </w:ins>
    </w:p>
    <w:p w:rsidR="00CB735F" w:rsidRDefault="00CB735F" w:rsidP="00CB735F">
      <w:pPr>
        <w:rPr>
          <w:ins w:id="2428" w:author="Priyanshu Solon" w:date="2025-04-12T10:27:00Z"/>
        </w:rPr>
      </w:pPr>
      <w:ins w:id="2429" w:author="Priyanshu Solon" w:date="2025-04-12T10:27:00Z">
        <w:r>
          <w:lastRenderedPageBreak/>
          <w:t xml:space="preserve">            &lt;/div&gt;</w:t>
        </w:r>
      </w:ins>
    </w:p>
    <w:p w:rsidR="00CB735F" w:rsidRDefault="00CB735F" w:rsidP="00CB735F">
      <w:pPr>
        <w:rPr>
          <w:ins w:id="2430" w:author="Priyanshu Solon" w:date="2025-04-12T10:27:00Z"/>
        </w:rPr>
      </w:pPr>
      <w:ins w:id="2431" w:author="Priyanshu Solon" w:date="2025-04-12T10:27:00Z">
        <w:r>
          <w:t xml:space="preserve">            &lt;p&gt;Lorem, ipsum dolor sit amet consectetur adipisicing elit. Porro omnis dicta blanditiis, ea quo beatae magnam! Fugiat ullam, assumenda tenetur corrupti incidunt temporibus voluptatum odit. Similique quis reprehenderit quas corporis. Lorem ipsum dolor sit amet consectetur adipisicing elit. Obcaecati sint repellat iste, a voluptates distinctio ducimus nisi est fugiat. Perspiciatis, maxime. Voluptate officiis esse quaerat animi soluta voluptates autem quae.&lt;/p&gt;</w:t>
        </w:r>
      </w:ins>
    </w:p>
    <w:p w:rsidR="00CB735F" w:rsidRDefault="00CB735F" w:rsidP="00CB735F">
      <w:pPr>
        <w:rPr>
          <w:ins w:id="2432" w:author="Priyanshu Solon" w:date="2025-04-12T10:27:00Z"/>
        </w:rPr>
      </w:pPr>
      <w:ins w:id="2433" w:author="Priyanshu Solon" w:date="2025-04-12T10:27:00Z">
        <w:r>
          <w:t xml:space="preserve">             &lt;figure id="iphone"&gt;</w:t>
        </w:r>
      </w:ins>
    </w:p>
    <w:p w:rsidR="00CB735F" w:rsidRDefault="00CB735F" w:rsidP="00CB735F">
      <w:pPr>
        <w:rPr>
          <w:ins w:id="2434" w:author="Priyanshu Solon" w:date="2025-04-12T10:27:00Z"/>
        </w:rPr>
      </w:pPr>
      <w:ins w:id="2435" w:author="Priyanshu Solon" w:date="2025-04-12T10:27:00Z">
        <w:r>
          <w:t xml:space="preserve">                &lt;img src="./images/iphone-white.jpg" width="200" height="200"&gt;</w:t>
        </w:r>
      </w:ins>
    </w:p>
    <w:p w:rsidR="00CB735F" w:rsidRDefault="00CB735F" w:rsidP="00CB735F">
      <w:pPr>
        <w:rPr>
          <w:ins w:id="2436" w:author="Priyanshu Solon" w:date="2025-04-12T10:27:00Z"/>
        </w:rPr>
      </w:pPr>
      <w:ins w:id="2437" w:author="Priyanshu Solon" w:date="2025-04-12T10:27:00Z">
        <w:r>
          <w:t xml:space="preserve">                &lt;figcaption&gt;iPhone 16 (White) 128 GB&lt;/figcaption&gt;</w:t>
        </w:r>
      </w:ins>
    </w:p>
    <w:p w:rsidR="00CB735F" w:rsidRDefault="00CB735F" w:rsidP="00CB735F">
      <w:pPr>
        <w:rPr>
          <w:ins w:id="2438" w:author="Priyanshu Solon" w:date="2025-04-12T10:27:00Z"/>
        </w:rPr>
      </w:pPr>
      <w:ins w:id="2439" w:author="Priyanshu Solon" w:date="2025-04-12T10:27:00Z">
        <w:r>
          <w:t xml:space="preserve">             &lt;/figure&gt;</w:t>
        </w:r>
      </w:ins>
    </w:p>
    <w:p w:rsidR="00CB735F" w:rsidRDefault="00CB735F" w:rsidP="00CB735F">
      <w:pPr>
        <w:rPr>
          <w:ins w:id="2440" w:author="Priyanshu Solon" w:date="2025-04-12T10:27:00Z"/>
        </w:rPr>
      </w:pPr>
      <w:ins w:id="2441" w:author="Priyanshu Solon" w:date="2025-04-12T10:27:00Z">
        <w:r>
          <w:t xml:space="preserve">            &lt;p&gt;Lorem, ipsum dolor sit amet consectetur adipisicing elit. Porro omnis dicta blanditiis, ea quo beatae magnam! Fugiat ullam, assumenda tenetur corrupti incidunt temporibus voluptatum odit. Similique quis reprehenderit quas corporis. Lorem ipsum dolor sit amet consectetur adipisicing elit. Obcaecati sint repellat iste, a voluptates distinctio ducimus nisi est fugiat. Perspiciatis, maxime. Voluptate officiis esse quaerat animi soluta voluptates autem quae.&lt;/p&gt;</w:t>
        </w:r>
      </w:ins>
    </w:p>
    <w:p w:rsidR="00CB735F" w:rsidRDefault="00CB735F" w:rsidP="00CB735F">
      <w:pPr>
        <w:rPr>
          <w:ins w:id="2442" w:author="Priyanshu Solon" w:date="2025-04-12T10:27:00Z"/>
        </w:rPr>
      </w:pPr>
      <w:ins w:id="2443" w:author="Priyanshu Solon" w:date="2025-04-12T10:27:00Z">
        <w:r>
          <w:t xml:space="preserve">            &lt;h3 id="kids"&gt;Kids Shopping&lt;/h3&gt;</w:t>
        </w:r>
      </w:ins>
    </w:p>
    <w:p w:rsidR="00CB735F" w:rsidRDefault="00CB735F" w:rsidP="00CB735F">
      <w:pPr>
        <w:rPr>
          <w:ins w:id="2444" w:author="Priyanshu Solon" w:date="2025-04-12T10:27:00Z"/>
        </w:rPr>
      </w:pPr>
      <w:ins w:id="2445" w:author="Priyanshu Solon" w:date="2025-04-12T10:27:00Z">
        <w:r>
          <w:t xml:space="preserve">            &lt;img src="./images/kids-fashion.jpg" width="200" height="200"&gt;</w:t>
        </w:r>
      </w:ins>
    </w:p>
    <w:p w:rsidR="00CB735F" w:rsidRDefault="00CB735F" w:rsidP="00CB735F">
      <w:pPr>
        <w:rPr>
          <w:ins w:id="2446" w:author="Priyanshu Solon" w:date="2025-04-12T10:27:00Z"/>
        </w:rPr>
      </w:pPr>
      <w:ins w:id="2447" w:author="Priyanshu Solon" w:date="2025-04-12T10:27:00Z">
        <w:r>
          <w:t xml:space="preserve">            &lt;div&gt;</w:t>
        </w:r>
      </w:ins>
    </w:p>
    <w:p w:rsidR="00CB735F" w:rsidRDefault="00CB735F" w:rsidP="00CB735F">
      <w:pPr>
        <w:rPr>
          <w:ins w:id="2448" w:author="Priyanshu Solon" w:date="2025-04-12T10:27:00Z"/>
        </w:rPr>
      </w:pPr>
      <w:ins w:id="2449" w:author="Priyanshu Solon" w:date="2025-04-12T10:27:00Z">
        <w:r>
          <w:t xml:space="preserve">                &lt;a href="#home"&gt;Back to Top&lt;/a&gt;</w:t>
        </w:r>
      </w:ins>
    </w:p>
    <w:p w:rsidR="00CB735F" w:rsidRDefault="00CB735F" w:rsidP="00CB735F">
      <w:pPr>
        <w:rPr>
          <w:ins w:id="2450" w:author="Priyanshu Solon" w:date="2025-04-12T10:27:00Z"/>
        </w:rPr>
      </w:pPr>
      <w:ins w:id="2451" w:author="Priyanshu Solon" w:date="2025-04-12T10:27:00Z">
        <w:r>
          <w:t xml:space="preserve">            &lt;/div&gt;</w:t>
        </w:r>
      </w:ins>
    </w:p>
    <w:p w:rsidR="00CB735F" w:rsidRDefault="00CB735F" w:rsidP="00CB735F">
      <w:pPr>
        <w:rPr>
          <w:ins w:id="2452" w:author="Priyanshu Solon" w:date="2025-04-12T10:27:00Z"/>
        </w:rPr>
      </w:pPr>
      <w:ins w:id="2453" w:author="Priyanshu Solon" w:date="2025-04-12T10:27:00Z">
        <w:r>
          <w:t xml:space="preserve">            &lt;p&gt;Lorem, ipsum dolor sit amet consectetur adipisicing elit. Porro omnis dicta blanditiis, ea quo beatae magnam! Fugiat ullam, assumenda tenetur corrupti incidunt temporibus voluptatum odit. Similique quis reprehenderit quas corporis. Lorem ipsum dolor sit amet consectetur adipisicing elit. Obcaecati sint repellat iste, a voluptates distinctio ducimus nisi est fugiat. Perspiciatis, maxime. Voluptate officiis esse quaerat animi soluta voluptates autem quae.&lt;/p&gt;</w:t>
        </w:r>
      </w:ins>
    </w:p>
    <w:p w:rsidR="00CB735F" w:rsidRDefault="00CB735F" w:rsidP="00CB735F">
      <w:pPr>
        <w:rPr>
          <w:ins w:id="2454" w:author="Priyanshu Solon" w:date="2025-04-12T10:27:00Z"/>
        </w:rPr>
      </w:pPr>
      <w:ins w:id="2455" w:author="Priyanshu Solon" w:date="2025-04-12T10:27:00Z">
        <w:r>
          <w:t xml:space="preserve">           </w:t>
        </w:r>
      </w:ins>
    </w:p>
    <w:p w:rsidR="00CB735F" w:rsidRDefault="00CB735F" w:rsidP="00CB735F">
      <w:pPr>
        <w:rPr>
          <w:ins w:id="2456" w:author="Priyanshu Solon" w:date="2025-04-12T10:27:00Z"/>
        </w:rPr>
      </w:pPr>
      <w:ins w:id="2457" w:author="Priyanshu Solon" w:date="2025-04-12T10:27:00Z">
        <w:r>
          <w:t xml:space="preserve">        &lt;/main&gt;</w:t>
        </w:r>
      </w:ins>
    </w:p>
    <w:p w:rsidR="00CB735F" w:rsidRDefault="00CB735F" w:rsidP="00CB735F">
      <w:pPr>
        <w:rPr>
          <w:ins w:id="2458" w:author="Priyanshu Solon" w:date="2025-04-12T10:27:00Z"/>
        </w:rPr>
      </w:pPr>
      <w:ins w:id="2459" w:author="Priyanshu Solon" w:date="2025-04-12T10:27:00Z">
        <w:r>
          <w:t xml:space="preserve">    &lt;/section&gt;</w:t>
        </w:r>
      </w:ins>
    </w:p>
    <w:p w:rsidR="00CB735F" w:rsidRDefault="00CB735F" w:rsidP="00CB735F">
      <w:pPr>
        <w:rPr>
          <w:ins w:id="2460" w:author="Priyanshu Solon" w:date="2025-04-12T10:27:00Z"/>
        </w:rPr>
      </w:pPr>
      <w:ins w:id="2461" w:author="Priyanshu Solon" w:date="2025-04-12T10:27:00Z">
        <w:r>
          <w:t>&lt;/body&gt;</w:t>
        </w:r>
      </w:ins>
    </w:p>
    <w:p w:rsidR="00CB735F" w:rsidRDefault="00CB735F" w:rsidP="00CB735F">
      <w:pPr>
        <w:rPr>
          <w:ins w:id="2462" w:author="Priyanshu Solon" w:date="2025-04-12T10:27:00Z"/>
        </w:rPr>
      </w:pPr>
      <w:ins w:id="2463" w:author="Priyanshu Solon" w:date="2025-04-12T10:27:00Z">
        <w:r>
          <w:t>&lt;/html&gt;</w:t>
        </w:r>
      </w:ins>
    </w:p>
    <w:p w:rsidR="00CB735F" w:rsidRDefault="00CB735F" w:rsidP="00CB735F">
      <w:pPr>
        <w:rPr>
          <w:ins w:id="2464" w:author="Priyanshu Solon" w:date="2025-04-12T10:27:00Z"/>
        </w:rPr>
      </w:pPr>
    </w:p>
    <w:p w:rsidR="00CB735F" w:rsidRDefault="00CB735F" w:rsidP="00CB735F">
      <w:pPr>
        <w:rPr>
          <w:ins w:id="2465" w:author="Priyanshu Solon" w:date="2025-04-12T10:27:00Z"/>
        </w:rPr>
      </w:pPr>
      <w:ins w:id="2466" w:author="Priyanshu Solon" w:date="2025-04-12T10:27:00Z">
        <w:r>
          <w:t>FAQ's:</w:t>
        </w:r>
      </w:ins>
    </w:p>
    <w:p w:rsidR="00CB735F" w:rsidRPr="00E81493" w:rsidRDefault="00CB735F" w:rsidP="00CB735F">
      <w:pPr>
        <w:rPr>
          <w:ins w:id="2467" w:author="Priyanshu Solon" w:date="2025-04-12T10:27:00Z"/>
          <w:b/>
          <w:bCs/>
          <w:rPrChange w:id="2468" w:author="Priyanshu Solon" w:date="2025-05-22T22:51:00Z">
            <w:rPr>
              <w:ins w:id="2469" w:author="Priyanshu Solon" w:date="2025-04-12T10:27:00Z"/>
            </w:rPr>
          </w:rPrChange>
        </w:rPr>
      </w:pPr>
      <w:ins w:id="2470" w:author="Priyanshu Solon" w:date="2025-04-12T10:27:00Z">
        <w:r w:rsidRPr="00E81493">
          <w:rPr>
            <w:b/>
            <w:bCs/>
            <w:rPrChange w:id="2471" w:author="Priyanshu Solon" w:date="2025-05-22T22:51:00Z">
              <w:rPr/>
            </w:rPrChange>
          </w:rPr>
          <w:t>1. How to change the color for visited and active links?</w:t>
        </w:r>
      </w:ins>
    </w:p>
    <w:p w:rsidR="00CB735F" w:rsidRDefault="00CB735F" w:rsidP="00CB735F">
      <w:pPr>
        <w:rPr>
          <w:ins w:id="2472" w:author="Priyanshu Solon" w:date="2025-04-12T10:27:00Z"/>
        </w:rPr>
      </w:pPr>
      <w:ins w:id="2473" w:author="Priyanshu Solon" w:date="2025-04-12T10:27:00Z">
        <w:r>
          <w:lastRenderedPageBreak/>
          <w:t>A. By using &lt;body&gt; element attributes</w:t>
        </w:r>
      </w:ins>
    </w:p>
    <w:p w:rsidR="00CB735F" w:rsidRDefault="00CB735F" w:rsidP="00CB735F">
      <w:pPr>
        <w:rPr>
          <w:ins w:id="2474" w:author="Priyanshu Solon" w:date="2025-04-12T10:27:00Z"/>
        </w:rPr>
      </w:pPr>
      <w:ins w:id="2475" w:author="Priyanshu Solon" w:date="2025-04-12T10:27:00Z">
        <w:r>
          <w:t xml:space="preserve">        - alink</w:t>
        </w:r>
      </w:ins>
    </w:p>
    <w:p w:rsidR="00CB735F" w:rsidRDefault="00CB735F" w:rsidP="00CB735F">
      <w:pPr>
        <w:rPr>
          <w:ins w:id="2476" w:author="Priyanshu Solon" w:date="2025-04-12T10:27:00Z"/>
        </w:rPr>
      </w:pPr>
      <w:ins w:id="2477" w:author="Priyanshu Solon" w:date="2025-04-12T10:27:00Z">
        <w:r>
          <w:t xml:space="preserve">        - valink</w:t>
        </w:r>
      </w:ins>
    </w:p>
    <w:p w:rsidR="00CB735F" w:rsidRDefault="00CB735F" w:rsidP="00CB735F">
      <w:pPr>
        <w:rPr>
          <w:ins w:id="2478" w:author="Priyanshu Solon" w:date="2025-04-12T10:27:00Z"/>
        </w:rPr>
      </w:pPr>
      <w:ins w:id="2479" w:author="Priyanshu Solon" w:date="2025-04-12T10:27:00Z">
        <w:r>
          <w:t xml:space="preserve">    By using CSS classes</w:t>
        </w:r>
      </w:ins>
    </w:p>
    <w:p w:rsidR="00CB735F" w:rsidRDefault="00CB735F" w:rsidP="00CB735F">
      <w:pPr>
        <w:rPr>
          <w:ins w:id="2480" w:author="Priyanshu Solon" w:date="2025-04-12T10:27:00Z"/>
        </w:rPr>
      </w:pPr>
      <w:ins w:id="2481" w:author="Priyanshu Solon" w:date="2025-04-12T10:27:00Z">
        <w:r>
          <w:t xml:space="preserve">        :active</w:t>
        </w:r>
      </w:ins>
    </w:p>
    <w:p w:rsidR="00CB735F" w:rsidRDefault="00CB735F" w:rsidP="00CB735F">
      <w:pPr>
        <w:rPr>
          <w:ins w:id="2482" w:author="Priyanshu Solon" w:date="2025-04-12T10:27:00Z"/>
        </w:rPr>
      </w:pPr>
      <w:ins w:id="2483" w:author="Priyanshu Solon" w:date="2025-04-12T10:27:00Z">
        <w:r>
          <w:t xml:space="preserve">        :visited</w:t>
        </w:r>
      </w:ins>
    </w:p>
    <w:p w:rsidR="00CB735F" w:rsidRDefault="00CB735F" w:rsidP="00CB735F">
      <w:pPr>
        <w:rPr>
          <w:ins w:id="2484" w:author="Priyanshu Solon" w:date="2025-04-12T10:27:00Z"/>
        </w:rPr>
      </w:pPr>
    </w:p>
    <w:p w:rsidR="00CB735F" w:rsidRDefault="00CB735F" w:rsidP="00CB735F">
      <w:pPr>
        <w:rPr>
          <w:ins w:id="2485" w:author="Priyanshu Solon" w:date="2025-04-12T10:27:00Z"/>
        </w:rPr>
      </w:pPr>
      <w:ins w:id="2486" w:author="Priyanshu Solon" w:date="2025-04-12T10:27:00Z">
        <w:r>
          <w:t>Syntax:</w:t>
        </w:r>
      </w:ins>
    </w:p>
    <w:p w:rsidR="00CB735F" w:rsidRDefault="00CB735F" w:rsidP="00CB735F">
      <w:pPr>
        <w:rPr>
          <w:ins w:id="2487" w:author="Priyanshu Solon" w:date="2025-04-12T10:27:00Z"/>
        </w:rPr>
      </w:pPr>
      <w:ins w:id="2488" w:author="Priyanshu Solon" w:date="2025-04-12T10:27:00Z">
        <w:r>
          <w:t xml:space="preserve">    &lt;body  alink="red" vlink="green"&gt;</w:t>
        </w:r>
      </w:ins>
    </w:p>
    <w:p w:rsidR="00CB735F" w:rsidRDefault="00CB735F" w:rsidP="00CB735F">
      <w:pPr>
        <w:rPr>
          <w:ins w:id="2489" w:author="Priyanshu Solon" w:date="2025-04-12T10:27:00Z"/>
        </w:rPr>
      </w:pPr>
    </w:p>
    <w:p w:rsidR="00CB735F" w:rsidRDefault="00CB735F" w:rsidP="00CB735F">
      <w:pPr>
        <w:rPr>
          <w:ins w:id="2490" w:author="Priyanshu Solon" w:date="2025-04-12T10:27:00Z"/>
        </w:rPr>
      </w:pPr>
      <w:ins w:id="2491" w:author="Priyanshu Solon" w:date="2025-04-12T10:27:00Z">
        <w:r>
          <w:t xml:space="preserve">     a:visited {</w:t>
        </w:r>
      </w:ins>
    </w:p>
    <w:p w:rsidR="00CB735F" w:rsidRDefault="00CB735F" w:rsidP="00CB735F">
      <w:pPr>
        <w:rPr>
          <w:ins w:id="2492" w:author="Priyanshu Solon" w:date="2025-04-12T10:27:00Z"/>
        </w:rPr>
      </w:pPr>
      <w:ins w:id="2493" w:author="Priyanshu Solon" w:date="2025-04-12T10:27:00Z">
        <w:r>
          <w:t xml:space="preserve">         color:green;</w:t>
        </w:r>
      </w:ins>
    </w:p>
    <w:p w:rsidR="00CB735F" w:rsidRDefault="00CB735F" w:rsidP="00CB735F">
      <w:pPr>
        <w:rPr>
          <w:ins w:id="2494" w:author="Priyanshu Solon" w:date="2025-04-12T10:27:00Z"/>
        </w:rPr>
      </w:pPr>
      <w:ins w:id="2495" w:author="Priyanshu Solon" w:date="2025-04-12T10:27:00Z">
        <w:r>
          <w:t xml:space="preserve">    }</w:t>
        </w:r>
      </w:ins>
    </w:p>
    <w:p w:rsidR="00CB735F" w:rsidRDefault="00CB735F" w:rsidP="00CB735F">
      <w:pPr>
        <w:rPr>
          <w:ins w:id="2496" w:author="Priyanshu Solon" w:date="2025-04-12T10:27:00Z"/>
        </w:rPr>
      </w:pPr>
      <w:ins w:id="2497" w:author="Priyanshu Solon" w:date="2025-04-12T10:27:00Z">
        <w:r>
          <w:t xml:space="preserve">    a:active</w:t>
        </w:r>
      </w:ins>
    </w:p>
    <w:p w:rsidR="00CB735F" w:rsidRDefault="00CB735F" w:rsidP="00CB735F">
      <w:pPr>
        <w:rPr>
          <w:ins w:id="2498" w:author="Priyanshu Solon" w:date="2025-04-12T10:27:00Z"/>
        </w:rPr>
      </w:pPr>
      <w:ins w:id="2499" w:author="Priyanshu Solon" w:date="2025-04-12T10:27:00Z">
        <w:r>
          <w:t xml:space="preserve">         color:red;</w:t>
        </w:r>
      </w:ins>
    </w:p>
    <w:p w:rsidR="00CB735F" w:rsidRDefault="00CB735F" w:rsidP="00CB735F">
      <w:pPr>
        <w:rPr>
          <w:ins w:id="2500" w:author="Priyanshu Solon" w:date="2025-04-12T10:27:00Z"/>
        </w:rPr>
      </w:pPr>
      <w:ins w:id="2501" w:author="Priyanshu Solon" w:date="2025-04-12T10:27:00Z">
        <w:r>
          <w:t xml:space="preserve">     }</w:t>
        </w:r>
      </w:ins>
    </w:p>
    <w:p w:rsidR="00CB735F" w:rsidRDefault="00CB735F" w:rsidP="00CB735F">
      <w:pPr>
        <w:rPr>
          <w:ins w:id="2502" w:author="Priyanshu Solon" w:date="2025-04-12T10:27:00Z"/>
        </w:rPr>
      </w:pPr>
    </w:p>
    <w:p w:rsidR="00CB735F" w:rsidRPr="00E81493" w:rsidRDefault="00CB735F" w:rsidP="00CB735F">
      <w:pPr>
        <w:rPr>
          <w:ins w:id="2503" w:author="Priyanshu Solon" w:date="2025-04-12T10:27:00Z"/>
          <w:b/>
          <w:bCs/>
          <w:rPrChange w:id="2504" w:author="Priyanshu Solon" w:date="2025-05-22T22:52:00Z">
            <w:rPr>
              <w:ins w:id="2505" w:author="Priyanshu Solon" w:date="2025-04-12T10:27:00Z"/>
            </w:rPr>
          </w:rPrChange>
        </w:rPr>
      </w:pPr>
      <w:ins w:id="2506" w:author="Priyanshu Solon" w:date="2025-04-12T10:27:00Z">
        <w:r w:rsidRPr="00E81493">
          <w:rPr>
            <w:b/>
            <w:bCs/>
            <w:rPrChange w:id="2507" w:author="Priyanshu Solon" w:date="2025-05-22T22:52:00Z">
              <w:rPr/>
            </w:rPrChange>
          </w:rPr>
          <w:t>2. How to remove underline for hyperlink?</w:t>
        </w:r>
      </w:ins>
    </w:p>
    <w:p w:rsidR="00CB735F" w:rsidRDefault="00CB735F" w:rsidP="00CB735F">
      <w:pPr>
        <w:rPr>
          <w:ins w:id="2508" w:author="Priyanshu Solon" w:date="2025-04-12T10:27:00Z"/>
        </w:rPr>
      </w:pPr>
      <w:ins w:id="2509" w:author="Priyanshu Solon" w:date="2025-04-12T10:27:00Z">
        <w:r>
          <w:t>A. By configure "text-decoration" set to "none".</w:t>
        </w:r>
      </w:ins>
    </w:p>
    <w:p w:rsidR="00CB735F" w:rsidRDefault="00CB735F" w:rsidP="00CB735F">
      <w:pPr>
        <w:rPr>
          <w:ins w:id="2510" w:author="Priyanshu Solon" w:date="2025-04-12T10:27:00Z"/>
        </w:rPr>
      </w:pPr>
    </w:p>
    <w:p w:rsidR="00CB735F" w:rsidRDefault="00CB735F" w:rsidP="00CB735F">
      <w:pPr>
        <w:rPr>
          <w:ins w:id="2511" w:author="Priyanshu Solon" w:date="2025-04-12T10:27:00Z"/>
        </w:rPr>
      </w:pPr>
      <w:ins w:id="2512" w:author="Priyanshu Solon" w:date="2025-04-12T10:27:00Z">
        <w:r>
          <w:t>Syntax:</w:t>
        </w:r>
      </w:ins>
    </w:p>
    <w:p w:rsidR="00CB735F" w:rsidRDefault="00CB735F" w:rsidP="00CB735F">
      <w:pPr>
        <w:rPr>
          <w:ins w:id="2513" w:author="Priyanshu Solon" w:date="2025-04-12T10:27:00Z"/>
        </w:rPr>
      </w:pPr>
      <w:ins w:id="2514" w:author="Priyanshu Solon" w:date="2025-04-12T10:27:00Z">
        <w:r>
          <w:t xml:space="preserve">    a {</w:t>
        </w:r>
      </w:ins>
    </w:p>
    <w:p w:rsidR="00CB735F" w:rsidRDefault="00CB735F" w:rsidP="00CB735F">
      <w:pPr>
        <w:rPr>
          <w:ins w:id="2515" w:author="Priyanshu Solon" w:date="2025-04-12T10:27:00Z"/>
        </w:rPr>
      </w:pPr>
      <w:ins w:id="2516" w:author="Priyanshu Solon" w:date="2025-04-12T10:27:00Z">
        <w:r>
          <w:t xml:space="preserve">       text-decoration: none;</w:t>
        </w:r>
      </w:ins>
    </w:p>
    <w:p w:rsidR="00CB735F" w:rsidRDefault="00CB735F" w:rsidP="00CB735F">
      <w:pPr>
        <w:rPr>
          <w:ins w:id="2517" w:author="Priyanshu Solon" w:date="2025-04-12T10:27:00Z"/>
        </w:rPr>
      </w:pPr>
      <w:ins w:id="2518" w:author="Priyanshu Solon" w:date="2025-04-12T10:27:00Z">
        <w:r>
          <w:t xml:space="preserve">    }</w:t>
        </w:r>
      </w:ins>
    </w:p>
    <w:p w:rsidR="00CB735F" w:rsidRDefault="00CB735F" w:rsidP="00CB735F">
      <w:pPr>
        <w:rPr>
          <w:ins w:id="2519" w:author="Priyanshu Solon" w:date="2025-04-12T10:27:00Z"/>
        </w:rPr>
      </w:pPr>
    </w:p>
    <w:p w:rsidR="00CB735F" w:rsidRDefault="00CB735F" w:rsidP="00CB735F">
      <w:pPr>
        <w:rPr>
          <w:ins w:id="2520" w:author="Priyanshu Solon" w:date="2025-04-12T10:27:00Z"/>
        </w:rPr>
      </w:pPr>
      <w:ins w:id="2521" w:author="Priyanshu Solon" w:date="2025-04-12T10:27:00Z">
        <w:r>
          <w:t>3. What is difference between "src" &amp; "href" ?</w:t>
        </w:r>
      </w:ins>
    </w:p>
    <w:p w:rsidR="00CB735F" w:rsidRDefault="00CB735F" w:rsidP="00CB735F">
      <w:pPr>
        <w:rPr>
          <w:ins w:id="2522" w:author="Priyanshu Solon" w:date="2025-04-12T10:27:00Z"/>
        </w:rPr>
      </w:pPr>
      <w:ins w:id="2523" w:author="Priyanshu Solon" w:date="2025-04-12T10:27:00Z">
        <w:r>
          <w:t>A. "src" is a getter.</w:t>
        </w:r>
      </w:ins>
    </w:p>
    <w:p w:rsidR="00CB735F" w:rsidRDefault="00CB735F" w:rsidP="00CB735F">
      <w:pPr>
        <w:rPr>
          <w:ins w:id="2524" w:author="Priyanshu Solon" w:date="2025-04-12T10:27:00Z"/>
        </w:rPr>
      </w:pPr>
      <w:ins w:id="2525" w:author="Priyanshu Solon" w:date="2025-04-12T10:27:00Z">
        <w:r>
          <w:t xml:space="preserve">    "href" is a setter. It sets a value into the browser address bar.</w:t>
        </w:r>
      </w:ins>
    </w:p>
    <w:p w:rsidR="00CB735F" w:rsidRDefault="00CB735F" w:rsidP="00CB735F">
      <w:pPr>
        <w:rPr>
          <w:ins w:id="2526" w:author="Priyanshu Solon" w:date="2025-04-12T10:27:00Z"/>
        </w:rPr>
      </w:pPr>
    </w:p>
    <w:p w:rsidR="00CB735F" w:rsidRPr="00E81493" w:rsidRDefault="00CB735F" w:rsidP="00CB735F">
      <w:pPr>
        <w:rPr>
          <w:ins w:id="2527" w:author="Priyanshu Solon" w:date="2025-04-12T10:27:00Z"/>
          <w:b/>
          <w:bCs/>
          <w:rPrChange w:id="2528" w:author="Priyanshu Solon" w:date="2025-05-22T22:52:00Z">
            <w:rPr>
              <w:ins w:id="2529" w:author="Priyanshu Solon" w:date="2025-04-12T10:27:00Z"/>
            </w:rPr>
          </w:rPrChange>
        </w:rPr>
      </w:pPr>
      <w:ins w:id="2530" w:author="Priyanshu Solon" w:date="2025-04-12T10:27:00Z">
        <w:r w:rsidRPr="00E81493">
          <w:rPr>
            <w:b/>
            <w:bCs/>
            <w:rPrChange w:id="2531" w:author="Priyanshu Solon" w:date="2025-05-22T22:52:00Z">
              <w:rPr/>
            </w:rPrChange>
          </w:rPr>
          <w:lastRenderedPageBreak/>
          <w:t>4. If you don't have much content to scroll to the marked location, how to highlight</w:t>
        </w:r>
      </w:ins>
    </w:p>
    <w:p w:rsidR="00CB735F" w:rsidRDefault="00CB735F" w:rsidP="00CB735F">
      <w:pPr>
        <w:rPr>
          <w:ins w:id="2532" w:author="Priyanshu Solon" w:date="2025-04-12T10:27:00Z"/>
        </w:rPr>
      </w:pPr>
      <w:ins w:id="2533" w:author="Priyanshu Solon" w:date="2025-04-12T10:27:00Z">
        <w:r>
          <w:t xml:space="preserve">    the current content?</w:t>
        </w:r>
      </w:ins>
    </w:p>
    <w:p w:rsidR="00CB735F" w:rsidRDefault="00CB735F" w:rsidP="00CB735F">
      <w:pPr>
        <w:rPr>
          <w:ins w:id="2534" w:author="Priyanshu Solon" w:date="2025-04-12T10:27:00Z"/>
        </w:rPr>
      </w:pPr>
      <w:ins w:id="2535" w:author="Priyanshu Solon" w:date="2025-04-12T10:27:00Z">
        <w:r>
          <w:t>A. By using CSS ":target" class you can highlight the current context.</w:t>
        </w:r>
      </w:ins>
    </w:p>
    <w:p w:rsidR="00CB735F" w:rsidRDefault="00CB735F" w:rsidP="00CB735F">
      <w:pPr>
        <w:rPr>
          <w:ins w:id="2536" w:author="Priyanshu Solon" w:date="2025-04-12T10:27:00Z"/>
        </w:rPr>
      </w:pPr>
    </w:p>
    <w:p w:rsidR="00CB735F" w:rsidRDefault="00CB735F" w:rsidP="00CB735F">
      <w:pPr>
        <w:rPr>
          <w:ins w:id="2537" w:author="Priyanshu Solon" w:date="2025-04-12T10:27:00Z"/>
        </w:rPr>
      </w:pPr>
      <w:ins w:id="2538" w:author="Priyanshu Solon" w:date="2025-04-12T10:27:00Z">
        <w:r>
          <w:t>Ex:</w:t>
        </w:r>
      </w:ins>
    </w:p>
    <w:p w:rsidR="00CB735F" w:rsidRDefault="00CB735F" w:rsidP="00CB735F">
      <w:pPr>
        <w:rPr>
          <w:ins w:id="2539" w:author="Priyanshu Solon" w:date="2025-04-12T10:27:00Z"/>
        </w:rPr>
      </w:pPr>
      <w:ins w:id="2540" w:author="Priyanshu Solon" w:date="2025-04-12T10:27:00Z">
        <w:r>
          <w:t>&lt;!DOCTYPE html&gt;</w:t>
        </w:r>
      </w:ins>
    </w:p>
    <w:p w:rsidR="00CB735F" w:rsidRDefault="00CB735F" w:rsidP="00CB735F">
      <w:pPr>
        <w:rPr>
          <w:ins w:id="2541" w:author="Priyanshu Solon" w:date="2025-04-12T10:27:00Z"/>
        </w:rPr>
      </w:pPr>
      <w:ins w:id="2542" w:author="Priyanshu Solon" w:date="2025-04-12T10:27:00Z">
        <w:r>
          <w:t>&lt;html lang="en"&gt;</w:t>
        </w:r>
      </w:ins>
    </w:p>
    <w:p w:rsidR="00CB735F" w:rsidRDefault="00CB735F" w:rsidP="00CB735F">
      <w:pPr>
        <w:rPr>
          <w:ins w:id="2543" w:author="Priyanshu Solon" w:date="2025-04-12T10:27:00Z"/>
        </w:rPr>
      </w:pPr>
      <w:ins w:id="2544" w:author="Priyanshu Solon" w:date="2025-04-12T10:27:00Z">
        <w:r>
          <w:t>&lt;head&gt;</w:t>
        </w:r>
      </w:ins>
    </w:p>
    <w:p w:rsidR="00CB735F" w:rsidRDefault="00CB735F" w:rsidP="00CB735F">
      <w:pPr>
        <w:rPr>
          <w:ins w:id="2545" w:author="Priyanshu Solon" w:date="2025-04-12T10:27:00Z"/>
        </w:rPr>
      </w:pPr>
      <w:ins w:id="2546" w:author="Priyanshu Solon" w:date="2025-04-12T10:27:00Z">
        <w:r>
          <w:t xml:space="preserve">    &lt;meta charset="UTF-8"&gt;</w:t>
        </w:r>
      </w:ins>
    </w:p>
    <w:p w:rsidR="00CB735F" w:rsidRDefault="00CB735F" w:rsidP="00CB735F">
      <w:pPr>
        <w:rPr>
          <w:ins w:id="2547" w:author="Priyanshu Solon" w:date="2025-04-12T10:27:00Z"/>
        </w:rPr>
      </w:pPr>
      <w:ins w:id="2548" w:author="Priyanshu Solon" w:date="2025-04-12T10:27:00Z">
        <w:r>
          <w:t xml:space="preserve">    &lt;meta name="viewport" content="width=device-width, initial-scale=1.0"&gt;</w:t>
        </w:r>
      </w:ins>
    </w:p>
    <w:p w:rsidR="00CB735F" w:rsidRDefault="00CB735F" w:rsidP="00CB735F">
      <w:pPr>
        <w:rPr>
          <w:ins w:id="2549" w:author="Priyanshu Solon" w:date="2025-04-12T10:27:00Z"/>
        </w:rPr>
      </w:pPr>
      <w:ins w:id="2550" w:author="Priyanshu Solon" w:date="2025-04-12T10:27:00Z">
        <w:r>
          <w:t xml:space="preserve">    &lt;title&gt;Document&lt;/title&gt;</w:t>
        </w:r>
      </w:ins>
    </w:p>
    <w:p w:rsidR="00CB735F" w:rsidRDefault="00CB735F" w:rsidP="00CB735F">
      <w:pPr>
        <w:rPr>
          <w:ins w:id="2551" w:author="Priyanshu Solon" w:date="2025-04-12T10:27:00Z"/>
        </w:rPr>
      </w:pPr>
      <w:ins w:id="2552" w:author="Priyanshu Solon" w:date="2025-04-12T10:27:00Z">
        <w:r>
          <w:t xml:space="preserve">    &lt;style&gt;</w:t>
        </w:r>
      </w:ins>
    </w:p>
    <w:p w:rsidR="00CB735F" w:rsidRDefault="00CB735F" w:rsidP="00CB735F">
      <w:pPr>
        <w:rPr>
          <w:ins w:id="2553" w:author="Priyanshu Solon" w:date="2025-04-12T10:27:00Z"/>
        </w:rPr>
      </w:pPr>
      <w:ins w:id="2554" w:author="Priyanshu Solon" w:date="2025-04-12T10:27:00Z">
        <w:r>
          <w:t xml:space="preserve">        .card {</w:t>
        </w:r>
      </w:ins>
    </w:p>
    <w:p w:rsidR="00CB735F" w:rsidRDefault="00CB735F" w:rsidP="00CB735F">
      <w:pPr>
        <w:rPr>
          <w:ins w:id="2555" w:author="Priyanshu Solon" w:date="2025-04-12T10:27:00Z"/>
        </w:rPr>
      </w:pPr>
      <w:ins w:id="2556" w:author="Priyanshu Solon" w:date="2025-04-12T10:27:00Z">
        <w:r>
          <w:t xml:space="preserve">            width: 200px;</w:t>
        </w:r>
      </w:ins>
    </w:p>
    <w:p w:rsidR="00CB735F" w:rsidRDefault="00CB735F" w:rsidP="00CB735F">
      <w:pPr>
        <w:rPr>
          <w:ins w:id="2557" w:author="Priyanshu Solon" w:date="2025-04-12T10:27:00Z"/>
        </w:rPr>
      </w:pPr>
      <w:ins w:id="2558" w:author="Priyanshu Solon" w:date="2025-04-12T10:27:00Z">
        <w:r>
          <w:t xml:space="preserve">            padding: 20px;</w:t>
        </w:r>
      </w:ins>
    </w:p>
    <w:p w:rsidR="00CB735F" w:rsidRDefault="00CB735F" w:rsidP="00CB735F">
      <w:pPr>
        <w:rPr>
          <w:ins w:id="2559" w:author="Priyanshu Solon" w:date="2025-04-12T10:27:00Z"/>
        </w:rPr>
      </w:pPr>
      <w:ins w:id="2560" w:author="Priyanshu Solon" w:date="2025-04-12T10:27:00Z">
        <w:r>
          <w:t xml:space="preserve">            box-shadow: 4px 4px 2px black;</w:t>
        </w:r>
      </w:ins>
    </w:p>
    <w:p w:rsidR="00CB735F" w:rsidRDefault="00CB735F" w:rsidP="00CB735F">
      <w:pPr>
        <w:rPr>
          <w:ins w:id="2561" w:author="Priyanshu Solon" w:date="2025-04-12T10:27:00Z"/>
        </w:rPr>
      </w:pPr>
      <w:ins w:id="2562" w:author="Priyanshu Solon" w:date="2025-04-12T10:27:00Z">
        <w:r>
          <w:t xml:space="preserve">            border:1px solid black;</w:t>
        </w:r>
      </w:ins>
    </w:p>
    <w:p w:rsidR="00CB735F" w:rsidRDefault="00CB735F" w:rsidP="00CB735F">
      <w:pPr>
        <w:rPr>
          <w:ins w:id="2563" w:author="Priyanshu Solon" w:date="2025-04-12T10:27:00Z"/>
        </w:rPr>
      </w:pPr>
      <w:ins w:id="2564" w:author="Priyanshu Solon" w:date="2025-04-12T10:27:00Z">
        <w:r>
          <w:t xml:space="preserve">            margin: 20px;</w:t>
        </w:r>
      </w:ins>
    </w:p>
    <w:p w:rsidR="00CB735F" w:rsidRDefault="00CB735F" w:rsidP="00CB735F">
      <w:pPr>
        <w:rPr>
          <w:ins w:id="2565" w:author="Priyanshu Solon" w:date="2025-04-12T10:27:00Z"/>
        </w:rPr>
      </w:pPr>
      <w:ins w:id="2566" w:author="Priyanshu Solon" w:date="2025-04-12T10:27:00Z">
        <w:r>
          <w:t xml:space="preserve">        }</w:t>
        </w:r>
      </w:ins>
    </w:p>
    <w:p w:rsidR="00CB735F" w:rsidRDefault="00CB735F" w:rsidP="00CB735F">
      <w:pPr>
        <w:rPr>
          <w:ins w:id="2567" w:author="Priyanshu Solon" w:date="2025-04-12T10:27:00Z"/>
        </w:rPr>
      </w:pPr>
      <w:ins w:id="2568" w:author="Priyanshu Solon" w:date="2025-04-12T10:27:00Z">
        <w:r>
          <w:t xml:space="preserve">        .card:target {</w:t>
        </w:r>
      </w:ins>
    </w:p>
    <w:p w:rsidR="00CB735F" w:rsidRDefault="00CB735F" w:rsidP="00CB735F">
      <w:pPr>
        <w:rPr>
          <w:ins w:id="2569" w:author="Priyanshu Solon" w:date="2025-04-12T10:27:00Z"/>
        </w:rPr>
      </w:pPr>
      <w:ins w:id="2570" w:author="Priyanshu Solon" w:date="2025-04-12T10:27:00Z">
        <w:r>
          <w:t xml:space="preserve">            background-color: black;</w:t>
        </w:r>
      </w:ins>
    </w:p>
    <w:p w:rsidR="00CB735F" w:rsidRDefault="00CB735F" w:rsidP="00CB735F">
      <w:pPr>
        <w:rPr>
          <w:ins w:id="2571" w:author="Priyanshu Solon" w:date="2025-04-12T10:27:00Z"/>
        </w:rPr>
      </w:pPr>
      <w:ins w:id="2572" w:author="Priyanshu Solon" w:date="2025-04-12T10:27:00Z">
        <w:r>
          <w:t xml:space="preserve">            color:white;</w:t>
        </w:r>
      </w:ins>
    </w:p>
    <w:p w:rsidR="00CB735F" w:rsidRDefault="00CB735F" w:rsidP="00CB735F">
      <w:pPr>
        <w:rPr>
          <w:ins w:id="2573" w:author="Priyanshu Solon" w:date="2025-04-12T10:27:00Z"/>
        </w:rPr>
      </w:pPr>
      <w:ins w:id="2574" w:author="Priyanshu Solon" w:date="2025-04-12T10:27:00Z">
        <w:r>
          <w:t xml:space="preserve">            border-radius: 100%;</w:t>
        </w:r>
      </w:ins>
    </w:p>
    <w:p w:rsidR="00CB735F" w:rsidRDefault="00CB735F" w:rsidP="00CB735F">
      <w:pPr>
        <w:rPr>
          <w:ins w:id="2575" w:author="Priyanshu Solon" w:date="2025-04-12T10:27:00Z"/>
        </w:rPr>
      </w:pPr>
      <w:ins w:id="2576" w:author="Priyanshu Solon" w:date="2025-04-12T10:27:00Z">
        <w:r>
          <w:t xml:space="preserve">            height: 200px;</w:t>
        </w:r>
      </w:ins>
    </w:p>
    <w:p w:rsidR="00CB735F" w:rsidRDefault="00CB735F" w:rsidP="00CB735F">
      <w:pPr>
        <w:rPr>
          <w:ins w:id="2577" w:author="Priyanshu Solon" w:date="2025-04-12T10:27:00Z"/>
        </w:rPr>
      </w:pPr>
      <w:ins w:id="2578" w:author="Priyanshu Solon" w:date="2025-04-12T10:27:00Z">
        <w:r>
          <w:t xml:space="preserve">            text-align: center;</w:t>
        </w:r>
      </w:ins>
    </w:p>
    <w:p w:rsidR="00CB735F" w:rsidRDefault="00CB735F" w:rsidP="00CB735F">
      <w:pPr>
        <w:rPr>
          <w:ins w:id="2579" w:author="Priyanshu Solon" w:date="2025-04-12T10:27:00Z"/>
        </w:rPr>
      </w:pPr>
      <w:ins w:id="2580" w:author="Priyanshu Solon" w:date="2025-04-12T10:27:00Z">
        <w:r>
          <w:t xml:space="preserve">        }</w:t>
        </w:r>
      </w:ins>
    </w:p>
    <w:p w:rsidR="00CB735F" w:rsidRDefault="00CB735F" w:rsidP="00CB735F">
      <w:pPr>
        <w:rPr>
          <w:ins w:id="2581" w:author="Priyanshu Solon" w:date="2025-04-12T10:27:00Z"/>
        </w:rPr>
      </w:pPr>
      <w:ins w:id="2582" w:author="Priyanshu Solon" w:date="2025-04-12T10:27:00Z">
        <w:r>
          <w:t xml:space="preserve">        section {</w:t>
        </w:r>
      </w:ins>
    </w:p>
    <w:p w:rsidR="00CB735F" w:rsidRDefault="00CB735F" w:rsidP="00CB735F">
      <w:pPr>
        <w:rPr>
          <w:ins w:id="2583" w:author="Priyanshu Solon" w:date="2025-04-12T10:27:00Z"/>
        </w:rPr>
      </w:pPr>
      <w:ins w:id="2584" w:author="Priyanshu Solon" w:date="2025-04-12T10:27:00Z">
        <w:r>
          <w:t xml:space="preserve">            margin-top: 50px;</w:t>
        </w:r>
      </w:ins>
    </w:p>
    <w:p w:rsidR="00CB735F" w:rsidRDefault="00CB735F" w:rsidP="00CB735F">
      <w:pPr>
        <w:rPr>
          <w:ins w:id="2585" w:author="Priyanshu Solon" w:date="2025-04-12T10:27:00Z"/>
        </w:rPr>
      </w:pPr>
      <w:ins w:id="2586" w:author="Priyanshu Solon" w:date="2025-04-12T10:27:00Z">
        <w:r>
          <w:t xml:space="preserve">            display: flex;</w:t>
        </w:r>
      </w:ins>
    </w:p>
    <w:p w:rsidR="00CB735F" w:rsidRDefault="00CB735F" w:rsidP="00CB735F">
      <w:pPr>
        <w:rPr>
          <w:ins w:id="2587" w:author="Priyanshu Solon" w:date="2025-04-12T10:27:00Z"/>
        </w:rPr>
      </w:pPr>
      <w:ins w:id="2588" w:author="Priyanshu Solon" w:date="2025-04-12T10:27:00Z">
        <w:r>
          <w:lastRenderedPageBreak/>
          <w:t xml:space="preserve">            flex-direction: row;</w:t>
        </w:r>
      </w:ins>
    </w:p>
    <w:p w:rsidR="00CB735F" w:rsidRDefault="00CB735F" w:rsidP="00CB735F">
      <w:pPr>
        <w:rPr>
          <w:ins w:id="2589" w:author="Priyanshu Solon" w:date="2025-04-12T10:27:00Z"/>
        </w:rPr>
      </w:pPr>
      <w:ins w:id="2590" w:author="Priyanshu Solon" w:date="2025-04-12T10:27:00Z">
        <w:r>
          <w:t xml:space="preserve">        }</w:t>
        </w:r>
      </w:ins>
    </w:p>
    <w:p w:rsidR="00CB735F" w:rsidRDefault="00CB735F" w:rsidP="00CB735F">
      <w:pPr>
        <w:rPr>
          <w:ins w:id="2591" w:author="Priyanshu Solon" w:date="2025-04-12T10:27:00Z"/>
        </w:rPr>
      </w:pPr>
      <w:ins w:id="2592" w:author="Priyanshu Solon" w:date="2025-04-12T10:27:00Z">
        <w:r>
          <w:t xml:space="preserve">        nav {</w:t>
        </w:r>
      </w:ins>
    </w:p>
    <w:p w:rsidR="00CB735F" w:rsidRDefault="00CB735F" w:rsidP="00CB735F">
      <w:pPr>
        <w:rPr>
          <w:ins w:id="2593" w:author="Priyanshu Solon" w:date="2025-04-12T10:27:00Z"/>
        </w:rPr>
      </w:pPr>
      <w:ins w:id="2594" w:author="Priyanshu Solon" w:date="2025-04-12T10:27:00Z">
        <w:r>
          <w:t xml:space="preserve">            display: flex;</w:t>
        </w:r>
      </w:ins>
    </w:p>
    <w:p w:rsidR="00CB735F" w:rsidRDefault="00CB735F" w:rsidP="00CB735F">
      <w:pPr>
        <w:rPr>
          <w:ins w:id="2595" w:author="Priyanshu Solon" w:date="2025-04-12T10:27:00Z"/>
        </w:rPr>
      </w:pPr>
      <w:ins w:id="2596" w:author="Priyanshu Solon" w:date="2025-04-12T10:27:00Z">
        <w:r>
          <w:t xml:space="preserve">            justify-content: center;</w:t>
        </w:r>
      </w:ins>
    </w:p>
    <w:p w:rsidR="00CB735F" w:rsidRDefault="00CB735F" w:rsidP="00CB735F">
      <w:pPr>
        <w:rPr>
          <w:ins w:id="2597" w:author="Priyanshu Solon" w:date="2025-04-12T10:27:00Z"/>
        </w:rPr>
      </w:pPr>
      <w:ins w:id="2598" w:author="Priyanshu Solon" w:date="2025-04-12T10:27:00Z">
        <w:r>
          <w:t xml:space="preserve">            padding: 20px;</w:t>
        </w:r>
      </w:ins>
    </w:p>
    <w:p w:rsidR="00CB735F" w:rsidRDefault="00CB735F" w:rsidP="00CB735F">
      <w:pPr>
        <w:rPr>
          <w:ins w:id="2599" w:author="Priyanshu Solon" w:date="2025-04-12T10:27:00Z"/>
        </w:rPr>
      </w:pPr>
      <w:ins w:id="2600" w:author="Priyanshu Solon" w:date="2025-04-12T10:27:00Z">
        <w:r>
          <w:t xml:space="preserve">        }</w:t>
        </w:r>
      </w:ins>
    </w:p>
    <w:p w:rsidR="00CB735F" w:rsidRDefault="00CB735F" w:rsidP="00CB735F">
      <w:pPr>
        <w:rPr>
          <w:ins w:id="2601" w:author="Priyanshu Solon" w:date="2025-04-12T10:27:00Z"/>
        </w:rPr>
      </w:pPr>
      <w:ins w:id="2602" w:author="Priyanshu Solon" w:date="2025-04-12T10:27:00Z">
        <w:r>
          <w:t xml:space="preserve">        nav span {</w:t>
        </w:r>
      </w:ins>
    </w:p>
    <w:p w:rsidR="00CB735F" w:rsidRDefault="00CB735F" w:rsidP="00CB735F">
      <w:pPr>
        <w:rPr>
          <w:ins w:id="2603" w:author="Priyanshu Solon" w:date="2025-04-12T10:27:00Z"/>
        </w:rPr>
      </w:pPr>
      <w:ins w:id="2604" w:author="Priyanshu Solon" w:date="2025-04-12T10:27:00Z">
        <w:r>
          <w:t xml:space="preserve">            font-size: 25px;</w:t>
        </w:r>
      </w:ins>
    </w:p>
    <w:p w:rsidR="00CB735F" w:rsidRDefault="00CB735F" w:rsidP="00CB735F">
      <w:pPr>
        <w:rPr>
          <w:ins w:id="2605" w:author="Priyanshu Solon" w:date="2025-04-12T10:27:00Z"/>
        </w:rPr>
      </w:pPr>
      <w:ins w:id="2606" w:author="Priyanshu Solon" w:date="2025-04-12T10:27:00Z">
        <w:r>
          <w:t xml:space="preserve">            padding-left: 20px;</w:t>
        </w:r>
      </w:ins>
    </w:p>
    <w:p w:rsidR="00CB735F" w:rsidRDefault="00CB735F" w:rsidP="00CB735F">
      <w:pPr>
        <w:rPr>
          <w:ins w:id="2607" w:author="Priyanshu Solon" w:date="2025-04-12T10:27:00Z"/>
        </w:rPr>
      </w:pPr>
      <w:ins w:id="2608" w:author="Priyanshu Solon" w:date="2025-04-12T10:27:00Z">
        <w:r>
          <w:t xml:space="preserve">            padding-right: 20px;</w:t>
        </w:r>
      </w:ins>
    </w:p>
    <w:p w:rsidR="00CB735F" w:rsidRDefault="00CB735F" w:rsidP="00CB735F">
      <w:pPr>
        <w:rPr>
          <w:ins w:id="2609" w:author="Priyanshu Solon" w:date="2025-04-12T10:27:00Z"/>
        </w:rPr>
      </w:pPr>
      <w:ins w:id="2610" w:author="Priyanshu Solon" w:date="2025-04-12T10:27:00Z">
        <w:r>
          <w:t xml:space="preserve">       </w:t>
        </w:r>
      </w:ins>
    </w:p>
    <w:p w:rsidR="00CB735F" w:rsidRDefault="00CB735F" w:rsidP="00CB735F">
      <w:pPr>
        <w:rPr>
          <w:ins w:id="2611" w:author="Priyanshu Solon" w:date="2025-04-12T10:27:00Z"/>
        </w:rPr>
      </w:pPr>
      <w:ins w:id="2612" w:author="Priyanshu Solon" w:date="2025-04-12T10:27:00Z">
        <w:r>
          <w:t xml:space="preserve">        }</w:t>
        </w:r>
      </w:ins>
    </w:p>
    <w:p w:rsidR="00CB735F" w:rsidRDefault="00CB735F" w:rsidP="00CB735F">
      <w:pPr>
        <w:rPr>
          <w:ins w:id="2613" w:author="Priyanshu Solon" w:date="2025-04-12T10:27:00Z"/>
        </w:rPr>
      </w:pPr>
      <w:ins w:id="2614" w:author="Priyanshu Solon" w:date="2025-04-12T10:27:00Z">
        <w:r>
          <w:t xml:space="preserve">    &lt;/style&gt;</w:t>
        </w:r>
      </w:ins>
    </w:p>
    <w:p w:rsidR="00CB735F" w:rsidRDefault="00CB735F" w:rsidP="00CB735F">
      <w:pPr>
        <w:rPr>
          <w:ins w:id="2615" w:author="Priyanshu Solon" w:date="2025-04-12T10:27:00Z"/>
        </w:rPr>
      </w:pPr>
      <w:ins w:id="2616" w:author="Priyanshu Solon" w:date="2025-04-12T10:27:00Z">
        <w:r>
          <w:t>&lt;/head&gt;</w:t>
        </w:r>
      </w:ins>
    </w:p>
    <w:p w:rsidR="00CB735F" w:rsidRDefault="00CB735F" w:rsidP="00CB735F">
      <w:pPr>
        <w:rPr>
          <w:ins w:id="2617" w:author="Priyanshu Solon" w:date="2025-04-12T10:27:00Z"/>
        </w:rPr>
      </w:pPr>
      <w:ins w:id="2618" w:author="Priyanshu Solon" w:date="2025-04-12T10:27:00Z">
        <w:r>
          <w:t>&lt;body&gt;</w:t>
        </w:r>
      </w:ins>
    </w:p>
    <w:p w:rsidR="00CB735F" w:rsidRDefault="00CB735F" w:rsidP="00CB735F">
      <w:pPr>
        <w:rPr>
          <w:ins w:id="2619" w:author="Priyanshu Solon" w:date="2025-04-12T10:27:00Z"/>
        </w:rPr>
      </w:pPr>
      <w:ins w:id="2620" w:author="Priyanshu Solon" w:date="2025-04-12T10:27:00Z">
        <w:r>
          <w:t xml:space="preserve">    &lt;nav&gt;</w:t>
        </w:r>
      </w:ins>
    </w:p>
    <w:p w:rsidR="00CB735F" w:rsidRDefault="00CB735F" w:rsidP="00CB735F">
      <w:pPr>
        <w:rPr>
          <w:ins w:id="2621" w:author="Priyanshu Solon" w:date="2025-04-12T10:27:00Z"/>
        </w:rPr>
      </w:pPr>
      <w:ins w:id="2622" w:author="Priyanshu Solon" w:date="2025-04-12T10:27:00Z">
        <w:r>
          <w:t xml:space="preserve">        &lt;span&gt;&lt;a href="#html"&gt;HTML&lt;/a&gt;&lt;/span&gt;</w:t>
        </w:r>
      </w:ins>
    </w:p>
    <w:p w:rsidR="00CB735F" w:rsidRDefault="00CB735F" w:rsidP="00CB735F">
      <w:pPr>
        <w:rPr>
          <w:ins w:id="2623" w:author="Priyanshu Solon" w:date="2025-04-12T10:27:00Z"/>
        </w:rPr>
      </w:pPr>
      <w:ins w:id="2624" w:author="Priyanshu Solon" w:date="2025-04-12T10:27:00Z">
        <w:r>
          <w:t xml:space="preserve">        &lt;span&gt;&lt;a href="#css"&gt;CSS&lt;/a&gt;&lt;/span&gt;</w:t>
        </w:r>
      </w:ins>
    </w:p>
    <w:p w:rsidR="00CB735F" w:rsidRDefault="00CB735F" w:rsidP="00CB735F">
      <w:pPr>
        <w:rPr>
          <w:ins w:id="2625" w:author="Priyanshu Solon" w:date="2025-04-12T10:27:00Z"/>
        </w:rPr>
      </w:pPr>
      <w:ins w:id="2626" w:author="Priyanshu Solon" w:date="2025-04-12T10:27:00Z">
        <w:r>
          <w:t xml:space="preserve">        &lt;span&gt;&lt;a href="#js"&gt;JavaScript&lt;/a&gt;&lt;/span&gt;</w:t>
        </w:r>
      </w:ins>
    </w:p>
    <w:p w:rsidR="00CB735F" w:rsidRDefault="00CB735F" w:rsidP="00CB735F">
      <w:pPr>
        <w:rPr>
          <w:ins w:id="2627" w:author="Priyanshu Solon" w:date="2025-04-12T10:27:00Z"/>
        </w:rPr>
      </w:pPr>
      <w:ins w:id="2628" w:author="Priyanshu Solon" w:date="2025-04-12T10:27:00Z">
        <w:r>
          <w:t xml:space="preserve">    &lt;/nav&gt;</w:t>
        </w:r>
      </w:ins>
    </w:p>
    <w:p w:rsidR="00CB735F" w:rsidRDefault="00CB735F" w:rsidP="00CB735F">
      <w:pPr>
        <w:rPr>
          <w:ins w:id="2629" w:author="Priyanshu Solon" w:date="2025-04-12T10:27:00Z"/>
        </w:rPr>
      </w:pPr>
      <w:ins w:id="2630" w:author="Priyanshu Solon" w:date="2025-04-12T10:27:00Z">
        <w:r>
          <w:t xml:space="preserve">    &lt;section&gt;</w:t>
        </w:r>
      </w:ins>
    </w:p>
    <w:p w:rsidR="00CB735F" w:rsidRDefault="00CB735F" w:rsidP="00CB735F">
      <w:pPr>
        <w:rPr>
          <w:ins w:id="2631" w:author="Priyanshu Solon" w:date="2025-04-12T10:27:00Z"/>
        </w:rPr>
      </w:pPr>
      <w:ins w:id="2632" w:author="Priyanshu Solon" w:date="2025-04-12T10:27:00Z">
        <w:r>
          <w:t xml:space="preserve">        &lt;div class="card" id="html"&gt;</w:t>
        </w:r>
      </w:ins>
    </w:p>
    <w:p w:rsidR="00CB735F" w:rsidRDefault="00CB735F" w:rsidP="00CB735F">
      <w:pPr>
        <w:rPr>
          <w:ins w:id="2633" w:author="Priyanshu Solon" w:date="2025-04-12T10:27:00Z"/>
        </w:rPr>
      </w:pPr>
      <w:ins w:id="2634" w:author="Priyanshu Solon" w:date="2025-04-12T10:27:00Z">
        <w:r>
          <w:t xml:space="preserve">            &lt;h3&gt;HTML&lt;/h3&gt;</w:t>
        </w:r>
      </w:ins>
    </w:p>
    <w:p w:rsidR="00CB735F" w:rsidRDefault="00CB735F" w:rsidP="00CB735F">
      <w:pPr>
        <w:rPr>
          <w:ins w:id="2635" w:author="Priyanshu Solon" w:date="2025-04-12T10:27:00Z"/>
        </w:rPr>
      </w:pPr>
      <w:ins w:id="2636" w:author="Priyanshu Solon" w:date="2025-04-12T10:27:00Z">
        <w:r>
          <w:t xml:space="preserve">            &lt;p&gt;It is a markup language.&lt;/p&gt;</w:t>
        </w:r>
      </w:ins>
    </w:p>
    <w:p w:rsidR="00CB735F" w:rsidRDefault="00CB735F" w:rsidP="00CB735F">
      <w:pPr>
        <w:rPr>
          <w:ins w:id="2637" w:author="Priyanshu Solon" w:date="2025-04-12T10:27:00Z"/>
        </w:rPr>
      </w:pPr>
      <w:ins w:id="2638" w:author="Priyanshu Solon" w:date="2025-04-12T10:27:00Z">
        <w:r>
          <w:t xml:space="preserve">        &lt;/div&gt;</w:t>
        </w:r>
      </w:ins>
    </w:p>
    <w:p w:rsidR="00CB735F" w:rsidRDefault="00CB735F" w:rsidP="00CB735F">
      <w:pPr>
        <w:rPr>
          <w:ins w:id="2639" w:author="Priyanshu Solon" w:date="2025-04-12T10:27:00Z"/>
        </w:rPr>
      </w:pPr>
      <w:ins w:id="2640" w:author="Priyanshu Solon" w:date="2025-04-12T10:27:00Z">
        <w:r>
          <w:t xml:space="preserve">        &lt;div class="card" id="css"&gt;</w:t>
        </w:r>
      </w:ins>
    </w:p>
    <w:p w:rsidR="00CB735F" w:rsidRDefault="00CB735F" w:rsidP="00CB735F">
      <w:pPr>
        <w:rPr>
          <w:ins w:id="2641" w:author="Priyanshu Solon" w:date="2025-04-12T10:27:00Z"/>
        </w:rPr>
      </w:pPr>
      <w:ins w:id="2642" w:author="Priyanshu Solon" w:date="2025-04-12T10:27:00Z">
        <w:r>
          <w:t xml:space="preserve">            &lt;h3&gt;CSS&lt;/h3&gt;</w:t>
        </w:r>
      </w:ins>
    </w:p>
    <w:p w:rsidR="00CB735F" w:rsidRDefault="00CB735F" w:rsidP="00CB735F">
      <w:pPr>
        <w:rPr>
          <w:ins w:id="2643" w:author="Priyanshu Solon" w:date="2025-04-12T10:27:00Z"/>
        </w:rPr>
      </w:pPr>
      <w:ins w:id="2644" w:author="Priyanshu Solon" w:date="2025-04-12T10:27:00Z">
        <w:r>
          <w:t xml:space="preserve">            &lt;p&gt;It is used to style DOM.&lt;/p&gt;</w:t>
        </w:r>
      </w:ins>
    </w:p>
    <w:p w:rsidR="00CB735F" w:rsidRDefault="00CB735F" w:rsidP="00CB735F">
      <w:pPr>
        <w:rPr>
          <w:ins w:id="2645" w:author="Priyanshu Solon" w:date="2025-04-12T10:27:00Z"/>
        </w:rPr>
      </w:pPr>
      <w:ins w:id="2646" w:author="Priyanshu Solon" w:date="2025-04-12T10:27:00Z">
        <w:r>
          <w:lastRenderedPageBreak/>
          <w:t xml:space="preserve">        &lt;/div&gt;</w:t>
        </w:r>
      </w:ins>
    </w:p>
    <w:p w:rsidR="00CB735F" w:rsidRDefault="00CB735F" w:rsidP="00CB735F">
      <w:pPr>
        <w:rPr>
          <w:ins w:id="2647" w:author="Priyanshu Solon" w:date="2025-04-12T10:27:00Z"/>
        </w:rPr>
      </w:pPr>
      <w:ins w:id="2648" w:author="Priyanshu Solon" w:date="2025-04-12T10:27:00Z">
        <w:r>
          <w:t xml:space="preserve">        &lt;div class="card" id="js"&gt;</w:t>
        </w:r>
      </w:ins>
    </w:p>
    <w:p w:rsidR="00CB735F" w:rsidRDefault="00CB735F" w:rsidP="00CB735F">
      <w:pPr>
        <w:rPr>
          <w:ins w:id="2649" w:author="Priyanshu Solon" w:date="2025-04-12T10:27:00Z"/>
        </w:rPr>
      </w:pPr>
      <w:ins w:id="2650" w:author="Priyanshu Solon" w:date="2025-04-12T10:27:00Z">
        <w:r>
          <w:t xml:space="preserve">            &lt;h3&gt;JavaScript&lt;/h3&gt;</w:t>
        </w:r>
      </w:ins>
    </w:p>
    <w:p w:rsidR="00CB735F" w:rsidRDefault="00CB735F" w:rsidP="00CB735F">
      <w:pPr>
        <w:rPr>
          <w:ins w:id="2651" w:author="Priyanshu Solon" w:date="2025-04-12T10:27:00Z"/>
        </w:rPr>
      </w:pPr>
      <w:ins w:id="2652" w:author="Priyanshu Solon" w:date="2025-04-12T10:27:00Z">
        <w:r>
          <w:t xml:space="preserve">            &lt;p&gt;It is used to manipulate DOM.&lt;/p&gt;</w:t>
        </w:r>
      </w:ins>
    </w:p>
    <w:p w:rsidR="00CB735F" w:rsidRDefault="00CB735F" w:rsidP="00CB735F">
      <w:pPr>
        <w:rPr>
          <w:ins w:id="2653" w:author="Priyanshu Solon" w:date="2025-04-12T10:27:00Z"/>
        </w:rPr>
      </w:pPr>
      <w:ins w:id="2654" w:author="Priyanshu Solon" w:date="2025-04-12T10:27:00Z">
        <w:r>
          <w:t xml:space="preserve">        &lt;/div&gt;</w:t>
        </w:r>
      </w:ins>
    </w:p>
    <w:p w:rsidR="00CB735F" w:rsidRDefault="00CB735F" w:rsidP="00CB735F">
      <w:pPr>
        <w:rPr>
          <w:ins w:id="2655" w:author="Priyanshu Solon" w:date="2025-04-12T10:27:00Z"/>
        </w:rPr>
      </w:pPr>
      <w:ins w:id="2656" w:author="Priyanshu Solon" w:date="2025-04-12T10:27:00Z">
        <w:r>
          <w:t xml:space="preserve">    &lt;/section&gt;</w:t>
        </w:r>
      </w:ins>
    </w:p>
    <w:p w:rsidR="00CB735F" w:rsidRDefault="00CB735F" w:rsidP="00CB735F">
      <w:pPr>
        <w:rPr>
          <w:ins w:id="2657" w:author="Priyanshu Solon" w:date="2025-04-12T10:27:00Z"/>
        </w:rPr>
      </w:pPr>
      <w:ins w:id="2658" w:author="Priyanshu Solon" w:date="2025-04-12T10:27:00Z">
        <w:r>
          <w:t>&lt;/body&gt;</w:t>
        </w:r>
      </w:ins>
    </w:p>
    <w:p w:rsidR="00CB735F" w:rsidRDefault="00CB735F" w:rsidP="00CB735F">
      <w:pPr>
        <w:rPr>
          <w:ins w:id="2659" w:author="Priyanshu Solon" w:date="2025-04-12T10:27:00Z"/>
        </w:rPr>
      </w:pPr>
      <w:ins w:id="2660" w:author="Priyanshu Solon" w:date="2025-04-12T10:27:00Z">
        <w:r>
          <w:t>&lt;/html&gt;</w:t>
        </w:r>
      </w:ins>
    </w:p>
    <w:p w:rsidR="00CB735F" w:rsidRDefault="00CB735F" w:rsidP="00CB735F">
      <w:pPr>
        <w:rPr>
          <w:ins w:id="2661" w:author="Priyanshu Solon" w:date="2025-04-12T10:27:00Z"/>
        </w:rPr>
      </w:pPr>
    </w:p>
    <w:p w:rsidR="00CB735F" w:rsidRPr="00E81493" w:rsidRDefault="00CB735F" w:rsidP="00CB735F">
      <w:pPr>
        <w:rPr>
          <w:ins w:id="2662" w:author="Priyanshu Solon" w:date="2025-04-12T10:27:00Z"/>
          <w:b/>
          <w:bCs/>
          <w:rPrChange w:id="2663" w:author="Priyanshu Solon" w:date="2025-05-22T22:52:00Z">
            <w:rPr>
              <w:ins w:id="2664" w:author="Priyanshu Solon" w:date="2025-04-12T10:27:00Z"/>
            </w:rPr>
          </w:rPrChange>
        </w:rPr>
      </w:pPr>
      <w:ins w:id="2665" w:author="Priyanshu Solon" w:date="2025-04-12T10:27:00Z">
        <w:r w:rsidRPr="00E81493">
          <w:rPr>
            <w:b/>
            <w:bCs/>
            <w:rPrChange w:id="2666" w:author="Priyanshu Solon" w:date="2025-05-22T22:52:00Z">
              <w:rPr/>
            </w:rPrChange>
          </w:rPr>
          <w:t>11/04</w:t>
        </w:r>
      </w:ins>
    </w:p>
    <w:p w:rsidR="00CB735F" w:rsidRDefault="00CB735F" w:rsidP="00CB735F">
      <w:pPr>
        <w:rPr>
          <w:ins w:id="2667" w:author="Priyanshu Solon" w:date="2025-04-12T10:27:00Z"/>
        </w:rPr>
      </w:pPr>
      <w:ins w:id="2668" w:author="Priyanshu Solon" w:date="2025-04-12T10:27:00Z">
        <w:r>
          <w:t>=====</w:t>
        </w:r>
      </w:ins>
    </w:p>
    <w:p w:rsidR="00CB735F" w:rsidRDefault="00CB735F" w:rsidP="00CB735F">
      <w:pPr>
        <w:rPr>
          <w:ins w:id="2669" w:author="Priyanshu Solon" w:date="2025-04-12T10:27:00Z"/>
        </w:rPr>
      </w:pPr>
    </w:p>
    <w:p w:rsidR="00CB735F" w:rsidRPr="00E81493" w:rsidRDefault="00CB735F" w:rsidP="00CB735F">
      <w:pPr>
        <w:rPr>
          <w:ins w:id="2670" w:author="Priyanshu Solon" w:date="2025-04-12T10:27:00Z"/>
          <w:b/>
          <w:bCs/>
          <w:rPrChange w:id="2671" w:author="Priyanshu Solon" w:date="2025-05-22T22:52:00Z">
            <w:rPr>
              <w:ins w:id="2672" w:author="Priyanshu Solon" w:date="2025-04-12T10:27:00Z"/>
            </w:rPr>
          </w:rPrChange>
        </w:rPr>
      </w:pPr>
      <w:ins w:id="2673" w:author="Priyanshu Solon" w:date="2025-04-12T10:27:00Z">
        <w:r w:rsidRPr="00E81493">
          <w:rPr>
            <w:b/>
            <w:bCs/>
            <w:rPrChange w:id="2674" w:author="Priyanshu Solon" w:date="2025-05-22T22:52:00Z">
              <w:rPr/>
            </w:rPrChange>
          </w:rPr>
          <w:t>Inter Documents Links</w:t>
        </w:r>
      </w:ins>
    </w:p>
    <w:p w:rsidR="00CB735F" w:rsidRDefault="00CB735F" w:rsidP="00CB735F">
      <w:pPr>
        <w:rPr>
          <w:ins w:id="2675" w:author="Priyanshu Solon" w:date="2025-04-12T10:27:00Z"/>
        </w:rPr>
      </w:pPr>
      <w:ins w:id="2676" w:author="Priyanshu Solon" w:date="2025-04-12T10:27:00Z">
        <w:r>
          <w:t>- Inter document links handle various interactions.</w:t>
        </w:r>
      </w:ins>
    </w:p>
    <w:p w:rsidR="00CB735F" w:rsidRDefault="00CB735F" w:rsidP="00CB735F">
      <w:pPr>
        <w:rPr>
          <w:ins w:id="2677" w:author="Priyanshu Solon" w:date="2025-04-12T10:27:00Z"/>
        </w:rPr>
      </w:pPr>
      <w:ins w:id="2678" w:author="Priyanshu Solon" w:date="2025-04-12T10:27:00Z">
        <w:r>
          <w:t>- It allows</w:t>
        </w:r>
      </w:ins>
    </w:p>
    <w:p w:rsidR="00CB735F" w:rsidRDefault="00CB735F" w:rsidP="00CB735F">
      <w:pPr>
        <w:rPr>
          <w:ins w:id="2679" w:author="Priyanshu Solon" w:date="2025-04-12T10:27:00Z"/>
        </w:rPr>
      </w:pPr>
      <w:ins w:id="2680" w:author="Priyanshu Solon" w:date="2025-04-12T10:27:00Z">
        <w:r>
          <w:t xml:space="preserve">    a) Navigation to a file</w:t>
        </w:r>
      </w:ins>
    </w:p>
    <w:p w:rsidR="00CB735F" w:rsidRDefault="00CB735F" w:rsidP="00CB735F">
      <w:pPr>
        <w:rPr>
          <w:ins w:id="2681" w:author="Priyanshu Solon" w:date="2025-04-12T10:27:00Z"/>
        </w:rPr>
      </w:pPr>
      <w:ins w:id="2682" w:author="Priyanshu Solon" w:date="2025-04-12T10:27:00Z">
        <w:r>
          <w:t xml:space="preserve">    b) Navigation to any URL</w:t>
        </w:r>
      </w:ins>
    </w:p>
    <w:p w:rsidR="00CB735F" w:rsidRDefault="00CB735F" w:rsidP="00CB735F">
      <w:pPr>
        <w:rPr>
          <w:ins w:id="2683" w:author="Priyanshu Solon" w:date="2025-04-12T10:27:00Z"/>
        </w:rPr>
      </w:pPr>
      <w:ins w:id="2684" w:author="Priyanshu Solon" w:date="2025-04-12T10:27:00Z">
        <w:r>
          <w:t xml:space="preserve">    c) Access to any browser supported application</w:t>
        </w:r>
      </w:ins>
    </w:p>
    <w:p w:rsidR="00CB735F" w:rsidRDefault="00CB735F" w:rsidP="00CB735F">
      <w:pPr>
        <w:rPr>
          <w:ins w:id="2685" w:author="Priyanshu Solon" w:date="2025-04-12T10:27:00Z"/>
        </w:rPr>
      </w:pPr>
      <w:ins w:id="2686" w:author="Priyanshu Solon" w:date="2025-04-12T10:27:00Z">
        <w:r>
          <w:t xml:space="preserve">    d) Access to any client side function</w:t>
        </w:r>
      </w:ins>
    </w:p>
    <w:p w:rsidR="00CB735F" w:rsidRDefault="00CB735F" w:rsidP="00CB735F">
      <w:pPr>
        <w:rPr>
          <w:ins w:id="2687" w:author="Priyanshu Solon" w:date="2025-04-12T10:27:00Z"/>
        </w:rPr>
      </w:pPr>
    </w:p>
    <w:p w:rsidR="00CB735F" w:rsidRDefault="00CB735F" w:rsidP="00CB735F">
      <w:pPr>
        <w:rPr>
          <w:ins w:id="2688" w:author="Priyanshu Solon" w:date="2025-04-12T10:27:00Z"/>
        </w:rPr>
      </w:pPr>
      <w:ins w:id="2689" w:author="Priyanshu Solon" w:date="2025-04-12T10:27:00Z">
        <w:r>
          <w:t>Navigate to file:</w:t>
        </w:r>
      </w:ins>
    </w:p>
    <w:p w:rsidR="00CB735F" w:rsidRDefault="00CB735F" w:rsidP="00CB735F">
      <w:pPr>
        <w:rPr>
          <w:ins w:id="2690" w:author="Priyanshu Solon" w:date="2025-04-12T10:27:00Z"/>
        </w:rPr>
      </w:pPr>
      <w:ins w:id="2691" w:author="Priyanshu Solon" w:date="2025-04-12T10:27:00Z">
        <w:r>
          <w:t>- You can create a link for any existing file in your project.</w:t>
        </w:r>
      </w:ins>
    </w:p>
    <w:p w:rsidR="00CB735F" w:rsidRDefault="00CB735F" w:rsidP="00CB735F">
      <w:pPr>
        <w:rPr>
          <w:ins w:id="2692" w:author="Priyanshu Solon" w:date="2025-04-12T10:27:00Z"/>
        </w:rPr>
      </w:pPr>
      <w:ins w:id="2693" w:author="Priyanshu Solon" w:date="2025-04-12T10:27:00Z">
        <w:r>
          <w:t>- You can link to any type of file.</w:t>
        </w:r>
      </w:ins>
    </w:p>
    <w:p w:rsidR="00CB735F" w:rsidRDefault="00CB735F" w:rsidP="00CB735F">
      <w:pPr>
        <w:rPr>
          <w:ins w:id="2694" w:author="Priyanshu Solon" w:date="2025-04-12T10:27:00Z"/>
        </w:rPr>
      </w:pPr>
      <w:ins w:id="2695" w:author="Priyanshu Solon" w:date="2025-04-12T10:27:00Z">
        <w:r>
          <w:t>- Every linked document can't open in browser.</w:t>
        </w:r>
      </w:ins>
    </w:p>
    <w:p w:rsidR="00CB735F" w:rsidRDefault="00CB735F" w:rsidP="00CB735F">
      <w:pPr>
        <w:rPr>
          <w:ins w:id="2696" w:author="Priyanshu Solon" w:date="2025-04-12T10:27:00Z"/>
        </w:rPr>
      </w:pPr>
      <w:ins w:id="2697" w:author="Priyanshu Solon" w:date="2025-04-12T10:27:00Z">
        <w:r>
          <w:t>- Browser requires relative plugin's to open the file content.</w:t>
        </w:r>
      </w:ins>
    </w:p>
    <w:p w:rsidR="00CB735F" w:rsidRDefault="00CB735F" w:rsidP="00CB735F">
      <w:pPr>
        <w:rPr>
          <w:ins w:id="2698" w:author="Priyanshu Solon" w:date="2025-04-12T10:27:00Z"/>
        </w:rPr>
      </w:pPr>
      <w:ins w:id="2699" w:author="Priyanshu Solon" w:date="2025-04-12T10:27:00Z">
        <w:r>
          <w:t>- If plugin is not supported then the linked file will download.</w:t>
        </w:r>
      </w:ins>
    </w:p>
    <w:p w:rsidR="00CB735F" w:rsidRDefault="00CB735F" w:rsidP="00CB735F">
      <w:pPr>
        <w:rPr>
          <w:ins w:id="2700" w:author="Priyanshu Solon" w:date="2025-04-12T10:27:00Z"/>
        </w:rPr>
      </w:pPr>
    </w:p>
    <w:p w:rsidR="00CB735F" w:rsidRDefault="00CB735F" w:rsidP="00CB735F">
      <w:pPr>
        <w:rPr>
          <w:ins w:id="2701" w:author="Priyanshu Solon" w:date="2025-04-12T10:27:00Z"/>
        </w:rPr>
      </w:pPr>
      <w:ins w:id="2702" w:author="Priyanshu Solon" w:date="2025-04-12T10:27:00Z">
        <w:r>
          <w:t>Syntax:</w:t>
        </w:r>
      </w:ins>
    </w:p>
    <w:p w:rsidR="00CB735F" w:rsidRDefault="00CB735F" w:rsidP="00CB735F">
      <w:pPr>
        <w:rPr>
          <w:ins w:id="2703" w:author="Priyanshu Solon" w:date="2025-04-12T10:27:00Z"/>
        </w:rPr>
      </w:pPr>
      <w:ins w:id="2704" w:author="Priyanshu Solon" w:date="2025-04-12T10:27:00Z">
        <w:r>
          <w:t xml:space="preserve">        &lt;a href="./shopper.html"&gt; Shopper Template &lt;/a&gt;</w:t>
        </w:r>
      </w:ins>
    </w:p>
    <w:p w:rsidR="00CB735F" w:rsidRDefault="00CB735F" w:rsidP="00CB735F">
      <w:pPr>
        <w:rPr>
          <w:ins w:id="2705" w:author="Priyanshu Solon" w:date="2025-04-12T10:27:00Z"/>
        </w:rPr>
      </w:pPr>
      <w:ins w:id="2706" w:author="Priyanshu Solon" w:date="2025-04-12T10:27:00Z">
        <w:r>
          <w:lastRenderedPageBreak/>
          <w:t xml:space="preserve">        &lt;a href="./images/pic.jpg"&gt;  Photo &lt;/a&gt;</w:t>
        </w:r>
      </w:ins>
    </w:p>
    <w:p w:rsidR="00CB735F" w:rsidRDefault="00CB735F" w:rsidP="00CB735F">
      <w:pPr>
        <w:rPr>
          <w:ins w:id="2707" w:author="Priyanshu Solon" w:date="2025-04-12T10:27:00Z"/>
        </w:rPr>
      </w:pPr>
      <w:ins w:id="2708" w:author="Priyanshu Solon" w:date="2025-04-12T10:27:00Z">
        <w:r>
          <w:t xml:space="preserve">        &lt;a href="./docs/catalog.pdf"&gt; Catalog &lt;/a&gt;</w:t>
        </w:r>
      </w:ins>
    </w:p>
    <w:p w:rsidR="00CB735F" w:rsidRDefault="00CB735F" w:rsidP="00CB735F">
      <w:pPr>
        <w:rPr>
          <w:ins w:id="2709" w:author="Priyanshu Solon" w:date="2025-04-12T10:27:00Z"/>
        </w:rPr>
      </w:pPr>
    </w:p>
    <w:p w:rsidR="00CB735F" w:rsidRPr="00E81493" w:rsidRDefault="00CB735F" w:rsidP="00CB735F">
      <w:pPr>
        <w:rPr>
          <w:ins w:id="2710" w:author="Priyanshu Solon" w:date="2025-04-12T10:27:00Z"/>
          <w:b/>
          <w:bCs/>
          <w:rPrChange w:id="2711" w:author="Priyanshu Solon" w:date="2025-05-22T22:52:00Z">
            <w:rPr>
              <w:ins w:id="2712" w:author="Priyanshu Solon" w:date="2025-04-12T10:27:00Z"/>
            </w:rPr>
          </w:rPrChange>
        </w:rPr>
      </w:pPr>
      <w:ins w:id="2713" w:author="Priyanshu Solon" w:date="2025-04-12T10:27:00Z">
        <w:r w:rsidRPr="00E81493">
          <w:rPr>
            <w:b/>
            <w:bCs/>
            <w:rPrChange w:id="2714" w:author="Priyanshu Solon" w:date="2025-05-22T22:52:00Z">
              <w:rPr/>
            </w:rPrChange>
          </w:rPr>
          <w:t>FAQ: How to configure a link that always downloads the file?</w:t>
        </w:r>
      </w:ins>
    </w:p>
    <w:p w:rsidR="00CB735F" w:rsidRDefault="00CB735F" w:rsidP="00CB735F">
      <w:pPr>
        <w:rPr>
          <w:ins w:id="2715" w:author="Priyanshu Solon" w:date="2025-04-12T10:27:00Z"/>
        </w:rPr>
      </w:pPr>
      <w:ins w:id="2716" w:author="Priyanshu Solon" w:date="2025-04-12T10:27:00Z">
        <w:r>
          <w:t>Ans:  By using &lt;a&gt; anchor "download" attribute.</w:t>
        </w:r>
      </w:ins>
    </w:p>
    <w:p w:rsidR="00CB735F" w:rsidRDefault="00CB735F" w:rsidP="00CB735F">
      <w:pPr>
        <w:rPr>
          <w:ins w:id="2717" w:author="Priyanshu Solon" w:date="2025-04-12T10:27:00Z"/>
        </w:rPr>
      </w:pPr>
    </w:p>
    <w:p w:rsidR="00CB735F" w:rsidRDefault="00CB735F" w:rsidP="00CB735F">
      <w:pPr>
        <w:rPr>
          <w:ins w:id="2718" w:author="Priyanshu Solon" w:date="2025-04-12T10:27:00Z"/>
        </w:rPr>
      </w:pPr>
      <w:ins w:id="2719" w:author="Priyanshu Solon" w:date="2025-04-12T10:27:00Z">
        <w:r>
          <w:t>Syntax:</w:t>
        </w:r>
      </w:ins>
    </w:p>
    <w:p w:rsidR="00CB735F" w:rsidRDefault="00CB735F" w:rsidP="00CB735F">
      <w:pPr>
        <w:rPr>
          <w:ins w:id="2720" w:author="Priyanshu Solon" w:date="2025-04-12T10:27:00Z"/>
        </w:rPr>
      </w:pPr>
      <w:ins w:id="2721" w:author="Priyanshu Solon" w:date="2025-04-12T10:27:00Z">
        <w:r>
          <w:t xml:space="preserve">        &lt;a href="./images/pic.jpg"  download="any_file_name"&gt;</w:t>
        </w:r>
      </w:ins>
    </w:p>
    <w:p w:rsidR="00CB735F" w:rsidRDefault="00CB735F" w:rsidP="00CB735F">
      <w:pPr>
        <w:rPr>
          <w:ins w:id="2722" w:author="Priyanshu Solon" w:date="2025-04-12T10:27:00Z"/>
        </w:rPr>
      </w:pPr>
      <w:ins w:id="2723" w:author="Priyanshu Solon" w:date="2025-04-12T10:27:00Z">
        <w:r>
          <w:t xml:space="preserve">        &lt;a href="./images/pic.jpg"  download&gt;</w:t>
        </w:r>
      </w:ins>
    </w:p>
    <w:p w:rsidR="00CB735F" w:rsidRDefault="00CB735F" w:rsidP="00CB735F">
      <w:pPr>
        <w:rPr>
          <w:ins w:id="2724" w:author="Priyanshu Solon" w:date="2025-04-12T10:27:00Z"/>
        </w:rPr>
      </w:pPr>
    </w:p>
    <w:p w:rsidR="00CB735F" w:rsidRDefault="00CB735F" w:rsidP="00CB735F">
      <w:pPr>
        <w:rPr>
          <w:ins w:id="2725" w:author="Priyanshu Solon" w:date="2025-04-12T10:27:00Z"/>
        </w:rPr>
      </w:pPr>
      <w:ins w:id="2726" w:author="Priyanshu Solon" w:date="2025-04-12T10:27:00Z">
        <w:r>
          <w:t>Navigate to URL:</w:t>
        </w:r>
      </w:ins>
    </w:p>
    <w:p w:rsidR="00CB735F" w:rsidRDefault="00CB735F" w:rsidP="00CB735F">
      <w:pPr>
        <w:rPr>
          <w:ins w:id="2727" w:author="Priyanshu Solon" w:date="2025-04-12T10:27:00Z"/>
        </w:rPr>
      </w:pPr>
      <w:ins w:id="2728" w:author="Priyanshu Solon" w:date="2025-04-12T10:27:00Z">
        <w:r>
          <w:t>- You can configure a hyperlink that navigate user from current page to any remote resource location.</w:t>
        </w:r>
      </w:ins>
    </w:p>
    <w:p w:rsidR="00CB735F" w:rsidRDefault="00CB735F" w:rsidP="00CB735F">
      <w:pPr>
        <w:rPr>
          <w:ins w:id="2729" w:author="Priyanshu Solon" w:date="2025-04-12T10:27:00Z"/>
        </w:rPr>
      </w:pPr>
      <w:ins w:id="2730" w:author="Priyanshu Solon" w:date="2025-04-12T10:27:00Z">
        <w:r>
          <w:t>- It can be a webpage, image, or any document.</w:t>
        </w:r>
      </w:ins>
    </w:p>
    <w:p w:rsidR="00CB735F" w:rsidRDefault="00CB735F" w:rsidP="00CB735F">
      <w:pPr>
        <w:rPr>
          <w:ins w:id="2731" w:author="Priyanshu Solon" w:date="2025-04-12T10:27:00Z"/>
        </w:rPr>
      </w:pPr>
      <w:ins w:id="2732" w:author="Priyanshu Solon" w:date="2025-04-12T10:27:00Z">
        <w:r>
          <w:t>- URL must have proper</w:t>
        </w:r>
      </w:ins>
    </w:p>
    <w:p w:rsidR="00CB735F" w:rsidRDefault="00CB735F" w:rsidP="00CB735F">
      <w:pPr>
        <w:rPr>
          <w:ins w:id="2733" w:author="Priyanshu Solon" w:date="2025-04-12T10:27:00Z"/>
        </w:rPr>
      </w:pPr>
      <w:ins w:id="2734" w:author="Priyanshu Solon" w:date="2025-04-12T10:27:00Z">
        <w:r>
          <w:t xml:space="preserve">    a) protocol</w:t>
        </w:r>
      </w:ins>
    </w:p>
    <w:p w:rsidR="00CB735F" w:rsidRDefault="00CB735F" w:rsidP="00CB735F">
      <w:pPr>
        <w:rPr>
          <w:ins w:id="2735" w:author="Priyanshu Solon" w:date="2025-04-12T10:27:00Z"/>
        </w:rPr>
      </w:pPr>
      <w:ins w:id="2736" w:author="Priyanshu Solon" w:date="2025-04-12T10:27:00Z">
        <w:r>
          <w:t xml:space="preserve">    b) domain</w:t>
        </w:r>
      </w:ins>
    </w:p>
    <w:p w:rsidR="00CB735F" w:rsidRDefault="00CB735F" w:rsidP="00CB735F">
      <w:pPr>
        <w:rPr>
          <w:ins w:id="2737" w:author="Priyanshu Solon" w:date="2025-04-12T10:27:00Z"/>
        </w:rPr>
      </w:pPr>
      <w:ins w:id="2738" w:author="Priyanshu Solon" w:date="2025-04-12T10:27:00Z">
        <w:r>
          <w:t xml:space="preserve">    c) reference path for resource [optional]</w:t>
        </w:r>
      </w:ins>
    </w:p>
    <w:p w:rsidR="00CB735F" w:rsidRDefault="00CB735F" w:rsidP="00CB735F">
      <w:pPr>
        <w:rPr>
          <w:ins w:id="2739" w:author="Priyanshu Solon" w:date="2025-04-12T10:27:00Z"/>
        </w:rPr>
      </w:pPr>
    </w:p>
    <w:p w:rsidR="00CB735F" w:rsidRDefault="00CB735F" w:rsidP="00CB735F">
      <w:pPr>
        <w:rPr>
          <w:ins w:id="2740" w:author="Priyanshu Solon" w:date="2025-04-12T10:27:00Z"/>
        </w:rPr>
      </w:pPr>
      <w:ins w:id="2741" w:author="Priyanshu Solon" w:date="2025-04-12T10:27:00Z">
        <w:r>
          <w:t>Syntax:</w:t>
        </w:r>
      </w:ins>
    </w:p>
    <w:p w:rsidR="00CB735F" w:rsidRDefault="00CB735F" w:rsidP="00CB735F">
      <w:pPr>
        <w:rPr>
          <w:ins w:id="2742" w:author="Priyanshu Solon" w:date="2025-04-12T10:27:00Z"/>
        </w:rPr>
      </w:pPr>
      <w:ins w:id="2743" w:author="Priyanshu Solon" w:date="2025-04-12T10:27:00Z">
        <w:r>
          <w:t xml:space="preserve">    &lt;a  href="https://www.amazon.in"&amp;gt; Amazon Shopping &lt;/a&gt;</w:t>
        </w:r>
      </w:ins>
    </w:p>
    <w:p w:rsidR="00CB735F" w:rsidRDefault="00CB735F" w:rsidP="00CB735F">
      <w:pPr>
        <w:rPr>
          <w:ins w:id="2744" w:author="Priyanshu Solon" w:date="2025-04-12T10:27:00Z"/>
        </w:rPr>
      </w:pPr>
      <w:ins w:id="2745" w:author="Priyanshu Solon" w:date="2025-04-12T10:27:00Z">
        <w:r>
          <w:t xml:space="preserve">    &lt;a href="http://www.server.com/path/file.jpg"&amp;gt; Remote Photo &lt;/a&gt;</w:t>
        </w:r>
      </w:ins>
    </w:p>
    <w:p w:rsidR="00CB735F" w:rsidRDefault="00CB735F" w:rsidP="00CB735F">
      <w:pPr>
        <w:rPr>
          <w:ins w:id="2746" w:author="Priyanshu Solon" w:date="2025-04-12T10:27:00Z"/>
        </w:rPr>
      </w:pPr>
    </w:p>
    <w:p w:rsidR="00CB735F" w:rsidRDefault="00CB735F" w:rsidP="00CB735F">
      <w:pPr>
        <w:rPr>
          <w:ins w:id="2747" w:author="Priyanshu Solon" w:date="2025-04-12T10:27:00Z"/>
        </w:rPr>
      </w:pPr>
      <w:ins w:id="2748" w:author="Priyanshu Solon" w:date="2025-04-12T10:27:00Z">
        <w:r>
          <w:t>Ex:</w:t>
        </w:r>
      </w:ins>
    </w:p>
    <w:p w:rsidR="00CB735F" w:rsidRDefault="00CB735F" w:rsidP="00CB735F">
      <w:pPr>
        <w:rPr>
          <w:ins w:id="2749" w:author="Priyanshu Solon" w:date="2025-04-12T10:27:00Z"/>
        </w:rPr>
      </w:pPr>
      <w:ins w:id="2750" w:author="Priyanshu Solon" w:date="2025-04-12T10:27:00Z">
        <w:r>
          <w:t>&lt;!DOCTYPE html&gt;</w:t>
        </w:r>
      </w:ins>
    </w:p>
    <w:p w:rsidR="00CB735F" w:rsidRDefault="00CB735F" w:rsidP="00CB735F">
      <w:pPr>
        <w:rPr>
          <w:ins w:id="2751" w:author="Priyanshu Solon" w:date="2025-04-12T10:27:00Z"/>
        </w:rPr>
      </w:pPr>
      <w:ins w:id="2752" w:author="Priyanshu Solon" w:date="2025-04-12T10:27:00Z">
        <w:r>
          <w:t>&lt;html lang="en"&gt;</w:t>
        </w:r>
      </w:ins>
    </w:p>
    <w:p w:rsidR="00CB735F" w:rsidRDefault="00CB735F" w:rsidP="00CB735F">
      <w:pPr>
        <w:rPr>
          <w:ins w:id="2753" w:author="Priyanshu Solon" w:date="2025-04-12T10:27:00Z"/>
        </w:rPr>
      </w:pPr>
      <w:ins w:id="2754" w:author="Priyanshu Solon" w:date="2025-04-12T10:27:00Z">
        <w:r>
          <w:t>&lt;head&gt;</w:t>
        </w:r>
      </w:ins>
    </w:p>
    <w:p w:rsidR="00CB735F" w:rsidRDefault="00CB735F" w:rsidP="00CB735F">
      <w:pPr>
        <w:rPr>
          <w:ins w:id="2755" w:author="Priyanshu Solon" w:date="2025-04-12T10:27:00Z"/>
        </w:rPr>
      </w:pPr>
      <w:ins w:id="2756" w:author="Priyanshu Solon" w:date="2025-04-12T10:27:00Z">
        <w:r>
          <w:t xml:space="preserve">    &lt;meta charset="UTF-8"&gt;</w:t>
        </w:r>
      </w:ins>
    </w:p>
    <w:p w:rsidR="00CB735F" w:rsidRDefault="00CB735F" w:rsidP="00CB735F">
      <w:pPr>
        <w:rPr>
          <w:ins w:id="2757" w:author="Priyanshu Solon" w:date="2025-04-12T10:27:00Z"/>
        </w:rPr>
      </w:pPr>
      <w:ins w:id="2758" w:author="Priyanshu Solon" w:date="2025-04-12T10:27:00Z">
        <w:r>
          <w:t xml:space="preserve">    &lt;meta name="viewport" content="width=device-width, initial-scale=1.0"&gt;</w:t>
        </w:r>
      </w:ins>
    </w:p>
    <w:p w:rsidR="00CB735F" w:rsidRDefault="00CB735F" w:rsidP="00CB735F">
      <w:pPr>
        <w:rPr>
          <w:ins w:id="2759" w:author="Priyanshu Solon" w:date="2025-04-12T10:27:00Z"/>
        </w:rPr>
      </w:pPr>
      <w:ins w:id="2760" w:author="Priyanshu Solon" w:date="2025-04-12T10:27:00Z">
        <w:r>
          <w:t xml:space="preserve">    &lt;link rel="stylesheet" href="../node_modules/bootstrap-icons/font/bootstrap-icons.css"&gt;</w:t>
        </w:r>
      </w:ins>
    </w:p>
    <w:p w:rsidR="00CB735F" w:rsidRDefault="00CB735F" w:rsidP="00CB735F">
      <w:pPr>
        <w:rPr>
          <w:ins w:id="2761" w:author="Priyanshu Solon" w:date="2025-04-12T10:27:00Z"/>
        </w:rPr>
      </w:pPr>
      <w:ins w:id="2762" w:author="Priyanshu Solon" w:date="2025-04-12T10:27:00Z">
        <w:r>
          <w:lastRenderedPageBreak/>
          <w:t xml:space="preserve">    &lt;title&gt;Document&lt;/title&gt;</w:t>
        </w:r>
      </w:ins>
    </w:p>
    <w:p w:rsidR="00CB735F" w:rsidRDefault="00CB735F" w:rsidP="00CB735F">
      <w:pPr>
        <w:rPr>
          <w:ins w:id="2763" w:author="Priyanshu Solon" w:date="2025-04-12T10:27:00Z"/>
        </w:rPr>
      </w:pPr>
      <w:ins w:id="2764" w:author="Priyanshu Solon" w:date="2025-04-12T10:27:00Z">
        <w:r>
          <w:t>&lt;/head&gt;</w:t>
        </w:r>
      </w:ins>
    </w:p>
    <w:p w:rsidR="00CB735F" w:rsidRDefault="00CB735F" w:rsidP="00CB735F">
      <w:pPr>
        <w:rPr>
          <w:ins w:id="2765" w:author="Priyanshu Solon" w:date="2025-04-12T10:27:00Z"/>
        </w:rPr>
      </w:pPr>
      <w:ins w:id="2766" w:author="Priyanshu Solon" w:date="2025-04-12T10:27:00Z">
        <w:r>
          <w:t>&lt;body&gt;</w:t>
        </w:r>
      </w:ins>
    </w:p>
    <w:p w:rsidR="00CB735F" w:rsidRDefault="00CB735F" w:rsidP="00CB735F">
      <w:pPr>
        <w:rPr>
          <w:ins w:id="2767" w:author="Priyanshu Solon" w:date="2025-04-12T10:27:00Z"/>
        </w:rPr>
      </w:pPr>
      <w:ins w:id="2768" w:author="Priyanshu Solon" w:date="2025-04-12T10:27:00Z">
        <w:r>
          <w:t xml:space="preserve">    &lt;ol&gt;</w:t>
        </w:r>
      </w:ins>
    </w:p>
    <w:p w:rsidR="00CB735F" w:rsidRDefault="00CB735F" w:rsidP="00CB735F">
      <w:pPr>
        <w:rPr>
          <w:ins w:id="2769" w:author="Priyanshu Solon" w:date="2025-04-12T10:27:00Z"/>
        </w:rPr>
      </w:pPr>
      <w:ins w:id="2770" w:author="Priyanshu Solon" w:date="2025-04-12T10:27:00Z">
        <w:r>
          <w:t xml:space="preserve">        &lt;li&gt; &lt;a href="./shopper-template.html"&gt;Shopper Template&lt;/a&gt; &lt;/li&gt;</w:t>
        </w:r>
      </w:ins>
    </w:p>
    <w:p w:rsidR="00CB735F" w:rsidRDefault="00CB735F" w:rsidP="00CB735F">
      <w:pPr>
        <w:rPr>
          <w:ins w:id="2771" w:author="Priyanshu Solon" w:date="2025-04-12T10:27:00Z"/>
        </w:rPr>
      </w:pPr>
      <w:ins w:id="2772" w:author="Priyanshu Solon" w:date="2025-04-12T10:27:00Z">
        <w:r>
          <w:t xml:space="preserve">        &lt;li&gt; &lt;a href="./images/women-fashion.jpg"&gt; Women Fashion &lt;/a&gt;&lt;/li&gt;</w:t>
        </w:r>
      </w:ins>
    </w:p>
    <w:p w:rsidR="00CB735F" w:rsidRDefault="00CB735F" w:rsidP="00CB735F">
      <w:pPr>
        <w:rPr>
          <w:ins w:id="2773" w:author="Priyanshu Solon" w:date="2025-04-12T10:27:00Z"/>
        </w:rPr>
      </w:pPr>
      <w:ins w:id="2774" w:author="Priyanshu Solon" w:date="2025-04-12T10:27:00Z">
        <w:r>
          <w:t xml:space="preserve">        &lt;li&gt; &lt;a href="./images/kids-fashion.jpg" download="DSC00153.jpg"&gt; &lt;img src="./images/kids-fashion.jpg" width="100" height="100"&gt; &lt;span class="bi bi-download"&gt;&lt;/span&gt; &lt;/a&gt;&lt;/li&gt;</w:t>
        </w:r>
      </w:ins>
    </w:p>
    <w:p w:rsidR="00CB735F" w:rsidRDefault="00CB735F" w:rsidP="00CB735F">
      <w:pPr>
        <w:rPr>
          <w:ins w:id="2775" w:author="Priyanshu Solon" w:date="2025-04-12T10:27:00Z"/>
        </w:rPr>
      </w:pPr>
      <w:ins w:id="2776" w:author="Priyanshu Solon" w:date="2025-04-12T10:27:00Z">
        <w:r>
          <w:t xml:space="preserve">        &lt;li&gt; &lt;a href="./docs/catalog.pdf"&gt; Fitness Catalog &lt;/a&gt; &lt;/li&gt;</w:t>
        </w:r>
      </w:ins>
    </w:p>
    <w:p w:rsidR="00CB735F" w:rsidRDefault="00CB735F" w:rsidP="00CB735F">
      <w:pPr>
        <w:rPr>
          <w:ins w:id="2777" w:author="Priyanshu Solon" w:date="2025-04-12T10:27:00Z"/>
        </w:rPr>
      </w:pPr>
      <w:ins w:id="2778" w:author="Priyanshu Solon" w:date="2025-04-12T10:27:00Z">
        <w:r>
          <w:t xml:space="preserve">        &lt;li&gt; &lt;a href="./docs/ishop.docx"&gt; Shopping Project Document &lt;/a&gt; &lt;/li&gt;</w:t>
        </w:r>
      </w:ins>
    </w:p>
    <w:p w:rsidR="00CB735F" w:rsidRDefault="00CB735F" w:rsidP="00CB735F">
      <w:pPr>
        <w:rPr>
          <w:ins w:id="2779" w:author="Priyanshu Solon" w:date="2025-04-12T10:27:00Z"/>
        </w:rPr>
      </w:pPr>
      <w:ins w:id="2780" w:author="Priyanshu Solon" w:date="2025-04-12T10:27:00Z">
        <w:r>
          <w:t xml:space="preserve">        &lt;li&gt; &lt;a href="https://www.amazon.in"&amp;gt; Amazon India &lt;/a&gt;&lt;/li&gt;</w:t>
        </w:r>
      </w:ins>
    </w:p>
    <w:p w:rsidR="00CB735F" w:rsidRDefault="00CB735F" w:rsidP="00CB735F">
      <w:pPr>
        <w:rPr>
          <w:ins w:id="2781" w:author="Priyanshu Solon" w:date="2025-04-12T10:27:00Z"/>
        </w:rPr>
      </w:pPr>
      <w:ins w:id="2782" w:author="Priyanshu Solon" w:date="2025-04-12T10:27:00Z">
        <w:r>
          <w:t xml:space="preserve">        &lt;li&gt; &lt;a href="https://www.amazon.com"&amp;gt; Amazon US &lt;/a&gt;&lt;/li&gt;</w:t>
        </w:r>
      </w:ins>
    </w:p>
    <w:p w:rsidR="00CB735F" w:rsidRDefault="00CB735F" w:rsidP="00CB735F">
      <w:pPr>
        <w:rPr>
          <w:ins w:id="2783" w:author="Priyanshu Solon" w:date="2025-04-12T10:27:00Z"/>
        </w:rPr>
      </w:pPr>
      <w:ins w:id="2784" w:author="Priyanshu Solon" w:date="2025-04-12T10:27:00Z">
        <w:r>
          <w:t xml:space="preserve">        &lt;li&gt; &lt;a href="http://mars.jpl.nasa.gov/msl-raw-images/proj/msl/redops/ods/surface/sol/01000/opgs/edr/fcam/FLB_486265257EDR_F0481570FHAZ00323M_.JPG"&amp;gt; Mars Rover Photo&lt;/a&gt;&lt;/li&gt;</w:t>
        </w:r>
      </w:ins>
    </w:p>
    <w:p w:rsidR="00CB735F" w:rsidRDefault="00CB735F" w:rsidP="00CB735F">
      <w:pPr>
        <w:rPr>
          <w:ins w:id="2785" w:author="Priyanshu Solon" w:date="2025-04-12T10:27:00Z"/>
        </w:rPr>
      </w:pPr>
      <w:ins w:id="2786" w:author="Priyanshu Solon" w:date="2025-04-12T10:27:00Z">
        <w:r>
          <w:t xml:space="preserve">    &lt;/ol&gt;</w:t>
        </w:r>
      </w:ins>
    </w:p>
    <w:p w:rsidR="00CB735F" w:rsidRDefault="00CB735F" w:rsidP="00CB735F">
      <w:pPr>
        <w:rPr>
          <w:ins w:id="2787" w:author="Priyanshu Solon" w:date="2025-04-12T10:27:00Z"/>
        </w:rPr>
      </w:pPr>
      <w:ins w:id="2788" w:author="Priyanshu Solon" w:date="2025-04-12T10:27:00Z">
        <w:r>
          <w:t>&lt;/body&gt;</w:t>
        </w:r>
      </w:ins>
    </w:p>
    <w:p w:rsidR="00CB735F" w:rsidRDefault="00CB735F" w:rsidP="00CB735F">
      <w:pPr>
        <w:rPr>
          <w:ins w:id="2789" w:author="Priyanshu Solon" w:date="2025-04-12T10:27:00Z"/>
        </w:rPr>
      </w:pPr>
      <w:ins w:id="2790" w:author="Priyanshu Solon" w:date="2025-04-12T10:27:00Z">
        <w:r>
          <w:t>&lt;/html&gt;</w:t>
        </w:r>
      </w:ins>
    </w:p>
    <w:p w:rsidR="00CB735F" w:rsidRDefault="00CB735F" w:rsidP="00CB735F">
      <w:pPr>
        <w:rPr>
          <w:ins w:id="2791" w:author="Priyanshu Solon" w:date="2025-04-12T10:27:00Z"/>
        </w:rPr>
      </w:pPr>
    </w:p>
    <w:p w:rsidR="00CB735F" w:rsidRPr="00E81493" w:rsidRDefault="00CB735F" w:rsidP="00CB735F">
      <w:pPr>
        <w:rPr>
          <w:ins w:id="2792" w:author="Priyanshu Solon" w:date="2025-04-12T10:27:00Z"/>
          <w:b/>
          <w:bCs/>
          <w:rPrChange w:id="2793" w:author="Priyanshu Solon" w:date="2025-05-22T22:52:00Z">
            <w:rPr>
              <w:ins w:id="2794" w:author="Priyanshu Solon" w:date="2025-04-12T10:27:00Z"/>
            </w:rPr>
          </w:rPrChange>
        </w:rPr>
      </w:pPr>
      <w:ins w:id="2795" w:author="Priyanshu Solon" w:date="2025-04-12T10:27:00Z">
        <w:r w:rsidRPr="00E81493">
          <w:rPr>
            <w:b/>
            <w:bCs/>
            <w:rPrChange w:id="2796" w:author="Priyanshu Solon" w:date="2025-05-22T22:52:00Z">
              <w:rPr/>
            </w:rPrChange>
          </w:rPr>
          <w:t>Accessing browser supported application:</w:t>
        </w:r>
      </w:ins>
    </w:p>
    <w:p w:rsidR="00CB735F" w:rsidRDefault="00CB735F" w:rsidP="00CB735F">
      <w:pPr>
        <w:rPr>
          <w:ins w:id="2797" w:author="Priyanshu Solon" w:date="2025-04-12T10:27:00Z"/>
        </w:rPr>
      </w:pPr>
      <w:ins w:id="2798" w:author="Priyanshu Solon" w:date="2025-04-12T10:27:00Z">
        <w:r>
          <w:t>- Hyperlink can invoke various applications from your browser.</w:t>
        </w:r>
      </w:ins>
    </w:p>
    <w:p w:rsidR="00CB735F" w:rsidRDefault="00CB735F" w:rsidP="00CB735F">
      <w:pPr>
        <w:rPr>
          <w:ins w:id="2799" w:author="Priyanshu Solon" w:date="2025-04-12T10:27:00Z"/>
        </w:rPr>
      </w:pPr>
      <w:ins w:id="2800" w:author="Priyanshu Solon" w:date="2025-04-12T10:27:00Z">
        <w:r>
          <w:t>- Applications must support browser, the popular apps are</w:t>
        </w:r>
      </w:ins>
    </w:p>
    <w:p w:rsidR="00CB735F" w:rsidRDefault="00CB735F" w:rsidP="00CB735F">
      <w:pPr>
        <w:rPr>
          <w:ins w:id="2801" w:author="Priyanshu Solon" w:date="2025-04-12T10:27:00Z"/>
        </w:rPr>
      </w:pPr>
    </w:p>
    <w:p w:rsidR="00CB735F" w:rsidRDefault="00CB735F" w:rsidP="00CB735F">
      <w:pPr>
        <w:rPr>
          <w:ins w:id="2802" w:author="Priyanshu Solon" w:date="2025-04-12T10:27:00Z"/>
        </w:rPr>
      </w:pPr>
      <w:ins w:id="2803" w:author="Priyanshu Solon" w:date="2025-04-12T10:27:00Z">
        <w:r>
          <w:t xml:space="preserve">    a) Email App            "mailto"</w:t>
        </w:r>
      </w:ins>
    </w:p>
    <w:p w:rsidR="00CB735F" w:rsidRDefault="00CB735F" w:rsidP="00CB735F">
      <w:pPr>
        <w:rPr>
          <w:ins w:id="2804" w:author="Priyanshu Solon" w:date="2025-04-12T10:27:00Z"/>
        </w:rPr>
      </w:pPr>
      <w:ins w:id="2805" w:author="Priyanshu Solon" w:date="2025-04-12T10:27:00Z">
        <w:r>
          <w:t xml:space="preserve">    b) Phone App            "tel"</w:t>
        </w:r>
      </w:ins>
    </w:p>
    <w:p w:rsidR="00CB735F" w:rsidRDefault="00CB735F" w:rsidP="00CB735F">
      <w:pPr>
        <w:rPr>
          <w:ins w:id="2806" w:author="Priyanshu Solon" w:date="2025-04-12T10:27:00Z"/>
        </w:rPr>
      </w:pPr>
      <w:ins w:id="2807" w:author="Priyanshu Solon" w:date="2025-04-12T10:27:00Z">
        <w:r>
          <w:t xml:space="preserve">    c) Skype App            "skype"</w:t>
        </w:r>
      </w:ins>
    </w:p>
    <w:p w:rsidR="00CB735F" w:rsidRDefault="00CB735F" w:rsidP="00CB735F">
      <w:pPr>
        <w:rPr>
          <w:ins w:id="2808" w:author="Priyanshu Solon" w:date="2025-04-12T10:27:00Z"/>
        </w:rPr>
      </w:pPr>
      <w:ins w:id="2809" w:author="Priyanshu Solon" w:date="2025-04-12T10:27:00Z">
        <w:r>
          <w:t xml:space="preserve">    d) WhatsApp            "wa.me"</w:t>
        </w:r>
      </w:ins>
    </w:p>
    <w:p w:rsidR="00CB735F" w:rsidRDefault="00CB735F" w:rsidP="00CB735F">
      <w:pPr>
        <w:rPr>
          <w:ins w:id="2810" w:author="Priyanshu Solon" w:date="2025-04-12T10:27:00Z"/>
        </w:rPr>
      </w:pPr>
    </w:p>
    <w:p w:rsidR="00CB735F" w:rsidRDefault="00CB735F" w:rsidP="00CB735F">
      <w:pPr>
        <w:rPr>
          <w:ins w:id="2811" w:author="Priyanshu Solon" w:date="2025-04-12T10:27:00Z"/>
        </w:rPr>
      </w:pPr>
      <w:ins w:id="2812" w:author="Priyanshu Solon" w:date="2025-04-12T10:27:00Z">
        <w:r>
          <w:t>Syntax:</w:t>
        </w:r>
      </w:ins>
    </w:p>
    <w:p w:rsidR="00CB735F" w:rsidRDefault="00CB735F" w:rsidP="00CB735F">
      <w:pPr>
        <w:rPr>
          <w:ins w:id="2813" w:author="Priyanshu Solon" w:date="2025-04-12T10:27:00Z"/>
        </w:rPr>
      </w:pPr>
      <w:ins w:id="2814" w:author="Priyanshu Solon" w:date="2025-04-12T10:27:00Z">
        <w:r>
          <w:t xml:space="preserve">    &lt;a href="youremail@gmail.com"&gt;  Mail &lt;/a&gt;</w:t>
        </w:r>
      </w:ins>
    </w:p>
    <w:p w:rsidR="00CB735F" w:rsidRDefault="00CB735F" w:rsidP="00CB735F">
      <w:pPr>
        <w:rPr>
          <w:ins w:id="2815" w:author="Priyanshu Solon" w:date="2025-04-12T10:27:00Z"/>
        </w:rPr>
      </w:pPr>
      <w:ins w:id="2816" w:author="Priyanshu Solon" w:date="2025-04-12T10:27:00Z">
        <w:r>
          <w:lastRenderedPageBreak/>
          <w:t xml:space="preserve">    &lt;a href="tel:+919999112234"&gt; Call &lt;/a&gt;</w:t>
        </w:r>
      </w:ins>
    </w:p>
    <w:p w:rsidR="00CB735F" w:rsidRDefault="00CB735F" w:rsidP="00CB735F">
      <w:pPr>
        <w:rPr>
          <w:ins w:id="2817" w:author="Priyanshu Solon" w:date="2025-04-12T10:27:00Z"/>
        </w:rPr>
      </w:pPr>
      <w:ins w:id="2818" w:author="Priyanshu Solon" w:date="2025-04-12T10:27:00Z">
        <w:r>
          <w:t xml:space="preserve">    &lt;a hre="https://wa.me/your_number"&amp;gt; WhatsApp &lt;/a&gt;</w:t>
        </w:r>
      </w:ins>
    </w:p>
    <w:p w:rsidR="00CB735F" w:rsidRDefault="00CB735F" w:rsidP="00CB735F">
      <w:pPr>
        <w:rPr>
          <w:ins w:id="2819" w:author="Priyanshu Solon" w:date="2025-04-12T10:27:00Z"/>
        </w:rPr>
      </w:pPr>
    </w:p>
    <w:p w:rsidR="00CB735F" w:rsidRDefault="00CB735F" w:rsidP="00CB735F">
      <w:pPr>
        <w:rPr>
          <w:ins w:id="2820" w:author="Priyanshu Solon" w:date="2025-04-12T10:27:00Z"/>
        </w:rPr>
      </w:pPr>
    </w:p>
    <w:p w:rsidR="00CB735F" w:rsidRPr="00E81493" w:rsidRDefault="00CB735F" w:rsidP="00CB735F">
      <w:pPr>
        <w:rPr>
          <w:ins w:id="2821" w:author="Priyanshu Solon" w:date="2025-04-12T10:27:00Z"/>
          <w:b/>
          <w:bCs/>
          <w:rPrChange w:id="2822" w:author="Priyanshu Solon" w:date="2025-05-22T22:52:00Z">
            <w:rPr>
              <w:ins w:id="2823" w:author="Priyanshu Solon" w:date="2025-04-12T10:27:00Z"/>
            </w:rPr>
          </w:rPrChange>
        </w:rPr>
      </w:pPr>
      <w:ins w:id="2824" w:author="Priyanshu Solon" w:date="2025-04-12T10:27:00Z">
        <w:r w:rsidRPr="00E81493">
          <w:rPr>
            <w:b/>
            <w:bCs/>
            <w:rPrChange w:id="2825" w:author="Priyanshu Solon" w:date="2025-05-22T22:52:00Z">
              <w:rPr/>
            </w:rPrChange>
          </w:rPr>
          <w:t>Accessing Client Side Function:</w:t>
        </w:r>
      </w:ins>
    </w:p>
    <w:p w:rsidR="00CB735F" w:rsidRDefault="00CB735F" w:rsidP="00CB735F">
      <w:pPr>
        <w:rPr>
          <w:ins w:id="2826" w:author="Priyanshu Solon" w:date="2025-04-12T10:27:00Z"/>
        </w:rPr>
      </w:pPr>
      <w:ins w:id="2827" w:author="Priyanshu Solon" w:date="2025-04-12T10:27:00Z">
        <w:r>
          <w:t>- Client side functions are written using client side script like "JavaScript".</w:t>
        </w:r>
      </w:ins>
    </w:p>
    <w:p w:rsidR="00CB735F" w:rsidRDefault="00CB735F" w:rsidP="00CB735F">
      <w:pPr>
        <w:rPr>
          <w:ins w:id="2828" w:author="Priyanshu Solon" w:date="2025-04-12T10:27:00Z"/>
        </w:rPr>
      </w:pPr>
      <w:ins w:id="2829" w:author="Priyanshu Solon" w:date="2025-04-12T10:27:00Z">
        <w:r>
          <w:t>- These functions are used in BOM and DOM interactions.</w:t>
        </w:r>
      </w:ins>
    </w:p>
    <w:p w:rsidR="00CB735F" w:rsidRDefault="00CB735F" w:rsidP="00CB735F">
      <w:pPr>
        <w:rPr>
          <w:ins w:id="2830" w:author="Priyanshu Solon" w:date="2025-04-12T10:27:00Z"/>
        </w:rPr>
      </w:pPr>
      <w:ins w:id="2831" w:author="Priyanshu Solon" w:date="2025-04-12T10:27:00Z">
        <w:r>
          <w:t xml:space="preserve">   </w:t>
        </w:r>
      </w:ins>
    </w:p>
    <w:p w:rsidR="00CB735F" w:rsidRPr="00E81493" w:rsidRDefault="00CB735F" w:rsidP="00CB735F">
      <w:pPr>
        <w:rPr>
          <w:ins w:id="2832" w:author="Priyanshu Solon" w:date="2025-04-12T10:27:00Z"/>
          <w:b/>
          <w:bCs/>
          <w:rPrChange w:id="2833" w:author="Priyanshu Solon" w:date="2025-05-22T22:52:00Z">
            <w:rPr>
              <w:ins w:id="2834" w:author="Priyanshu Solon" w:date="2025-04-12T10:27:00Z"/>
            </w:rPr>
          </w:rPrChange>
        </w:rPr>
      </w:pPr>
      <w:ins w:id="2835" w:author="Priyanshu Solon" w:date="2025-04-12T10:27:00Z">
        <w:r w:rsidRPr="00E81493">
          <w:rPr>
            <w:b/>
            <w:bCs/>
            <w:rPrChange w:id="2836" w:author="Priyanshu Solon" w:date="2025-05-22T22:52:00Z">
              <w:rPr/>
            </w:rPrChange>
          </w:rPr>
          <w:t xml:space="preserve">        Browser Object Model</w:t>
        </w:r>
      </w:ins>
    </w:p>
    <w:p w:rsidR="00CB735F" w:rsidRDefault="00CB735F" w:rsidP="00CB735F">
      <w:pPr>
        <w:rPr>
          <w:ins w:id="2837" w:author="Priyanshu Solon" w:date="2025-04-12T10:27:00Z"/>
        </w:rPr>
      </w:pPr>
      <w:ins w:id="2838" w:author="Priyanshu Solon" w:date="2025-04-12T10:27:00Z">
        <w:r>
          <w:t xml:space="preserve">            - window</w:t>
        </w:r>
      </w:ins>
    </w:p>
    <w:p w:rsidR="00CB735F" w:rsidRDefault="00CB735F" w:rsidP="00CB735F">
      <w:pPr>
        <w:rPr>
          <w:ins w:id="2839" w:author="Priyanshu Solon" w:date="2025-04-12T10:27:00Z"/>
        </w:rPr>
      </w:pPr>
      <w:ins w:id="2840" w:author="Priyanshu Solon" w:date="2025-04-12T10:27:00Z">
        <w:r>
          <w:t xml:space="preserve">            - location</w:t>
        </w:r>
      </w:ins>
    </w:p>
    <w:p w:rsidR="00CB735F" w:rsidRDefault="00CB735F" w:rsidP="00CB735F">
      <w:pPr>
        <w:rPr>
          <w:ins w:id="2841" w:author="Priyanshu Solon" w:date="2025-04-12T10:27:00Z"/>
        </w:rPr>
      </w:pPr>
      <w:ins w:id="2842" w:author="Priyanshu Solon" w:date="2025-04-12T10:27:00Z">
        <w:r>
          <w:t xml:space="preserve">            - navigator</w:t>
        </w:r>
      </w:ins>
    </w:p>
    <w:p w:rsidR="00CB735F" w:rsidRDefault="00CB735F" w:rsidP="00CB735F">
      <w:pPr>
        <w:rPr>
          <w:ins w:id="2843" w:author="Priyanshu Solon" w:date="2025-04-12T10:27:00Z"/>
        </w:rPr>
      </w:pPr>
      <w:ins w:id="2844" w:author="Priyanshu Solon" w:date="2025-04-12T10:27:00Z">
        <w:r>
          <w:t xml:space="preserve">            - history</w:t>
        </w:r>
      </w:ins>
    </w:p>
    <w:p w:rsidR="00CB735F" w:rsidRDefault="00CB735F" w:rsidP="00CB735F">
      <w:pPr>
        <w:rPr>
          <w:ins w:id="2845" w:author="Priyanshu Solon" w:date="2025-04-12T10:27:00Z"/>
        </w:rPr>
      </w:pPr>
      <w:ins w:id="2846" w:author="Priyanshu Solon" w:date="2025-04-12T10:27:00Z">
        <w:r>
          <w:t xml:space="preserve">            - document</w:t>
        </w:r>
      </w:ins>
    </w:p>
    <w:p w:rsidR="00CB735F" w:rsidRDefault="00CB735F" w:rsidP="00CB735F">
      <w:pPr>
        <w:rPr>
          <w:ins w:id="2847" w:author="Priyanshu Solon" w:date="2025-04-12T10:27:00Z"/>
        </w:rPr>
      </w:pPr>
    </w:p>
    <w:p w:rsidR="00CB735F" w:rsidRPr="00E81493" w:rsidRDefault="00CB735F" w:rsidP="00CB735F">
      <w:pPr>
        <w:rPr>
          <w:ins w:id="2848" w:author="Priyanshu Solon" w:date="2025-04-12T10:27:00Z"/>
          <w:b/>
          <w:bCs/>
          <w:rPrChange w:id="2849" w:author="Priyanshu Solon" w:date="2025-05-22T22:52:00Z">
            <w:rPr>
              <w:ins w:id="2850" w:author="Priyanshu Solon" w:date="2025-04-12T10:27:00Z"/>
            </w:rPr>
          </w:rPrChange>
        </w:rPr>
      </w:pPr>
      <w:ins w:id="2851" w:author="Priyanshu Solon" w:date="2025-04-12T10:27:00Z">
        <w:r w:rsidRPr="00E81493">
          <w:rPr>
            <w:b/>
            <w:bCs/>
            <w:rPrChange w:id="2852" w:author="Priyanshu Solon" w:date="2025-05-22T22:52:00Z">
              <w:rPr/>
            </w:rPrChange>
          </w:rPr>
          <w:t xml:space="preserve">        Document Object Model</w:t>
        </w:r>
      </w:ins>
    </w:p>
    <w:p w:rsidR="00CB735F" w:rsidRDefault="00CB735F" w:rsidP="00CB735F">
      <w:pPr>
        <w:rPr>
          <w:ins w:id="2853" w:author="Priyanshu Solon" w:date="2025-04-12T10:27:00Z"/>
        </w:rPr>
      </w:pPr>
      <w:ins w:id="2854" w:author="Priyanshu Solon" w:date="2025-04-12T10:27:00Z">
        <w:r>
          <w:t xml:space="preserve">            - Event Binding</w:t>
        </w:r>
      </w:ins>
    </w:p>
    <w:p w:rsidR="00CB735F" w:rsidRDefault="00CB735F" w:rsidP="00CB735F">
      <w:pPr>
        <w:rPr>
          <w:ins w:id="2855" w:author="Priyanshu Solon" w:date="2025-04-12T10:27:00Z"/>
        </w:rPr>
      </w:pPr>
      <w:ins w:id="2856" w:author="Priyanshu Solon" w:date="2025-04-12T10:27:00Z">
        <w:r>
          <w:t xml:space="preserve">            - Style Binding</w:t>
        </w:r>
      </w:ins>
    </w:p>
    <w:p w:rsidR="00CB735F" w:rsidRDefault="00CB735F" w:rsidP="00CB735F">
      <w:pPr>
        <w:rPr>
          <w:ins w:id="2857" w:author="Priyanshu Solon" w:date="2025-04-12T10:27:00Z"/>
        </w:rPr>
      </w:pPr>
      <w:ins w:id="2858" w:author="Priyanshu Solon" w:date="2025-04-12T10:27:00Z">
        <w:r>
          <w:t xml:space="preserve">            - Class Binding</w:t>
        </w:r>
      </w:ins>
    </w:p>
    <w:p w:rsidR="00CB735F" w:rsidRDefault="00CB735F" w:rsidP="00CB735F">
      <w:pPr>
        <w:rPr>
          <w:ins w:id="2859" w:author="Priyanshu Solon" w:date="2025-04-12T10:27:00Z"/>
        </w:rPr>
      </w:pPr>
      <w:ins w:id="2860" w:author="Priyanshu Solon" w:date="2025-04-12T10:27:00Z">
        <w:r>
          <w:t xml:space="preserve">            - Data Binding etc.</w:t>
        </w:r>
      </w:ins>
    </w:p>
    <w:p w:rsidR="00CB735F" w:rsidRDefault="00CB735F" w:rsidP="00CB735F">
      <w:pPr>
        <w:rPr>
          <w:ins w:id="2861" w:author="Priyanshu Solon" w:date="2025-04-12T10:27:00Z"/>
        </w:rPr>
      </w:pPr>
    </w:p>
    <w:p w:rsidR="00CB735F" w:rsidRDefault="00CB735F" w:rsidP="00CB735F">
      <w:pPr>
        <w:rPr>
          <w:ins w:id="2862" w:author="Priyanshu Solon" w:date="2025-04-12T10:27:00Z"/>
        </w:rPr>
      </w:pPr>
      <w:ins w:id="2863" w:author="Priyanshu Solon" w:date="2025-04-12T10:27:00Z">
        <w:r>
          <w:t>- You can invoke script functions by using "javascript" reference.</w:t>
        </w:r>
      </w:ins>
    </w:p>
    <w:p w:rsidR="00CB735F" w:rsidRDefault="00CB735F" w:rsidP="00CB735F">
      <w:pPr>
        <w:rPr>
          <w:ins w:id="2864" w:author="Priyanshu Solon" w:date="2025-04-12T10:27:00Z"/>
        </w:rPr>
      </w:pPr>
    </w:p>
    <w:p w:rsidR="00CB735F" w:rsidRDefault="00CB735F" w:rsidP="00CB735F">
      <w:pPr>
        <w:rPr>
          <w:ins w:id="2865" w:author="Priyanshu Solon" w:date="2025-04-12T10:27:00Z"/>
        </w:rPr>
      </w:pPr>
      <w:ins w:id="2866" w:author="Priyanshu Solon" w:date="2025-04-12T10:27:00Z">
        <w:r>
          <w:t>Syntax:</w:t>
        </w:r>
      </w:ins>
    </w:p>
    <w:p w:rsidR="00CB735F" w:rsidRDefault="00CB735F" w:rsidP="00CB735F">
      <w:pPr>
        <w:rPr>
          <w:ins w:id="2867" w:author="Priyanshu Solon" w:date="2025-04-12T10:27:00Z"/>
        </w:rPr>
      </w:pPr>
      <w:ins w:id="2868" w:author="Priyanshu Solon" w:date="2025-04-12T10:27:00Z">
        <w:r>
          <w:t xml:space="preserve">      &lt;a href="javascript:function(){}"&gt;  &lt;/a&gt;</w:t>
        </w:r>
      </w:ins>
    </w:p>
    <w:p w:rsidR="00CB735F" w:rsidRDefault="00CB735F" w:rsidP="00CB735F">
      <w:pPr>
        <w:rPr>
          <w:ins w:id="2869" w:author="Priyanshu Solon" w:date="2025-04-12T10:27:00Z"/>
        </w:rPr>
      </w:pPr>
    </w:p>
    <w:p w:rsidR="00CB735F" w:rsidRDefault="00CB735F" w:rsidP="00CB735F">
      <w:pPr>
        <w:rPr>
          <w:ins w:id="2870" w:author="Priyanshu Solon" w:date="2025-04-12T10:27:00Z"/>
        </w:rPr>
      </w:pPr>
      <w:ins w:id="2871" w:author="Priyanshu Solon" w:date="2025-04-12T10:27:00Z">
        <w:r>
          <w:t>Ex:</w:t>
        </w:r>
      </w:ins>
    </w:p>
    <w:p w:rsidR="00CB735F" w:rsidRDefault="00CB735F" w:rsidP="00CB735F">
      <w:pPr>
        <w:rPr>
          <w:ins w:id="2872" w:author="Priyanshu Solon" w:date="2025-04-12T10:27:00Z"/>
        </w:rPr>
      </w:pPr>
      <w:ins w:id="2873" w:author="Priyanshu Solon" w:date="2025-04-12T10:27:00Z">
        <w:r>
          <w:t>&lt;!DOCTYPE html&gt;</w:t>
        </w:r>
      </w:ins>
    </w:p>
    <w:p w:rsidR="00CB735F" w:rsidRDefault="00CB735F" w:rsidP="00CB735F">
      <w:pPr>
        <w:rPr>
          <w:ins w:id="2874" w:author="Priyanshu Solon" w:date="2025-04-12T10:27:00Z"/>
        </w:rPr>
      </w:pPr>
      <w:ins w:id="2875" w:author="Priyanshu Solon" w:date="2025-04-12T10:27:00Z">
        <w:r>
          <w:t>&lt;html lang="en"&gt;</w:t>
        </w:r>
      </w:ins>
    </w:p>
    <w:p w:rsidR="00CB735F" w:rsidRDefault="00CB735F" w:rsidP="00CB735F">
      <w:pPr>
        <w:rPr>
          <w:ins w:id="2876" w:author="Priyanshu Solon" w:date="2025-04-12T10:27:00Z"/>
        </w:rPr>
      </w:pPr>
      <w:ins w:id="2877" w:author="Priyanshu Solon" w:date="2025-04-12T10:27:00Z">
        <w:r>
          <w:lastRenderedPageBreak/>
          <w:t>&lt;head&gt;</w:t>
        </w:r>
      </w:ins>
    </w:p>
    <w:p w:rsidR="00CB735F" w:rsidRDefault="00CB735F" w:rsidP="00CB735F">
      <w:pPr>
        <w:rPr>
          <w:ins w:id="2878" w:author="Priyanshu Solon" w:date="2025-04-12T10:27:00Z"/>
        </w:rPr>
      </w:pPr>
      <w:ins w:id="2879" w:author="Priyanshu Solon" w:date="2025-04-12T10:27:00Z">
        <w:r>
          <w:t xml:space="preserve">    &lt;meta charset="UTF-8"&gt;</w:t>
        </w:r>
      </w:ins>
    </w:p>
    <w:p w:rsidR="00CB735F" w:rsidRDefault="00CB735F" w:rsidP="00CB735F">
      <w:pPr>
        <w:rPr>
          <w:ins w:id="2880" w:author="Priyanshu Solon" w:date="2025-04-12T10:27:00Z"/>
        </w:rPr>
      </w:pPr>
      <w:ins w:id="2881" w:author="Priyanshu Solon" w:date="2025-04-12T10:27:00Z">
        <w:r>
          <w:t xml:space="preserve">    &lt;meta name="viewport" content="width=device-width, initial-scale=1.0"&gt;</w:t>
        </w:r>
      </w:ins>
    </w:p>
    <w:p w:rsidR="00CB735F" w:rsidRDefault="00CB735F" w:rsidP="00CB735F">
      <w:pPr>
        <w:rPr>
          <w:ins w:id="2882" w:author="Priyanshu Solon" w:date="2025-04-12T10:27:00Z"/>
        </w:rPr>
      </w:pPr>
      <w:ins w:id="2883" w:author="Priyanshu Solon" w:date="2025-04-12T10:27:00Z">
        <w:r>
          <w:t xml:space="preserve">    &lt;link rel="stylesheet" href="../node_modules/bootstrap-icons/font/bootstrap-icons.css"&gt;</w:t>
        </w:r>
      </w:ins>
    </w:p>
    <w:p w:rsidR="00CB735F" w:rsidRDefault="00CB735F" w:rsidP="00CB735F">
      <w:pPr>
        <w:rPr>
          <w:ins w:id="2884" w:author="Priyanshu Solon" w:date="2025-04-12T10:27:00Z"/>
        </w:rPr>
      </w:pPr>
      <w:ins w:id="2885" w:author="Priyanshu Solon" w:date="2025-04-12T10:27:00Z">
        <w:r>
          <w:t xml:space="preserve">    &lt;title&gt;Document&lt;/title&gt;</w:t>
        </w:r>
      </w:ins>
    </w:p>
    <w:p w:rsidR="00CB735F" w:rsidRDefault="00CB735F" w:rsidP="00CB735F">
      <w:pPr>
        <w:rPr>
          <w:ins w:id="2886" w:author="Priyanshu Solon" w:date="2025-04-12T10:27:00Z"/>
        </w:rPr>
      </w:pPr>
      <w:ins w:id="2887" w:author="Priyanshu Solon" w:date="2025-04-12T10:27:00Z">
        <w:r>
          <w:t>&lt;/head&gt;</w:t>
        </w:r>
      </w:ins>
    </w:p>
    <w:p w:rsidR="00CB735F" w:rsidRDefault="00CB735F" w:rsidP="00CB735F">
      <w:pPr>
        <w:rPr>
          <w:ins w:id="2888" w:author="Priyanshu Solon" w:date="2025-04-12T10:27:00Z"/>
        </w:rPr>
      </w:pPr>
      <w:ins w:id="2889" w:author="Priyanshu Solon" w:date="2025-04-12T10:27:00Z">
        <w:r>
          <w:t>&lt;body&gt;</w:t>
        </w:r>
      </w:ins>
    </w:p>
    <w:p w:rsidR="00CB735F" w:rsidRDefault="00CB735F" w:rsidP="00CB735F">
      <w:pPr>
        <w:rPr>
          <w:ins w:id="2890" w:author="Priyanshu Solon" w:date="2025-04-12T10:27:00Z"/>
        </w:rPr>
      </w:pPr>
      <w:ins w:id="2891" w:author="Priyanshu Solon" w:date="2025-04-12T10:27:00Z">
        <w:r>
          <w:t xml:space="preserve">    &lt;ol&gt;</w:t>
        </w:r>
      </w:ins>
    </w:p>
    <w:p w:rsidR="00CB735F" w:rsidRDefault="00CB735F" w:rsidP="00CB735F">
      <w:pPr>
        <w:rPr>
          <w:ins w:id="2892" w:author="Priyanshu Solon" w:date="2025-04-12T10:27:00Z"/>
        </w:rPr>
      </w:pPr>
      <w:ins w:id="2893" w:author="Priyanshu Solon" w:date="2025-04-12T10:27:00Z">
        <w:r>
          <w:t xml:space="preserve">       &lt;li&gt; For more details you can &lt;a href="info@nareshit.in"&gt;&lt;span class="bi bi-envelope"&gt; info@nareshit.in&lt;/span&gt; &lt;/a&gt;&lt;/li&gt;</w:t>
        </w:r>
      </w:ins>
    </w:p>
    <w:p w:rsidR="00CB735F" w:rsidRDefault="00CB735F" w:rsidP="00CB735F">
      <w:pPr>
        <w:rPr>
          <w:ins w:id="2894" w:author="Priyanshu Solon" w:date="2025-04-12T10:27:00Z"/>
        </w:rPr>
      </w:pPr>
      <w:ins w:id="2895" w:author="Priyanshu Solon" w:date="2025-04-12T10:27:00Z">
        <w:r>
          <w:t xml:space="preserve">       &lt;li&gt; You can give a missed call to &lt;a href="tel:+919876543211"&gt; +919876543211 &lt;/a&gt; &lt;/li&gt;</w:t>
        </w:r>
      </w:ins>
    </w:p>
    <w:p w:rsidR="00CB735F" w:rsidRDefault="00CB735F" w:rsidP="00CB735F">
      <w:pPr>
        <w:rPr>
          <w:ins w:id="2896" w:author="Priyanshu Solon" w:date="2025-04-12T10:27:00Z"/>
        </w:rPr>
      </w:pPr>
      <w:ins w:id="2897" w:author="Priyanshu Solon" w:date="2025-04-12T10:27:00Z">
        <w:r>
          <w:t xml:space="preserve">       &lt;li&gt; You message on &lt;span class="bi bi-whatsapp"&gt; &lt;a href="https://wa.me/+919876543211"&amp;gt; +919876543211 &lt;/a&gt; &lt;/span&gt; &lt;/li&gt;</w:t>
        </w:r>
      </w:ins>
    </w:p>
    <w:p w:rsidR="00CB735F" w:rsidRDefault="00CB735F" w:rsidP="00CB735F">
      <w:pPr>
        <w:rPr>
          <w:ins w:id="2898" w:author="Priyanshu Solon" w:date="2025-04-12T10:27:00Z"/>
        </w:rPr>
      </w:pPr>
      <w:ins w:id="2899" w:author="Priyanshu Solon" w:date="2025-04-12T10:27:00Z">
        <w:r>
          <w:t xml:space="preserve">       &lt;li&gt; Skype Us &lt;span class="bi bi-skype"&gt; &lt;a href="skype:youraccount?call"&gt; Nareshit@outlook.com &lt;/a&gt; &lt;/span&gt; &lt;/li&gt;</w:t>
        </w:r>
      </w:ins>
    </w:p>
    <w:p w:rsidR="00CB735F" w:rsidRDefault="00CB735F" w:rsidP="00CB735F">
      <w:pPr>
        <w:rPr>
          <w:ins w:id="2900" w:author="Priyanshu Solon" w:date="2025-04-12T10:27:00Z"/>
        </w:rPr>
      </w:pPr>
      <w:ins w:id="2901" w:author="Priyanshu Solon" w:date="2025-04-12T10:27:00Z">
        <w:r>
          <w:t xml:space="preserve">       &lt;li&gt; &lt;span class="bi bi-printer-fill"&gt; &lt;a href="javascript:window.print()"&gt;Print Page &lt;/a&gt; &lt;/span&gt; &lt;/li&gt;</w:t>
        </w:r>
      </w:ins>
    </w:p>
    <w:p w:rsidR="00CB735F" w:rsidRDefault="00CB735F" w:rsidP="00CB735F">
      <w:pPr>
        <w:rPr>
          <w:ins w:id="2902" w:author="Priyanshu Solon" w:date="2025-04-12T10:27:00Z"/>
        </w:rPr>
      </w:pPr>
      <w:ins w:id="2903" w:author="Priyanshu Solon" w:date="2025-04-12T10:27:00Z">
        <w:r>
          <w:t xml:space="preserve">    &lt;/ol&gt;</w:t>
        </w:r>
      </w:ins>
    </w:p>
    <w:p w:rsidR="00CB735F" w:rsidRDefault="00CB735F" w:rsidP="00CB735F">
      <w:pPr>
        <w:rPr>
          <w:ins w:id="2904" w:author="Priyanshu Solon" w:date="2025-04-12T10:27:00Z"/>
        </w:rPr>
      </w:pPr>
      <w:ins w:id="2905" w:author="Priyanshu Solon" w:date="2025-04-12T10:27:00Z">
        <w:r>
          <w:t>&lt;/body&gt;</w:t>
        </w:r>
      </w:ins>
    </w:p>
    <w:p w:rsidR="00CB735F" w:rsidRDefault="00CB735F" w:rsidP="00CB735F">
      <w:pPr>
        <w:rPr>
          <w:ins w:id="2906" w:author="Priyanshu Solon" w:date="2025-04-12T10:27:00Z"/>
        </w:rPr>
      </w:pPr>
      <w:ins w:id="2907" w:author="Priyanshu Solon" w:date="2025-04-12T10:27:00Z">
        <w:r>
          <w:t>&lt;/html&gt;</w:t>
        </w:r>
      </w:ins>
    </w:p>
    <w:p w:rsidR="00CB735F" w:rsidRDefault="00CB735F" w:rsidP="00CB735F">
      <w:pPr>
        <w:rPr>
          <w:ins w:id="2908" w:author="Priyanshu Solon" w:date="2025-04-12T10:27:00Z"/>
        </w:rPr>
      </w:pPr>
    </w:p>
    <w:p w:rsidR="00CB735F" w:rsidRDefault="00CB735F" w:rsidP="00CB735F">
      <w:pPr>
        <w:rPr>
          <w:ins w:id="2909" w:author="Priyanshu Solon" w:date="2025-04-12T10:27:00Z"/>
        </w:rPr>
      </w:pPr>
    </w:p>
    <w:p w:rsidR="00CB735F" w:rsidRPr="00E81493" w:rsidRDefault="00CB735F" w:rsidP="00CB735F">
      <w:pPr>
        <w:rPr>
          <w:ins w:id="2910" w:author="Priyanshu Solon" w:date="2025-04-12T10:27:00Z"/>
          <w:b/>
          <w:bCs/>
          <w:rPrChange w:id="2911" w:author="Priyanshu Solon" w:date="2025-05-22T22:53:00Z">
            <w:rPr>
              <w:ins w:id="2912" w:author="Priyanshu Solon" w:date="2025-04-12T10:27:00Z"/>
            </w:rPr>
          </w:rPrChange>
        </w:rPr>
      </w:pPr>
      <w:ins w:id="2913" w:author="Priyanshu Solon" w:date="2025-04-12T10:27:00Z">
        <w:r w:rsidRPr="00E81493">
          <w:rPr>
            <w:b/>
            <w:bCs/>
            <w:rPrChange w:id="2914" w:author="Priyanshu Solon" w:date="2025-05-22T22:53:00Z">
              <w:rPr/>
            </w:rPrChange>
          </w:rPr>
          <w:t>FAQ's:</w:t>
        </w:r>
      </w:ins>
    </w:p>
    <w:p w:rsidR="00CB735F" w:rsidRPr="00E81493" w:rsidRDefault="00CB735F" w:rsidP="00CB735F">
      <w:pPr>
        <w:rPr>
          <w:ins w:id="2915" w:author="Priyanshu Solon" w:date="2025-04-12T10:27:00Z"/>
          <w:b/>
          <w:bCs/>
          <w:rPrChange w:id="2916" w:author="Priyanshu Solon" w:date="2025-05-22T22:53:00Z">
            <w:rPr>
              <w:ins w:id="2917" w:author="Priyanshu Solon" w:date="2025-04-12T10:27:00Z"/>
            </w:rPr>
          </w:rPrChange>
        </w:rPr>
      </w:pPr>
      <w:ins w:id="2918" w:author="Priyanshu Solon" w:date="2025-04-12T10:27:00Z">
        <w:r w:rsidRPr="00E81493">
          <w:rPr>
            <w:b/>
            <w:bCs/>
            <w:rPrChange w:id="2919" w:author="Priyanshu Solon" w:date="2025-05-22T22:53:00Z">
              <w:rPr/>
            </w:rPrChange>
          </w:rPr>
          <w:t>1. How to open linked document in a new tab?</w:t>
        </w:r>
      </w:ins>
    </w:p>
    <w:p w:rsidR="00CB735F" w:rsidRDefault="00CB735F" w:rsidP="00CB735F">
      <w:pPr>
        <w:rPr>
          <w:ins w:id="2920" w:author="Priyanshu Solon" w:date="2025-04-12T10:27:00Z"/>
        </w:rPr>
      </w:pPr>
      <w:ins w:id="2921" w:author="Priyanshu Solon" w:date="2025-04-12T10:27:00Z">
        <w:r>
          <w:t>A. By using  &lt;a&gt; anchor "target" attribute set to "_blank".</w:t>
        </w:r>
      </w:ins>
    </w:p>
    <w:p w:rsidR="00CB735F" w:rsidRDefault="00CB735F" w:rsidP="00CB735F">
      <w:pPr>
        <w:rPr>
          <w:ins w:id="2922" w:author="Priyanshu Solon" w:date="2025-04-12T10:27:00Z"/>
        </w:rPr>
      </w:pPr>
    </w:p>
    <w:p w:rsidR="00CB735F" w:rsidRDefault="00CB735F" w:rsidP="00CB735F">
      <w:pPr>
        <w:rPr>
          <w:ins w:id="2923" w:author="Priyanshu Solon" w:date="2025-04-12T10:27:00Z"/>
        </w:rPr>
      </w:pPr>
      <w:ins w:id="2924" w:author="Priyanshu Solon" w:date="2025-04-12T10:27:00Z">
        <w:r>
          <w:t>Syntax:</w:t>
        </w:r>
      </w:ins>
    </w:p>
    <w:p w:rsidR="00CB735F" w:rsidRDefault="00CB735F" w:rsidP="00CB735F">
      <w:pPr>
        <w:rPr>
          <w:ins w:id="2925" w:author="Priyanshu Solon" w:date="2025-04-12T10:27:00Z"/>
        </w:rPr>
      </w:pPr>
      <w:ins w:id="2926" w:author="Priyanshu Solon" w:date="2025-04-12T10:27:00Z">
        <w:r>
          <w:t xml:space="preserve">    &lt;a href="./images/fashion.jpg" target="_blank"&gt;  Fashion &lt;/a&gt;</w:t>
        </w:r>
      </w:ins>
    </w:p>
    <w:p w:rsidR="00CB735F" w:rsidRDefault="00CB735F" w:rsidP="00CB735F">
      <w:pPr>
        <w:rPr>
          <w:ins w:id="2927" w:author="Priyanshu Solon" w:date="2025-04-12T10:27:00Z"/>
        </w:rPr>
      </w:pPr>
    </w:p>
    <w:p w:rsidR="00CB735F" w:rsidRPr="00E81493" w:rsidRDefault="00CB735F" w:rsidP="00CB735F">
      <w:pPr>
        <w:rPr>
          <w:ins w:id="2928" w:author="Priyanshu Solon" w:date="2025-04-12T10:27:00Z"/>
          <w:b/>
          <w:bCs/>
          <w:rPrChange w:id="2929" w:author="Priyanshu Solon" w:date="2025-05-22T22:53:00Z">
            <w:rPr>
              <w:ins w:id="2930" w:author="Priyanshu Solon" w:date="2025-04-12T10:27:00Z"/>
            </w:rPr>
          </w:rPrChange>
        </w:rPr>
      </w:pPr>
      <w:ins w:id="2931" w:author="Priyanshu Solon" w:date="2025-04-12T10:27:00Z">
        <w:r w:rsidRPr="00E81493">
          <w:rPr>
            <w:b/>
            <w:bCs/>
            <w:rPrChange w:id="2932" w:author="Priyanshu Solon" w:date="2025-05-22T22:53:00Z">
              <w:rPr/>
            </w:rPrChange>
          </w:rPr>
          <w:t>2. How to open linked document in a new window?</w:t>
        </w:r>
      </w:ins>
    </w:p>
    <w:p w:rsidR="00CB735F" w:rsidRDefault="00CB735F" w:rsidP="00CB735F">
      <w:pPr>
        <w:rPr>
          <w:ins w:id="2933" w:author="Priyanshu Solon" w:date="2025-04-12T10:27:00Z"/>
        </w:rPr>
      </w:pPr>
      <w:ins w:id="2934" w:author="Priyanshu Solon" w:date="2025-04-12T10:27:00Z">
        <w:r>
          <w:lastRenderedPageBreak/>
          <w:t>A. By using JavaScript "window.open()" method.</w:t>
        </w:r>
      </w:ins>
    </w:p>
    <w:p w:rsidR="00CB735F" w:rsidRDefault="00CB735F" w:rsidP="00CB735F">
      <w:pPr>
        <w:rPr>
          <w:ins w:id="2935" w:author="Priyanshu Solon" w:date="2025-04-12T10:27:00Z"/>
        </w:rPr>
      </w:pPr>
    </w:p>
    <w:p w:rsidR="00CB735F" w:rsidRDefault="00CB735F" w:rsidP="00CB735F">
      <w:pPr>
        <w:rPr>
          <w:ins w:id="2936" w:author="Priyanshu Solon" w:date="2025-04-12T10:27:00Z"/>
        </w:rPr>
      </w:pPr>
      <w:ins w:id="2937" w:author="Priyanshu Solon" w:date="2025-04-12T10:27:00Z">
        <w:r>
          <w:t>Syntax:</w:t>
        </w:r>
      </w:ins>
    </w:p>
    <w:p w:rsidR="00CB735F" w:rsidRDefault="00CB735F" w:rsidP="00CB735F">
      <w:pPr>
        <w:rPr>
          <w:ins w:id="2938" w:author="Priyanshu Solon" w:date="2025-04-12T10:27:00Z"/>
        </w:rPr>
      </w:pPr>
      <w:ins w:id="2939" w:author="Priyanshu Solon" w:date="2025-04-12T10:27:00Z">
        <w:r>
          <w:t xml:space="preserve"> &lt;a href="javascript:window.open('path', 'title', ' features_for_window' )"&gt;</w:t>
        </w:r>
      </w:ins>
    </w:p>
    <w:p w:rsidR="00CB735F" w:rsidRDefault="00CB735F" w:rsidP="00CB735F">
      <w:pPr>
        <w:rPr>
          <w:ins w:id="2940" w:author="Priyanshu Solon" w:date="2025-04-12T10:27:00Z"/>
        </w:rPr>
      </w:pPr>
    </w:p>
    <w:p w:rsidR="00CB735F" w:rsidRDefault="00CB735F" w:rsidP="00CB735F">
      <w:pPr>
        <w:rPr>
          <w:ins w:id="2941" w:author="Priyanshu Solon" w:date="2025-04-12T10:27:00Z"/>
        </w:rPr>
      </w:pPr>
      <w:ins w:id="2942" w:author="Priyanshu Solon" w:date="2025-04-12T10:27:00Z">
        <w:r>
          <w:t xml:space="preserve">        window features are    : width, height, buttons etc.</w:t>
        </w:r>
      </w:ins>
    </w:p>
    <w:p w:rsidR="00CB735F" w:rsidRDefault="00CB735F" w:rsidP="00CB735F">
      <w:pPr>
        <w:rPr>
          <w:ins w:id="2943" w:author="Priyanshu Solon" w:date="2025-04-12T10:27:00Z"/>
        </w:rPr>
      </w:pPr>
    </w:p>
    <w:p w:rsidR="00CB735F" w:rsidRDefault="00CB735F" w:rsidP="00CB735F">
      <w:pPr>
        <w:rPr>
          <w:ins w:id="2944" w:author="Priyanshu Solon" w:date="2025-04-12T10:27:00Z"/>
        </w:rPr>
      </w:pPr>
      <w:ins w:id="2945" w:author="Priyanshu Solon" w:date="2025-04-12T10:27:00Z">
        <w:r>
          <w:t>Ex:</w:t>
        </w:r>
      </w:ins>
    </w:p>
    <w:p w:rsidR="00CB735F" w:rsidRDefault="00CB735F" w:rsidP="00CB735F">
      <w:pPr>
        <w:rPr>
          <w:ins w:id="2946" w:author="Priyanshu Solon" w:date="2025-04-12T10:27:00Z"/>
        </w:rPr>
      </w:pPr>
      <w:ins w:id="2947" w:author="Priyanshu Solon" w:date="2025-04-12T10:27:00Z">
        <w:r>
          <w:t>&lt;!DOCTYPE html&gt;</w:t>
        </w:r>
      </w:ins>
    </w:p>
    <w:p w:rsidR="00CB735F" w:rsidRDefault="00CB735F" w:rsidP="00CB735F">
      <w:pPr>
        <w:rPr>
          <w:ins w:id="2948" w:author="Priyanshu Solon" w:date="2025-04-12T10:27:00Z"/>
        </w:rPr>
      </w:pPr>
      <w:ins w:id="2949" w:author="Priyanshu Solon" w:date="2025-04-12T10:27:00Z">
        <w:r>
          <w:t>&lt;html lang="en"&gt;</w:t>
        </w:r>
      </w:ins>
    </w:p>
    <w:p w:rsidR="00CB735F" w:rsidRDefault="00CB735F" w:rsidP="00CB735F">
      <w:pPr>
        <w:rPr>
          <w:ins w:id="2950" w:author="Priyanshu Solon" w:date="2025-04-12T10:27:00Z"/>
        </w:rPr>
      </w:pPr>
      <w:ins w:id="2951" w:author="Priyanshu Solon" w:date="2025-04-12T10:27:00Z">
        <w:r>
          <w:t>&lt;head&gt;</w:t>
        </w:r>
      </w:ins>
    </w:p>
    <w:p w:rsidR="00CB735F" w:rsidRDefault="00CB735F" w:rsidP="00CB735F">
      <w:pPr>
        <w:rPr>
          <w:ins w:id="2952" w:author="Priyanshu Solon" w:date="2025-04-12T10:27:00Z"/>
        </w:rPr>
      </w:pPr>
      <w:ins w:id="2953" w:author="Priyanshu Solon" w:date="2025-04-12T10:27:00Z">
        <w:r>
          <w:t xml:space="preserve">    &lt;meta charset="UTF-8"&gt;</w:t>
        </w:r>
      </w:ins>
    </w:p>
    <w:p w:rsidR="00CB735F" w:rsidRDefault="00CB735F" w:rsidP="00CB735F">
      <w:pPr>
        <w:rPr>
          <w:ins w:id="2954" w:author="Priyanshu Solon" w:date="2025-04-12T10:27:00Z"/>
        </w:rPr>
      </w:pPr>
      <w:ins w:id="2955" w:author="Priyanshu Solon" w:date="2025-04-12T10:27:00Z">
        <w:r>
          <w:t xml:space="preserve">    &lt;meta name="viewport" content="width=device-width, initial-scale=1.0"&gt;</w:t>
        </w:r>
      </w:ins>
    </w:p>
    <w:p w:rsidR="00CB735F" w:rsidRDefault="00CB735F" w:rsidP="00CB735F">
      <w:pPr>
        <w:rPr>
          <w:ins w:id="2956" w:author="Priyanshu Solon" w:date="2025-04-12T10:27:00Z"/>
        </w:rPr>
      </w:pPr>
      <w:ins w:id="2957" w:author="Priyanshu Solon" w:date="2025-04-12T10:27:00Z">
        <w:r>
          <w:t xml:space="preserve">    &lt;link rel="stylesheet" href="../node_modules/bootstrap-icons/font/bootstrap-icons.css"&gt;</w:t>
        </w:r>
      </w:ins>
    </w:p>
    <w:p w:rsidR="00CB735F" w:rsidRDefault="00CB735F" w:rsidP="00CB735F">
      <w:pPr>
        <w:rPr>
          <w:ins w:id="2958" w:author="Priyanshu Solon" w:date="2025-04-12T10:27:00Z"/>
        </w:rPr>
      </w:pPr>
      <w:ins w:id="2959" w:author="Priyanshu Solon" w:date="2025-04-12T10:27:00Z">
        <w:r>
          <w:t xml:space="preserve">    &lt;title&gt;Document&lt;/title&gt;</w:t>
        </w:r>
      </w:ins>
    </w:p>
    <w:p w:rsidR="00CB735F" w:rsidRDefault="00CB735F" w:rsidP="00CB735F">
      <w:pPr>
        <w:rPr>
          <w:ins w:id="2960" w:author="Priyanshu Solon" w:date="2025-04-12T10:27:00Z"/>
        </w:rPr>
      </w:pPr>
      <w:ins w:id="2961" w:author="Priyanshu Solon" w:date="2025-04-12T10:27:00Z">
        <w:r>
          <w:t>&lt;/head&gt;</w:t>
        </w:r>
      </w:ins>
    </w:p>
    <w:p w:rsidR="00CB735F" w:rsidRDefault="00CB735F" w:rsidP="00CB735F">
      <w:pPr>
        <w:rPr>
          <w:ins w:id="2962" w:author="Priyanshu Solon" w:date="2025-04-12T10:27:00Z"/>
        </w:rPr>
      </w:pPr>
      <w:ins w:id="2963" w:author="Priyanshu Solon" w:date="2025-04-12T10:27:00Z">
        <w:r>
          <w:t>&lt;body&gt;</w:t>
        </w:r>
      </w:ins>
    </w:p>
    <w:p w:rsidR="00CB735F" w:rsidRDefault="00CB735F" w:rsidP="00CB735F">
      <w:pPr>
        <w:rPr>
          <w:ins w:id="2964" w:author="Priyanshu Solon" w:date="2025-04-12T10:27:00Z"/>
        </w:rPr>
      </w:pPr>
      <w:ins w:id="2965" w:author="Priyanshu Solon" w:date="2025-04-12T10:27:00Z">
        <w:r>
          <w:t xml:space="preserve">    &lt;ol&gt;</w:t>
        </w:r>
      </w:ins>
    </w:p>
    <w:p w:rsidR="00CB735F" w:rsidRDefault="00CB735F" w:rsidP="00CB735F">
      <w:pPr>
        <w:rPr>
          <w:ins w:id="2966" w:author="Priyanshu Solon" w:date="2025-04-12T10:27:00Z"/>
        </w:rPr>
      </w:pPr>
      <w:ins w:id="2967" w:author="Priyanshu Solon" w:date="2025-04-12T10:27:00Z">
        <w:r>
          <w:t xml:space="preserve">      &lt;li&gt; &lt;a href="./images/women-fashion.jpg"&gt; Women Fashion &lt;/a&gt; &lt;/li&gt;</w:t>
        </w:r>
      </w:ins>
    </w:p>
    <w:p w:rsidR="00CB735F" w:rsidRDefault="00CB735F" w:rsidP="00CB735F">
      <w:pPr>
        <w:rPr>
          <w:ins w:id="2968" w:author="Priyanshu Solon" w:date="2025-04-12T10:27:00Z"/>
        </w:rPr>
      </w:pPr>
      <w:ins w:id="2969" w:author="Priyanshu Solon" w:date="2025-04-12T10:27:00Z">
        <w:r>
          <w:t xml:space="preserve">      &lt;li&gt; &lt;a href="./images/kids-fashion.jpg" target="_blank"&gt; Kids Fashion &lt;/a&gt; &lt;/li&gt;</w:t>
        </w:r>
      </w:ins>
    </w:p>
    <w:p w:rsidR="00CB735F" w:rsidRDefault="00CB735F" w:rsidP="00CB735F">
      <w:pPr>
        <w:rPr>
          <w:ins w:id="2970" w:author="Priyanshu Solon" w:date="2025-04-12T10:27:00Z"/>
        </w:rPr>
      </w:pPr>
      <w:ins w:id="2971" w:author="Priyanshu Solon" w:date="2025-04-12T10:27:00Z">
        <w:r>
          <w:t xml:space="preserve">      &lt;li&gt; &lt;a href="javascript:window.open('./images/men-fashion.jpg','Men','width=300 height=400')"&gt; Men Fashion &lt;/a&gt; &lt;/li&gt;</w:t>
        </w:r>
      </w:ins>
    </w:p>
    <w:p w:rsidR="00CB735F" w:rsidRDefault="00CB735F" w:rsidP="00CB735F">
      <w:pPr>
        <w:rPr>
          <w:ins w:id="2972" w:author="Priyanshu Solon" w:date="2025-04-12T10:27:00Z"/>
        </w:rPr>
      </w:pPr>
      <w:ins w:id="2973" w:author="Priyanshu Solon" w:date="2025-04-12T10:27:00Z">
        <w:r>
          <w:t xml:space="preserve">      &lt;li&gt; &lt;a href="./docs/catalog.pdf" target="_blank"&gt; Catalog &lt;/a&gt;&lt;/li&gt;</w:t>
        </w:r>
      </w:ins>
    </w:p>
    <w:p w:rsidR="00CB735F" w:rsidRDefault="00CB735F" w:rsidP="00CB735F">
      <w:pPr>
        <w:rPr>
          <w:ins w:id="2974" w:author="Priyanshu Solon" w:date="2025-04-12T10:27:00Z"/>
        </w:rPr>
      </w:pPr>
      <w:ins w:id="2975" w:author="Priyanshu Solon" w:date="2025-04-12T10:27:00Z">
        <w:r>
          <w:t xml:space="preserve">    &lt;/ol&gt;</w:t>
        </w:r>
      </w:ins>
    </w:p>
    <w:p w:rsidR="00CB735F" w:rsidRDefault="00CB735F" w:rsidP="00CB735F">
      <w:pPr>
        <w:rPr>
          <w:ins w:id="2976" w:author="Priyanshu Solon" w:date="2025-04-12T10:27:00Z"/>
        </w:rPr>
      </w:pPr>
      <w:ins w:id="2977" w:author="Priyanshu Solon" w:date="2025-04-12T10:27:00Z">
        <w:r>
          <w:t>&lt;/body&gt;</w:t>
        </w:r>
      </w:ins>
    </w:p>
    <w:p w:rsidR="00CB735F" w:rsidRDefault="00CB735F" w:rsidP="00CB735F">
      <w:pPr>
        <w:rPr>
          <w:ins w:id="2978" w:author="Priyanshu Solon" w:date="2025-04-12T10:27:00Z"/>
        </w:rPr>
      </w:pPr>
      <w:ins w:id="2979" w:author="Priyanshu Solon" w:date="2025-04-12T10:27:00Z">
        <w:r>
          <w:t>&lt;/html&gt;</w:t>
        </w:r>
      </w:ins>
    </w:p>
    <w:p w:rsidR="00CB735F" w:rsidRDefault="00CB735F" w:rsidP="00CB735F">
      <w:pPr>
        <w:rPr>
          <w:ins w:id="2980" w:author="Priyanshu Solon" w:date="2025-04-12T10:27:00Z"/>
        </w:rPr>
      </w:pPr>
    </w:p>
    <w:p w:rsidR="00CB735F" w:rsidRPr="00E81493" w:rsidRDefault="00CB735F" w:rsidP="00CB735F">
      <w:pPr>
        <w:rPr>
          <w:ins w:id="2981" w:author="Priyanshu Solon" w:date="2025-04-12T10:27:00Z"/>
          <w:b/>
          <w:bCs/>
          <w:rPrChange w:id="2982" w:author="Priyanshu Solon" w:date="2025-05-22T22:53:00Z">
            <w:rPr>
              <w:ins w:id="2983" w:author="Priyanshu Solon" w:date="2025-04-12T10:27:00Z"/>
            </w:rPr>
          </w:rPrChange>
        </w:rPr>
      </w:pPr>
      <w:ins w:id="2984" w:author="Priyanshu Solon" w:date="2025-04-12T10:27:00Z">
        <w:r w:rsidRPr="00E81493">
          <w:rPr>
            <w:b/>
            <w:bCs/>
            <w:rPrChange w:id="2985" w:author="Priyanshu Solon" w:date="2025-05-22T22:53:00Z">
              <w:rPr/>
            </w:rPrChange>
          </w:rPr>
          <w:t>3. How to open linked document in the same window along with existing content in page?</w:t>
        </w:r>
      </w:ins>
    </w:p>
    <w:p w:rsidR="00CB735F" w:rsidRDefault="00CB735F" w:rsidP="00CB735F">
      <w:pPr>
        <w:rPr>
          <w:ins w:id="2986" w:author="Priyanshu Solon" w:date="2025-04-12T10:27:00Z"/>
        </w:rPr>
      </w:pPr>
      <w:ins w:id="2987" w:author="Priyanshu Solon" w:date="2025-04-12T10:27:00Z">
        <w:r>
          <w:t>A: By using HTML 5 &lt;iframe&gt; element.</w:t>
        </w:r>
      </w:ins>
    </w:p>
    <w:p w:rsidR="00CB735F" w:rsidRDefault="00CB735F" w:rsidP="00CB735F">
      <w:pPr>
        <w:rPr>
          <w:ins w:id="2988" w:author="Priyanshu Solon" w:date="2025-04-12T10:27:00Z"/>
        </w:rPr>
      </w:pPr>
    </w:p>
    <w:p w:rsidR="00CB735F" w:rsidRDefault="00CB735F" w:rsidP="00CB735F">
      <w:pPr>
        <w:rPr>
          <w:ins w:id="2989" w:author="Priyanshu Solon" w:date="2025-04-12T10:27:00Z"/>
        </w:rPr>
      </w:pPr>
      <w:ins w:id="2990" w:author="Priyanshu Solon" w:date="2025-04-12T10:27:00Z">
        <w:r>
          <w:t>Ex:</w:t>
        </w:r>
      </w:ins>
    </w:p>
    <w:p w:rsidR="00CB735F" w:rsidRDefault="00CB735F" w:rsidP="00CB735F">
      <w:pPr>
        <w:rPr>
          <w:ins w:id="2991" w:author="Priyanshu Solon" w:date="2025-04-12T10:27:00Z"/>
        </w:rPr>
      </w:pPr>
      <w:ins w:id="2992" w:author="Priyanshu Solon" w:date="2025-04-12T10:27:00Z">
        <w:r>
          <w:t>&lt;!DOCTYPE html&gt;</w:t>
        </w:r>
      </w:ins>
    </w:p>
    <w:p w:rsidR="00CB735F" w:rsidRDefault="00CB735F" w:rsidP="00CB735F">
      <w:pPr>
        <w:rPr>
          <w:ins w:id="2993" w:author="Priyanshu Solon" w:date="2025-04-12T10:27:00Z"/>
        </w:rPr>
      </w:pPr>
      <w:ins w:id="2994" w:author="Priyanshu Solon" w:date="2025-04-12T10:27:00Z">
        <w:r>
          <w:t>&lt;html lang="en"&gt;</w:t>
        </w:r>
      </w:ins>
    </w:p>
    <w:p w:rsidR="00CB735F" w:rsidRDefault="00CB735F" w:rsidP="00CB735F">
      <w:pPr>
        <w:rPr>
          <w:ins w:id="2995" w:author="Priyanshu Solon" w:date="2025-04-12T10:27:00Z"/>
        </w:rPr>
      </w:pPr>
      <w:ins w:id="2996" w:author="Priyanshu Solon" w:date="2025-04-12T10:27:00Z">
        <w:r>
          <w:t>&lt;head&gt;</w:t>
        </w:r>
      </w:ins>
    </w:p>
    <w:p w:rsidR="00CB735F" w:rsidRDefault="00CB735F" w:rsidP="00CB735F">
      <w:pPr>
        <w:rPr>
          <w:ins w:id="2997" w:author="Priyanshu Solon" w:date="2025-04-12T10:27:00Z"/>
        </w:rPr>
      </w:pPr>
      <w:ins w:id="2998" w:author="Priyanshu Solon" w:date="2025-04-12T10:27:00Z">
        <w:r>
          <w:t xml:space="preserve">    &lt;meta charset="UTF-8"&gt;</w:t>
        </w:r>
      </w:ins>
    </w:p>
    <w:p w:rsidR="00CB735F" w:rsidRDefault="00CB735F" w:rsidP="00CB735F">
      <w:pPr>
        <w:rPr>
          <w:ins w:id="2999" w:author="Priyanshu Solon" w:date="2025-04-12T10:27:00Z"/>
        </w:rPr>
      </w:pPr>
      <w:ins w:id="3000" w:author="Priyanshu Solon" w:date="2025-04-12T10:27:00Z">
        <w:r>
          <w:t xml:space="preserve">    &lt;meta name="viewport" content="width=device-width, initial-scale=1.0"&gt;</w:t>
        </w:r>
      </w:ins>
    </w:p>
    <w:p w:rsidR="00CB735F" w:rsidRDefault="00CB735F" w:rsidP="00CB735F">
      <w:pPr>
        <w:rPr>
          <w:ins w:id="3001" w:author="Priyanshu Solon" w:date="2025-04-12T10:27:00Z"/>
        </w:rPr>
      </w:pPr>
      <w:ins w:id="3002" w:author="Priyanshu Solon" w:date="2025-04-12T10:27:00Z">
        <w:r>
          <w:t xml:space="preserve">    &lt;link rel="stylesheet" href="../node_modules/bootstrap-icons/font/bootstrap-icons.css"&gt;</w:t>
        </w:r>
      </w:ins>
    </w:p>
    <w:p w:rsidR="00CB735F" w:rsidRDefault="00CB735F" w:rsidP="00CB735F">
      <w:pPr>
        <w:rPr>
          <w:ins w:id="3003" w:author="Priyanshu Solon" w:date="2025-04-12T10:27:00Z"/>
        </w:rPr>
      </w:pPr>
      <w:ins w:id="3004" w:author="Priyanshu Solon" w:date="2025-04-12T10:27:00Z">
        <w:r>
          <w:t xml:space="preserve">    &lt;title&gt;Document&lt;/title&gt;</w:t>
        </w:r>
      </w:ins>
    </w:p>
    <w:p w:rsidR="00CB735F" w:rsidRDefault="00CB735F" w:rsidP="00CB735F">
      <w:pPr>
        <w:rPr>
          <w:ins w:id="3005" w:author="Priyanshu Solon" w:date="2025-04-12T10:27:00Z"/>
        </w:rPr>
      </w:pPr>
      <w:ins w:id="3006" w:author="Priyanshu Solon" w:date="2025-04-12T10:27:00Z">
        <w:r>
          <w:t xml:space="preserve">    &lt;style&gt;</w:t>
        </w:r>
      </w:ins>
    </w:p>
    <w:p w:rsidR="00CB735F" w:rsidRDefault="00CB735F" w:rsidP="00CB735F">
      <w:pPr>
        <w:rPr>
          <w:ins w:id="3007" w:author="Priyanshu Solon" w:date="2025-04-12T10:27:00Z"/>
        </w:rPr>
      </w:pPr>
      <w:ins w:id="3008" w:author="Priyanshu Solon" w:date="2025-04-12T10:27:00Z">
        <w:r>
          <w:t xml:space="preserve">        body {</w:t>
        </w:r>
      </w:ins>
    </w:p>
    <w:p w:rsidR="00CB735F" w:rsidRDefault="00CB735F" w:rsidP="00CB735F">
      <w:pPr>
        <w:rPr>
          <w:ins w:id="3009" w:author="Priyanshu Solon" w:date="2025-04-12T10:27:00Z"/>
        </w:rPr>
      </w:pPr>
      <w:ins w:id="3010" w:author="Priyanshu Solon" w:date="2025-04-12T10:27:00Z">
        <w:r>
          <w:t xml:space="preserve">            display: grid;</w:t>
        </w:r>
      </w:ins>
    </w:p>
    <w:p w:rsidR="00CB735F" w:rsidRDefault="00CB735F" w:rsidP="00CB735F">
      <w:pPr>
        <w:rPr>
          <w:ins w:id="3011" w:author="Priyanshu Solon" w:date="2025-04-12T10:27:00Z"/>
        </w:rPr>
      </w:pPr>
      <w:ins w:id="3012" w:author="Priyanshu Solon" w:date="2025-04-12T10:27:00Z">
        <w:r>
          <w:t xml:space="preserve">            grid-template-columns: 2fr 10fr;</w:t>
        </w:r>
      </w:ins>
    </w:p>
    <w:p w:rsidR="00CB735F" w:rsidRDefault="00CB735F" w:rsidP="00CB735F">
      <w:pPr>
        <w:rPr>
          <w:ins w:id="3013" w:author="Priyanshu Solon" w:date="2025-04-12T10:27:00Z"/>
        </w:rPr>
      </w:pPr>
      <w:ins w:id="3014" w:author="Priyanshu Solon" w:date="2025-04-12T10:27:00Z">
        <w:r>
          <w:t xml:space="preserve">        }</w:t>
        </w:r>
      </w:ins>
    </w:p>
    <w:p w:rsidR="00CB735F" w:rsidRDefault="00CB735F" w:rsidP="00CB735F">
      <w:pPr>
        <w:rPr>
          <w:ins w:id="3015" w:author="Priyanshu Solon" w:date="2025-04-12T10:27:00Z"/>
        </w:rPr>
      </w:pPr>
      <w:ins w:id="3016" w:author="Priyanshu Solon" w:date="2025-04-12T10:27:00Z">
        <w:r>
          <w:t xml:space="preserve">        iframe {</w:t>
        </w:r>
      </w:ins>
    </w:p>
    <w:p w:rsidR="00CB735F" w:rsidRDefault="00CB735F" w:rsidP="00CB735F">
      <w:pPr>
        <w:rPr>
          <w:ins w:id="3017" w:author="Priyanshu Solon" w:date="2025-04-12T10:27:00Z"/>
        </w:rPr>
      </w:pPr>
      <w:ins w:id="3018" w:author="Priyanshu Solon" w:date="2025-04-12T10:27:00Z">
        <w:r>
          <w:t xml:space="preserve">            border:none;</w:t>
        </w:r>
      </w:ins>
    </w:p>
    <w:p w:rsidR="00CB735F" w:rsidRDefault="00CB735F" w:rsidP="00CB735F">
      <w:pPr>
        <w:rPr>
          <w:ins w:id="3019" w:author="Priyanshu Solon" w:date="2025-04-12T10:27:00Z"/>
        </w:rPr>
      </w:pPr>
      <w:ins w:id="3020" w:author="Priyanshu Solon" w:date="2025-04-12T10:27:00Z">
        <w:r>
          <w:t xml:space="preserve">        }</w:t>
        </w:r>
      </w:ins>
    </w:p>
    <w:p w:rsidR="00CB735F" w:rsidRDefault="00CB735F" w:rsidP="00CB735F">
      <w:pPr>
        <w:rPr>
          <w:ins w:id="3021" w:author="Priyanshu Solon" w:date="2025-04-12T10:27:00Z"/>
        </w:rPr>
      </w:pPr>
      <w:ins w:id="3022" w:author="Priyanshu Solon" w:date="2025-04-12T10:27:00Z">
        <w:r>
          <w:t xml:space="preserve">    &lt;/style&gt;</w:t>
        </w:r>
      </w:ins>
    </w:p>
    <w:p w:rsidR="00CB735F" w:rsidRDefault="00CB735F" w:rsidP="00CB735F">
      <w:pPr>
        <w:rPr>
          <w:ins w:id="3023" w:author="Priyanshu Solon" w:date="2025-04-12T10:27:00Z"/>
        </w:rPr>
      </w:pPr>
      <w:ins w:id="3024" w:author="Priyanshu Solon" w:date="2025-04-12T10:27:00Z">
        <w:r>
          <w:t>&lt;/head&gt;</w:t>
        </w:r>
      </w:ins>
    </w:p>
    <w:p w:rsidR="00CB735F" w:rsidRDefault="00CB735F" w:rsidP="00CB735F">
      <w:pPr>
        <w:rPr>
          <w:ins w:id="3025" w:author="Priyanshu Solon" w:date="2025-04-12T10:27:00Z"/>
        </w:rPr>
      </w:pPr>
      <w:ins w:id="3026" w:author="Priyanshu Solon" w:date="2025-04-12T10:27:00Z">
        <w:r>
          <w:t>&lt;body&gt;</w:t>
        </w:r>
      </w:ins>
    </w:p>
    <w:p w:rsidR="00CB735F" w:rsidRDefault="00CB735F" w:rsidP="00CB735F">
      <w:pPr>
        <w:rPr>
          <w:ins w:id="3027" w:author="Priyanshu Solon" w:date="2025-04-12T10:27:00Z"/>
        </w:rPr>
      </w:pPr>
      <w:ins w:id="3028" w:author="Priyanshu Solon" w:date="2025-04-12T10:27:00Z">
        <w:r>
          <w:t xml:space="preserve">   &lt;nav&gt;</w:t>
        </w:r>
      </w:ins>
    </w:p>
    <w:p w:rsidR="00CB735F" w:rsidRDefault="00CB735F" w:rsidP="00CB735F">
      <w:pPr>
        <w:rPr>
          <w:ins w:id="3029" w:author="Priyanshu Solon" w:date="2025-04-12T10:27:00Z"/>
        </w:rPr>
      </w:pPr>
      <w:ins w:id="3030" w:author="Priyanshu Solon" w:date="2025-04-12T10:27:00Z">
        <w:r>
          <w:t xml:space="preserve">    &lt;ol&gt;</w:t>
        </w:r>
      </w:ins>
    </w:p>
    <w:p w:rsidR="00CB735F" w:rsidRDefault="00CB735F" w:rsidP="00CB735F">
      <w:pPr>
        <w:rPr>
          <w:ins w:id="3031" w:author="Priyanshu Solon" w:date="2025-04-12T10:27:00Z"/>
        </w:rPr>
      </w:pPr>
      <w:ins w:id="3032" w:author="Priyanshu Solon" w:date="2025-04-12T10:27:00Z">
        <w:r>
          <w:t xml:space="preserve">        &lt;li&gt; &lt;a href="./images/women-fashion.jpg"&gt; Women Fashion &lt;/a&gt; &lt;/li&gt;</w:t>
        </w:r>
      </w:ins>
    </w:p>
    <w:p w:rsidR="00CB735F" w:rsidRDefault="00CB735F" w:rsidP="00CB735F">
      <w:pPr>
        <w:rPr>
          <w:ins w:id="3033" w:author="Priyanshu Solon" w:date="2025-04-12T10:27:00Z"/>
        </w:rPr>
      </w:pPr>
      <w:ins w:id="3034" w:author="Priyanshu Solon" w:date="2025-04-12T10:27:00Z">
        <w:r>
          <w:t xml:space="preserve">        &lt;li&gt; &lt;a href="./images/kids-fashion.jpg" target="_blank"&gt; Kids Fashion &lt;/a&gt; &lt;/li&gt;</w:t>
        </w:r>
      </w:ins>
    </w:p>
    <w:p w:rsidR="00CB735F" w:rsidRDefault="00CB735F" w:rsidP="00CB735F">
      <w:pPr>
        <w:rPr>
          <w:ins w:id="3035" w:author="Priyanshu Solon" w:date="2025-04-12T10:27:00Z"/>
        </w:rPr>
      </w:pPr>
      <w:ins w:id="3036" w:author="Priyanshu Solon" w:date="2025-04-12T10:27:00Z">
        <w:r>
          <w:t xml:space="preserve">        &lt;li&gt; &lt;a href="javascript:window.open('./images/men-fashion.jpg','Men','width=300 height=400')"&gt; Men Fashion &lt;/a&gt; &lt;/li&gt;</w:t>
        </w:r>
      </w:ins>
    </w:p>
    <w:p w:rsidR="00CB735F" w:rsidRDefault="00CB735F" w:rsidP="00CB735F">
      <w:pPr>
        <w:rPr>
          <w:ins w:id="3037" w:author="Priyanshu Solon" w:date="2025-04-12T10:27:00Z"/>
        </w:rPr>
      </w:pPr>
      <w:ins w:id="3038" w:author="Priyanshu Solon" w:date="2025-04-12T10:27:00Z">
        <w:r>
          <w:t xml:space="preserve">        &lt;li&gt; &lt;a href="./docs/catalog.pdf" target="main-frame"&gt; Catalog &lt;/a&gt;&lt;/li&gt;</w:t>
        </w:r>
      </w:ins>
    </w:p>
    <w:p w:rsidR="00CB735F" w:rsidRDefault="00CB735F" w:rsidP="00CB735F">
      <w:pPr>
        <w:rPr>
          <w:ins w:id="3039" w:author="Priyanshu Solon" w:date="2025-04-12T10:27:00Z"/>
        </w:rPr>
      </w:pPr>
      <w:ins w:id="3040" w:author="Priyanshu Solon" w:date="2025-04-12T10:27:00Z">
        <w:r>
          <w:t xml:space="preserve">        &lt;li&gt; &lt;a href="./images/a9.jpg" target="main-frame"&gt; &lt;img src="./images/a9.jpg" width="50" height="50"&gt; &lt;/a&gt; &lt;/li&gt;</w:t>
        </w:r>
      </w:ins>
    </w:p>
    <w:p w:rsidR="00CB735F" w:rsidRDefault="00CB735F" w:rsidP="00CB735F">
      <w:pPr>
        <w:rPr>
          <w:ins w:id="3041" w:author="Priyanshu Solon" w:date="2025-04-12T10:27:00Z"/>
        </w:rPr>
      </w:pPr>
      <w:ins w:id="3042" w:author="Priyanshu Solon" w:date="2025-04-12T10:27:00Z">
        <w:r>
          <w:lastRenderedPageBreak/>
          <w:t xml:space="preserve">        &lt;li&gt; &lt;a href="./shopper-template.html" target="main-frame"&gt;Shopper&lt;/a&gt; &lt;/li&gt;</w:t>
        </w:r>
      </w:ins>
    </w:p>
    <w:p w:rsidR="00CB735F" w:rsidRDefault="00CB735F" w:rsidP="00CB735F">
      <w:pPr>
        <w:rPr>
          <w:ins w:id="3043" w:author="Priyanshu Solon" w:date="2025-04-12T10:27:00Z"/>
        </w:rPr>
      </w:pPr>
      <w:ins w:id="3044" w:author="Priyanshu Solon" w:date="2025-04-12T10:27:00Z">
        <w:r>
          <w:t xml:space="preserve">        &lt;li&gt; &lt;a href="https://www.youtube.com/embed/pLkzLBCBeuA&amp;quot; target="main-frame"&gt; Java Functions &lt;/a&gt; &lt;/li&gt;</w:t>
        </w:r>
      </w:ins>
    </w:p>
    <w:p w:rsidR="00CB735F" w:rsidRDefault="00CB735F" w:rsidP="00CB735F">
      <w:pPr>
        <w:rPr>
          <w:ins w:id="3045" w:author="Priyanshu Solon" w:date="2025-04-12T10:27:00Z"/>
        </w:rPr>
      </w:pPr>
      <w:ins w:id="3046" w:author="Priyanshu Solon" w:date="2025-04-12T10:27:00Z">
        <w:r>
          <w:t xml:space="preserve">        &lt;li&gt; &lt;a href="https://www.youtube.com/embed/OzltVfNBKt4&amp;quot; target="main-frame"&gt; AWS Workshop &lt;/a&gt; &lt;/li&gt;</w:t>
        </w:r>
      </w:ins>
    </w:p>
    <w:p w:rsidR="00CB735F" w:rsidRDefault="00CB735F" w:rsidP="00CB735F">
      <w:pPr>
        <w:rPr>
          <w:ins w:id="3047" w:author="Priyanshu Solon" w:date="2025-04-12T10:27:00Z"/>
        </w:rPr>
      </w:pPr>
      <w:ins w:id="3048" w:author="Priyanshu Solon" w:date="2025-04-12T10:27:00Z">
        <w:r>
          <w:t xml:space="preserve">      &lt;/ol&gt;</w:t>
        </w:r>
      </w:ins>
    </w:p>
    <w:p w:rsidR="00CB735F" w:rsidRDefault="00CB735F" w:rsidP="00CB735F">
      <w:pPr>
        <w:rPr>
          <w:ins w:id="3049" w:author="Priyanshu Solon" w:date="2025-04-12T10:27:00Z"/>
        </w:rPr>
      </w:pPr>
      <w:ins w:id="3050" w:author="Priyanshu Solon" w:date="2025-04-12T10:27:00Z">
        <w:r>
          <w:t xml:space="preserve">   &lt;/nav&gt;</w:t>
        </w:r>
      </w:ins>
    </w:p>
    <w:p w:rsidR="00CB735F" w:rsidRDefault="00CB735F" w:rsidP="00CB735F">
      <w:pPr>
        <w:rPr>
          <w:ins w:id="3051" w:author="Priyanshu Solon" w:date="2025-04-12T10:27:00Z"/>
        </w:rPr>
      </w:pPr>
      <w:ins w:id="3052" w:author="Priyanshu Solon" w:date="2025-04-12T10:27:00Z">
        <w:r>
          <w:t xml:space="preserve">   &lt;main&gt;</w:t>
        </w:r>
      </w:ins>
    </w:p>
    <w:p w:rsidR="00CB735F" w:rsidRDefault="00CB735F" w:rsidP="00CB735F">
      <w:pPr>
        <w:rPr>
          <w:ins w:id="3053" w:author="Priyanshu Solon" w:date="2025-04-12T10:27:00Z"/>
        </w:rPr>
      </w:pPr>
      <w:ins w:id="3054" w:author="Priyanshu Solon" w:date="2025-04-12T10:27:00Z">
        <w:r>
          <w:t xml:space="preserve">        &lt;iframe name="main-frame" width="100%" height="550"&gt;&lt;/iframe&gt;</w:t>
        </w:r>
      </w:ins>
    </w:p>
    <w:p w:rsidR="00CB735F" w:rsidRDefault="00CB735F" w:rsidP="00CB735F">
      <w:pPr>
        <w:rPr>
          <w:ins w:id="3055" w:author="Priyanshu Solon" w:date="2025-04-12T10:27:00Z"/>
        </w:rPr>
      </w:pPr>
      <w:ins w:id="3056" w:author="Priyanshu Solon" w:date="2025-04-12T10:27:00Z">
        <w:r>
          <w:t xml:space="preserve">   &lt;/main&gt;</w:t>
        </w:r>
      </w:ins>
    </w:p>
    <w:p w:rsidR="00CB735F" w:rsidRDefault="00CB735F" w:rsidP="00CB735F">
      <w:pPr>
        <w:rPr>
          <w:ins w:id="3057" w:author="Priyanshu Solon" w:date="2025-04-12T10:27:00Z"/>
        </w:rPr>
      </w:pPr>
      <w:ins w:id="3058" w:author="Priyanshu Solon" w:date="2025-04-12T10:27:00Z">
        <w:r>
          <w:t>&lt;/body&gt;</w:t>
        </w:r>
      </w:ins>
    </w:p>
    <w:p w:rsidR="00CB735F" w:rsidRDefault="00CB735F" w:rsidP="00CB735F">
      <w:pPr>
        <w:rPr>
          <w:ins w:id="3059" w:author="Priyanshu Solon" w:date="2025-04-15T14:29:00Z"/>
        </w:rPr>
      </w:pPr>
      <w:ins w:id="3060" w:author="Priyanshu Solon" w:date="2025-04-12T10:27:00Z">
        <w:r>
          <w:t>&lt;/html&gt;</w:t>
        </w:r>
      </w:ins>
    </w:p>
    <w:p w:rsidR="00157C23" w:rsidRDefault="00157C23" w:rsidP="00CB735F">
      <w:pPr>
        <w:rPr>
          <w:ins w:id="3061" w:author="Priyanshu Solon" w:date="2025-04-15T14:29:00Z"/>
        </w:rPr>
      </w:pPr>
    </w:p>
    <w:p w:rsidR="00157C23" w:rsidRPr="00E81493" w:rsidRDefault="00157C23" w:rsidP="00CB735F">
      <w:pPr>
        <w:pBdr>
          <w:bottom w:val="double" w:sz="6" w:space="1" w:color="auto"/>
        </w:pBdr>
        <w:rPr>
          <w:ins w:id="3062" w:author="Priyanshu Solon" w:date="2025-04-15T14:29:00Z"/>
          <w:b/>
          <w:bCs/>
          <w:rPrChange w:id="3063" w:author="Priyanshu Solon" w:date="2025-05-22T22:53:00Z">
            <w:rPr>
              <w:ins w:id="3064" w:author="Priyanshu Solon" w:date="2025-04-15T14:29:00Z"/>
            </w:rPr>
          </w:rPrChange>
        </w:rPr>
      </w:pPr>
      <w:ins w:id="3065" w:author="Priyanshu Solon" w:date="2025-04-15T14:29:00Z">
        <w:r w:rsidRPr="00E81493">
          <w:rPr>
            <w:b/>
            <w:bCs/>
            <w:rPrChange w:id="3066" w:author="Priyanshu Solon" w:date="2025-05-22T22:53:00Z">
              <w:rPr/>
            </w:rPrChange>
          </w:rPr>
          <w:t>15/04</w:t>
        </w:r>
      </w:ins>
    </w:p>
    <w:p w:rsidR="00157C23" w:rsidRPr="00E81493" w:rsidRDefault="00157C23" w:rsidP="00157C23">
      <w:pPr>
        <w:rPr>
          <w:ins w:id="3067" w:author="Priyanshu Solon" w:date="2025-04-15T14:29:00Z"/>
          <w:b/>
          <w:bCs/>
          <w:rPrChange w:id="3068" w:author="Priyanshu Solon" w:date="2025-05-22T22:53:00Z">
            <w:rPr>
              <w:ins w:id="3069" w:author="Priyanshu Solon" w:date="2025-04-15T14:29:00Z"/>
            </w:rPr>
          </w:rPrChange>
        </w:rPr>
      </w:pPr>
      <w:ins w:id="3070" w:author="Priyanshu Solon" w:date="2025-04-15T14:29:00Z">
        <w:r w:rsidRPr="00E81493">
          <w:rPr>
            <w:b/>
            <w:bCs/>
            <w:rPrChange w:id="3071" w:author="Priyanshu Solon" w:date="2025-05-22T22:53:00Z">
              <w:rPr/>
            </w:rPrChange>
          </w:rPr>
          <w:t>Tables in HTML</w:t>
        </w:r>
      </w:ins>
    </w:p>
    <w:p w:rsidR="00157C23" w:rsidRDefault="00157C23" w:rsidP="00157C23">
      <w:pPr>
        <w:rPr>
          <w:ins w:id="3072" w:author="Priyanshu Solon" w:date="2025-04-15T14:29:00Z"/>
        </w:rPr>
      </w:pPr>
      <w:ins w:id="3073" w:author="Priyanshu Solon" w:date="2025-04-15T14:29:00Z">
        <w:r>
          <w:t>- Tables are used to design Grid components.</w:t>
        </w:r>
      </w:ins>
    </w:p>
    <w:p w:rsidR="00157C23" w:rsidRDefault="00157C23" w:rsidP="00157C23">
      <w:pPr>
        <w:rPr>
          <w:ins w:id="3074" w:author="Priyanshu Solon" w:date="2025-04-15T14:29:00Z"/>
        </w:rPr>
      </w:pPr>
      <w:ins w:id="3075" w:author="Priyanshu Solon" w:date="2025-04-15T14:29:00Z">
        <w:r>
          <w:t>- Grid is a collection of rows and columns.</w:t>
        </w:r>
      </w:ins>
    </w:p>
    <w:p w:rsidR="00157C23" w:rsidRDefault="00157C23" w:rsidP="00157C23">
      <w:pPr>
        <w:rPr>
          <w:ins w:id="3076" w:author="Priyanshu Solon" w:date="2025-04-15T14:29:00Z"/>
        </w:rPr>
      </w:pPr>
      <w:ins w:id="3077" w:author="Priyanshu Solon" w:date="2025-04-15T14:29:00Z">
        <w:r>
          <w:t>- Data Grid is a component that is used for presenting and manipulating data.</w:t>
        </w:r>
      </w:ins>
    </w:p>
    <w:p w:rsidR="00157C23" w:rsidRDefault="00157C23" w:rsidP="00157C23">
      <w:pPr>
        <w:rPr>
          <w:ins w:id="3078" w:author="Priyanshu Solon" w:date="2025-04-15T14:29:00Z"/>
        </w:rPr>
      </w:pPr>
      <w:ins w:id="3079" w:author="Priyanshu Solon" w:date="2025-04-15T14:29:00Z">
        <w:r>
          <w:t>- HTML table elements are</w:t>
        </w:r>
      </w:ins>
    </w:p>
    <w:p w:rsidR="00157C23" w:rsidRDefault="00157C23" w:rsidP="00157C23">
      <w:pPr>
        <w:rPr>
          <w:ins w:id="3080" w:author="Priyanshu Solon" w:date="2025-04-15T14:29:00Z"/>
        </w:rPr>
      </w:pPr>
    </w:p>
    <w:p w:rsidR="00157C23" w:rsidRDefault="00157C23" w:rsidP="00157C23">
      <w:pPr>
        <w:rPr>
          <w:ins w:id="3081" w:author="Priyanshu Solon" w:date="2025-04-15T14:29:00Z"/>
        </w:rPr>
      </w:pPr>
      <w:ins w:id="3082" w:author="Priyanshu Solon" w:date="2025-04-15T14:29:00Z">
        <w:r>
          <w:t xml:space="preserve">        &lt;table&gt;</w:t>
        </w:r>
      </w:ins>
    </w:p>
    <w:p w:rsidR="00157C23" w:rsidRDefault="00157C23" w:rsidP="00157C23">
      <w:pPr>
        <w:rPr>
          <w:ins w:id="3083" w:author="Priyanshu Solon" w:date="2025-04-15T14:29:00Z"/>
        </w:rPr>
      </w:pPr>
      <w:ins w:id="3084" w:author="Priyanshu Solon" w:date="2025-04-15T14:29:00Z">
        <w:r>
          <w:t xml:space="preserve">        &lt;caption&gt;</w:t>
        </w:r>
      </w:ins>
    </w:p>
    <w:p w:rsidR="00157C23" w:rsidRDefault="00157C23" w:rsidP="00157C23">
      <w:pPr>
        <w:rPr>
          <w:ins w:id="3085" w:author="Priyanshu Solon" w:date="2025-04-15T14:29:00Z"/>
        </w:rPr>
      </w:pPr>
      <w:ins w:id="3086" w:author="Priyanshu Solon" w:date="2025-04-15T14:29:00Z">
        <w:r>
          <w:t xml:space="preserve">        &lt;thead&gt;</w:t>
        </w:r>
      </w:ins>
    </w:p>
    <w:p w:rsidR="00157C23" w:rsidRDefault="00157C23" w:rsidP="00157C23">
      <w:pPr>
        <w:rPr>
          <w:ins w:id="3087" w:author="Priyanshu Solon" w:date="2025-04-15T14:29:00Z"/>
        </w:rPr>
      </w:pPr>
      <w:ins w:id="3088" w:author="Priyanshu Solon" w:date="2025-04-15T14:29:00Z">
        <w:r>
          <w:t xml:space="preserve">        &lt;tbody&gt;</w:t>
        </w:r>
      </w:ins>
    </w:p>
    <w:p w:rsidR="00157C23" w:rsidRDefault="00157C23" w:rsidP="00157C23">
      <w:pPr>
        <w:rPr>
          <w:ins w:id="3089" w:author="Priyanshu Solon" w:date="2025-04-15T14:29:00Z"/>
        </w:rPr>
      </w:pPr>
      <w:ins w:id="3090" w:author="Priyanshu Solon" w:date="2025-04-15T14:29:00Z">
        <w:r>
          <w:t xml:space="preserve">        &lt;tfoot&gt;</w:t>
        </w:r>
      </w:ins>
    </w:p>
    <w:p w:rsidR="00157C23" w:rsidRDefault="00157C23" w:rsidP="00157C23">
      <w:pPr>
        <w:rPr>
          <w:ins w:id="3091" w:author="Priyanshu Solon" w:date="2025-04-15T14:29:00Z"/>
        </w:rPr>
      </w:pPr>
      <w:ins w:id="3092" w:author="Priyanshu Solon" w:date="2025-04-15T14:29:00Z">
        <w:r>
          <w:t xml:space="preserve">        &lt;tr&gt;</w:t>
        </w:r>
      </w:ins>
    </w:p>
    <w:p w:rsidR="00157C23" w:rsidRDefault="00157C23" w:rsidP="00157C23">
      <w:pPr>
        <w:rPr>
          <w:ins w:id="3093" w:author="Priyanshu Solon" w:date="2025-04-15T14:29:00Z"/>
        </w:rPr>
      </w:pPr>
      <w:ins w:id="3094" w:author="Priyanshu Solon" w:date="2025-04-15T14:29:00Z">
        <w:r>
          <w:t xml:space="preserve">        &lt;th&gt;</w:t>
        </w:r>
      </w:ins>
    </w:p>
    <w:p w:rsidR="00157C23" w:rsidRDefault="00157C23" w:rsidP="00157C23">
      <w:pPr>
        <w:rPr>
          <w:ins w:id="3095" w:author="Priyanshu Solon" w:date="2025-04-15T14:29:00Z"/>
        </w:rPr>
      </w:pPr>
      <w:ins w:id="3096" w:author="Priyanshu Solon" w:date="2025-04-15T14:29:00Z">
        <w:r>
          <w:t xml:space="preserve">        &lt;td&gt;</w:t>
        </w:r>
      </w:ins>
    </w:p>
    <w:p w:rsidR="00157C23" w:rsidRDefault="00157C23" w:rsidP="00157C23">
      <w:pPr>
        <w:rPr>
          <w:ins w:id="3097" w:author="Priyanshu Solon" w:date="2025-04-15T14:29:00Z"/>
        </w:rPr>
      </w:pPr>
      <w:ins w:id="3098" w:author="Priyanshu Solon" w:date="2025-04-15T14:29:00Z">
        <w:r>
          <w:t xml:space="preserve">        &lt;colgroup&gt;</w:t>
        </w:r>
      </w:ins>
    </w:p>
    <w:p w:rsidR="00157C23" w:rsidRDefault="00157C23" w:rsidP="00157C23">
      <w:pPr>
        <w:rPr>
          <w:ins w:id="3099" w:author="Priyanshu Solon" w:date="2025-04-15T14:29:00Z"/>
        </w:rPr>
      </w:pPr>
    </w:p>
    <w:p w:rsidR="00157C23" w:rsidRPr="00E81493" w:rsidRDefault="00157C23" w:rsidP="00157C23">
      <w:pPr>
        <w:rPr>
          <w:ins w:id="3100" w:author="Priyanshu Solon" w:date="2025-04-15T14:29:00Z"/>
          <w:b/>
          <w:bCs/>
          <w:rPrChange w:id="3101" w:author="Priyanshu Solon" w:date="2025-05-22T22:53:00Z">
            <w:rPr>
              <w:ins w:id="3102" w:author="Priyanshu Solon" w:date="2025-04-15T14:29:00Z"/>
            </w:rPr>
          </w:rPrChange>
        </w:rPr>
      </w:pPr>
      <w:ins w:id="3103" w:author="Priyanshu Solon" w:date="2025-04-15T14:29:00Z">
        <w:r w:rsidRPr="00E81493">
          <w:rPr>
            <w:b/>
            <w:bCs/>
            <w:rPrChange w:id="3104" w:author="Priyanshu Solon" w:date="2025-05-22T22:53:00Z">
              <w:rPr/>
            </w:rPrChange>
          </w:rPr>
          <w:t>Table Attributes:</w:t>
        </w:r>
      </w:ins>
    </w:p>
    <w:p w:rsidR="00157C23" w:rsidRDefault="00157C23" w:rsidP="00157C23">
      <w:pPr>
        <w:rPr>
          <w:ins w:id="3105" w:author="Priyanshu Solon" w:date="2025-04-15T14:29:00Z"/>
        </w:rPr>
      </w:pPr>
    </w:p>
    <w:p w:rsidR="00157C23" w:rsidRPr="00E81493" w:rsidRDefault="00157C23" w:rsidP="00157C23">
      <w:pPr>
        <w:rPr>
          <w:ins w:id="3106" w:author="Priyanshu Solon" w:date="2025-04-15T14:29:00Z"/>
          <w:b/>
          <w:bCs/>
          <w:rPrChange w:id="3107" w:author="Priyanshu Solon" w:date="2025-05-22T22:53:00Z">
            <w:rPr>
              <w:ins w:id="3108" w:author="Priyanshu Solon" w:date="2025-04-15T14:29:00Z"/>
            </w:rPr>
          </w:rPrChange>
        </w:rPr>
      </w:pPr>
      <w:ins w:id="3109" w:author="Priyanshu Solon" w:date="2025-04-15T14:29:00Z">
        <w:r w:rsidRPr="00E81493">
          <w:rPr>
            <w:b/>
            <w:bCs/>
            <w:rPrChange w:id="3110" w:author="Priyanshu Solon" w:date="2025-05-22T22:53:00Z">
              <w:rPr/>
            </w:rPrChange>
          </w:rPr>
          <w:t>1. Frame, Rules &amp; Border</w:t>
        </w:r>
      </w:ins>
    </w:p>
    <w:p w:rsidR="00157C23" w:rsidRDefault="00157C23" w:rsidP="00157C23">
      <w:pPr>
        <w:rPr>
          <w:ins w:id="3111" w:author="Priyanshu Solon" w:date="2025-04-15T14:29:00Z"/>
        </w:rPr>
      </w:pPr>
      <w:ins w:id="3112" w:author="Priyanshu Solon" w:date="2025-04-15T14:29:00Z">
        <w:r>
          <w:t xml:space="preserve">   </w:t>
        </w:r>
      </w:ins>
    </w:p>
    <w:p w:rsidR="00157C23" w:rsidRDefault="00157C23" w:rsidP="00157C23">
      <w:pPr>
        <w:rPr>
          <w:ins w:id="3113" w:author="Priyanshu Solon" w:date="2025-04-15T14:29:00Z"/>
        </w:rPr>
      </w:pPr>
      <w:ins w:id="3114" w:author="Priyanshu Solon" w:date="2025-04-15T14:29:00Z">
        <w:r>
          <w:t xml:space="preserve">     </w:t>
        </w:r>
        <w:r w:rsidRPr="00E81493">
          <w:rPr>
            <w:b/>
            <w:bCs/>
            <w:rPrChange w:id="3115" w:author="Priyanshu Solon" w:date="2025-05-22T22:54:00Z">
              <w:rPr/>
            </w:rPrChange>
          </w:rPr>
          <w:t>frame</w:t>
        </w:r>
        <w:r>
          <w:t xml:space="preserve"> : It sets a frame for table. It have values: box, void, above, below, rhs, lhs.</w:t>
        </w:r>
      </w:ins>
    </w:p>
    <w:p w:rsidR="00157C23" w:rsidRDefault="00157C23" w:rsidP="00157C23">
      <w:pPr>
        <w:rPr>
          <w:ins w:id="3116" w:author="Priyanshu Solon" w:date="2025-04-15T14:29:00Z"/>
        </w:rPr>
      </w:pPr>
    </w:p>
    <w:p w:rsidR="00157C23" w:rsidRDefault="00157C23" w:rsidP="00157C23">
      <w:pPr>
        <w:rPr>
          <w:ins w:id="3117" w:author="Priyanshu Solon" w:date="2025-04-15T14:29:00Z"/>
        </w:rPr>
      </w:pPr>
      <w:ins w:id="3118" w:author="Priyanshu Solon" w:date="2025-04-15T14:29:00Z">
        <w:r>
          <w:t xml:space="preserve">            &lt;table frame="box | void.."&gt;</w:t>
        </w:r>
      </w:ins>
    </w:p>
    <w:p w:rsidR="00157C23" w:rsidRDefault="00157C23" w:rsidP="00157C23">
      <w:pPr>
        <w:rPr>
          <w:ins w:id="3119" w:author="Priyanshu Solon" w:date="2025-04-15T14:29:00Z"/>
        </w:rPr>
      </w:pPr>
    </w:p>
    <w:p w:rsidR="00157C23" w:rsidRDefault="00157C23" w:rsidP="00157C23">
      <w:pPr>
        <w:rPr>
          <w:ins w:id="3120" w:author="Priyanshu Solon" w:date="2025-04-15T14:29:00Z"/>
        </w:rPr>
      </w:pPr>
      <w:ins w:id="3121" w:author="Priyanshu Solon" w:date="2025-04-15T14:29:00Z">
        <w:r>
          <w:t xml:space="preserve">             It can take only one value for attribute. Hence you can't apply multiple.</w:t>
        </w:r>
      </w:ins>
    </w:p>
    <w:p w:rsidR="00157C23" w:rsidRDefault="00157C23" w:rsidP="00157C23">
      <w:pPr>
        <w:rPr>
          <w:ins w:id="3122" w:author="Priyanshu Solon" w:date="2025-04-15T14:29:00Z"/>
        </w:rPr>
      </w:pPr>
    </w:p>
    <w:p w:rsidR="00157C23" w:rsidRDefault="00157C23" w:rsidP="00157C23">
      <w:pPr>
        <w:rPr>
          <w:ins w:id="3123" w:author="Priyanshu Solon" w:date="2025-04-15T14:29:00Z"/>
        </w:rPr>
      </w:pPr>
      <w:ins w:id="3124" w:author="Priyanshu Solon" w:date="2025-04-15T14:29:00Z">
        <w:r>
          <w:t xml:space="preserve">         </w:t>
        </w:r>
      </w:ins>
    </w:p>
    <w:p w:rsidR="00157C23" w:rsidRDefault="00157C23" w:rsidP="00157C23">
      <w:pPr>
        <w:rPr>
          <w:ins w:id="3125" w:author="Priyanshu Solon" w:date="2025-04-15T14:29:00Z"/>
        </w:rPr>
      </w:pPr>
      <w:ins w:id="3126" w:author="Priyanshu Solon" w:date="2025-04-15T14:29:00Z">
        <w:r>
          <w:t xml:space="preserve">    </w:t>
        </w:r>
        <w:r w:rsidRPr="00E81493">
          <w:rPr>
            <w:b/>
            <w:bCs/>
            <w:rPrChange w:id="3127" w:author="Priyanshu Solon" w:date="2025-05-22T22:54:00Z">
              <w:rPr/>
            </w:rPrChange>
          </w:rPr>
          <w:t>rules</w:t>
        </w:r>
        <w:r>
          <w:t xml:space="preserve">  : It sets rules [lines] for rows, columns and groups.</w:t>
        </w:r>
      </w:ins>
    </w:p>
    <w:p w:rsidR="00157C23" w:rsidRDefault="00157C23" w:rsidP="00157C23">
      <w:pPr>
        <w:rPr>
          <w:ins w:id="3128" w:author="Priyanshu Solon" w:date="2025-04-15T14:29:00Z"/>
        </w:rPr>
      </w:pPr>
      <w:ins w:id="3129" w:author="Priyanshu Solon" w:date="2025-04-15T14:29:00Z">
        <w:r>
          <w:t xml:space="preserve">            It have values : all, rows, cols, groups, none.</w:t>
        </w:r>
      </w:ins>
    </w:p>
    <w:p w:rsidR="00157C23" w:rsidRDefault="00157C23" w:rsidP="00157C23">
      <w:pPr>
        <w:rPr>
          <w:ins w:id="3130" w:author="Priyanshu Solon" w:date="2025-04-15T14:29:00Z"/>
        </w:rPr>
      </w:pPr>
    </w:p>
    <w:p w:rsidR="00157C23" w:rsidRDefault="00157C23" w:rsidP="00157C23">
      <w:pPr>
        <w:rPr>
          <w:ins w:id="3131" w:author="Priyanshu Solon" w:date="2025-04-15T14:29:00Z"/>
        </w:rPr>
      </w:pPr>
      <w:ins w:id="3132" w:author="Priyanshu Solon" w:date="2025-04-15T14:29:00Z">
        <w:r>
          <w:t xml:space="preserve">            &lt;table rules="all | rows | cols.. "&gt;</w:t>
        </w:r>
      </w:ins>
    </w:p>
    <w:p w:rsidR="00157C23" w:rsidRDefault="00157C23" w:rsidP="00157C23">
      <w:pPr>
        <w:rPr>
          <w:ins w:id="3133" w:author="Priyanshu Solon" w:date="2025-04-15T14:29:00Z"/>
        </w:rPr>
      </w:pPr>
    </w:p>
    <w:p w:rsidR="00157C23" w:rsidRDefault="00157C23" w:rsidP="00157C23">
      <w:pPr>
        <w:rPr>
          <w:ins w:id="3134" w:author="Priyanshu Solon" w:date="2025-04-15T14:29:00Z"/>
        </w:rPr>
      </w:pPr>
      <w:ins w:id="3135" w:author="Priyanshu Solon" w:date="2025-04-15T14:29:00Z">
        <w:r>
          <w:t xml:space="preserve">    </w:t>
        </w:r>
        <w:r w:rsidRPr="00E81493">
          <w:rPr>
            <w:b/>
            <w:bCs/>
            <w:rPrChange w:id="3136" w:author="Priyanshu Solon" w:date="2025-05-22T22:54:00Z">
              <w:rPr/>
            </w:rPrChange>
          </w:rPr>
          <w:t>border</w:t>
        </w:r>
        <w:r>
          <w:t>: It sets border for cells. It can have values 0=false, 1=true.</w:t>
        </w:r>
      </w:ins>
    </w:p>
    <w:p w:rsidR="00157C23" w:rsidRDefault="00157C23" w:rsidP="00157C23">
      <w:pPr>
        <w:rPr>
          <w:ins w:id="3137" w:author="Priyanshu Solon" w:date="2025-04-15T14:29:00Z"/>
        </w:rPr>
      </w:pPr>
    </w:p>
    <w:p w:rsidR="00157C23" w:rsidRDefault="00157C23" w:rsidP="00157C23">
      <w:pPr>
        <w:rPr>
          <w:ins w:id="3138" w:author="Priyanshu Solon" w:date="2025-04-15T14:29:00Z"/>
        </w:rPr>
      </w:pPr>
      <w:ins w:id="3139" w:author="Priyanshu Solon" w:date="2025-04-15T14:29:00Z">
        <w:r>
          <w:t xml:space="preserve">             &lt;table border="1"&gt;</w:t>
        </w:r>
      </w:ins>
    </w:p>
    <w:p w:rsidR="00157C23" w:rsidRDefault="00157C23" w:rsidP="00157C23">
      <w:pPr>
        <w:rPr>
          <w:ins w:id="3140" w:author="Priyanshu Solon" w:date="2025-04-15T14:29:00Z"/>
        </w:rPr>
      </w:pPr>
      <w:ins w:id="3141" w:author="Priyanshu Solon" w:date="2025-04-15T14:29:00Z">
        <w:r>
          <w:t xml:space="preserve">           </w:t>
        </w:r>
      </w:ins>
    </w:p>
    <w:p w:rsidR="00157C23" w:rsidRDefault="00157C23" w:rsidP="00157C23">
      <w:pPr>
        <w:rPr>
          <w:ins w:id="3142" w:author="Priyanshu Solon" w:date="2025-04-15T14:29:00Z"/>
        </w:rPr>
      </w:pPr>
      <w:ins w:id="3143" w:author="Priyanshu Solon" w:date="2025-04-15T14:29:00Z">
        <w:r>
          <w:t xml:space="preserve">            You can't display border if rules attribute is defined for table.</w:t>
        </w:r>
      </w:ins>
    </w:p>
    <w:p w:rsidR="00157C23" w:rsidRDefault="00157C23" w:rsidP="00157C23">
      <w:pPr>
        <w:rPr>
          <w:ins w:id="3144" w:author="Priyanshu Solon" w:date="2025-04-15T14:29:00Z"/>
        </w:rPr>
      </w:pPr>
      <w:ins w:id="3145" w:author="Priyanshu Solon" w:date="2025-04-15T14:29:00Z">
        <w:r>
          <w:t xml:space="preserve">            Make sure that rules attribute is removed from table.</w:t>
        </w:r>
      </w:ins>
    </w:p>
    <w:p w:rsidR="00157C23" w:rsidRDefault="00157C23" w:rsidP="00157C23">
      <w:pPr>
        <w:rPr>
          <w:ins w:id="3146" w:author="Priyanshu Solon" w:date="2025-04-15T14:29:00Z"/>
        </w:rPr>
      </w:pPr>
    </w:p>
    <w:p w:rsidR="00157C23" w:rsidRPr="00E81493" w:rsidRDefault="00157C23" w:rsidP="00157C23">
      <w:pPr>
        <w:rPr>
          <w:ins w:id="3147" w:author="Priyanshu Solon" w:date="2025-04-15T14:29:00Z"/>
          <w:b/>
          <w:bCs/>
          <w:rPrChange w:id="3148" w:author="Priyanshu Solon" w:date="2025-05-22T22:53:00Z">
            <w:rPr>
              <w:ins w:id="3149" w:author="Priyanshu Solon" w:date="2025-04-15T14:29:00Z"/>
            </w:rPr>
          </w:rPrChange>
        </w:rPr>
      </w:pPr>
      <w:ins w:id="3150" w:author="Priyanshu Solon" w:date="2025-04-15T14:29:00Z">
        <w:r w:rsidRPr="00E81493">
          <w:rPr>
            <w:b/>
            <w:bCs/>
            <w:rPrChange w:id="3151" w:author="Priyanshu Solon" w:date="2025-05-22T22:53:00Z">
              <w:rPr/>
            </w:rPrChange>
          </w:rPr>
          <w:t>2. Cell Space and Padding</w:t>
        </w:r>
      </w:ins>
    </w:p>
    <w:p w:rsidR="00157C23" w:rsidRDefault="00157C23" w:rsidP="00157C23">
      <w:pPr>
        <w:rPr>
          <w:ins w:id="3152" w:author="Priyanshu Solon" w:date="2025-04-15T14:29:00Z"/>
        </w:rPr>
      </w:pPr>
    </w:p>
    <w:p w:rsidR="00157C23" w:rsidRDefault="00157C23" w:rsidP="00157C23">
      <w:pPr>
        <w:rPr>
          <w:ins w:id="3153" w:author="Priyanshu Solon" w:date="2025-04-15T14:29:00Z"/>
        </w:rPr>
      </w:pPr>
      <w:ins w:id="3154" w:author="Priyanshu Solon" w:date="2025-04-15T14:29:00Z">
        <w:r>
          <w:t xml:space="preserve">    </w:t>
        </w:r>
        <w:r w:rsidRPr="00E81493">
          <w:rPr>
            <w:b/>
            <w:bCs/>
            <w:rPrChange w:id="3155" w:author="Priyanshu Solon" w:date="2025-05-22T22:54:00Z">
              <w:rPr/>
            </w:rPrChange>
          </w:rPr>
          <w:t>cellspacing</w:t>
        </w:r>
        <w:r>
          <w:t xml:space="preserve">    : It sets space between cells.</w:t>
        </w:r>
      </w:ins>
    </w:p>
    <w:p w:rsidR="00157C23" w:rsidRDefault="00157C23" w:rsidP="00157C23">
      <w:pPr>
        <w:rPr>
          <w:ins w:id="3156" w:author="Priyanshu Solon" w:date="2025-04-15T14:29:00Z"/>
        </w:rPr>
      </w:pPr>
      <w:ins w:id="3157" w:author="Priyanshu Solon" w:date="2025-04-15T14:29:00Z">
        <w:r>
          <w:t xml:space="preserve">    </w:t>
        </w:r>
        <w:r w:rsidRPr="00E81493">
          <w:rPr>
            <w:b/>
            <w:bCs/>
            <w:rPrChange w:id="3158" w:author="Priyanshu Solon" w:date="2025-05-22T22:54:00Z">
              <w:rPr/>
            </w:rPrChange>
          </w:rPr>
          <w:t>cellpadding</w:t>
        </w:r>
        <w:r>
          <w:t xml:space="preserve">    : It sets space between border and content inside cell.</w:t>
        </w:r>
      </w:ins>
    </w:p>
    <w:p w:rsidR="00157C23" w:rsidRDefault="00157C23" w:rsidP="00157C23">
      <w:pPr>
        <w:rPr>
          <w:ins w:id="3159" w:author="Priyanshu Solon" w:date="2025-04-15T14:29:00Z"/>
        </w:rPr>
      </w:pPr>
    </w:p>
    <w:p w:rsidR="00157C23" w:rsidRDefault="00157C23" w:rsidP="00157C23">
      <w:pPr>
        <w:rPr>
          <w:ins w:id="3160" w:author="Priyanshu Solon" w:date="2025-04-15T14:29:00Z"/>
        </w:rPr>
      </w:pPr>
      <w:ins w:id="3161" w:author="Priyanshu Solon" w:date="2025-04-15T14:29:00Z">
        <w:r>
          <w:lastRenderedPageBreak/>
          <w:t>Syntax:</w:t>
        </w:r>
      </w:ins>
    </w:p>
    <w:p w:rsidR="00157C23" w:rsidRDefault="00157C23" w:rsidP="00157C23">
      <w:pPr>
        <w:rPr>
          <w:ins w:id="3162" w:author="Priyanshu Solon" w:date="2025-04-15T14:29:00Z"/>
        </w:rPr>
      </w:pPr>
      <w:ins w:id="3163" w:author="Priyanshu Solon" w:date="2025-04-15T14:29:00Z">
        <w:r>
          <w:t xml:space="preserve">    &lt;table cellspacing="5"  cellpadding="5" border="1"&gt;</w:t>
        </w:r>
      </w:ins>
    </w:p>
    <w:p w:rsidR="00157C23" w:rsidRDefault="00157C23" w:rsidP="00157C23">
      <w:pPr>
        <w:rPr>
          <w:ins w:id="3164" w:author="Priyanshu Solon" w:date="2025-04-15T14:29:00Z"/>
        </w:rPr>
      </w:pPr>
    </w:p>
    <w:p w:rsidR="00157C23" w:rsidRPr="00E81493" w:rsidRDefault="00157C23" w:rsidP="00157C23">
      <w:pPr>
        <w:rPr>
          <w:ins w:id="3165" w:author="Priyanshu Solon" w:date="2025-04-15T14:29:00Z"/>
          <w:b/>
          <w:bCs/>
          <w:rPrChange w:id="3166" w:author="Priyanshu Solon" w:date="2025-05-22T22:53:00Z">
            <w:rPr>
              <w:ins w:id="3167" w:author="Priyanshu Solon" w:date="2025-04-15T14:29:00Z"/>
            </w:rPr>
          </w:rPrChange>
        </w:rPr>
      </w:pPr>
      <w:ins w:id="3168" w:author="Priyanshu Solon" w:date="2025-04-15T14:29:00Z">
        <w:r w:rsidRPr="00E81493">
          <w:rPr>
            <w:b/>
            <w:bCs/>
            <w:rPrChange w:id="3169" w:author="Priyanshu Solon" w:date="2025-05-22T22:53:00Z">
              <w:rPr/>
            </w:rPrChange>
          </w:rPr>
          <w:t>3. Align Horizontal &amp; Vertical</w:t>
        </w:r>
      </w:ins>
    </w:p>
    <w:p w:rsidR="00157C23" w:rsidRDefault="00157C23" w:rsidP="00157C23">
      <w:pPr>
        <w:rPr>
          <w:ins w:id="3170" w:author="Priyanshu Solon" w:date="2025-04-15T14:29:00Z"/>
        </w:rPr>
      </w:pPr>
    </w:p>
    <w:p w:rsidR="00157C23" w:rsidRDefault="00157C23" w:rsidP="00157C23">
      <w:pPr>
        <w:rPr>
          <w:ins w:id="3171" w:author="Priyanshu Solon" w:date="2025-04-15T14:29:00Z"/>
        </w:rPr>
      </w:pPr>
      <w:ins w:id="3172" w:author="Priyanshu Solon" w:date="2025-04-15T14:29:00Z">
        <w:r>
          <w:t xml:space="preserve">    </w:t>
        </w:r>
        <w:r w:rsidRPr="00E81493">
          <w:rPr>
            <w:b/>
            <w:bCs/>
            <w:rPrChange w:id="3173" w:author="Priyanshu Solon" w:date="2025-05-22T22:54:00Z">
              <w:rPr/>
            </w:rPrChange>
          </w:rPr>
          <w:t>align</w:t>
        </w:r>
        <w:r>
          <w:t xml:space="preserve">            : It aligns content left, center, right or justified horizontally.</w:t>
        </w:r>
      </w:ins>
    </w:p>
    <w:p w:rsidR="00157C23" w:rsidRDefault="00157C23" w:rsidP="00157C23">
      <w:pPr>
        <w:rPr>
          <w:ins w:id="3174" w:author="Priyanshu Solon" w:date="2025-04-15T14:29:00Z"/>
        </w:rPr>
      </w:pPr>
      <w:ins w:id="3175" w:author="Priyanshu Solon" w:date="2025-04-15T14:29:00Z">
        <w:r>
          <w:t xml:space="preserve">    </w:t>
        </w:r>
        <w:r w:rsidRPr="00E81493">
          <w:rPr>
            <w:b/>
            <w:bCs/>
            <w:rPrChange w:id="3176" w:author="Priyanshu Solon" w:date="2025-05-22T22:54:00Z">
              <w:rPr/>
            </w:rPrChange>
          </w:rPr>
          <w:t>valign</w:t>
        </w:r>
        <w:r>
          <w:t xml:space="preserve">        : It aligns content top, center or bottom vertically.</w:t>
        </w:r>
      </w:ins>
    </w:p>
    <w:p w:rsidR="00157C23" w:rsidRDefault="00157C23" w:rsidP="00157C23">
      <w:pPr>
        <w:rPr>
          <w:ins w:id="3177" w:author="Priyanshu Solon" w:date="2025-04-15T14:29:00Z"/>
        </w:rPr>
      </w:pPr>
    </w:p>
    <w:p w:rsidR="00157C23" w:rsidRDefault="00157C23" w:rsidP="00157C23">
      <w:pPr>
        <w:rPr>
          <w:ins w:id="3178" w:author="Priyanshu Solon" w:date="2025-04-15T14:29:00Z"/>
        </w:rPr>
      </w:pPr>
      <w:ins w:id="3179" w:author="Priyanshu Solon" w:date="2025-04-15T14:29:00Z">
        <w:r>
          <w:t>Syntax:</w:t>
        </w:r>
      </w:ins>
    </w:p>
    <w:p w:rsidR="00157C23" w:rsidRDefault="00157C23" w:rsidP="00157C23">
      <w:pPr>
        <w:rPr>
          <w:ins w:id="3180" w:author="Priyanshu Solon" w:date="2025-04-15T14:29:00Z"/>
        </w:rPr>
      </w:pPr>
      <w:ins w:id="3181" w:author="Priyanshu Solon" w:date="2025-04-15T14:29:00Z">
        <w:r>
          <w:t xml:space="preserve">    &lt;table align="center"&gt;</w:t>
        </w:r>
      </w:ins>
    </w:p>
    <w:p w:rsidR="00157C23" w:rsidRDefault="00157C23" w:rsidP="00157C23">
      <w:pPr>
        <w:rPr>
          <w:ins w:id="3182" w:author="Priyanshu Solon" w:date="2025-04-15T14:29:00Z"/>
        </w:rPr>
      </w:pPr>
      <w:ins w:id="3183" w:author="Priyanshu Solon" w:date="2025-04-15T14:29:00Z">
        <w:r>
          <w:t xml:space="preserve">    &lt;tbody align="center"&gt;</w:t>
        </w:r>
      </w:ins>
    </w:p>
    <w:p w:rsidR="00157C23" w:rsidRDefault="00157C23" w:rsidP="00157C23">
      <w:pPr>
        <w:rPr>
          <w:ins w:id="3184" w:author="Priyanshu Solon" w:date="2025-04-15T14:29:00Z"/>
        </w:rPr>
      </w:pPr>
      <w:ins w:id="3185" w:author="Priyanshu Solon" w:date="2025-04-15T14:29:00Z">
        <w:r>
          <w:t xml:space="preserve">    &lt;tr align="center"&gt;</w:t>
        </w:r>
      </w:ins>
    </w:p>
    <w:p w:rsidR="00157C23" w:rsidRDefault="00157C23" w:rsidP="00157C23">
      <w:pPr>
        <w:rPr>
          <w:ins w:id="3186" w:author="Priyanshu Solon" w:date="2025-04-15T14:29:00Z"/>
        </w:rPr>
      </w:pPr>
      <w:ins w:id="3187" w:author="Priyanshu Solon" w:date="2025-04-15T14:29:00Z">
        <w:r>
          <w:t xml:space="preserve">    &lt;td align="center" valign="top"&gt;</w:t>
        </w:r>
      </w:ins>
    </w:p>
    <w:p w:rsidR="00157C23" w:rsidRDefault="00157C23" w:rsidP="00157C23">
      <w:pPr>
        <w:rPr>
          <w:ins w:id="3188" w:author="Priyanshu Solon" w:date="2025-04-15T14:29:00Z"/>
        </w:rPr>
      </w:pPr>
    </w:p>
    <w:p w:rsidR="00157C23" w:rsidRPr="00E81493" w:rsidRDefault="00157C23" w:rsidP="00157C23">
      <w:pPr>
        <w:rPr>
          <w:ins w:id="3189" w:author="Priyanshu Solon" w:date="2025-04-15T14:29:00Z"/>
          <w:b/>
          <w:bCs/>
          <w:rPrChange w:id="3190" w:author="Priyanshu Solon" w:date="2025-05-22T22:53:00Z">
            <w:rPr>
              <w:ins w:id="3191" w:author="Priyanshu Solon" w:date="2025-04-15T14:29:00Z"/>
            </w:rPr>
          </w:rPrChange>
        </w:rPr>
      </w:pPr>
      <w:ins w:id="3192" w:author="Priyanshu Solon" w:date="2025-04-15T14:29:00Z">
        <w:r w:rsidRPr="00E81493">
          <w:rPr>
            <w:b/>
            <w:bCs/>
            <w:rPrChange w:id="3193" w:author="Priyanshu Solon" w:date="2025-05-22T22:53:00Z">
              <w:rPr/>
            </w:rPrChange>
          </w:rPr>
          <w:t>4. Back color &amp; Image</w:t>
        </w:r>
      </w:ins>
    </w:p>
    <w:p w:rsidR="00157C23" w:rsidRDefault="00157C23" w:rsidP="00157C23">
      <w:pPr>
        <w:rPr>
          <w:ins w:id="3194" w:author="Priyanshu Solon" w:date="2025-04-15T14:29:00Z"/>
        </w:rPr>
      </w:pPr>
    </w:p>
    <w:p w:rsidR="00157C23" w:rsidRDefault="00157C23" w:rsidP="00157C23">
      <w:pPr>
        <w:rPr>
          <w:ins w:id="3195" w:author="Priyanshu Solon" w:date="2025-04-15T14:29:00Z"/>
        </w:rPr>
      </w:pPr>
      <w:ins w:id="3196" w:author="Priyanshu Solon" w:date="2025-04-15T14:29:00Z">
        <w:r>
          <w:t xml:space="preserve">    </w:t>
        </w:r>
        <w:r w:rsidRPr="00E81493">
          <w:rPr>
            <w:b/>
            <w:bCs/>
            <w:rPrChange w:id="3197" w:author="Priyanshu Solon" w:date="2025-05-22T22:54:00Z">
              <w:rPr/>
            </w:rPrChange>
          </w:rPr>
          <w:t>bgcolor</w:t>
        </w:r>
        <w:r>
          <w:t xml:space="preserve">        : It sets background color for table, group, row, or cell.</w:t>
        </w:r>
      </w:ins>
    </w:p>
    <w:p w:rsidR="00157C23" w:rsidRDefault="00157C23" w:rsidP="00157C23">
      <w:pPr>
        <w:rPr>
          <w:ins w:id="3198" w:author="Priyanshu Solon" w:date="2025-04-15T14:29:00Z"/>
        </w:rPr>
      </w:pPr>
      <w:ins w:id="3199" w:author="Priyanshu Solon" w:date="2025-04-15T14:29:00Z">
        <w:r>
          <w:t xml:space="preserve">    </w:t>
        </w:r>
        <w:r w:rsidRPr="00E81493">
          <w:rPr>
            <w:b/>
            <w:bCs/>
            <w:rPrChange w:id="3200" w:author="Priyanshu Solon" w:date="2025-05-22T22:54:00Z">
              <w:rPr/>
            </w:rPrChange>
          </w:rPr>
          <w:t>background</w:t>
        </w:r>
        <w:r>
          <w:t xml:space="preserve">    : It sets background image for table, group, row or cell.</w:t>
        </w:r>
      </w:ins>
    </w:p>
    <w:p w:rsidR="00157C23" w:rsidRDefault="00157C23" w:rsidP="00157C23">
      <w:pPr>
        <w:rPr>
          <w:ins w:id="3201" w:author="Priyanshu Solon" w:date="2025-04-15T14:29:00Z"/>
        </w:rPr>
      </w:pPr>
    </w:p>
    <w:p w:rsidR="00157C23" w:rsidRDefault="00157C23" w:rsidP="00157C23">
      <w:pPr>
        <w:rPr>
          <w:ins w:id="3202" w:author="Priyanshu Solon" w:date="2025-04-15T14:29:00Z"/>
        </w:rPr>
      </w:pPr>
      <w:ins w:id="3203" w:author="Priyanshu Solon" w:date="2025-04-15T14:29:00Z">
        <w:r>
          <w:t>Syntax:</w:t>
        </w:r>
      </w:ins>
    </w:p>
    <w:p w:rsidR="00157C23" w:rsidRDefault="00157C23" w:rsidP="00157C23">
      <w:pPr>
        <w:rPr>
          <w:ins w:id="3204" w:author="Priyanshu Solon" w:date="2025-04-15T14:29:00Z"/>
        </w:rPr>
      </w:pPr>
      <w:ins w:id="3205" w:author="Priyanshu Solon" w:date="2025-04-15T14:29:00Z">
        <w:r>
          <w:t xml:space="preserve">    &lt;table bgcolor="yellow"&gt;</w:t>
        </w:r>
      </w:ins>
    </w:p>
    <w:p w:rsidR="00157C23" w:rsidRDefault="00157C23" w:rsidP="00157C23">
      <w:pPr>
        <w:rPr>
          <w:ins w:id="3206" w:author="Priyanshu Solon" w:date="2025-04-15T14:29:00Z"/>
        </w:rPr>
      </w:pPr>
      <w:ins w:id="3207" w:author="Priyanshu Solon" w:date="2025-04-15T14:29:00Z">
        <w:r>
          <w:t xml:space="preserve">    &lt;tr background="./images/pic.jpg"&gt;</w:t>
        </w:r>
      </w:ins>
    </w:p>
    <w:p w:rsidR="00157C23" w:rsidRDefault="00157C23" w:rsidP="00157C23">
      <w:pPr>
        <w:rPr>
          <w:ins w:id="3208" w:author="Priyanshu Solon" w:date="2025-04-15T14:29:00Z"/>
        </w:rPr>
      </w:pPr>
    </w:p>
    <w:p w:rsidR="00157C23" w:rsidRPr="00E81493" w:rsidRDefault="00157C23" w:rsidP="00157C23">
      <w:pPr>
        <w:rPr>
          <w:ins w:id="3209" w:author="Priyanshu Solon" w:date="2025-04-15T14:29:00Z"/>
          <w:b/>
          <w:bCs/>
          <w:rPrChange w:id="3210" w:author="Priyanshu Solon" w:date="2025-05-22T22:53:00Z">
            <w:rPr>
              <w:ins w:id="3211" w:author="Priyanshu Solon" w:date="2025-04-15T14:29:00Z"/>
            </w:rPr>
          </w:rPrChange>
        </w:rPr>
      </w:pPr>
      <w:ins w:id="3212" w:author="Priyanshu Solon" w:date="2025-04-15T14:29:00Z">
        <w:r w:rsidRPr="00E81493">
          <w:rPr>
            <w:b/>
            <w:bCs/>
            <w:rPrChange w:id="3213" w:author="Priyanshu Solon" w:date="2025-05-22T22:53:00Z">
              <w:rPr/>
            </w:rPrChange>
          </w:rPr>
          <w:t>5. Width &amp; Height</w:t>
        </w:r>
      </w:ins>
    </w:p>
    <w:p w:rsidR="00157C23" w:rsidRDefault="00157C23" w:rsidP="00157C23">
      <w:pPr>
        <w:rPr>
          <w:ins w:id="3214" w:author="Priyanshu Solon" w:date="2025-04-15T14:29:00Z"/>
        </w:rPr>
      </w:pPr>
    </w:p>
    <w:p w:rsidR="00157C23" w:rsidRDefault="00157C23" w:rsidP="00157C23">
      <w:pPr>
        <w:rPr>
          <w:ins w:id="3215" w:author="Priyanshu Solon" w:date="2025-04-15T14:29:00Z"/>
        </w:rPr>
      </w:pPr>
      <w:ins w:id="3216" w:author="Priyanshu Solon" w:date="2025-04-15T14:29:00Z">
        <w:r>
          <w:t xml:space="preserve">    </w:t>
        </w:r>
        <w:r w:rsidRPr="00E81493">
          <w:rPr>
            <w:b/>
            <w:bCs/>
            <w:rPrChange w:id="3217" w:author="Priyanshu Solon" w:date="2025-05-22T22:54:00Z">
              <w:rPr/>
            </w:rPrChange>
          </w:rPr>
          <w:t>width</w:t>
        </w:r>
        <w:r>
          <w:t xml:space="preserve">        : It is defined only for table, td or th.</w:t>
        </w:r>
      </w:ins>
    </w:p>
    <w:p w:rsidR="00157C23" w:rsidRDefault="00157C23" w:rsidP="00157C23">
      <w:pPr>
        <w:rPr>
          <w:ins w:id="3218" w:author="Priyanshu Solon" w:date="2025-04-15T14:29:00Z"/>
        </w:rPr>
      </w:pPr>
      <w:ins w:id="3219" w:author="Priyanshu Solon" w:date="2025-04-15T14:29:00Z">
        <w:r>
          <w:t xml:space="preserve">                  It sets to entire column.</w:t>
        </w:r>
      </w:ins>
    </w:p>
    <w:p w:rsidR="00157C23" w:rsidRDefault="00157C23" w:rsidP="00157C23">
      <w:pPr>
        <w:rPr>
          <w:ins w:id="3220" w:author="Priyanshu Solon" w:date="2025-04-15T14:29:00Z"/>
        </w:rPr>
      </w:pPr>
    </w:p>
    <w:p w:rsidR="00157C23" w:rsidRDefault="00157C23" w:rsidP="00157C23">
      <w:pPr>
        <w:rPr>
          <w:ins w:id="3221" w:author="Priyanshu Solon" w:date="2025-04-15T14:29:00Z"/>
        </w:rPr>
      </w:pPr>
      <w:ins w:id="3222" w:author="Priyanshu Solon" w:date="2025-04-15T14:29:00Z">
        <w:r>
          <w:t xml:space="preserve">    </w:t>
        </w:r>
        <w:r w:rsidRPr="00E81493">
          <w:rPr>
            <w:b/>
            <w:bCs/>
            <w:rPrChange w:id="3223" w:author="Priyanshu Solon" w:date="2025-05-22T22:54:00Z">
              <w:rPr/>
            </w:rPrChange>
          </w:rPr>
          <w:t>height</w:t>
        </w:r>
        <w:r>
          <w:t xml:space="preserve">        : It is defined only for  tr &amp; td.</w:t>
        </w:r>
      </w:ins>
    </w:p>
    <w:p w:rsidR="00157C23" w:rsidRDefault="00157C23" w:rsidP="00157C23">
      <w:pPr>
        <w:rPr>
          <w:ins w:id="3224" w:author="Priyanshu Solon" w:date="2025-04-15T14:29:00Z"/>
        </w:rPr>
      </w:pPr>
      <w:ins w:id="3225" w:author="Priyanshu Solon" w:date="2025-04-15T14:29:00Z">
        <w:r>
          <w:lastRenderedPageBreak/>
          <w:t xml:space="preserve">                   It sets to entire row.</w:t>
        </w:r>
      </w:ins>
    </w:p>
    <w:p w:rsidR="00157C23" w:rsidRDefault="00157C23" w:rsidP="00157C23">
      <w:pPr>
        <w:rPr>
          <w:ins w:id="3226" w:author="Priyanshu Solon" w:date="2025-04-15T14:29:00Z"/>
        </w:rPr>
      </w:pPr>
    </w:p>
    <w:p w:rsidR="00157C23" w:rsidRDefault="00157C23" w:rsidP="00157C23">
      <w:pPr>
        <w:rPr>
          <w:ins w:id="3227" w:author="Priyanshu Solon" w:date="2025-04-15T14:29:00Z"/>
        </w:rPr>
      </w:pPr>
      <w:ins w:id="3228" w:author="Priyanshu Solon" w:date="2025-04-15T14:29:00Z">
        <w:r>
          <w:t>Syntax:</w:t>
        </w:r>
      </w:ins>
    </w:p>
    <w:p w:rsidR="00157C23" w:rsidRDefault="00157C23" w:rsidP="00157C23">
      <w:pPr>
        <w:rPr>
          <w:ins w:id="3229" w:author="Priyanshu Solon" w:date="2025-04-15T14:29:00Z"/>
        </w:rPr>
      </w:pPr>
      <w:ins w:id="3230" w:author="Priyanshu Solon" w:date="2025-04-15T14:29:00Z">
        <w:r>
          <w:t xml:space="preserve">    &lt;th width="20"&gt;</w:t>
        </w:r>
      </w:ins>
    </w:p>
    <w:p w:rsidR="00157C23" w:rsidRDefault="00157C23" w:rsidP="00157C23">
      <w:pPr>
        <w:rPr>
          <w:ins w:id="3231" w:author="Priyanshu Solon" w:date="2025-04-15T14:29:00Z"/>
        </w:rPr>
      </w:pPr>
      <w:ins w:id="3232" w:author="Priyanshu Solon" w:date="2025-04-15T14:29:00Z">
        <w:r>
          <w:t xml:space="preserve">    &lt;tr height="30"&gt;</w:t>
        </w:r>
      </w:ins>
    </w:p>
    <w:p w:rsidR="00157C23" w:rsidRDefault="00157C23" w:rsidP="00157C23">
      <w:pPr>
        <w:rPr>
          <w:ins w:id="3233" w:author="Priyanshu Solon" w:date="2025-04-15T14:29:00Z"/>
        </w:rPr>
      </w:pPr>
    </w:p>
    <w:p w:rsidR="00157C23" w:rsidRDefault="00157C23" w:rsidP="00157C23">
      <w:pPr>
        <w:rPr>
          <w:ins w:id="3234" w:author="Priyanshu Solon" w:date="2025-04-15T14:29:00Z"/>
        </w:rPr>
      </w:pPr>
    </w:p>
    <w:p w:rsidR="00157C23" w:rsidRPr="00E81493" w:rsidRDefault="00157C23" w:rsidP="00157C23">
      <w:pPr>
        <w:rPr>
          <w:ins w:id="3235" w:author="Priyanshu Solon" w:date="2025-04-15T14:29:00Z"/>
          <w:b/>
          <w:bCs/>
          <w:rPrChange w:id="3236" w:author="Priyanshu Solon" w:date="2025-05-22T22:54:00Z">
            <w:rPr>
              <w:ins w:id="3237" w:author="Priyanshu Solon" w:date="2025-04-15T14:29:00Z"/>
            </w:rPr>
          </w:rPrChange>
        </w:rPr>
      </w:pPr>
      <w:ins w:id="3238" w:author="Priyanshu Solon" w:date="2025-04-15T14:29:00Z">
        <w:r w:rsidRPr="00E81493">
          <w:rPr>
            <w:b/>
            <w:bCs/>
            <w:rPrChange w:id="3239" w:author="Priyanshu Solon" w:date="2025-05-22T22:54:00Z">
              <w:rPr/>
            </w:rPrChange>
          </w:rPr>
          <w:t>6. Merging rows &amp; columns</w:t>
        </w:r>
      </w:ins>
    </w:p>
    <w:p w:rsidR="00157C23" w:rsidRDefault="00157C23" w:rsidP="00157C23">
      <w:pPr>
        <w:rPr>
          <w:ins w:id="3240" w:author="Priyanshu Solon" w:date="2025-04-15T14:29:00Z"/>
        </w:rPr>
      </w:pPr>
    </w:p>
    <w:p w:rsidR="00157C23" w:rsidRDefault="00157C23" w:rsidP="00157C23">
      <w:pPr>
        <w:rPr>
          <w:ins w:id="3241" w:author="Priyanshu Solon" w:date="2025-04-15T14:29:00Z"/>
        </w:rPr>
      </w:pPr>
      <w:ins w:id="3242" w:author="Priyanshu Solon" w:date="2025-04-15T14:29:00Z">
        <w:r>
          <w:t xml:space="preserve">    </w:t>
        </w:r>
        <w:r w:rsidRPr="00E81493">
          <w:rPr>
            <w:b/>
            <w:bCs/>
            <w:rPrChange w:id="3243" w:author="Priyanshu Solon" w:date="2025-05-22T22:54:00Z">
              <w:rPr/>
            </w:rPrChange>
          </w:rPr>
          <w:t>colspan</w:t>
        </w:r>
        <w:r>
          <w:t xml:space="preserve">        : It merges specified number of cells into one cell.</w:t>
        </w:r>
      </w:ins>
    </w:p>
    <w:p w:rsidR="00157C23" w:rsidRDefault="00157C23" w:rsidP="00157C23">
      <w:pPr>
        <w:rPr>
          <w:ins w:id="3244" w:author="Priyanshu Solon" w:date="2025-04-15T14:29:00Z"/>
        </w:rPr>
      </w:pPr>
      <w:ins w:id="3245" w:author="Priyanshu Solon" w:date="2025-04-15T14:29:00Z">
        <w:r>
          <w:t xml:space="preserve">                  It is used to merge all columns into one column.</w:t>
        </w:r>
      </w:ins>
    </w:p>
    <w:p w:rsidR="00157C23" w:rsidRDefault="00157C23" w:rsidP="00157C23">
      <w:pPr>
        <w:rPr>
          <w:ins w:id="3246" w:author="Priyanshu Solon" w:date="2025-04-15T14:29:00Z"/>
        </w:rPr>
      </w:pPr>
    </w:p>
    <w:p w:rsidR="00157C23" w:rsidRDefault="00157C23" w:rsidP="00157C23">
      <w:pPr>
        <w:rPr>
          <w:ins w:id="3247" w:author="Priyanshu Solon" w:date="2025-04-15T14:29:00Z"/>
        </w:rPr>
      </w:pPr>
      <w:ins w:id="3248" w:author="Priyanshu Solon" w:date="2025-04-15T14:29:00Z">
        <w:r>
          <w:t xml:space="preserve">    </w:t>
        </w:r>
        <w:r w:rsidRPr="00E81493">
          <w:rPr>
            <w:b/>
            <w:bCs/>
            <w:rPrChange w:id="3249" w:author="Priyanshu Solon" w:date="2025-05-22T22:54:00Z">
              <w:rPr/>
            </w:rPrChange>
          </w:rPr>
          <w:t>rowspan</w:t>
        </w:r>
        <w:r>
          <w:t xml:space="preserve">        : it is used to merge all rows into one row.</w:t>
        </w:r>
      </w:ins>
    </w:p>
    <w:p w:rsidR="00157C23" w:rsidRDefault="00157C23" w:rsidP="00157C23">
      <w:pPr>
        <w:rPr>
          <w:ins w:id="3250" w:author="Priyanshu Solon" w:date="2025-04-15T14:29:00Z"/>
        </w:rPr>
      </w:pPr>
    </w:p>
    <w:p w:rsidR="00157C23" w:rsidRDefault="00157C23" w:rsidP="00157C23">
      <w:pPr>
        <w:rPr>
          <w:ins w:id="3251" w:author="Priyanshu Solon" w:date="2025-04-15T14:29:00Z"/>
        </w:rPr>
      </w:pPr>
      <w:ins w:id="3252" w:author="Priyanshu Solon" w:date="2025-04-15T14:29:00Z">
        <w:r>
          <w:t>Note: You can apply only for td or th.</w:t>
        </w:r>
      </w:ins>
    </w:p>
    <w:p w:rsidR="00157C23" w:rsidRDefault="00157C23" w:rsidP="00157C23">
      <w:pPr>
        <w:rPr>
          <w:ins w:id="3253" w:author="Priyanshu Solon" w:date="2025-04-15T14:29:00Z"/>
        </w:rPr>
      </w:pPr>
    </w:p>
    <w:p w:rsidR="00157C23" w:rsidRDefault="00157C23" w:rsidP="00157C23">
      <w:pPr>
        <w:rPr>
          <w:ins w:id="3254" w:author="Priyanshu Solon" w:date="2025-04-15T14:29:00Z"/>
        </w:rPr>
      </w:pPr>
      <w:ins w:id="3255" w:author="Priyanshu Solon" w:date="2025-04-15T14:29:00Z">
        <w:r>
          <w:t>Ex:</w:t>
        </w:r>
      </w:ins>
    </w:p>
    <w:p w:rsidR="00157C23" w:rsidRDefault="00157C23" w:rsidP="00157C23">
      <w:pPr>
        <w:rPr>
          <w:ins w:id="3256" w:author="Priyanshu Solon" w:date="2025-04-15T14:29:00Z"/>
        </w:rPr>
      </w:pPr>
      <w:ins w:id="3257" w:author="Priyanshu Solon" w:date="2025-04-15T14:29:00Z">
        <w:r>
          <w:t>&lt;!DOCTYPE html&gt;</w:t>
        </w:r>
      </w:ins>
    </w:p>
    <w:p w:rsidR="00157C23" w:rsidRDefault="00157C23" w:rsidP="00157C23">
      <w:pPr>
        <w:rPr>
          <w:ins w:id="3258" w:author="Priyanshu Solon" w:date="2025-04-15T14:29:00Z"/>
        </w:rPr>
      </w:pPr>
      <w:ins w:id="3259" w:author="Priyanshu Solon" w:date="2025-04-15T14:29:00Z">
        <w:r>
          <w:t>&lt;html lang="en"&gt;</w:t>
        </w:r>
      </w:ins>
    </w:p>
    <w:p w:rsidR="00157C23" w:rsidRDefault="00157C23" w:rsidP="00157C23">
      <w:pPr>
        <w:rPr>
          <w:ins w:id="3260" w:author="Priyanshu Solon" w:date="2025-04-15T14:29:00Z"/>
        </w:rPr>
      </w:pPr>
      <w:ins w:id="3261" w:author="Priyanshu Solon" w:date="2025-04-15T14:29:00Z">
        <w:r>
          <w:t>&lt;head&gt;</w:t>
        </w:r>
      </w:ins>
    </w:p>
    <w:p w:rsidR="00157C23" w:rsidRDefault="00157C23" w:rsidP="00157C23">
      <w:pPr>
        <w:rPr>
          <w:ins w:id="3262" w:author="Priyanshu Solon" w:date="2025-04-15T14:29:00Z"/>
        </w:rPr>
      </w:pPr>
      <w:ins w:id="3263" w:author="Priyanshu Solon" w:date="2025-04-15T14:29:00Z">
        <w:r>
          <w:t xml:space="preserve">    &lt;meta charset="UTF-8"&gt;</w:t>
        </w:r>
      </w:ins>
    </w:p>
    <w:p w:rsidR="00157C23" w:rsidRDefault="00157C23" w:rsidP="00157C23">
      <w:pPr>
        <w:rPr>
          <w:ins w:id="3264" w:author="Priyanshu Solon" w:date="2025-04-15T14:29:00Z"/>
        </w:rPr>
      </w:pPr>
      <w:ins w:id="3265" w:author="Priyanshu Solon" w:date="2025-04-15T14:29:00Z">
        <w:r>
          <w:t xml:space="preserve">    &lt;meta name="viewport" content="width=device-width, initial-scale=1.0"&gt;</w:t>
        </w:r>
      </w:ins>
    </w:p>
    <w:p w:rsidR="00157C23" w:rsidRDefault="00157C23" w:rsidP="00157C23">
      <w:pPr>
        <w:rPr>
          <w:ins w:id="3266" w:author="Priyanshu Solon" w:date="2025-04-15T14:29:00Z"/>
        </w:rPr>
      </w:pPr>
      <w:ins w:id="3267" w:author="Priyanshu Solon" w:date="2025-04-15T14:29:00Z">
        <w:r>
          <w:t xml:space="preserve">    &lt;title&gt;Document&lt;/title&gt;</w:t>
        </w:r>
      </w:ins>
    </w:p>
    <w:p w:rsidR="00157C23" w:rsidRDefault="00157C23" w:rsidP="00157C23">
      <w:pPr>
        <w:rPr>
          <w:ins w:id="3268" w:author="Priyanshu Solon" w:date="2025-04-15T14:29:00Z"/>
        </w:rPr>
      </w:pPr>
      <w:ins w:id="3269" w:author="Priyanshu Solon" w:date="2025-04-15T14:29:00Z">
        <w:r>
          <w:t>&lt;/head&gt;</w:t>
        </w:r>
      </w:ins>
    </w:p>
    <w:p w:rsidR="00157C23" w:rsidRDefault="00157C23" w:rsidP="00157C23">
      <w:pPr>
        <w:rPr>
          <w:ins w:id="3270" w:author="Priyanshu Solon" w:date="2025-04-15T14:29:00Z"/>
        </w:rPr>
      </w:pPr>
      <w:ins w:id="3271" w:author="Priyanshu Solon" w:date="2025-04-15T14:29:00Z">
        <w:r>
          <w:t>&lt;body&gt;</w:t>
        </w:r>
      </w:ins>
    </w:p>
    <w:p w:rsidR="00157C23" w:rsidRDefault="00157C23" w:rsidP="00157C23">
      <w:pPr>
        <w:rPr>
          <w:ins w:id="3272" w:author="Priyanshu Solon" w:date="2025-04-15T14:29:00Z"/>
        </w:rPr>
      </w:pPr>
      <w:ins w:id="3273" w:author="Priyanshu Solon" w:date="2025-04-15T14:29:00Z">
        <w:r>
          <w:t xml:space="preserve">    &lt;table border="1" width="100%"&gt;</w:t>
        </w:r>
      </w:ins>
    </w:p>
    <w:p w:rsidR="00157C23" w:rsidRDefault="00157C23" w:rsidP="00157C23">
      <w:pPr>
        <w:rPr>
          <w:ins w:id="3274" w:author="Priyanshu Solon" w:date="2025-04-15T14:29:00Z"/>
        </w:rPr>
      </w:pPr>
      <w:ins w:id="3275" w:author="Priyanshu Solon" w:date="2025-04-15T14:29:00Z">
        <w:r>
          <w:t xml:space="preserve">        &lt;thead&gt;</w:t>
        </w:r>
      </w:ins>
    </w:p>
    <w:p w:rsidR="00157C23" w:rsidRDefault="00157C23" w:rsidP="00157C23">
      <w:pPr>
        <w:rPr>
          <w:ins w:id="3276" w:author="Priyanshu Solon" w:date="2025-04-15T14:29:00Z"/>
        </w:rPr>
      </w:pPr>
      <w:ins w:id="3277" w:author="Priyanshu Solon" w:date="2025-04-15T14:29:00Z">
        <w:r>
          <w:t xml:space="preserve">            &lt;tr&gt;</w:t>
        </w:r>
      </w:ins>
    </w:p>
    <w:p w:rsidR="00157C23" w:rsidRDefault="00157C23" w:rsidP="00157C23">
      <w:pPr>
        <w:rPr>
          <w:ins w:id="3278" w:author="Priyanshu Solon" w:date="2025-04-15T14:29:00Z"/>
        </w:rPr>
      </w:pPr>
      <w:ins w:id="3279" w:author="Priyanshu Solon" w:date="2025-04-15T14:29:00Z">
        <w:r>
          <w:t xml:space="preserve">                &lt;th colspan="2"&gt;Name&lt;/th&gt;</w:t>
        </w:r>
      </w:ins>
    </w:p>
    <w:p w:rsidR="00157C23" w:rsidRDefault="00157C23" w:rsidP="00157C23">
      <w:pPr>
        <w:rPr>
          <w:ins w:id="3280" w:author="Priyanshu Solon" w:date="2025-04-15T14:29:00Z"/>
        </w:rPr>
      </w:pPr>
      <w:ins w:id="3281" w:author="Priyanshu Solon" w:date="2025-04-15T14:29:00Z">
        <w:r>
          <w:lastRenderedPageBreak/>
          <w:t xml:space="preserve">                &lt;th colspan="3"&gt;Address&lt;/th&gt;</w:t>
        </w:r>
      </w:ins>
    </w:p>
    <w:p w:rsidR="00157C23" w:rsidRDefault="00157C23" w:rsidP="00157C23">
      <w:pPr>
        <w:rPr>
          <w:ins w:id="3282" w:author="Priyanshu Solon" w:date="2025-04-15T14:29:00Z"/>
        </w:rPr>
      </w:pPr>
      <w:ins w:id="3283" w:author="Priyanshu Solon" w:date="2025-04-15T14:29:00Z">
        <w:r>
          <w:t xml:space="preserve">            &lt;/tr&gt;</w:t>
        </w:r>
      </w:ins>
    </w:p>
    <w:p w:rsidR="00157C23" w:rsidRDefault="00157C23" w:rsidP="00157C23">
      <w:pPr>
        <w:rPr>
          <w:ins w:id="3284" w:author="Priyanshu Solon" w:date="2025-04-15T14:29:00Z"/>
        </w:rPr>
      </w:pPr>
      <w:ins w:id="3285" w:author="Priyanshu Solon" w:date="2025-04-15T14:29:00Z">
        <w:r>
          <w:t xml:space="preserve">            &lt;tr&gt;</w:t>
        </w:r>
      </w:ins>
    </w:p>
    <w:p w:rsidR="00157C23" w:rsidRDefault="00157C23" w:rsidP="00157C23">
      <w:pPr>
        <w:rPr>
          <w:ins w:id="3286" w:author="Priyanshu Solon" w:date="2025-04-15T14:29:00Z"/>
        </w:rPr>
      </w:pPr>
      <w:ins w:id="3287" w:author="Priyanshu Solon" w:date="2025-04-15T14:29:00Z">
        <w:r>
          <w:t xml:space="preserve">                &lt;th&gt;First Name&lt;/th&gt;</w:t>
        </w:r>
      </w:ins>
    </w:p>
    <w:p w:rsidR="00157C23" w:rsidRDefault="00157C23" w:rsidP="00157C23">
      <w:pPr>
        <w:rPr>
          <w:ins w:id="3288" w:author="Priyanshu Solon" w:date="2025-04-15T14:29:00Z"/>
        </w:rPr>
      </w:pPr>
      <w:ins w:id="3289" w:author="Priyanshu Solon" w:date="2025-04-15T14:29:00Z">
        <w:r>
          <w:t xml:space="preserve">                &lt;th&gt;Last Name&lt;/th&gt;</w:t>
        </w:r>
      </w:ins>
    </w:p>
    <w:p w:rsidR="00157C23" w:rsidRDefault="00157C23" w:rsidP="00157C23">
      <w:pPr>
        <w:rPr>
          <w:ins w:id="3290" w:author="Priyanshu Solon" w:date="2025-04-15T14:29:00Z"/>
        </w:rPr>
      </w:pPr>
      <w:ins w:id="3291" w:author="Priyanshu Solon" w:date="2025-04-15T14:29:00Z">
        <w:r>
          <w:t xml:space="preserve">                &lt;th&gt;City&lt;/th&gt;</w:t>
        </w:r>
      </w:ins>
    </w:p>
    <w:p w:rsidR="00157C23" w:rsidRDefault="00157C23" w:rsidP="00157C23">
      <w:pPr>
        <w:rPr>
          <w:ins w:id="3292" w:author="Priyanshu Solon" w:date="2025-04-15T14:29:00Z"/>
        </w:rPr>
      </w:pPr>
      <w:ins w:id="3293" w:author="Priyanshu Solon" w:date="2025-04-15T14:29:00Z">
        <w:r>
          <w:t xml:space="preserve">                &lt;th&gt;State&lt;/th&gt;</w:t>
        </w:r>
      </w:ins>
    </w:p>
    <w:p w:rsidR="00157C23" w:rsidRDefault="00157C23" w:rsidP="00157C23">
      <w:pPr>
        <w:rPr>
          <w:ins w:id="3294" w:author="Priyanshu Solon" w:date="2025-04-15T14:29:00Z"/>
        </w:rPr>
      </w:pPr>
      <w:ins w:id="3295" w:author="Priyanshu Solon" w:date="2025-04-15T14:29:00Z">
        <w:r>
          <w:t xml:space="preserve">                &lt;th&gt;Postal Code&lt;/th&gt;</w:t>
        </w:r>
      </w:ins>
    </w:p>
    <w:p w:rsidR="00157C23" w:rsidRDefault="00157C23" w:rsidP="00157C23">
      <w:pPr>
        <w:rPr>
          <w:ins w:id="3296" w:author="Priyanshu Solon" w:date="2025-04-15T14:29:00Z"/>
        </w:rPr>
      </w:pPr>
      <w:ins w:id="3297" w:author="Priyanshu Solon" w:date="2025-04-15T14:29:00Z">
        <w:r>
          <w:t xml:space="preserve">            &lt;/tr&gt;</w:t>
        </w:r>
      </w:ins>
    </w:p>
    <w:p w:rsidR="00157C23" w:rsidRDefault="00157C23" w:rsidP="00157C23">
      <w:pPr>
        <w:rPr>
          <w:ins w:id="3298" w:author="Priyanshu Solon" w:date="2025-04-15T14:29:00Z"/>
        </w:rPr>
      </w:pPr>
      <w:ins w:id="3299" w:author="Priyanshu Solon" w:date="2025-04-15T14:29:00Z">
        <w:r>
          <w:t xml:space="preserve">        &lt;/thead&gt;</w:t>
        </w:r>
      </w:ins>
    </w:p>
    <w:p w:rsidR="00157C23" w:rsidRDefault="00157C23" w:rsidP="00157C23">
      <w:pPr>
        <w:rPr>
          <w:ins w:id="3300" w:author="Priyanshu Solon" w:date="2025-04-15T14:29:00Z"/>
        </w:rPr>
      </w:pPr>
      <w:ins w:id="3301" w:author="Priyanshu Solon" w:date="2025-04-15T14:29:00Z">
        <w:r>
          <w:t xml:space="preserve">        &lt;tbody&gt;</w:t>
        </w:r>
      </w:ins>
    </w:p>
    <w:p w:rsidR="00157C23" w:rsidRDefault="00157C23" w:rsidP="00157C23">
      <w:pPr>
        <w:rPr>
          <w:ins w:id="3302" w:author="Priyanshu Solon" w:date="2025-04-15T14:29:00Z"/>
        </w:rPr>
      </w:pPr>
      <w:ins w:id="3303" w:author="Priyanshu Solon" w:date="2025-04-15T14:29:00Z">
        <w:r>
          <w:t xml:space="preserve">            &lt;tr&gt;</w:t>
        </w:r>
      </w:ins>
    </w:p>
    <w:p w:rsidR="00157C23" w:rsidRDefault="00157C23" w:rsidP="00157C23">
      <w:pPr>
        <w:rPr>
          <w:ins w:id="3304" w:author="Priyanshu Solon" w:date="2025-04-15T14:29:00Z"/>
        </w:rPr>
      </w:pPr>
      <w:ins w:id="3305" w:author="Priyanshu Solon" w:date="2025-04-15T14:29:00Z">
        <w:r>
          <w:t xml:space="preserve">                &lt;td&gt;&amp;nbsp;&lt;/td&gt;</w:t>
        </w:r>
      </w:ins>
    </w:p>
    <w:p w:rsidR="00157C23" w:rsidRDefault="00157C23" w:rsidP="00157C23">
      <w:pPr>
        <w:rPr>
          <w:ins w:id="3306" w:author="Priyanshu Solon" w:date="2025-04-15T14:29:00Z"/>
        </w:rPr>
      </w:pPr>
      <w:ins w:id="3307" w:author="Priyanshu Solon" w:date="2025-04-15T14:29:00Z">
        <w:r>
          <w:t xml:space="preserve">                &lt;td&gt;&amp;nbsp;&lt;/td&gt;</w:t>
        </w:r>
      </w:ins>
    </w:p>
    <w:p w:rsidR="00157C23" w:rsidRDefault="00157C23" w:rsidP="00157C23">
      <w:pPr>
        <w:rPr>
          <w:ins w:id="3308" w:author="Priyanshu Solon" w:date="2025-04-15T14:29:00Z"/>
        </w:rPr>
      </w:pPr>
      <w:ins w:id="3309" w:author="Priyanshu Solon" w:date="2025-04-15T14:29:00Z">
        <w:r>
          <w:t xml:space="preserve">                &lt;td rowspan="7" align="center"&gt; D&lt;br&gt;E&lt;br&gt;L&lt;br&gt;H&lt;br&gt;I &lt;/td&gt;</w:t>
        </w:r>
      </w:ins>
    </w:p>
    <w:p w:rsidR="00157C23" w:rsidRDefault="00157C23" w:rsidP="00157C23">
      <w:pPr>
        <w:rPr>
          <w:ins w:id="3310" w:author="Priyanshu Solon" w:date="2025-04-15T14:29:00Z"/>
        </w:rPr>
      </w:pPr>
      <w:ins w:id="3311" w:author="Priyanshu Solon" w:date="2025-04-15T14:29:00Z">
        <w:r>
          <w:t xml:space="preserve">                &lt;td&gt;&amp;nbsp;&lt;/td&gt;</w:t>
        </w:r>
      </w:ins>
    </w:p>
    <w:p w:rsidR="00157C23" w:rsidRDefault="00157C23" w:rsidP="00157C23">
      <w:pPr>
        <w:rPr>
          <w:ins w:id="3312" w:author="Priyanshu Solon" w:date="2025-04-15T14:29:00Z"/>
        </w:rPr>
      </w:pPr>
      <w:ins w:id="3313" w:author="Priyanshu Solon" w:date="2025-04-15T14:29:00Z">
        <w:r>
          <w:t xml:space="preserve">                &lt;td&gt;&amp;nbsp;&lt;/td&gt;</w:t>
        </w:r>
      </w:ins>
    </w:p>
    <w:p w:rsidR="00157C23" w:rsidRDefault="00157C23" w:rsidP="00157C23">
      <w:pPr>
        <w:rPr>
          <w:ins w:id="3314" w:author="Priyanshu Solon" w:date="2025-04-15T14:29:00Z"/>
        </w:rPr>
      </w:pPr>
      <w:ins w:id="3315" w:author="Priyanshu Solon" w:date="2025-04-15T14:29:00Z">
        <w:r>
          <w:t xml:space="preserve">            &lt;/tr&gt;</w:t>
        </w:r>
      </w:ins>
    </w:p>
    <w:p w:rsidR="00157C23" w:rsidRDefault="00157C23" w:rsidP="00157C23">
      <w:pPr>
        <w:rPr>
          <w:ins w:id="3316" w:author="Priyanshu Solon" w:date="2025-04-15T14:29:00Z"/>
        </w:rPr>
      </w:pPr>
      <w:ins w:id="3317" w:author="Priyanshu Solon" w:date="2025-04-15T14:29:00Z">
        <w:r>
          <w:t xml:space="preserve">            &lt;tr&gt;</w:t>
        </w:r>
      </w:ins>
    </w:p>
    <w:p w:rsidR="00157C23" w:rsidRDefault="00157C23" w:rsidP="00157C23">
      <w:pPr>
        <w:rPr>
          <w:ins w:id="3318" w:author="Priyanshu Solon" w:date="2025-04-15T14:29:00Z"/>
        </w:rPr>
      </w:pPr>
      <w:ins w:id="3319" w:author="Priyanshu Solon" w:date="2025-04-15T14:29:00Z">
        <w:r>
          <w:t xml:space="preserve">                &lt;td&gt;&amp;nbsp;&lt;/td&gt;</w:t>
        </w:r>
      </w:ins>
    </w:p>
    <w:p w:rsidR="00157C23" w:rsidRDefault="00157C23" w:rsidP="00157C23">
      <w:pPr>
        <w:rPr>
          <w:ins w:id="3320" w:author="Priyanshu Solon" w:date="2025-04-15T14:29:00Z"/>
        </w:rPr>
      </w:pPr>
      <w:ins w:id="3321" w:author="Priyanshu Solon" w:date="2025-04-15T14:29:00Z">
        <w:r>
          <w:t xml:space="preserve">                &lt;td&gt;&amp;nbsp;&lt;/td&gt;</w:t>
        </w:r>
      </w:ins>
    </w:p>
    <w:p w:rsidR="00157C23" w:rsidRDefault="00157C23" w:rsidP="00157C23">
      <w:pPr>
        <w:rPr>
          <w:ins w:id="3322" w:author="Priyanshu Solon" w:date="2025-04-15T14:29:00Z"/>
        </w:rPr>
      </w:pPr>
      <w:ins w:id="3323" w:author="Priyanshu Solon" w:date="2025-04-15T14:29:00Z">
        <w:r>
          <w:t xml:space="preserve">                &lt;td&gt;&amp;nbsp;&lt;/td&gt;</w:t>
        </w:r>
      </w:ins>
    </w:p>
    <w:p w:rsidR="00157C23" w:rsidRDefault="00157C23" w:rsidP="00157C23">
      <w:pPr>
        <w:rPr>
          <w:ins w:id="3324" w:author="Priyanshu Solon" w:date="2025-04-15T14:29:00Z"/>
        </w:rPr>
      </w:pPr>
      <w:ins w:id="3325" w:author="Priyanshu Solon" w:date="2025-04-15T14:29:00Z">
        <w:r>
          <w:t xml:space="preserve">                &lt;td&gt;&amp;nbsp;&lt;/td&gt;</w:t>
        </w:r>
      </w:ins>
    </w:p>
    <w:p w:rsidR="00157C23" w:rsidRDefault="00157C23" w:rsidP="00157C23">
      <w:pPr>
        <w:rPr>
          <w:ins w:id="3326" w:author="Priyanshu Solon" w:date="2025-04-15T14:29:00Z"/>
        </w:rPr>
      </w:pPr>
      <w:ins w:id="3327" w:author="Priyanshu Solon" w:date="2025-04-15T14:29:00Z">
        <w:r>
          <w:t xml:space="preserve">            &lt;/tr&gt;</w:t>
        </w:r>
      </w:ins>
    </w:p>
    <w:p w:rsidR="00157C23" w:rsidRDefault="00157C23" w:rsidP="00157C23">
      <w:pPr>
        <w:rPr>
          <w:ins w:id="3328" w:author="Priyanshu Solon" w:date="2025-04-15T14:29:00Z"/>
        </w:rPr>
      </w:pPr>
      <w:ins w:id="3329" w:author="Priyanshu Solon" w:date="2025-04-15T14:29:00Z">
        <w:r>
          <w:t xml:space="preserve">            &lt;tr&gt;</w:t>
        </w:r>
      </w:ins>
    </w:p>
    <w:p w:rsidR="00157C23" w:rsidRDefault="00157C23" w:rsidP="00157C23">
      <w:pPr>
        <w:rPr>
          <w:ins w:id="3330" w:author="Priyanshu Solon" w:date="2025-04-15T14:29:00Z"/>
        </w:rPr>
      </w:pPr>
      <w:ins w:id="3331" w:author="Priyanshu Solon" w:date="2025-04-15T14:29:00Z">
        <w:r>
          <w:t xml:space="preserve">                &lt;td&gt;&amp;nbsp;&lt;/td&gt;</w:t>
        </w:r>
      </w:ins>
    </w:p>
    <w:p w:rsidR="00157C23" w:rsidRDefault="00157C23" w:rsidP="00157C23">
      <w:pPr>
        <w:rPr>
          <w:ins w:id="3332" w:author="Priyanshu Solon" w:date="2025-04-15T14:29:00Z"/>
        </w:rPr>
      </w:pPr>
      <w:ins w:id="3333" w:author="Priyanshu Solon" w:date="2025-04-15T14:29:00Z">
        <w:r>
          <w:t xml:space="preserve">                &lt;td&gt;&amp;nbsp;&lt;/td&gt;</w:t>
        </w:r>
      </w:ins>
    </w:p>
    <w:p w:rsidR="00157C23" w:rsidRDefault="00157C23" w:rsidP="00157C23">
      <w:pPr>
        <w:rPr>
          <w:ins w:id="3334" w:author="Priyanshu Solon" w:date="2025-04-15T14:29:00Z"/>
        </w:rPr>
      </w:pPr>
      <w:ins w:id="3335" w:author="Priyanshu Solon" w:date="2025-04-15T14:29:00Z">
        <w:r>
          <w:t xml:space="preserve">                &lt;td&gt;&amp;nbsp;&lt;/td&gt;</w:t>
        </w:r>
      </w:ins>
    </w:p>
    <w:p w:rsidR="00157C23" w:rsidRDefault="00157C23" w:rsidP="00157C23">
      <w:pPr>
        <w:rPr>
          <w:ins w:id="3336" w:author="Priyanshu Solon" w:date="2025-04-15T14:29:00Z"/>
        </w:rPr>
      </w:pPr>
      <w:ins w:id="3337" w:author="Priyanshu Solon" w:date="2025-04-15T14:29:00Z">
        <w:r>
          <w:t xml:space="preserve">                &lt;td&gt;&amp;nbsp;&lt;/td&gt;</w:t>
        </w:r>
      </w:ins>
    </w:p>
    <w:p w:rsidR="00157C23" w:rsidRDefault="00157C23" w:rsidP="00157C23">
      <w:pPr>
        <w:rPr>
          <w:ins w:id="3338" w:author="Priyanshu Solon" w:date="2025-04-15T14:29:00Z"/>
        </w:rPr>
      </w:pPr>
      <w:ins w:id="3339" w:author="Priyanshu Solon" w:date="2025-04-15T14:29:00Z">
        <w:r>
          <w:lastRenderedPageBreak/>
          <w:t xml:space="preserve">            &lt;/tr&gt;</w:t>
        </w:r>
      </w:ins>
    </w:p>
    <w:p w:rsidR="00157C23" w:rsidRDefault="00157C23" w:rsidP="00157C23">
      <w:pPr>
        <w:rPr>
          <w:ins w:id="3340" w:author="Priyanshu Solon" w:date="2025-04-15T14:29:00Z"/>
        </w:rPr>
      </w:pPr>
      <w:ins w:id="3341" w:author="Priyanshu Solon" w:date="2025-04-15T14:29:00Z">
        <w:r>
          <w:t xml:space="preserve">            &lt;tr&gt;</w:t>
        </w:r>
      </w:ins>
    </w:p>
    <w:p w:rsidR="00157C23" w:rsidRDefault="00157C23" w:rsidP="00157C23">
      <w:pPr>
        <w:rPr>
          <w:ins w:id="3342" w:author="Priyanshu Solon" w:date="2025-04-15T14:29:00Z"/>
        </w:rPr>
      </w:pPr>
      <w:ins w:id="3343" w:author="Priyanshu Solon" w:date="2025-04-15T14:29:00Z">
        <w:r>
          <w:t xml:space="preserve">                &lt;td&gt;&amp;nbsp;&lt;/td&gt;</w:t>
        </w:r>
      </w:ins>
    </w:p>
    <w:p w:rsidR="00157C23" w:rsidRDefault="00157C23" w:rsidP="00157C23">
      <w:pPr>
        <w:rPr>
          <w:ins w:id="3344" w:author="Priyanshu Solon" w:date="2025-04-15T14:29:00Z"/>
        </w:rPr>
      </w:pPr>
      <w:ins w:id="3345" w:author="Priyanshu Solon" w:date="2025-04-15T14:29:00Z">
        <w:r>
          <w:t xml:space="preserve">                &lt;td&gt;&amp;nbsp;&lt;/td&gt;</w:t>
        </w:r>
      </w:ins>
    </w:p>
    <w:p w:rsidR="00157C23" w:rsidRDefault="00157C23" w:rsidP="00157C23">
      <w:pPr>
        <w:rPr>
          <w:ins w:id="3346" w:author="Priyanshu Solon" w:date="2025-04-15T14:29:00Z"/>
        </w:rPr>
      </w:pPr>
      <w:ins w:id="3347" w:author="Priyanshu Solon" w:date="2025-04-15T14:29:00Z">
        <w:r>
          <w:t xml:space="preserve">                &lt;td&gt;&amp;nbsp;&lt;/td&gt;</w:t>
        </w:r>
      </w:ins>
    </w:p>
    <w:p w:rsidR="00157C23" w:rsidRDefault="00157C23" w:rsidP="00157C23">
      <w:pPr>
        <w:rPr>
          <w:ins w:id="3348" w:author="Priyanshu Solon" w:date="2025-04-15T14:29:00Z"/>
        </w:rPr>
      </w:pPr>
      <w:ins w:id="3349" w:author="Priyanshu Solon" w:date="2025-04-15T14:29:00Z">
        <w:r>
          <w:t xml:space="preserve">                &lt;td&gt;&amp;nbsp;&lt;/td&gt;</w:t>
        </w:r>
      </w:ins>
    </w:p>
    <w:p w:rsidR="00157C23" w:rsidRDefault="00157C23" w:rsidP="00157C23">
      <w:pPr>
        <w:rPr>
          <w:ins w:id="3350" w:author="Priyanshu Solon" w:date="2025-04-15T14:29:00Z"/>
        </w:rPr>
      </w:pPr>
      <w:ins w:id="3351" w:author="Priyanshu Solon" w:date="2025-04-15T14:29:00Z">
        <w:r>
          <w:t xml:space="preserve">            &lt;/tr&gt;</w:t>
        </w:r>
      </w:ins>
    </w:p>
    <w:p w:rsidR="00157C23" w:rsidRDefault="00157C23" w:rsidP="00157C23">
      <w:pPr>
        <w:rPr>
          <w:ins w:id="3352" w:author="Priyanshu Solon" w:date="2025-04-15T14:29:00Z"/>
        </w:rPr>
      </w:pPr>
      <w:ins w:id="3353" w:author="Priyanshu Solon" w:date="2025-04-15T14:29:00Z">
        <w:r>
          <w:t xml:space="preserve">            &lt;tr&gt;</w:t>
        </w:r>
      </w:ins>
    </w:p>
    <w:p w:rsidR="00157C23" w:rsidRDefault="00157C23" w:rsidP="00157C23">
      <w:pPr>
        <w:rPr>
          <w:ins w:id="3354" w:author="Priyanshu Solon" w:date="2025-04-15T14:29:00Z"/>
        </w:rPr>
      </w:pPr>
      <w:ins w:id="3355" w:author="Priyanshu Solon" w:date="2025-04-15T14:29:00Z">
        <w:r>
          <w:t xml:space="preserve">                &lt;td&gt;&amp;nbsp;&lt;/td&gt;</w:t>
        </w:r>
      </w:ins>
    </w:p>
    <w:p w:rsidR="00157C23" w:rsidRDefault="00157C23" w:rsidP="00157C23">
      <w:pPr>
        <w:rPr>
          <w:ins w:id="3356" w:author="Priyanshu Solon" w:date="2025-04-15T14:29:00Z"/>
        </w:rPr>
      </w:pPr>
      <w:ins w:id="3357" w:author="Priyanshu Solon" w:date="2025-04-15T14:29:00Z">
        <w:r>
          <w:t xml:space="preserve">                &lt;td&gt;&amp;nbsp;&lt;/td&gt;</w:t>
        </w:r>
      </w:ins>
    </w:p>
    <w:p w:rsidR="00157C23" w:rsidRDefault="00157C23" w:rsidP="00157C23">
      <w:pPr>
        <w:rPr>
          <w:ins w:id="3358" w:author="Priyanshu Solon" w:date="2025-04-15T14:29:00Z"/>
        </w:rPr>
      </w:pPr>
      <w:ins w:id="3359" w:author="Priyanshu Solon" w:date="2025-04-15T14:29:00Z">
        <w:r>
          <w:t xml:space="preserve">                &lt;td&gt;&amp;nbsp;&lt;/td&gt;</w:t>
        </w:r>
      </w:ins>
    </w:p>
    <w:p w:rsidR="00157C23" w:rsidRDefault="00157C23" w:rsidP="00157C23">
      <w:pPr>
        <w:rPr>
          <w:ins w:id="3360" w:author="Priyanshu Solon" w:date="2025-04-15T14:29:00Z"/>
        </w:rPr>
      </w:pPr>
      <w:ins w:id="3361" w:author="Priyanshu Solon" w:date="2025-04-15T14:29:00Z">
        <w:r>
          <w:t xml:space="preserve">                &lt;td&gt;&amp;nbsp;&lt;/td&gt;</w:t>
        </w:r>
      </w:ins>
    </w:p>
    <w:p w:rsidR="00157C23" w:rsidRDefault="00157C23" w:rsidP="00157C23">
      <w:pPr>
        <w:rPr>
          <w:ins w:id="3362" w:author="Priyanshu Solon" w:date="2025-04-15T14:29:00Z"/>
        </w:rPr>
      </w:pPr>
      <w:ins w:id="3363" w:author="Priyanshu Solon" w:date="2025-04-15T14:29:00Z">
        <w:r>
          <w:t xml:space="preserve">            &lt;/tr&gt;</w:t>
        </w:r>
      </w:ins>
    </w:p>
    <w:p w:rsidR="00157C23" w:rsidRDefault="00157C23" w:rsidP="00157C23">
      <w:pPr>
        <w:rPr>
          <w:ins w:id="3364" w:author="Priyanshu Solon" w:date="2025-04-15T14:29:00Z"/>
        </w:rPr>
      </w:pPr>
      <w:ins w:id="3365" w:author="Priyanshu Solon" w:date="2025-04-15T14:29:00Z">
        <w:r>
          <w:t xml:space="preserve">            &lt;tr&gt;</w:t>
        </w:r>
      </w:ins>
    </w:p>
    <w:p w:rsidR="00157C23" w:rsidRDefault="00157C23" w:rsidP="00157C23">
      <w:pPr>
        <w:rPr>
          <w:ins w:id="3366" w:author="Priyanshu Solon" w:date="2025-04-15T14:29:00Z"/>
        </w:rPr>
      </w:pPr>
      <w:ins w:id="3367" w:author="Priyanshu Solon" w:date="2025-04-15T14:29:00Z">
        <w:r>
          <w:t xml:space="preserve">                &lt;td&gt;&amp;nbsp;&lt;/td&gt;</w:t>
        </w:r>
      </w:ins>
    </w:p>
    <w:p w:rsidR="00157C23" w:rsidRDefault="00157C23" w:rsidP="00157C23">
      <w:pPr>
        <w:rPr>
          <w:ins w:id="3368" w:author="Priyanshu Solon" w:date="2025-04-15T14:29:00Z"/>
        </w:rPr>
      </w:pPr>
      <w:ins w:id="3369" w:author="Priyanshu Solon" w:date="2025-04-15T14:29:00Z">
        <w:r>
          <w:t xml:space="preserve">                &lt;td&gt;&amp;nbsp;&lt;/td&gt;</w:t>
        </w:r>
      </w:ins>
    </w:p>
    <w:p w:rsidR="00157C23" w:rsidRDefault="00157C23" w:rsidP="00157C23">
      <w:pPr>
        <w:rPr>
          <w:ins w:id="3370" w:author="Priyanshu Solon" w:date="2025-04-15T14:29:00Z"/>
        </w:rPr>
      </w:pPr>
      <w:ins w:id="3371" w:author="Priyanshu Solon" w:date="2025-04-15T14:29:00Z">
        <w:r>
          <w:t xml:space="preserve">                &lt;td&gt;&amp;nbsp;&lt;/td&gt;</w:t>
        </w:r>
      </w:ins>
    </w:p>
    <w:p w:rsidR="00157C23" w:rsidRDefault="00157C23" w:rsidP="00157C23">
      <w:pPr>
        <w:rPr>
          <w:ins w:id="3372" w:author="Priyanshu Solon" w:date="2025-04-15T14:29:00Z"/>
        </w:rPr>
      </w:pPr>
      <w:ins w:id="3373" w:author="Priyanshu Solon" w:date="2025-04-15T14:29:00Z">
        <w:r>
          <w:t xml:space="preserve">                &lt;td&gt;&amp;nbsp;&lt;/td&gt;</w:t>
        </w:r>
      </w:ins>
    </w:p>
    <w:p w:rsidR="00157C23" w:rsidRDefault="00157C23" w:rsidP="00157C23">
      <w:pPr>
        <w:rPr>
          <w:ins w:id="3374" w:author="Priyanshu Solon" w:date="2025-04-15T14:29:00Z"/>
        </w:rPr>
      </w:pPr>
      <w:ins w:id="3375" w:author="Priyanshu Solon" w:date="2025-04-15T14:29:00Z">
        <w:r>
          <w:t xml:space="preserve">            &lt;/tr&gt;</w:t>
        </w:r>
      </w:ins>
    </w:p>
    <w:p w:rsidR="00157C23" w:rsidRDefault="00157C23" w:rsidP="00157C23">
      <w:pPr>
        <w:rPr>
          <w:ins w:id="3376" w:author="Priyanshu Solon" w:date="2025-04-15T14:29:00Z"/>
        </w:rPr>
      </w:pPr>
      <w:ins w:id="3377" w:author="Priyanshu Solon" w:date="2025-04-15T14:29:00Z">
        <w:r>
          <w:t xml:space="preserve">            &lt;tr&gt;</w:t>
        </w:r>
      </w:ins>
    </w:p>
    <w:p w:rsidR="00157C23" w:rsidRDefault="00157C23" w:rsidP="00157C23">
      <w:pPr>
        <w:rPr>
          <w:ins w:id="3378" w:author="Priyanshu Solon" w:date="2025-04-15T14:29:00Z"/>
        </w:rPr>
      </w:pPr>
      <w:ins w:id="3379" w:author="Priyanshu Solon" w:date="2025-04-15T14:29:00Z">
        <w:r>
          <w:t xml:space="preserve">                &lt;td&gt;&amp;nbsp;&lt;/td&gt;</w:t>
        </w:r>
      </w:ins>
    </w:p>
    <w:p w:rsidR="00157C23" w:rsidRDefault="00157C23" w:rsidP="00157C23">
      <w:pPr>
        <w:rPr>
          <w:ins w:id="3380" w:author="Priyanshu Solon" w:date="2025-04-15T14:29:00Z"/>
        </w:rPr>
      </w:pPr>
      <w:ins w:id="3381" w:author="Priyanshu Solon" w:date="2025-04-15T14:29:00Z">
        <w:r>
          <w:t xml:space="preserve">                &lt;td&gt;&amp;nbsp;&lt;/td&gt;</w:t>
        </w:r>
      </w:ins>
    </w:p>
    <w:p w:rsidR="00157C23" w:rsidRDefault="00157C23" w:rsidP="00157C23">
      <w:pPr>
        <w:rPr>
          <w:ins w:id="3382" w:author="Priyanshu Solon" w:date="2025-04-15T14:29:00Z"/>
        </w:rPr>
      </w:pPr>
      <w:ins w:id="3383" w:author="Priyanshu Solon" w:date="2025-04-15T14:29:00Z">
        <w:r>
          <w:t xml:space="preserve">                &lt;td&gt;&amp;nbsp;&lt;/td&gt;</w:t>
        </w:r>
      </w:ins>
    </w:p>
    <w:p w:rsidR="00157C23" w:rsidRDefault="00157C23" w:rsidP="00157C23">
      <w:pPr>
        <w:rPr>
          <w:ins w:id="3384" w:author="Priyanshu Solon" w:date="2025-04-15T14:29:00Z"/>
        </w:rPr>
      </w:pPr>
      <w:ins w:id="3385" w:author="Priyanshu Solon" w:date="2025-04-15T14:29:00Z">
        <w:r>
          <w:t xml:space="preserve">                &lt;td&gt;&amp;nbsp;&lt;/td&gt;</w:t>
        </w:r>
      </w:ins>
    </w:p>
    <w:p w:rsidR="00157C23" w:rsidRDefault="00157C23" w:rsidP="00157C23">
      <w:pPr>
        <w:rPr>
          <w:ins w:id="3386" w:author="Priyanshu Solon" w:date="2025-04-15T14:29:00Z"/>
        </w:rPr>
      </w:pPr>
      <w:ins w:id="3387" w:author="Priyanshu Solon" w:date="2025-04-15T14:29:00Z">
        <w:r>
          <w:t xml:space="preserve">            &lt;/tr&gt;</w:t>
        </w:r>
      </w:ins>
    </w:p>
    <w:p w:rsidR="00157C23" w:rsidRDefault="00157C23" w:rsidP="00157C23">
      <w:pPr>
        <w:rPr>
          <w:ins w:id="3388" w:author="Priyanshu Solon" w:date="2025-04-15T14:29:00Z"/>
        </w:rPr>
      </w:pPr>
      <w:ins w:id="3389" w:author="Priyanshu Solon" w:date="2025-04-15T14:29:00Z">
        <w:r>
          <w:t xml:space="preserve">        &lt;/tbody&gt;</w:t>
        </w:r>
      </w:ins>
    </w:p>
    <w:p w:rsidR="00157C23" w:rsidRDefault="00157C23" w:rsidP="00157C23">
      <w:pPr>
        <w:rPr>
          <w:ins w:id="3390" w:author="Priyanshu Solon" w:date="2025-04-15T14:29:00Z"/>
        </w:rPr>
      </w:pPr>
      <w:ins w:id="3391" w:author="Priyanshu Solon" w:date="2025-04-15T14:29:00Z">
        <w:r>
          <w:t xml:space="preserve">        &lt;tfoot&gt;</w:t>
        </w:r>
      </w:ins>
    </w:p>
    <w:p w:rsidR="00157C23" w:rsidRDefault="00157C23" w:rsidP="00157C23">
      <w:pPr>
        <w:rPr>
          <w:ins w:id="3392" w:author="Priyanshu Solon" w:date="2025-04-15T14:29:00Z"/>
        </w:rPr>
      </w:pPr>
      <w:ins w:id="3393" w:author="Priyanshu Solon" w:date="2025-04-15T14:29:00Z">
        <w:r>
          <w:t xml:space="preserve">            &lt;tr&gt;</w:t>
        </w:r>
      </w:ins>
    </w:p>
    <w:p w:rsidR="00157C23" w:rsidRDefault="00157C23" w:rsidP="00157C23">
      <w:pPr>
        <w:rPr>
          <w:ins w:id="3394" w:author="Priyanshu Solon" w:date="2025-04-15T14:29:00Z"/>
        </w:rPr>
      </w:pPr>
      <w:ins w:id="3395" w:author="Priyanshu Solon" w:date="2025-04-15T14:29:00Z">
        <w:r>
          <w:t xml:space="preserve">                &lt;td colspan="5" align="center"&gt;&amp;copy; copyright 2025&lt;/td&gt;</w:t>
        </w:r>
      </w:ins>
    </w:p>
    <w:p w:rsidR="00157C23" w:rsidRDefault="00157C23" w:rsidP="00157C23">
      <w:pPr>
        <w:rPr>
          <w:ins w:id="3396" w:author="Priyanshu Solon" w:date="2025-04-15T14:29:00Z"/>
        </w:rPr>
      </w:pPr>
      <w:ins w:id="3397" w:author="Priyanshu Solon" w:date="2025-04-15T14:29:00Z">
        <w:r>
          <w:lastRenderedPageBreak/>
          <w:t xml:space="preserve">            &lt;/tr&gt;</w:t>
        </w:r>
      </w:ins>
    </w:p>
    <w:p w:rsidR="00157C23" w:rsidRDefault="00157C23" w:rsidP="00157C23">
      <w:pPr>
        <w:rPr>
          <w:ins w:id="3398" w:author="Priyanshu Solon" w:date="2025-04-15T14:29:00Z"/>
        </w:rPr>
      </w:pPr>
      <w:ins w:id="3399" w:author="Priyanshu Solon" w:date="2025-04-15T14:29:00Z">
        <w:r>
          <w:t xml:space="preserve">        &lt;/tfoot&gt;</w:t>
        </w:r>
      </w:ins>
    </w:p>
    <w:p w:rsidR="00157C23" w:rsidRDefault="00157C23" w:rsidP="00157C23">
      <w:pPr>
        <w:rPr>
          <w:ins w:id="3400" w:author="Priyanshu Solon" w:date="2025-04-15T14:29:00Z"/>
        </w:rPr>
      </w:pPr>
      <w:ins w:id="3401" w:author="Priyanshu Solon" w:date="2025-04-15T14:29:00Z">
        <w:r>
          <w:t xml:space="preserve">    &lt;/table&gt;</w:t>
        </w:r>
      </w:ins>
    </w:p>
    <w:p w:rsidR="00157C23" w:rsidRDefault="00157C23" w:rsidP="00157C23">
      <w:pPr>
        <w:rPr>
          <w:ins w:id="3402" w:author="Priyanshu Solon" w:date="2025-04-15T14:29:00Z"/>
        </w:rPr>
      </w:pPr>
      <w:ins w:id="3403" w:author="Priyanshu Solon" w:date="2025-04-15T14:29:00Z">
        <w:r>
          <w:t>&lt;/body&gt;</w:t>
        </w:r>
      </w:ins>
    </w:p>
    <w:p w:rsidR="00157C23" w:rsidRDefault="00157C23" w:rsidP="00157C23">
      <w:pPr>
        <w:rPr>
          <w:ins w:id="3404" w:author="Priyanshu Solon" w:date="2025-04-15T14:29:00Z"/>
        </w:rPr>
      </w:pPr>
      <w:ins w:id="3405" w:author="Priyanshu Solon" w:date="2025-04-15T14:29:00Z">
        <w:r>
          <w:t>&lt;/html&gt;</w:t>
        </w:r>
      </w:ins>
    </w:p>
    <w:p w:rsidR="00157C23" w:rsidRDefault="00157C23" w:rsidP="00157C23">
      <w:pPr>
        <w:rPr>
          <w:ins w:id="3406" w:author="Priyanshu Solon" w:date="2025-04-15T14:29:00Z"/>
        </w:rPr>
      </w:pPr>
    </w:p>
    <w:p w:rsidR="00157C23" w:rsidRDefault="00157C23" w:rsidP="00157C23">
      <w:pPr>
        <w:rPr>
          <w:ins w:id="3407" w:author="Priyanshu Solon" w:date="2025-04-15T14:29:00Z"/>
        </w:rPr>
      </w:pPr>
      <w:ins w:id="3408" w:author="Priyanshu Solon" w:date="2025-04-15T14:29:00Z">
        <w:r>
          <w:t xml:space="preserve"> Ex:</w:t>
        </w:r>
      </w:ins>
    </w:p>
    <w:p w:rsidR="00157C23" w:rsidRDefault="00157C23" w:rsidP="00157C23">
      <w:pPr>
        <w:rPr>
          <w:ins w:id="3409" w:author="Priyanshu Solon" w:date="2025-04-15T14:29:00Z"/>
        </w:rPr>
      </w:pPr>
      <w:ins w:id="3410" w:author="Priyanshu Solon" w:date="2025-04-15T14:29:00Z">
        <w:r>
          <w:t>&lt;!DOCTYPE html&gt;</w:t>
        </w:r>
      </w:ins>
    </w:p>
    <w:p w:rsidR="00157C23" w:rsidRDefault="00157C23" w:rsidP="00157C23">
      <w:pPr>
        <w:rPr>
          <w:ins w:id="3411" w:author="Priyanshu Solon" w:date="2025-04-15T14:29:00Z"/>
        </w:rPr>
      </w:pPr>
      <w:ins w:id="3412" w:author="Priyanshu Solon" w:date="2025-04-15T14:29:00Z">
        <w:r>
          <w:t>&lt;html lang="en"&gt;</w:t>
        </w:r>
      </w:ins>
    </w:p>
    <w:p w:rsidR="00157C23" w:rsidRDefault="00157C23" w:rsidP="00157C23">
      <w:pPr>
        <w:rPr>
          <w:ins w:id="3413" w:author="Priyanshu Solon" w:date="2025-04-15T14:29:00Z"/>
        </w:rPr>
      </w:pPr>
      <w:ins w:id="3414" w:author="Priyanshu Solon" w:date="2025-04-15T14:29:00Z">
        <w:r>
          <w:t>&lt;head&gt;</w:t>
        </w:r>
      </w:ins>
    </w:p>
    <w:p w:rsidR="00157C23" w:rsidRDefault="00157C23" w:rsidP="00157C23">
      <w:pPr>
        <w:rPr>
          <w:ins w:id="3415" w:author="Priyanshu Solon" w:date="2025-04-15T14:29:00Z"/>
        </w:rPr>
      </w:pPr>
      <w:ins w:id="3416" w:author="Priyanshu Solon" w:date="2025-04-15T14:29:00Z">
        <w:r>
          <w:t xml:space="preserve">    &lt;meta charset="UTF-8"&gt;</w:t>
        </w:r>
      </w:ins>
    </w:p>
    <w:p w:rsidR="00157C23" w:rsidRDefault="00157C23" w:rsidP="00157C23">
      <w:pPr>
        <w:rPr>
          <w:ins w:id="3417" w:author="Priyanshu Solon" w:date="2025-04-15T14:29:00Z"/>
        </w:rPr>
      </w:pPr>
      <w:ins w:id="3418" w:author="Priyanshu Solon" w:date="2025-04-15T14:29:00Z">
        <w:r>
          <w:t xml:space="preserve">    &lt;meta name="viewport" content="width=device-width, initial-scale=1.0"&gt;</w:t>
        </w:r>
      </w:ins>
    </w:p>
    <w:p w:rsidR="00157C23" w:rsidRDefault="00157C23" w:rsidP="00157C23">
      <w:pPr>
        <w:rPr>
          <w:ins w:id="3419" w:author="Priyanshu Solon" w:date="2025-04-15T14:29:00Z"/>
        </w:rPr>
      </w:pPr>
      <w:ins w:id="3420" w:author="Priyanshu Solon" w:date="2025-04-15T14:29:00Z">
        <w:r>
          <w:t xml:space="preserve">    &lt;title&gt;Table&lt;/title&gt;</w:t>
        </w:r>
      </w:ins>
    </w:p>
    <w:p w:rsidR="00157C23" w:rsidRDefault="00157C23" w:rsidP="00157C23">
      <w:pPr>
        <w:rPr>
          <w:ins w:id="3421" w:author="Priyanshu Solon" w:date="2025-04-15T14:29:00Z"/>
        </w:rPr>
      </w:pPr>
      <w:ins w:id="3422" w:author="Priyanshu Solon" w:date="2025-04-15T14:29:00Z">
        <w:r>
          <w:t xml:space="preserve">    &lt;link rel="stylesheet" href="../node_modules/bootstrap-icons/font/bootstrap-icons.css"&gt;</w:t>
        </w:r>
      </w:ins>
    </w:p>
    <w:p w:rsidR="00157C23" w:rsidRDefault="00157C23" w:rsidP="00157C23">
      <w:pPr>
        <w:rPr>
          <w:ins w:id="3423" w:author="Priyanshu Solon" w:date="2025-04-15T14:29:00Z"/>
        </w:rPr>
      </w:pPr>
      <w:ins w:id="3424" w:author="Priyanshu Solon" w:date="2025-04-15T14:29:00Z">
        <w:r>
          <w:t xml:space="preserve">    &lt;style&gt;</w:t>
        </w:r>
      </w:ins>
    </w:p>
    <w:p w:rsidR="00157C23" w:rsidRDefault="00157C23" w:rsidP="00157C23">
      <w:pPr>
        <w:rPr>
          <w:ins w:id="3425" w:author="Priyanshu Solon" w:date="2025-04-15T14:29:00Z"/>
        </w:rPr>
      </w:pPr>
      <w:ins w:id="3426" w:author="Priyanshu Solon" w:date="2025-04-15T14:29:00Z">
        <w:r>
          <w:t xml:space="preserve">        table {</w:t>
        </w:r>
      </w:ins>
    </w:p>
    <w:p w:rsidR="00157C23" w:rsidRDefault="00157C23" w:rsidP="00157C23">
      <w:pPr>
        <w:rPr>
          <w:ins w:id="3427" w:author="Priyanshu Solon" w:date="2025-04-15T14:29:00Z"/>
        </w:rPr>
      </w:pPr>
      <w:ins w:id="3428" w:author="Priyanshu Solon" w:date="2025-04-15T14:29:00Z">
        <w:r>
          <w:t xml:space="preserve">            font-family: Arial;</w:t>
        </w:r>
      </w:ins>
    </w:p>
    <w:p w:rsidR="00157C23" w:rsidRDefault="00157C23" w:rsidP="00157C23">
      <w:pPr>
        <w:rPr>
          <w:ins w:id="3429" w:author="Priyanshu Solon" w:date="2025-04-15T14:29:00Z"/>
        </w:rPr>
      </w:pPr>
      <w:ins w:id="3430" w:author="Priyanshu Solon" w:date="2025-04-15T14:29:00Z">
        <w:r>
          <w:t xml:space="preserve">        }</w:t>
        </w:r>
      </w:ins>
    </w:p>
    <w:p w:rsidR="00157C23" w:rsidRDefault="00157C23" w:rsidP="00157C23">
      <w:pPr>
        <w:rPr>
          <w:ins w:id="3431" w:author="Priyanshu Solon" w:date="2025-04-15T14:29:00Z"/>
        </w:rPr>
      </w:pPr>
      <w:ins w:id="3432" w:author="Priyanshu Solon" w:date="2025-04-15T14:29:00Z">
        <w:r>
          <w:t xml:space="preserve">        caption {</w:t>
        </w:r>
      </w:ins>
    </w:p>
    <w:p w:rsidR="00157C23" w:rsidRDefault="00157C23" w:rsidP="00157C23">
      <w:pPr>
        <w:rPr>
          <w:ins w:id="3433" w:author="Priyanshu Solon" w:date="2025-04-15T14:29:00Z"/>
        </w:rPr>
      </w:pPr>
      <w:ins w:id="3434" w:author="Priyanshu Solon" w:date="2025-04-15T14:29:00Z">
        <w:r>
          <w:t xml:space="preserve">            text-align: left;</w:t>
        </w:r>
      </w:ins>
    </w:p>
    <w:p w:rsidR="00157C23" w:rsidRDefault="00157C23" w:rsidP="00157C23">
      <w:pPr>
        <w:rPr>
          <w:ins w:id="3435" w:author="Priyanshu Solon" w:date="2025-04-15T14:29:00Z"/>
        </w:rPr>
      </w:pPr>
      <w:ins w:id="3436" w:author="Priyanshu Solon" w:date="2025-04-15T14:29:00Z">
        <w:r>
          <w:t xml:space="preserve">            margin-bottom: 10px;</w:t>
        </w:r>
      </w:ins>
    </w:p>
    <w:p w:rsidR="00157C23" w:rsidRDefault="00157C23" w:rsidP="00157C23">
      <w:pPr>
        <w:rPr>
          <w:ins w:id="3437" w:author="Priyanshu Solon" w:date="2025-04-15T14:29:00Z"/>
        </w:rPr>
      </w:pPr>
      <w:ins w:id="3438" w:author="Priyanshu Solon" w:date="2025-04-15T14:29:00Z">
        <w:r>
          <w:t xml:space="preserve">            font-weight: bold;</w:t>
        </w:r>
      </w:ins>
    </w:p>
    <w:p w:rsidR="00157C23" w:rsidRDefault="00157C23" w:rsidP="00157C23">
      <w:pPr>
        <w:rPr>
          <w:ins w:id="3439" w:author="Priyanshu Solon" w:date="2025-04-15T14:29:00Z"/>
        </w:rPr>
      </w:pPr>
      <w:ins w:id="3440" w:author="Priyanshu Solon" w:date="2025-04-15T14:29:00Z">
        <w:r>
          <w:t xml:space="preserve">            color:gray;</w:t>
        </w:r>
      </w:ins>
    </w:p>
    <w:p w:rsidR="00157C23" w:rsidRDefault="00157C23" w:rsidP="00157C23">
      <w:pPr>
        <w:rPr>
          <w:ins w:id="3441" w:author="Priyanshu Solon" w:date="2025-04-15T14:29:00Z"/>
        </w:rPr>
      </w:pPr>
      <w:ins w:id="3442" w:author="Priyanshu Solon" w:date="2025-04-15T14:29:00Z">
        <w:r>
          <w:t xml:space="preserve">        }</w:t>
        </w:r>
      </w:ins>
    </w:p>
    <w:p w:rsidR="00157C23" w:rsidRDefault="00157C23" w:rsidP="00157C23">
      <w:pPr>
        <w:rPr>
          <w:ins w:id="3443" w:author="Priyanshu Solon" w:date="2025-04-15T14:29:00Z"/>
        </w:rPr>
      </w:pPr>
      <w:ins w:id="3444" w:author="Priyanshu Solon" w:date="2025-04-15T14:29:00Z">
        <w:r>
          <w:t xml:space="preserve">        .img-team {</w:t>
        </w:r>
      </w:ins>
    </w:p>
    <w:p w:rsidR="00157C23" w:rsidRDefault="00157C23" w:rsidP="00157C23">
      <w:pPr>
        <w:rPr>
          <w:ins w:id="3445" w:author="Priyanshu Solon" w:date="2025-04-15T14:29:00Z"/>
        </w:rPr>
      </w:pPr>
      <w:ins w:id="3446" w:author="Priyanshu Solon" w:date="2025-04-15T14:29:00Z">
        <w:r>
          <w:t xml:space="preserve">            width: 20px;</w:t>
        </w:r>
      </w:ins>
    </w:p>
    <w:p w:rsidR="00157C23" w:rsidRDefault="00157C23" w:rsidP="00157C23">
      <w:pPr>
        <w:rPr>
          <w:ins w:id="3447" w:author="Priyanshu Solon" w:date="2025-04-15T14:29:00Z"/>
        </w:rPr>
      </w:pPr>
      <w:ins w:id="3448" w:author="Priyanshu Solon" w:date="2025-04-15T14:29:00Z">
        <w:r>
          <w:t xml:space="preserve">            padding-right: 10px;</w:t>
        </w:r>
      </w:ins>
    </w:p>
    <w:p w:rsidR="00157C23" w:rsidRDefault="00157C23" w:rsidP="00157C23">
      <w:pPr>
        <w:rPr>
          <w:ins w:id="3449" w:author="Priyanshu Solon" w:date="2025-04-15T14:29:00Z"/>
        </w:rPr>
      </w:pPr>
      <w:ins w:id="3450" w:author="Priyanshu Solon" w:date="2025-04-15T14:29:00Z">
        <w:r>
          <w:t xml:space="preserve">        }</w:t>
        </w:r>
      </w:ins>
    </w:p>
    <w:p w:rsidR="00157C23" w:rsidRDefault="00157C23" w:rsidP="00157C23">
      <w:pPr>
        <w:rPr>
          <w:ins w:id="3451" w:author="Priyanshu Solon" w:date="2025-04-15T14:29:00Z"/>
        </w:rPr>
      </w:pPr>
      <w:ins w:id="3452" w:author="Priyanshu Solon" w:date="2025-04-15T14:29:00Z">
        <w:r>
          <w:t xml:space="preserve">        .won {</w:t>
        </w:r>
      </w:ins>
    </w:p>
    <w:p w:rsidR="00157C23" w:rsidRDefault="00157C23" w:rsidP="00157C23">
      <w:pPr>
        <w:rPr>
          <w:ins w:id="3453" w:author="Priyanshu Solon" w:date="2025-04-15T14:29:00Z"/>
        </w:rPr>
      </w:pPr>
      <w:ins w:id="3454" w:author="Priyanshu Solon" w:date="2025-04-15T14:29:00Z">
        <w:r>
          <w:lastRenderedPageBreak/>
          <w:t xml:space="preserve">            display: inline-block;</w:t>
        </w:r>
      </w:ins>
    </w:p>
    <w:p w:rsidR="00157C23" w:rsidRDefault="00157C23" w:rsidP="00157C23">
      <w:pPr>
        <w:rPr>
          <w:ins w:id="3455" w:author="Priyanshu Solon" w:date="2025-04-15T14:29:00Z"/>
        </w:rPr>
      </w:pPr>
      <w:ins w:id="3456" w:author="Priyanshu Solon" w:date="2025-04-15T14:29:00Z">
        <w:r>
          <w:t xml:space="preserve">            width: 15px;</w:t>
        </w:r>
      </w:ins>
    </w:p>
    <w:p w:rsidR="00157C23" w:rsidRDefault="00157C23" w:rsidP="00157C23">
      <w:pPr>
        <w:rPr>
          <w:ins w:id="3457" w:author="Priyanshu Solon" w:date="2025-04-15T14:29:00Z"/>
        </w:rPr>
      </w:pPr>
      <w:ins w:id="3458" w:author="Priyanshu Solon" w:date="2025-04-15T14:29:00Z">
        <w:r>
          <w:t xml:space="preserve">            height: 15px;</w:t>
        </w:r>
      </w:ins>
    </w:p>
    <w:p w:rsidR="00157C23" w:rsidRDefault="00157C23" w:rsidP="00157C23">
      <w:pPr>
        <w:rPr>
          <w:ins w:id="3459" w:author="Priyanshu Solon" w:date="2025-04-15T14:29:00Z"/>
        </w:rPr>
      </w:pPr>
      <w:ins w:id="3460" w:author="Priyanshu Solon" w:date="2025-04-15T14:29:00Z">
        <w:r>
          <w:t xml:space="preserve">            border-radius: 15px;</w:t>
        </w:r>
      </w:ins>
    </w:p>
    <w:p w:rsidR="00157C23" w:rsidRDefault="00157C23" w:rsidP="00157C23">
      <w:pPr>
        <w:rPr>
          <w:ins w:id="3461" w:author="Priyanshu Solon" w:date="2025-04-15T14:29:00Z"/>
        </w:rPr>
      </w:pPr>
      <w:ins w:id="3462" w:author="Priyanshu Solon" w:date="2025-04-15T14:29:00Z">
        <w:r>
          <w:t xml:space="preserve">            border: 1px solid green;</w:t>
        </w:r>
      </w:ins>
    </w:p>
    <w:p w:rsidR="00157C23" w:rsidRDefault="00157C23" w:rsidP="00157C23">
      <w:pPr>
        <w:rPr>
          <w:ins w:id="3463" w:author="Priyanshu Solon" w:date="2025-04-15T14:29:00Z"/>
        </w:rPr>
      </w:pPr>
      <w:ins w:id="3464" w:author="Priyanshu Solon" w:date="2025-04-15T14:29:00Z">
        <w:r>
          <w:t xml:space="preserve">            padding: 5px;</w:t>
        </w:r>
      </w:ins>
    </w:p>
    <w:p w:rsidR="00157C23" w:rsidRDefault="00157C23" w:rsidP="00157C23">
      <w:pPr>
        <w:rPr>
          <w:ins w:id="3465" w:author="Priyanshu Solon" w:date="2025-04-15T14:29:00Z"/>
        </w:rPr>
      </w:pPr>
      <w:ins w:id="3466" w:author="Priyanshu Solon" w:date="2025-04-15T14:29:00Z">
        <w:r>
          <w:t xml:space="preserve">            text-align: center;</w:t>
        </w:r>
      </w:ins>
    </w:p>
    <w:p w:rsidR="00157C23" w:rsidRDefault="00157C23" w:rsidP="00157C23">
      <w:pPr>
        <w:rPr>
          <w:ins w:id="3467" w:author="Priyanshu Solon" w:date="2025-04-15T14:29:00Z"/>
        </w:rPr>
      </w:pPr>
      <w:ins w:id="3468" w:author="Priyanshu Solon" w:date="2025-04-15T14:29:00Z">
        <w:r>
          <w:t xml:space="preserve">            font-size: 14px;</w:t>
        </w:r>
      </w:ins>
    </w:p>
    <w:p w:rsidR="00157C23" w:rsidRDefault="00157C23" w:rsidP="00157C23">
      <w:pPr>
        <w:rPr>
          <w:ins w:id="3469" w:author="Priyanshu Solon" w:date="2025-04-15T14:29:00Z"/>
        </w:rPr>
      </w:pPr>
      <w:ins w:id="3470" w:author="Priyanshu Solon" w:date="2025-04-15T14:29:00Z">
        <w:r>
          <w:t xml:space="preserve">            color:green;</w:t>
        </w:r>
      </w:ins>
    </w:p>
    <w:p w:rsidR="00157C23" w:rsidRDefault="00157C23" w:rsidP="00157C23">
      <w:pPr>
        <w:rPr>
          <w:ins w:id="3471" w:author="Priyanshu Solon" w:date="2025-04-15T14:29:00Z"/>
        </w:rPr>
      </w:pPr>
      <w:ins w:id="3472" w:author="Priyanshu Solon" w:date="2025-04-15T14:29:00Z">
        <w:r>
          <w:t xml:space="preserve">        }</w:t>
        </w:r>
      </w:ins>
    </w:p>
    <w:p w:rsidR="00157C23" w:rsidRDefault="00157C23" w:rsidP="00157C23">
      <w:pPr>
        <w:rPr>
          <w:ins w:id="3473" w:author="Priyanshu Solon" w:date="2025-04-15T14:29:00Z"/>
        </w:rPr>
      </w:pPr>
      <w:ins w:id="3474" w:author="Priyanshu Solon" w:date="2025-04-15T14:29:00Z">
        <w:r>
          <w:t xml:space="preserve">        .lost {</w:t>
        </w:r>
      </w:ins>
    </w:p>
    <w:p w:rsidR="00157C23" w:rsidRDefault="00157C23" w:rsidP="00157C23">
      <w:pPr>
        <w:rPr>
          <w:ins w:id="3475" w:author="Priyanshu Solon" w:date="2025-04-15T14:29:00Z"/>
        </w:rPr>
      </w:pPr>
      <w:ins w:id="3476" w:author="Priyanshu Solon" w:date="2025-04-15T14:29:00Z">
        <w:r>
          <w:t xml:space="preserve">            display: inline-block;</w:t>
        </w:r>
      </w:ins>
    </w:p>
    <w:p w:rsidR="00157C23" w:rsidRDefault="00157C23" w:rsidP="00157C23">
      <w:pPr>
        <w:rPr>
          <w:ins w:id="3477" w:author="Priyanshu Solon" w:date="2025-04-15T14:29:00Z"/>
        </w:rPr>
      </w:pPr>
      <w:ins w:id="3478" w:author="Priyanshu Solon" w:date="2025-04-15T14:29:00Z">
        <w:r>
          <w:t xml:space="preserve">            width: 15px;</w:t>
        </w:r>
      </w:ins>
    </w:p>
    <w:p w:rsidR="00157C23" w:rsidRDefault="00157C23" w:rsidP="00157C23">
      <w:pPr>
        <w:rPr>
          <w:ins w:id="3479" w:author="Priyanshu Solon" w:date="2025-04-15T14:29:00Z"/>
        </w:rPr>
      </w:pPr>
      <w:ins w:id="3480" w:author="Priyanshu Solon" w:date="2025-04-15T14:29:00Z">
        <w:r>
          <w:t xml:space="preserve">            height: 15px;</w:t>
        </w:r>
      </w:ins>
    </w:p>
    <w:p w:rsidR="00157C23" w:rsidRDefault="00157C23" w:rsidP="00157C23">
      <w:pPr>
        <w:rPr>
          <w:ins w:id="3481" w:author="Priyanshu Solon" w:date="2025-04-15T14:29:00Z"/>
        </w:rPr>
      </w:pPr>
      <w:ins w:id="3482" w:author="Priyanshu Solon" w:date="2025-04-15T14:29:00Z">
        <w:r>
          <w:t xml:space="preserve">            border-radius: 15px;</w:t>
        </w:r>
      </w:ins>
    </w:p>
    <w:p w:rsidR="00157C23" w:rsidRDefault="00157C23" w:rsidP="00157C23">
      <w:pPr>
        <w:rPr>
          <w:ins w:id="3483" w:author="Priyanshu Solon" w:date="2025-04-15T14:29:00Z"/>
        </w:rPr>
      </w:pPr>
      <w:ins w:id="3484" w:author="Priyanshu Solon" w:date="2025-04-15T14:29:00Z">
        <w:r>
          <w:t xml:space="preserve">            border: 1px solid red;</w:t>
        </w:r>
      </w:ins>
    </w:p>
    <w:p w:rsidR="00157C23" w:rsidRDefault="00157C23" w:rsidP="00157C23">
      <w:pPr>
        <w:rPr>
          <w:ins w:id="3485" w:author="Priyanshu Solon" w:date="2025-04-15T14:29:00Z"/>
        </w:rPr>
      </w:pPr>
      <w:ins w:id="3486" w:author="Priyanshu Solon" w:date="2025-04-15T14:29:00Z">
        <w:r>
          <w:t xml:space="preserve">            padding: 5px;</w:t>
        </w:r>
      </w:ins>
    </w:p>
    <w:p w:rsidR="00157C23" w:rsidRDefault="00157C23" w:rsidP="00157C23">
      <w:pPr>
        <w:rPr>
          <w:ins w:id="3487" w:author="Priyanshu Solon" w:date="2025-04-15T14:29:00Z"/>
        </w:rPr>
      </w:pPr>
      <w:ins w:id="3488" w:author="Priyanshu Solon" w:date="2025-04-15T14:29:00Z">
        <w:r>
          <w:t xml:space="preserve">            text-align: center;</w:t>
        </w:r>
      </w:ins>
    </w:p>
    <w:p w:rsidR="00157C23" w:rsidRDefault="00157C23" w:rsidP="00157C23">
      <w:pPr>
        <w:rPr>
          <w:ins w:id="3489" w:author="Priyanshu Solon" w:date="2025-04-15T14:29:00Z"/>
        </w:rPr>
      </w:pPr>
      <w:ins w:id="3490" w:author="Priyanshu Solon" w:date="2025-04-15T14:29:00Z">
        <w:r>
          <w:t xml:space="preserve">            font-size: 14px;</w:t>
        </w:r>
      </w:ins>
    </w:p>
    <w:p w:rsidR="00157C23" w:rsidRDefault="00157C23" w:rsidP="00157C23">
      <w:pPr>
        <w:rPr>
          <w:ins w:id="3491" w:author="Priyanshu Solon" w:date="2025-04-15T14:29:00Z"/>
        </w:rPr>
      </w:pPr>
      <w:ins w:id="3492" w:author="Priyanshu Solon" w:date="2025-04-15T14:29:00Z">
        <w:r>
          <w:t xml:space="preserve">            color:red;</w:t>
        </w:r>
      </w:ins>
    </w:p>
    <w:p w:rsidR="00157C23" w:rsidRDefault="00157C23" w:rsidP="00157C23">
      <w:pPr>
        <w:rPr>
          <w:ins w:id="3493" w:author="Priyanshu Solon" w:date="2025-04-15T14:29:00Z"/>
        </w:rPr>
      </w:pPr>
      <w:ins w:id="3494" w:author="Priyanshu Solon" w:date="2025-04-15T14:29:00Z">
        <w:r>
          <w:t xml:space="preserve">        }</w:t>
        </w:r>
      </w:ins>
    </w:p>
    <w:p w:rsidR="00157C23" w:rsidRDefault="00157C23" w:rsidP="00157C23">
      <w:pPr>
        <w:rPr>
          <w:ins w:id="3495" w:author="Priyanshu Solon" w:date="2025-04-15T14:29:00Z"/>
        </w:rPr>
      </w:pPr>
      <w:ins w:id="3496" w:author="Priyanshu Solon" w:date="2025-04-15T14:29:00Z">
        <w:r>
          <w:t xml:space="preserve">    &lt;/style&gt;</w:t>
        </w:r>
      </w:ins>
    </w:p>
    <w:p w:rsidR="00157C23" w:rsidRDefault="00157C23" w:rsidP="00157C23">
      <w:pPr>
        <w:rPr>
          <w:ins w:id="3497" w:author="Priyanshu Solon" w:date="2025-04-15T14:29:00Z"/>
        </w:rPr>
      </w:pPr>
      <w:ins w:id="3498" w:author="Priyanshu Solon" w:date="2025-04-15T14:29:00Z">
        <w:r>
          <w:t>&lt;/head&gt;</w:t>
        </w:r>
      </w:ins>
    </w:p>
    <w:p w:rsidR="00157C23" w:rsidRDefault="00157C23" w:rsidP="00157C23">
      <w:pPr>
        <w:rPr>
          <w:ins w:id="3499" w:author="Priyanshu Solon" w:date="2025-04-15T14:29:00Z"/>
        </w:rPr>
      </w:pPr>
      <w:ins w:id="3500" w:author="Priyanshu Solon" w:date="2025-04-15T14:29:00Z">
        <w:r>
          <w:t>&lt;body&gt;</w:t>
        </w:r>
      </w:ins>
    </w:p>
    <w:p w:rsidR="00157C23" w:rsidRDefault="00157C23" w:rsidP="00157C23">
      <w:pPr>
        <w:rPr>
          <w:ins w:id="3501" w:author="Priyanshu Solon" w:date="2025-04-15T14:29:00Z"/>
        </w:rPr>
      </w:pPr>
      <w:ins w:id="3502" w:author="Priyanshu Solon" w:date="2025-04-15T14:29:00Z">
        <w:r>
          <w:t xml:space="preserve">    &lt;table width="100%"  border="0" rules="rows" frame="void" cellspacing="5" cellpadding="10"&gt;</w:t>
        </w:r>
      </w:ins>
    </w:p>
    <w:p w:rsidR="00157C23" w:rsidRDefault="00157C23" w:rsidP="00157C23">
      <w:pPr>
        <w:rPr>
          <w:ins w:id="3503" w:author="Priyanshu Solon" w:date="2025-04-15T14:29:00Z"/>
        </w:rPr>
      </w:pPr>
      <w:ins w:id="3504" w:author="Priyanshu Solon" w:date="2025-04-15T14:29:00Z">
        <w:r>
          <w:t xml:space="preserve">        &lt;caption&gt;IPL Points Table&lt;/caption&gt;</w:t>
        </w:r>
      </w:ins>
    </w:p>
    <w:p w:rsidR="00157C23" w:rsidRDefault="00157C23" w:rsidP="00157C23">
      <w:pPr>
        <w:rPr>
          <w:ins w:id="3505" w:author="Priyanshu Solon" w:date="2025-04-15T14:29:00Z"/>
        </w:rPr>
      </w:pPr>
      <w:ins w:id="3506" w:author="Priyanshu Solon" w:date="2025-04-15T14:29:00Z">
        <w:r>
          <w:t xml:space="preserve">        &lt;colgroup span="11"&gt;&lt;/colgroup&gt;</w:t>
        </w:r>
      </w:ins>
    </w:p>
    <w:p w:rsidR="00157C23" w:rsidRDefault="00157C23" w:rsidP="00157C23">
      <w:pPr>
        <w:rPr>
          <w:ins w:id="3507" w:author="Priyanshu Solon" w:date="2025-04-15T14:29:00Z"/>
        </w:rPr>
      </w:pPr>
      <w:ins w:id="3508" w:author="Priyanshu Solon" w:date="2025-04-15T14:29:00Z">
        <w:r>
          <w:t xml:space="preserve">        &lt;thead&gt;</w:t>
        </w:r>
      </w:ins>
    </w:p>
    <w:p w:rsidR="00157C23" w:rsidRDefault="00157C23" w:rsidP="00157C23">
      <w:pPr>
        <w:rPr>
          <w:ins w:id="3509" w:author="Priyanshu Solon" w:date="2025-04-15T14:29:00Z"/>
        </w:rPr>
      </w:pPr>
      <w:ins w:id="3510" w:author="Priyanshu Solon" w:date="2025-04-15T14:29:00Z">
        <w:r>
          <w:t xml:space="preserve">            &lt;tr&gt;</w:t>
        </w:r>
      </w:ins>
    </w:p>
    <w:p w:rsidR="00157C23" w:rsidRDefault="00157C23" w:rsidP="00157C23">
      <w:pPr>
        <w:rPr>
          <w:ins w:id="3511" w:author="Priyanshu Solon" w:date="2025-04-15T14:29:00Z"/>
        </w:rPr>
      </w:pPr>
      <w:ins w:id="3512" w:author="Priyanshu Solon" w:date="2025-04-15T14:29:00Z">
        <w:r>
          <w:lastRenderedPageBreak/>
          <w:t xml:space="preserve">                &lt;th colspan="12"&gt;IPL - 2025&lt;/th&gt;</w:t>
        </w:r>
      </w:ins>
    </w:p>
    <w:p w:rsidR="00157C23" w:rsidRDefault="00157C23" w:rsidP="00157C23">
      <w:pPr>
        <w:rPr>
          <w:ins w:id="3513" w:author="Priyanshu Solon" w:date="2025-04-15T14:29:00Z"/>
        </w:rPr>
      </w:pPr>
      <w:ins w:id="3514" w:author="Priyanshu Solon" w:date="2025-04-15T14:29:00Z">
        <w:r>
          <w:t xml:space="preserve">            &lt;/tr&gt;</w:t>
        </w:r>
      </w:ins>
    </w:p>
    <w:p w:rsidR="00157C23" w:rsidRDefault="00157C23" w:rsidP="00157C23">
      <w:pPr>
        <w:rPr>
          <w:ins w:id="3515" w:author="Priyanshu Solon" w:date="2025-04-15T14:29:00Z"/>
        </w:rPr>
      </w:pPr>
      <w:ins w:id="3516" w:author="Priyanshu Solon" w:date="2025-04-15T14:29:00Z">
        <w:r>
          <w:t xml:space="preserve">            &lt;tr &gt;</w:t>
        </w:r>
      </w:ins>
    </w:p>
    <w:p w:rsidR="00157C23" w:rsidRDefault="00157C23" w:rsidP="00157C23">
      <w:pPr>
        <w:rPr>
          <w:ins w:id="3517" w:author="Priyanshu Solon" w:date="2025-04-15T14:29:00Z"/>
        </w:rPr>
      </w:pPr>
      <w:ins w:id="3518" w:author="Priyanshu Solon" w:date="2025-04-15T14:29:00Z">
        <w:r>
          <w:t xml:space="preserve">                &lt;th width="20"&gt;POS&lt;/th&gt;</w:t>
        </w:r>
      </w:ins>
    </w:p>
    <w:p w:rsidR="00157C23" w:rsidRDefault="00157C23" w:rsidP="00157C23">
      <w:pPr>
        <w:rPr>
          <w:ins w:id="3519" w:author="Priyanshu Solon" w:date="2025-04-15T14:29:00Z"/>
        </w:rPr>
      </w:pPr>
      <w:ins w:id="3520" w:author="Priyanshu Solon" w:date="2025-04-15T14:29:00Z">
        <w:r>
          <w:t xml:space="preserve">                &lt;th&gt;&amp;nbsp;&lt;/th&gt;</w:t>
        </w:r>
      </w:ins>
    </w:p>
    <w:p w:rsidR="00157C23" w:rsidRDefault="00157C23" w:rsidP="00157C23">
      <w:pPr>
        <w:rPr>
          <w:ins w:id="3521" w:author="Priyanshu Solon" w:date="2025-04-15T14:29:00Z"/>
        </w:rPr>
      </w:pPr>
      <w:ins w:id="3522" w:author="Priyanshu Solon" w:date="2025-04-15T14:29:00Z">
        <w:r>
          <w:t xml:space="preserve">                &lt;th&gt;TEAM&lt;/th&gt;</w:t>
        </w:r>
      </w:ins>
    </w:p>
    <w:p w:rsidR="00157C23" w:rsidRDefault="00157C23" w:rsidP="00157C23">
      <w:pPr>
        <w:rPr>
          <w:ins w:id="3523" w:author="Priyanshu Solon" w:date="2025-04-15T14:29:00Z"/>
        </w:rPr>
      </w:pPr>
      <w:ins w:id="3524" w:author="Priyanshu Solon" w:date="2025-04-15T14:29:00Z">
        <w:r>
          <w:t xml:space="preserve">                &lt;th&gt;P&lt;/th&gt;</w:t>
        </w:r>
      </w:ins>
    </w:p>
    <w:p w:rsidR="00157C23" w:rsidRDefault="00157C23" w:rsidP="00157C23">
      <w:pPr>
        <w:rPr>
          <w:ins w:id="3525" w:author="Priyanshu Solon" w:date="2025-04-15T14:29:00Z"/>
        </w:rPr>
      </w:pPr>
      <w:ins w:id="3526" w:author="Priyanshu Solon" w:date="2025-04-15T14:29:00Z">
        <w:r>
          <w:t xml:space="preserve">                &lt;th&gt;W&lt;/th&gt;</w:t>
        </w:r>
      </w:ins>
    </w:p>
    <w:p w:rsidR="00157C23" w:rsidRDefault="00157C23" w:rsidP="00157C23">
      <w:pPr>
        <w:rPr>
          <w:ins w:id="3527" w:author="Priyanshu Solon" w:date="2025-04-15T14:29:00Z"/>
        </w:rPr>
      </w:pPr>
      <w:ins w:id="3528" w:author="Priyanshu Solon" w:date="2025-04-15T14:29:00Z">
        <w:r>
          <w:t xml:space="preserve">                &lt;th&gt;L&lt;/th&gt;</w:t>
        </w:r>
      </w:ins>
    </w:p>
    <w:p w:rsidR="00157C23" w:rsidRDefault="00157C23" w:rsidP="00157C23">
      <w:pPr>
        <w:rPr>
          <w:ins w:id="3529" w:author="Priyanshu Solon" w:date="2025-04-15T14:29:00Z"/>
        </w:rPr>
      </w:pPr>
      <w:ins w:id="3530" w:author="Priyanshu Solon" w:date="2025-04-15T14:29:00Z">
        <w:r>
          <w:t xml:space="preserve">                &lt;th&gt;NR&lt;/th&gt;</w:t>
        </w:r>
      </w:ins>
    </w:p>
    <w:p w:rsidR="00157C23" w:rsidRDefault="00157C23" w:rsidP="00157C23">
      <w:pPr>
        <w:rPr>
          <w:ins w:id="3531" w:author="Priyanshu Solon" w:date="2025-04-15T14:29:00Z"/>
        </w:rPr>
      </w:pPr>
      <w:ins w:id="3532" w:author="Priyanshu Solon" w:date="2025-04-15T14:29:00Z">
        <w:r>
          <w:t xml:space="preserve">                &lt;th&gt;NRR&lt;/th&gt;</w:t>
        </w:r>
      </w:ins>
    </w:p>
    <w:p w:rsidR="00157C23" w:rsidRDefault="00157C23" w:rsidP="00157C23">
      <w:pPr>
        <w:rPr>
          <w:ins w:id="3533" w:author="Priyanshu Solon" w:date="2025-04-15T14:29:00Z"/>
        </w:rPr>
      </w:pPr>
      <w:ins w:id="3534" w:author="Priyanshu Solon" w:date="2025-04-15T14:29:00Z">
        <w:r>
          <w:t xml:space="preserve">                &lt;th&gt;FOR&lt;/th&gt;</w:t>
        </w:r>
      </w:ins>
    </w:p>
    <w:p w:rsidR="00157C23" w:rsidRDefault="00157C23" w:rsidP="00157C23">
      <w:pPr>
        <w:rPr>
          <w:ins w:id="3535" w:author="Priyanshu Solon" w:date="2025-04-15T14:29:00Z"/>
        </w:rPr>
      </w:pPr>
      <w:ins w:id="3536" w:author="Priyanshu Solon" w:date="2025-04-15T14:29:00Z">
        <w:r>
          <w:t xml:space="preserve">                &lt;th&gt;AGAINST&lt;/th&gt;</w:t>
        </w:r>
      </w:ins>
    </w:p>
    <w:p w:rsidR="00157C23" w:rsidRDefault="00157C23" w:rsidP="00157C23">
      <w:pPr>
        <w:rPr>
          <w:ins w:id="3537" w:author="Priyanshu Solon" w:date="2025-04-15T14:29:00Z"/>
        </w:rPr>
      </w:pPr>
      <w:ins w:id="3538" w:author="Priyanshu Solon" w:date="2025-04-15T14:29:00Z">
        <w:r>
          <w:t xml:space="preserve">                &lt;th&gt;PTS&lt;/th&gt;</w:t>
        </w:r>
      </w:ins>
    </w:p>
    <w:p w:rsidR="00157C23" w:rsidRDefault="00157C23" w:rsidP="00157C23">
      <w:pPr>
        <w:rPr>
          <w:ins w:id="3539" w:author="Priyanshu Solon" w:date="2025-04-15T14:29:00Z"/>
        </w:rPr>
      </w:pPr>
      <w:ins w:id="3540" w:author="Priyanshu Solon" w:date="2025-04-15T14:29:00Z">
        <w:r>
          <w:t xml:space="preserve">                &lt;th width="150"&gt;RECENT FORM&lt;/th&gt;</w:t>
        </w:r>
      </w:ins>
    </w:p>
    <w:p w:rsidR="00157C23" w:rsidRDefault="00157C23" w:rsidP="00157C23">
      <w:pPr>
        <w:rPr>
          <w:ins w:id="3541" w:author="Priyanshu Solon" w:date="2025-04-15T14:29:00Z"/>
        </w:rPr>
      </w:pPr>
      <w:ins w:id="3542" w:author="Priyanshu Solon" w:date="2025-04-15T14:29:00Z">
        <w:r>
          <w:t xml:space="preserve">            &lt;/tr&gt;</w:t>
        </w:r>
      </w:ins>
    </w:p>
    <w:p w:rsidR="00157C23" w:rsidRDefault="00157C23" w:rsidP="00157C23">
      <w:pPr>
        <w:rPr>
          <w:ins w:id="3543" w:author="Priyanshu Solon" w:date="2025-04-15T14:29:00Z"/>
        </w:rPr>
      </w:pPr>
      <w:ins w:id="3544" w:author="Priyanshu Solon" w:date="2025-04-15T14:29:00Z">
        <w:r>
          <w:t xml:space="preserve">        &lt;/thead&gt;</w:t>
        </w:r>
      </w:ins>
    </w:p>
    <w:p w:rsidR="00157C23" w:rsidRDefault="00157C23" w:rsidP="00157C23">
      <w:pPr>
        <w:rPr>
          <w:ins w:id="3545" w:author="Priyanshu Solon" w:date="2025-04-15T14:29:00Z"/>
        </w:rPr>
      </w:pPr>
      <w:ins w:id="3546" w:author="Priyanshu Solon" w:date="2025-04-15T14:29:00Z">
        <w:r>
          <w:t xml:space="preserve">        &lt;tbody &gt;</w:t>
        </w:r>
      </w:ins>
    </w:p>
    <w:p w:rsidR="00157C23" w:rsidRDefault="00157C23" w:rsidP="00157C23">
      <w:pPr>
        <w:rPr>
          <w:ins w:id="3547" w:author="Priyanshu Solon" w:date="2025-04-15T14:29:00Z"/>
        </w:rPr>
      </w:pPr>
      <w:ins w:id="3548" w:author="Priyanshu Solon" w:date="2025-04-15T14:29:00Z">
        <w:r>
          <w:t xml:space="preserve">            &lt;tr align="center" valign="center"&gt;</w:t>
        </w:r>
      </w:ins>
    </w:p>
    <w:p w:rsidR="00157C23" w:rsidRDefault="00157C23" w:rsidP="00157C23">
      <w:pPr>
        <w:rPr>
          <w:ins w:id="3549" w:author="Priyanshu Solon" w:date="2025-04-15T14:29:00Z"/>
        </w:rPr>
      </w:pPr>
      <w:ins w:id="3550" w:author="Priyanshu Solon" w:date="2025-04-15T14:29:00Z">
        <w:r>
          <w:t xml:space="preserve">                &lt;td&gt;1&lt;/td&gt;</w:t>
        </w:r>
      </w:ins>
    </w:p>
    <w:p w:rsidR="00157C23" w:rsidRDefault="00157C23" w:rsidP="00157C23">
      <w:pPr>
        <w:rPr>
          <w:ins w:id="3551" w:author="Priyanshu Solon" w:date="2025-04-15T14:29:00Z"/>
        </w:rPr>
      </w:pPr>
      <w:ins w:id="3552" w:author="Priyanshu Solon" w:date="2025-04-15T14:29:00Z">
        <w:r>
          <w:t xml:space="preserve">                &lt;td&gt;&lt;span class="bi bi-dash"&gt;&lt;/span&gt;&lt;/td&gt;</w:t>
        </w:r>
      </w:ins>
    </w:p>
    <w:p w:rsidR="00157C23" w:rsidRDefault="00157C23" w:rsidP="00157C23">
      <w:pPr>
        <w:rPr>
          <w:ins w:id="3553" w:author="Priyanshu Solon" w:date="2025-04-15T14:29:00Z"/>
        </w:rPr>
      </w:pPr>
      <w:ins w:id="3554" w:author="Priyanshu Solon" w:date="2025-04-15T14:29:00Z">
        <w:r>
          <w:t xml:space="preserve">                &lt;td&gt; &lt;img src="./images/GT.png" align="left" class="img-team"&gt; &lt;span&gt;GT&lt;/span&gt; &lt;/td&gt;</w:t>
        </w:r>
      </w:ins>
    </w:p>
    <w:p w:rsidR="00157C23" w:rsidRDefault="00157C23" w:rsidP="00157C23">
      <w:pPr>
        <w:rPr>
          <w:ins w:id="3555" w:author="Priyanshu Solon" w:date="2025-04-15T14:29:00Z"/>
        </w:rPr>
      </w:pPr>
      <w:ins w:id="3556" w:author="Priyanshu Solon" w:date="2025-04-15T14:29:00Z">
        <w:r>
          <w:t xml:space="preserve">                &lt;td&gt;6&lt;/td&gt;</w:t>
        </w:r>
      </w:ins>
    </w:p>
    <w:p w:rsidR="00157C23" w:rsidRDefault="00157C23" w:rsidP="00157C23">
      <w:pPr>
        <w:rPr>
          <w:ins w:id="3557" w:author="Priyanshu Solon" w:date="2025-04-15T14:29:00Z"/>
        </w:rPr>
      </w:pPr>
      <w:ins w:id="3558" w:author="Priyanshu Solon" w:date="2025-04-15T14:29:00Z">
        <w:r>
          <w:t xml:space="preserve">                &lt;td&gt;4&lt;/td&gt;</w:t>
        </w:r>
      </w:ins>
    </w:p>
    <w:p w:rsidR="00157C23" w:rsidRDefault="00157C23" w:rsidP="00157C23">
      <w:pPr>
        <w:rPr>
          <w:ins w:id="3559" w:author="Priyanshu Solon" w:date="2025-04-15T14:29:00Z"/>
        </w:rPr>
      </w:pPr>
      <w:ins w:id="3560" w:author="Priyanshu Solon" w:date="2025-04-15T14:29:00Z">
        <w:r>
          <w:t xml:space="preserve">                &lt;td&gt;2&lt;/td&gt;</w:t>
        </w:r>
      </w:ins>
    </w:p>
    <w:p w:rsidR="00157C23" w:rsidRDefault="00157C23" w:rsidP="00157C23">
      <w:pPr>
        <w:rPr>
          <w:ins w:id="3561" w:author="Priyanshu Solon" w:date="2025-04-15T14:29:00Z"/>
        </w:rPr>
      </w:pPr>
      <w:ins w:id="3562" w:author="Priyanshu Solon" w:date="2025-04-15T14:29:00Z">
        <w:r>
          <w:t xml:space="preserve">                &lt;td&gt;0&lt;/td&gt;</w:t>
        </w:r>
      </w:ins>
    </w:p>
    <w:p w:rsidR="00157C23" w:rsidRDefault="00157C23" w:rsidP="00157C23">
      <w:pPr>
        <w:rPr>
          <w:ins w:id="3563" w:author="Priyanshu Solon" w:date="2025-04-15T14:29:00Z"/>
        </w:rPr>
      </w:pPr>
      <w:ins w:id="3564" w:author="Priyanshu Solon" w:date="2025-04-15T14:29:00Z">
        <w:r>
          <w:t xml:space="preserve">                &lt;td&gt;1.081&lt;/td&gt;</w:t>
        </w:r>
      </w:ins>
    </w:p>
    <w:p w:rsidR="00157C23" w:rsidRDefault="00157C23" w:rsidP="00157C23">
      <w:pPr>
        <w:rPr>
          <w:ins w:id="3565" w:author="Priyanshu Solon" w:date="2025-04-15T14:29:00Z"/>
        </w:rPr>
      </w:pPr>
      <w:ins w:id="3566" w:author="Priyanshu Solon" w:date="2025-04-15T14:29:00Z">
        <w:r>
          <w:t xml:space="preserve">                &lt;td&gt;1148/114.3&lt;/td&gt;</w:t>
        </w:r>
      </w:ins>
    </w:p>
    <w:p w:rsidR="00157C23" w:rsidRDefault="00157C23" w:rsidP="00157C23">
      <w:pPr>
        <w:rPr>
          <w:ins w:id="3567" w:author="Priyanshu Solon" w:date="2025-04-15T14:29:00Z"/>
        </w:rPr>
      </w:pPr>
      <w:ins w:id="3568" w:author="Priyanshu Solon" w:date="2025-04-15T14:29:00Z">
        <w:r>
          <w:t xml:space="preserve">                &lt;td&gt;1069/119.3&lt;/td&gt;</w:t>
        </w:r>
      </w:ins>
    </w:p>
    <w:p w:rsidR="00157C23" w:rsidRDefault="00157C23" w:rsidP="00157C23">
      <w:pPr>
        <w:rPr>
          <w:ins w:id="3569" w:author="Priyanshu Solon" w:date="2025-04-15T14:29:00Z"/>
        </w:rPr>
      </w:pPr>
      <w:ins w:id="3570" w:author="Priyanshu Solon" w:date="2025-04-15T14:29:00Z">
        <w:r>
          <w:lastRenderedPageBreak/>
          <w:t xml:space="preserve">                &lt;td&gt;8&lt;/td&gt;</w:t>
        </w:r>
      </w:ins>
    </w:p>
    <w:p w:rsidR="00157C23" w:rsidRDefault="00157C23" w:rsidP="00157C23">
      <w:pPr>
        <w:rPr>
          <w:ins w:id="3571" w:author="Priyanshu Solon" w:date="2025-04-15T14:29:00Z"/>
        </w:rPr>
      </w:pPr>
      <w:ins w:id="3572" w:author="Priyanshu Solon" w:date="2025-04-15T14:29:00Z">
        <w:r>
          <w:t xml:space="preserve">                &lt;td align="center"&gt;</w:t>
        </w:r>
      </w:ins>
    </w:p>
    <w:p w:rsidR="00157C23" w:rsidRDefault="00157C23" w:rsidP="00157C23">
      <w:pPr>
        <w:rPr>
          <w:ins w:id="3573" w:author="Priyanshu Solon" w:date="2025-04-15T14:29:00Z"/>
        </w:rPr>
      </w:pPr>
      <w:ins w:id="3574" w:author="Priyanshu Solon" w:date="2025-04-15T14:29:00Z">
        <w:r>
          <w:t xml:space="preserve">                    &lt;span class="lost"&gt;L&lt;/span&gt;</w:t>
        </w:r>
      </w:ins>
    </w:p>
    <w:p w:rsidR="00157C23" w:rsidRDefault="00157C23" w:rsidP="00157C23">
      <w:pPr>
        <w:rPr>
          <w:ins w:id="3575" w:author="Priyanshu Solon" w:date="2025-04-15T14:29:00Z"/>
        </w:rPr>
      </w:pPr>
      <w:ins w:id="3576" w:author="Priyanshu Solon" w:date="2025-04-15T14:29:00Z">
        <w:r>
          <w:t xml:space="preserve">                    &lt;span class="won"&gt;W&lt;/span&gt;</w:t>
        </w:r>
      </w:ins>
    </w:p>
    <w:p w:rsidR="00157C23" w:rsidRDefault="00157C23" w:rsidP="00157C23">
      <w:pPr>
        <w:rPr>
          <w:ins w:id="3577" w:author="Priyanshu Solon" w:date="2025-04-15T14:29:00Z"/>
        </w:rPr>
      </w:pPr>
      <w:ins w:id="3578" w:author="Priyanshu Solon" w:date="2025-04-15T14:29:00Z">
        <w:r>
          <w:t xml:space="preserve">                    &lt;span class="won"&gt;W&lt;/span&gt;</w:t>
        </w:r>
      </w:ins>
    </w:p>
    <w:p w:rsidR="00157C23" w:rsidRDefault="00157C23" w:rsidP="00157C23">
      <w:pPr>
        <w:rPr>
          <w:ins w:id="3579" w:author="Priyanshu Solon" w:date="2025-04-15T14:29:00Z"/>
        </w:rPr>
      </w:pPr>
      <w:ins w:id="3580" w:author="Priyanshu Solon" w:date="2025-04-15T14:29:00Z">
        <w:r>
          <w:t xml:space="preserve">                    &lt;span class="won"&gt;W&lt;/span&gt;</w:t>
        </w:r>
      </w:ins>
    </w:p>
    <w:p w:rsidR="00157C23" w:rsidRDefault="00157C23" w:rsidP="00157C23">
      <w:pPr>
        <w:rPr>
          <w:ins w:id="3581" w:author="Priyanshu Solon" w:date="2025-04-15T14:29:00Z"/>
        </w:rPr>
      </w:pPr>
      <w:ins w:id="3582" w:author="Priyanshu Solon" w:date="2025-04-15T14:29:00Z">
        <w:r>
          <w:t xml:space="preserve">                    &lt;span class="won"&gt;W&lt;/span&gt;</w:t>
        </w:r>
      </w:ins>
    </w:p>
    <w:p w:rsidR="00157C23" w:rsidRDefault="00157C23" w:rsidP="00157C23">
      <w:pPr>
        <w:rPr>
          <w:ins w:id="3583" w:author="Priyanshu Solon" w:date="2025-04-15T14:29:00Z"/>
        </w:rPr>
      </w:pPr>
      <w:ins w:id="3584" w:author="Priyanshu Solon" w:date="2025-04-15T14:29:00Z">
        <w:r>
          <w:t xml:space="preserve">                &lt;/td&gt;</w:t>
        </w:r>
      </w:ins>
    </w:p>
    <w:p w:rsidR="00157C23" w:rsidRDefault="00157C23" w:rsidP="00157C23">
      <w:pPr>
        <w:rPr>
          <w:ins w:id="3585" w:author="Priyanshu Solon" w:date="2025-04-15T14:29:00Z"/>
        </w:rPr>
      </w:pPr>
      <w:ins w:id="3586" w:author="Priyanshu Solon" w:date="2025-04-15T14:29:00Z">
        <w:r>
          <w:t xml:space="preserve">            &lt;/tr&gt;</w:t>
        </w:r>
      </w:ins>
    </w:p>
    <w:p w:rsidR="00157C23" w:rsidRDefault="00157C23" w:rsidP="00157C23">
      <w:pPr>
        <w:rPr>
          <w:ins w:id="3587" w:author="Priyanshu Solon" w:date="2025-04-15T14:29:00Z"/>
        </w:rPr>
      </w:pPr>
      <w:ins w:id="3588" w:author="Priyanshu Solon" w:date="2025-04-15T14:29:00Z">
        <w:r>
          <w:t xml:space="preserve">            &lt;tr align="center" valign="center"&gt;</w:t>
        </w:r>
      </w:ins>
    </w:p>
    <w:p w:rsidR="00157C23" w:rsidRDefault="00157C23" w:rsidP="00157C23">
      <w:pPr>
        <w:rPr>
          <w:ins w:id="3589" w:author="Priyanshu Solon" w:date="2025-04-15T14:29:00Z"/>
        </w:rPr>
      </w:pPr>
      <w:ins w:id="3590" w:author="Priyanshu Solon" w:date="2025-04-15T14:29:00Z">
        <w:r>
          <w:t xml:space="preserve">                &lt;td&gt;2&lt;/td&gt;</w:t>
        </w:r>
      </w:ins>
    </w:p>
    <w:p w:rsidR="00157C23" w:rsidRDefault="00157C23" w:rsidP="00157C23">
      <w:pPr>
        <w:rPr>
          <w:ins w:id="3591" w:author="Priyanshu Solon" w:date="2025-04-15T14:29:00Z"/>
        </w:rPr>
      </w:pPr>
      <w:ins w:id="3592" w:author="Priyanshu Solon" w:date="2025-04-15T14:29:00Z">
        <w:r>
          <w:t xml:space="preserve">                &lt;td&gt;&lt;span class="bi bi-dash"&gt;&lt;/span&gt;&lt;/td&gt;</w:t>
        </w:r>
      </w:ins>
    </w:p>
    <w:p w:rsidR="00157C23" w:rsidRDefault="00157C23" w:rsidP="00157C23">
      <w:pPr>
        <w:rPr>
          <w:ins w:id="3593" w:author="Priyanshu Solon" w:date="2025-04-15T14:29:00Z"/>
        </w:rPr>
      </w:pPr>
      <w:ins w:id="3594" w:author="Priyanshu Solon" w:date="2025-04-15T14:29:00Z">
        <w:r>
          <w:t xml:space="preserve">                &lt;td&gt; &lt;img src="./images/DC.png" align="left" class="img-team"&gt; &lt;span&gt;DC&lt;/span&gt; &lt;/td&gt;</w:t>
        </w:r>
      </w:ins>
    </w:p>
    <w:p w:rsidR="00157C23" w:rsidRDefault="00157C23" w:rsidP="00157C23">
      <w:pPr>
        <w:rPr>
          <w:ins w:id="3595" w:author="Priyanshu Solon" w:date="2025-04-15T14:29:00Z"/>
        </w:rPr>
      </w:pPr>
      <w:ins w:id="3596" w:author="Priyanshu Solon" w:date="2025-04-15T14:29:00Z">
        <w:r>
          <w:t xml:space="preserve">                &lt;td&gt;5&lt;/td&gt;</w:t>
        </w:r>
      </w:ins>
    </w:p>
    <w:p w:rsidR="00157C23" w:rsidRDefault="00157C23" w:rsidP="00157C23">
      <w:pPr>
        <w:rPr>
          <w:ins w:id="3597" w:author="Priyanshu Solon" w:date="2025-04-15T14:29:00Z"/>
        </w:rPr>
      </w:pPr>
      <w:ins w:id="3598" w:author="Priyanshu Solon" w:date="2025-04-15T14:29:00Z">
        <w:r>
          <w:t xml:space="preserve">                &lt;td&gt;4&lt;/td&gt;</w:t>
        </w:r>
      </w:ins>
    </w:p>
    <w:p w:rsidR="00157C23" w:rsidRDefault="00157C23" w:rsidP="00157C23">
      <w:pPr>
        <w:rPr>
          <w:ins w:id="3599" w:author="Priyanshu Solon" w:date="2025-04-15T14:29:00Z"/>
        </w:rPr>
      </w:pPr>
      <w:ins w:id="3600" w:author="Priyanshu Solon" w:date="2025-04-15T14:29:00Z">
        <w:r>
          <w:t xml:space="preserve">                &lt;td&gt;2&lt;/td&gt;</w:t>
        </w:r>
      </w:ins>
    </w:p>
    <w:p w:rsidR="00157C23" w:rsidRDefault="00157C23" w:rsidP="00157C23">
      <w:pPr>
        <w:rPr>
          <w:ins w:id="3601" w:author="Priyanshu Solon" w:date="2025-04-15T14:29:00Z"/>
        </w:rPr>
      </w:pPr>
      <w:ins w:id="3602" w:author="Priyanshu Solon" w:date="2025-04-15T14:29:00Z">
        <w:r>
          <w:t xml:space="preserve">                &lt;td&gt;0&lt;/td&gt;</w:t>
        </w:r>
      </w:ins>
    </w:p>
    <w:p w:rsidR="00157C23" w:rsidRDefault="00157C23" w:rsidP="00157C23">
      <w:pPr>
        <w:rPr>
          <w:ins w:id="3603" w:author="Priyanshu Solon" w:date="2025-04-15T14:29:00Z"/>
        </w:rPr>
      </w:pPr>
      <w:ins w:id="3604" w:author="Priyanshu Solon" w:date="2025-04-15T14:29:00Z">
        <w:r>
          <w:t xml:space="preserve">                &lt;td&gt;1.081&lt;/td&gt;</w:t>
        </w:r>
      </w:ins>
    </w:p>
    <w:p w:rsidR="00157C23" w:rsidRDefault="00157C23" w:rsidP="00157C23">
      <w:pPr>
        <w:rPr>
          <w:ins w:id="3605" w:author="Priyanshu Solon" w:date="2025-04-15T14:29:00Z"/>
        </w:rPr>
      </w:pPr>
      <w:ins w:id="3606" w:author="Priyanshu Solon" w:date="2025-04-15T14:29:00Z">
        <w:r>
          <w:t xml:space="preserve">                &lt;td&gt;1148/114.3&lt;/td&gt;</w:t>
        </w:r>
      </w:ins>
    </w:p>
    <w:p w:rsidR="00157C23" w:rsidRDefault="00157C23" w:rsidP="00157C23">
      <w:pPr>
        <w:rPr>
          <w:ins w:id="3607" w:author="Priyanshu Solon" w:date="2025-04-15T14:29:00Z"/>
        </w:rPr>
      </w:pPr>
      <w:ins w:id="3608" w:author="Priyanshu Solon" w:date="2025-04-15T14:29:00Z">
        <w:r>
          <w:t xml:space="preserve">                &lt;td&gt;1069/119.3&lt;/td&gt;</w:t>
        </w:r>
      </w:ins>
    </w:p>
    <w:p w:rsidR="00157C23" w:rsidRDefault="00157C23" w:rsidP="00157C23">
      <w:pPr>
        <w:rPr>
          <w:ins w:id="3609" w:author="Priyanshu Solon" w:date="2025-04-15T14:29:00Z"/>
        </w:rPr>
      </w:pPr>
      <w:ins w:id="3610" w:author="Priyanshu Solon" w:date="2025-04-15T14:29:00Z">
        <w:r>
          <w:t xml:space="preserve">                &lt;td&gt;8&lt;/td&gt;</w:t>
        </w:r>
      </w:ins>
    </w:p>
    <w:p w:rsidR="00157C23" w:rsidRDefault="00157C23" w:rsidP="00157C23">
      <w:pPr>
        <w:rPr>
          <w:ins w:id="3611" w:author="Priyanshu Solon" w:date="2025-04-15T14:29:00Z"/>
        </w:rPr>
      </w:pPr>
      <w:ins w:id="3612" w:author="Priyanshu Solon" w:date="2025-04-15T14:29:00Z">
        <w:r>
          <w:t xml:space="preserve">                &lt;td align="center"&gt;</w:t>
        </w:r>
      </w:ins>
    </w:p>
    <w:p w:rsidR="00157C23" w:rsidRDefault="00157C23" w:rsidP="00157C23">
      <w:pPr>
        <w:rPr>
          <w:ins w:id="3613" w:author="Priyanshu Solon" w:date="2025-04-15T14:29:00Z"/>
        </w:rPr>
      </w:pPr>
      <w:ins w:id="3614" w:author="Priyanshu Solon" w:date="2025-04-15T14:29:00Z">
        <w:r>
          <w:t xml:space="preserve">                    &lt;span class="lost"&gt;L&lt;/span&gt;</w:t>
        </w:r>
      </w:ins>
    </w:p>
    <w:p w:rsidR="00157C23" w:rsidRDefault="00157C23" w:rsidP="00157C23">
      <w:pPr>
        <w:rPr>
          <w:ins w:id="3615" w:author="Priyanshu Solon" w:date="2025-04-15T14:29:00Z"/>
        </w:rPr>
      </w:pPr>
      <w:ins w:id="3616" w:author="Priyanshu Solon" w:date="2025-04-15T14:29:00Z">
        <w:r>
          <w:t xml:space="preserve">                    &lt;span class="won"&gt;W&lt;/span&gt;</w:t>
        </w:r>
      </w:ins>
    </w:p>
    <w:p w:rsidR="00157C23" w:rsidRDefault="00157C23" w:rsidP="00157C23">
      <w:pPr>
        <w:rPr>
          <w:ins w:id="3617" w:author="Priyanshu Solon" w:date="2025-04-15T14:29:00Z"/>
        </w:rPr>
      </w:pPr>
      <w:ins w:id="3618" w:author="Priyanshu Solon" w:date="2025-04-15T14:29:00Z">
        <w:r>
          <w:t xml:space="preserve">                    &lt;span class="won"&gt;W&lt;/span&gt;</w:t>
        </w:r>
      </w:ins>
    </w:p>
    <w:p w:rsidR="00157C23" w:rsidRDefault="00157C23" w:rsidP="00157C23">
      <w:pPr>
        <w:rPr>
          <w:ins w:id="3619" w:author="Priyanshu Solon" w:date="2025-04-15T14:29:00Z"/>
        </w:rPr>
      </w:pPr>
      <w:ins w:id="3620" w:author="Priyanshu Solon" w:date="2025-04-15T14:29:00Z">
        <w:r>
          <w:t xml:space="preserve">                    &lt;span class="won"&gt;W&lt;/span&gt;</w:t>
        </w:r>
      </w:ins>
    </w:p>
    <w:p w:rsidR="00157C23" w:rsidRDefault="00157C23" w:rsidP="00157C23">
      <w:pPr>
        <w:rPr>
          <w:ins w:id="3621" w:author="Priyanshu Solon" w:date="2025-04-15T14:29:00Z"/>
        </w:rPr>
      </w:pPr>
      <w:ins w:id="3622" w:author="Priyanshu Solon" w:date="2025-04-15T14:29:00Z">
        <w:r>
          <w:t xml:space="preserve">                    &lt;span class="won"&gt;W&lt;/span&gt;</w:t>
        </w:r>
      </w:ins>
    </w:p>
    <w:p w:rsidR="00157C23" w:rsidRDefault="00157C23" w:rsidP="00157C23">
      <w:pPr>
        <w:rPr>
          <w:ins w:id="3623" w:author="Priyanshu Solon" w:date="2025-04-15T14:29:00Z"/>
        </w:rPr>
      </w:pPr>
      <w:ins w:id="3624" w:author="Priyanshu Solon" w:date="2025-04-15T14:29:00Z">
        <w:r>
          <w:t xml:space="preserve">                &lt;/td&gt;</w:t>
        </w:r>
      </w:ins>
    </w:p>
    <w:p w:rsidR="00157C23" w:rsidRDefault="00157C23" w:rsidP="00157C23">
      <w:pPr>
        <w:rPr>
          <w:ins w:id="3625" w:author="Priyanshu Solon" w:date="2025-04-15T14:29:00Z"/>
        </w:rPr>
      </w:pPr>
      <w:ins w:id="3626" w:author="Priyanshu Solon" w:date="2025-04-15T14:29:00Z">
        <w:r>
          <w:t xml:space="preserve">            &lt;/tr&gt;</w:t>
        </w:r>
      </w:ins>
    </w:p>
    <w:p w:rsidR="00157C23" w:rsidRDefault="00157C23" w:rsidP="00157C23">
      <w:pPr>
        <w:rPr>
          <w:ins w:id="3627" w:author="Priyanshu Solon" w:date="2025-04-15T14:29:00Z"/>
        </w:rPr>
      </w:pPr>
      <w:ins w:id="3628" w:author="Priyanshu Solon" w:date="2025-04-15T14:29:00Z">
        <w:r>
          <w:lastRenderedPageBreak/>
          <w:t xml:space="preserve">            &lt;tr align="center" valign="center"&gt;</w:t>
        </w:r>
      </w:ins>
    </w:p>
    <w:p w:rsidR="00157C23" w:rsidRDefault="00157C23" w:rsidP="00157C23">
      <w:pPr>
        <w:rPr>
          <w:ins w:id="3629" w:author="Priyanshu Solon" w:date="2025-04-15T14:29:00Z"/>
        </w:rPr>
      </w:pPr>
      <w:ins w:id="3630" w:author="Priyanshu Solon" w:date="2025-04-15T14:29:00Z">
        <w:r>
          <w:t xml:space="preserve">                &lt;td&gt;3&lt;/td&gt;</w:t>
        </w:r>
      </w:ins>
    </w:p>
    <w:p w:rsidR="00157C23" w:rsidRDefault="00157C23" w:rsidP="00157C23">
      <w:pPr>
        <w:rPr>
          <w:ins w:id="3631" w:author="Priyanshu Solon" w:date="2025-04-15T14:29:00Z"/>
        </w:rPr>
      </w:pPr>
      <w:ins w:id="3632" w:author="Priyanshu Solon" w:date="2025-04-15T14:29:00Z">
        <w:r>
          <w:t xml:space="preserve">                &lt;td&gt;&lt;span class="bi bi-dash"&gt;&lt;/span&gt;&lt;/td&gt;</w:t>
        </w:r>
      </w:ins>
    </w:p>
    <w:p w:rsidR="00157C23" w:rsidRDefault="00157C23" w:rsidP="00157C23">
      <w:pPr>
        <w:rPr>
          <w:ins w:id="3633" w:author="Priyanshu Solon" w:date="2025-04-15T14:29:00Z"/>
        </w:rPr>
      </w:pPr>
      <w:ins w:id="3634" w:author="Priyanshu Solon" w:date="2025-04-15T14:29:00Z">
        <w:r>
          <w:t xml:space="preserve">                &lt;td&gt; &lt;img src="./images/RCB.png" align="left" class="img-team"&gt; &lt;span&gt;RCB&lt;/span&gt; &lt;/td&gt;</w:t>
        </w:r>
      </w:ins>
    </w:p>
    <w:p w:rsidR="00157C23" w:rsidRDefault="00157C23" w:rsidP="00157C23">
      <w:pPr>
        <w:rPr>
          <w:ins w:id="3635" w:author="Priyanshu Solon" w:date="2025-04-15T14:29:00Z"/>
        </w:rPr>
      </w:pPr>
      <w:ins w:id="3636" w:author="Priyanshu Solon" w:date="2025-04-15T14:29:00Z">
        <w:r>
          <w:t xml:space="preserve">                &lt;td&gt;6&lt;/td&gt;</w:t>
        </w:r>
      </w:ins>
    </w:p>
    <w:p w:rsidR="00157C23" w:rsidRDefault="00157C23" w:rsidP="00157C23">
      <w:pPr>
        <w:rPr>
          <w:ins w:id="3637" w:author="Priyanshu Solon" w:date="2025-04-15T14:29:00Z"/>
        </w:rPr>
      </w:pPr>
      <w:ins w:id="3638" w:author="Priyanshu Solon" w:date="2025-04-15T14:29:00Z">
        <w:r>
          <w:t xml:space="preserve">                &lt;td&gt;4&lt;/td&gt;</w:t>
        </w:r>
      </w:ins>
    </w:p>
    <w:p w:rsidR="00157C23" w:rsidRDefault="00157C23" w:rsidP="00157C23">
      <w:pPr>
        <w:rPr>
          <w:ins w:id="3639" w:author="Priyanshu Solon" w:date="2025-04-15T14:29:00Z"/>
        </w:rPr>
      </w:pPr>
      <w:ins w:id="3640" w:author="Priyanshu Solon" w:date="2025-04-15T14:29:00Z">
        <w:r>
          <w:t xml:space="preserve">                &lt;td&gt;2&lt;/td&gt;</w:t>
        </w:r>
      </w:ins>
    </w:p>
    <w:p w:rsidR="00157C23" w:rsidRDefault="00157C23" w:rsidP="00157C23">
      <w:pPr>
        <w:rPr>
          <w:ins w:id="3641" w:author="Priyanshu Solon" w:date="2025-04-15T14:29:00Z"/>
        </w:rPr>
      </w:pPr>
      <w:ins w:id="3642" w:author="Priyanshu Solon" w:date="2025-04-15T14:29:00Z">
        <w:r>
          <w:t xml:space="preserve">                &lt;td&gt;0&lt;/td&gt;</w:t>
        </w:r>
      </w:ins>
    </w:p>
    <w:p w:rsidR="00157C23" w:rsidRDefault="00157C23" w:rsidP="00157C23">
      <w:pPr>
        <w:rPr>
          <w:ins w:id="3643" w:author="Priyanshu Solon" w:date="2025-04-15T14:29:00Z"/>
        </w:rPr>
      </w:pPr>
      <w:ins w:id="3644" w:author="Priyanshu Solon" w:date="2025-04-15T14:29:00Z">
        <w:r>
          <w:t xml:space="preserve">                &lt;td&gt;1.081&lt;/td&gt;</w:t>
        </w:r>
      </w:ins>
    </w:p>
    <w:p w:rsidR="00157C23" w:rsidRDefault="00157C23" w:rsidP="00157C23">
      <w:pPr>
        <w:rPr>
          <w:ins w:id="3645" w:author="Priyanshu Solon" w:date="2025-04-15T14:29:00Z"/>
        </w:rPr>
      </w:pPr>
      <w:ins w:id="3646" w:author="Priyanshu Solon" w:date="2025-04-15T14:29:00Z">
        <w:r>
          <w:t xml:space="preserve">                &lt;td&gt;1148/114.3&lt;/td&gt;</w:t>
        </w:r>
      </w:ins>
    </w:p>
    <w:p w:rsidR="00157C23" w:rsidRDefault="00157C23" w:rsidP="00157C23">
      <w:pPr>
        <w:rPr>
          <w:ins w:id="3647" w:author="Priyanshu Solon" w:date="2025-04-15T14:29:00Z"/>
        </w:rPr>
      </w:pPr>
      <w:ins w:id="3648" w:author="Priyanshu Solon" w:date="2025-04-15T14:29:00Z">
        <w:r>
          <w:t xml:space="preserve">                &lt;td&gt;1069/119.3&lt;/td&gt;</w:t>
        </w:r>
      </w:ins>
    </w:p>
    <w:p w:rsidR="00157C23" w:rsidRDefault="00157C23" w:rsidP="00157C23">
      <w:pPr>
        <w:rPr>
          <w:ins w:id="3649" w:author="Priyanshu Solon" w:date="2025-04-15T14:29:00Z"/>
        </w:rPr>
      </w:pPr>
      <w:ins w:id="3650" w:author="Priyanshu Solon" w:date="2025-04-15T14:29:00Z">
        <w:r>
          <w:t xml:space="preserve">                &lt;td&gt;8&lt;/td&gt;</w:t>
        </w:r>
      </w:ins>
    </w:p>
    <w:p w:rsidR="00157C23" w:rsidRDefault="00157C23" w:rsidP="00157C23">
      <w:pPr>
        <w:rPr>
          <w:ins w:id="3651" w:author="Priyanshu Solon" w:date="2025-04-15T14:29:00Z"/>
        </w:rPr>
      </w:pPr>
      <w:ins w:id="3652" w:author="Priyanshu Solon" w:date="2025-04-15T14:29:00Z">
        <w:r>
          <w:t xml:space="preserve">                &lt;td align="center"&gt;</w:t>
        </w:r>
      </w:ins>
    </w:p>
    <w:p w:rsidR="00157C23" w:rsidRDefault="00157C23" w:rsidP="00157C23">
      <w:pPr>
        <w:rPr>
          <w:ins w:id="3653" w:author="Priyanshu Solon" w:date="2025-04-15T14:29:00Z"/>
        </w:rPr>
      </w:pPr>
      <w:ins w:id="3654" w:author="Priyanshu Solon" w:date="2025-04-15T14:29:00Z">
        <w:r>
          <w:t xml:space="preserve">                    &lt;span class="lost"&gt;L&lt;/span&gt;</w:t>
        </w:r>
      </w:ins>
    </w:p>
    <w:p w:rsidR="00157C23" w:rsidRDefault="00157C23" w:rsidP="00157C23">
      <w:pPr>
        <w:rPr>
          <w:ins w:id="3655" w:author="Priyanshu Solon" w:date="2025-04-15T14:29:00Z"/>
        </w:rPr>
      </w:pPr>
      <w:ins w:id="3656" w:author="Priyanshu Solon" w:date="2025-04-15T14:29:00Z">
        <w:r>
          <w:t xml:space="preserve">                    &lt;span class="won"&gt;W&lt;/span&gt;</w:t>
        </w:r>
      </w:ins>
    </w:p>
    <w:p w:rsidR="00157C23" w:rsidRDefault="00157C23" w:rsidP="00157C23">
      <w:pPr>
        <w:rPr>
          <w:ins w:id="3657" w:author="Priyanshu Solon" w:date="2025-04-15T14:29:00Z"/>
        </w:rPr>
      </w:pPr>
      <w:ins w:id="3658" w:author="Priyanshu Solon" w:date="2025-04-15T14:29:00Z">
        <w:r>
          <w:t xml:space="preserve">                    &lt;span class="lost"&gt;L&lt;/span&gt;</w:t>
        </w:r>
      </w:ins>
    </w:p>
    <w:p w:rsidR="00157C23" w:rsidRDefault="00157C23" w:rsidP="00157C23">
      <w:pPr>
        <w:rPr>
          <w:ins w:id="3659" w:author="Priyanshu Solon" w:date="2025-04-15T14:29:00Z"/>
        </w:rPr>
      </w:pPr>
      <w:ins w:id="3660" w:author="Priyanshu Solon" w:date="2025-04-15T14:29:00Z">
        <w:r>
          <w:t xml:space="preserve">                    &lt;span class="won"&gt;W&lt;/span&gt;</w:t>
        </w:r>
      </w:ins>
    </w:p>
    <w:p w:rsidR="00157C23" w:rsidRDefault="00157C23" w:rsidP="00157C23">
      <w:pPr>
        <w:rPr>
          <w:ins w:id="3661" w:author="Priyanshu Solon" w:date="2025-04-15T14:29:00Z"/>
        </w:rPr>
      </w:pPr>
      <w:ins w:id="3662" w:author="Priyanshu Solon" w:date="2025-04-15T14:29:00Z">
        <w:r>
          <w:t xml:space="preserve">                    &lt;span class="lost"&gt;L&lt;/span&gt;</w:t>
        </w:r>
      </w:ins>
    </w:p>
    <w:p w:rsidR="00157C23" w:rsidRDefault="00157C23" w:rsidP="00157C23">
      <w:pPr>
        <w:rPr>
          <w:ins w:id="3663" w:author="Priyanshu Solon" w:date="2025-04-15T14:29:00Z"/>
        </w:rPr>
      </w:pPr>
      <w:ins w:id="3664" w:author="Priyanshu Solon" w:date="2025-04-15T14:29:00Z">
        <w:r>
          <w:t xml:space="preserve">                &lt;/td&gt;</w:t>
        </w:r>
      </w:ins>
    </w:p>
    <w:p w:rsidR="00157C23" w:rsidRDefault="00157C23" w:rsidP="00157C23">
      <w:pPr>
        <w:rPr>
          <w:ins w:id="3665" w:author="Priyanshu Solon" w:date="2025-04-15T14:29:00Z"/>
        </w:rPr>
      </w:pPr>
      <w:ins w:id="3666" w:author="Priyanshu Solon" w:date="2025-04-15T14:29:00Z">
        <w:r>
          <w:t xml:space="preserve">            &lt;/tr&gt;</w:t>
        </w:r>
      </w:ins>
    </w:p>
    <w:p w:rsidR="00157C23" w:rsidRDefault="00157C23" w:rsidP="00157C23">
      <w:pPr>
        <w:rPr>
          <w:ins w:id="3667" w:author="Priyanshu Solon" w:date="2025-04-15T14:29:00Z"/>
        </w:rPr>
      </w:pPr>
      <w:ins w:id="3668" w:author="Priyanshu Solon" w:date="2025-04-15T14:29:00Z">
        <w:r>
          <w:t xml:space="preserve">        &lt;/tbody&gt;</w:t>
        </w:r>
      </w:ins>
    </w:p>
    <w:p w:rsidR="00157C23" w:rsidRDefault="00157C23" w:rsidP="00157C23">
      <w:pPr>
        <w:rPr>
          <w:ins w:id="3669" w:author="Priyanshu Solon" w:date="2025-04-15T14:29:00Z"/>
        </w:rPr>
      </w:pPr>
      <w:ins w:id="3670" w:author="Priyanshu Solon" w:date="2025-04-15T14:29:00Z">
        <w:r>
          <w:t xml:space="preserve">        &lt;tfoot&gt;</w:t>
        </w:r>
      </w:ins>
    </w:p>
    <w:p w:rsidR="00157C23" w:rsidRDefault="00157C23" w:rsidP="00157C23">
      <w:pPr>
        <w:rPr>
          <w:ins w:id="3671" w:author="Priyanshu Solon" w:date="2025-04-15T14:29:00Z"/>
        </w:rPr>
      </w:pPr>
      <w:ins w:id="3672" w:author="Priyanshu Solon" w:date="2025-04-15T14:29:00Z">
        <w:r>
          <w:t xml:space="preserve">            &lt;tr&gt;</w:t>
        </w:r>
      </w:ins>
    </w:p>
    <w:p w:rsidR="00157C23" w:rsidRDefault="00157C23" w:rsidP="00157C23">
      <w:pPr>
        <w:rPr>
          <w:ins w:id="3673" w:author="Priyanshu Solon" w:date="2025-04-15T14:29:00Z"/>
        </w:rPr>
      </w:pPr>
      <w:ins w:id="3674" w:author="Priyanshu Solon" w:date="2025-04-15T14:29:00Z">
        <w:r>
          <w:t xml:space="preserve">                &lt;td colspan="12"&gt;</w:t>
        </w:r>
      </w:ins>
    </w:p>
    <w:p w:rsidR="00157C23" w:rsidRDefault="00157C23" w:rsidP="00157C23">
      <w:pPr>
        <w:rPr>
          <w:ins w:id="3675" w:author="Priyanshu Solon" w:date="2025-04-15T14:29:00Z"/>
        </w:rPr>
      </w:pPr>
      <w:ins w:id="3676" w:author="Priyanshu Solon" w:date="2025-04-15T14:29:00Z">
        <w:r>
          <w:t xml:space="preserve">                    &lt;div&gt;W  - Won&lt;/div&gt;</w:t>
        </w:r>
      </w:ins>
    </w:p>
    <w:p w:rsidR="00157C23" w:rsidRDefault="00157C23" w:rsidP="00157C23">
      <w:pPr>
        <w:rPr>
          <w:ins w:id="3677" w:author="Priyanshu Solon" w:date="2025-04-15T14:29:00Z"/>
        </w:rPr>
      </w:pPr>
      <w:ins w:id="3678" w:author="Priyanshu Solon" w:date="2025-04-15T14:29:00Z">
        <w:r>
          <w:t xml:space="preserve">                    &lt;div&gt;L  - Lost&lt;/div&gt;</w:t>
        </w:r>
      </w:ins>
    </w:p>
    <w:p w:rsidR="00157C23" w:rsidRDefault="00157C23" w:rsidP="00157C23">
      <w:pPr>
        <w:rPr>
          <w:ins w:id="3679" w:author="Priyanshu Solon" w:date="2025-04-15T14:29:00Z"/>
        </w:rPr>
      </w:pPr>
      <w:ins w:id="3680" w:author="Priyanshu Solon" w:date="2025-04-15T14:29:00Z">
        <w:r>
          <w:t xml:space="preserve">                    &lt;div&gt;NR - No Result&lt;/div&gt;</w:t>
        </w:r>
      </w:ins>
    </w:p>
    <w:p w:rsidR="00157C23" w:rsidRDefault="00157C23" w:rsidP="00157C23">
      <w:pPr>
        <w:rPr>
          <w:ins w:id="3681" w:author="Priyanshu Solon" w:date="2025-04-15T14:29:00Z"/>
        </w:rPr>
      </w:pPr>
      <w:ins w:id="3682" w:author="Priyanshu Solon" w:date="2025-04-15T14:29:00Z">
        <w:r>
          <w:t xml:space="preserve">                    &lt;div&gt;NRR- Net Run Rate&lt;/div&gt;</w:t>
        </w:r>
      </w:ins>
    </w:p>
    <w:p w:rsidR="00157C23" w:rsidRDefault="00157C23" w:rsidP="00157C23">
      <w:pPr>
        <w:rPr>
          <w:ins w:id="3683" w:author="Priyanshu Solon" w:date="2025-04-15T14:29:00Z"/>
        </w:rPr>
      </w:pPr>
      <w:ins w:id="3684" w:author="Priyanshu Solon" w:date="2025-04-15T14:29:00Z">
        <w:r>
          <w:t xml:space="preserve">                &lt;/td&gt;</w:t>
        </w:r>
      </w:ins>
    </w:p>
    <w:p w:rsidR="00157C23" w:rsidRDefault="00157C23" w:rsidP="00157C23">
      <w:pPr>
        <w:rPr>
          <w:ins w:id="3685" w:author="Priyanshu Solon" w:date="2025-04-15T14:29:00Z"/>
        </w:rPr>
      </w:pPr>
      <w:ins w:id="3686" w:author="Priyanshu Solon" w:date="2025-04-15T14:29:00Z">
        <w:r>
          <w:lastRenderedPageBreak/>
          <w:t xml:space="preserve">            &lt;/tr&gt;</w:t>
        </w:r>
      </w:ins>
    </w:p>
    <w:p w:rsidR="00157C23" w:rsidRDefault="00157C23" w:rsidP="00157C23">
      <w:pPr>
        <w:rPr>
          <w:ins w:id="3687" w:author="Priyanshu Solon" w:date="2025-04-15T14:29:00Z"/>
        </w:rPr>
      </w:pPr>
      <w:ins w:id="3688" w:author="Priyanshu Solon" w:date="2025-04-15T14:29:00Z">
        <w:r>
          <w:t xml:space="preserve">        &lt;/tfoot&gt;</w:t>
        </w:r>
      </w:ins>
    </w:p>
    <w:p w:rsidR="00157C23" w:rsidRDefault="00157C23" w:rsidP="00157C23">
      <w:pPr>
        <w:rPr>
          <w:ins w:id="3689" w:author="Priyanshu Solon" w:date="2025-04-15T14:29:00Z"/>
        </w:rPr>
      </w:pPr>
      <w:ins w:id="3690" w:author="Priyanshu Solon" w:date="2025-04-15T14:29:00Z">
        <w:r>
          <w:t xml:space="preserve">    &lt;/table&gt;</w:t>
        </w:r>
      </w:ins>
    </w:p>
    <w:p w:rsidR="00157C23" w:rsidRDefault="00157C23" w:rsidP="00157C23">
      <w:pPr>
        <w:rPr>
          <w:ins w:id="3691" w:author="Priyanshu Solon" w:date="2025-04-15T14:29:00Z"/>
        </w:rPr>
      </w:pPr>
      <w:ins w:id="3692" w:author="Priyanshu Solon" w:date="2025-04-15T14:29:00Z">
        <w:r>
          <w:t>&lt;/body&gt;</w:t>
        </w:r>
      </w:ins>
    </w:p>
    <w:p w:rsidR="00157C23" w:rsidRDefault="00157C23" w:rsidP="00157C23">
      <w:pPr>
        <w:rPr>
          <w:ins w:id="3693" w:author="Priyanshu Solon" w:date="2025-04-17T15:48:00Z"/>
        </w:rPr>
      </w:pPr>
      <w:ins w:id="3694" w:author="Priyanshu Solon" w:date="2025-04-15T14:29:00Z">
        <w:r>
          <w:t>&lt;/html&gt;</w:t>
        </w:r>
      </w:ins>
    </w:p>
    <w:p w:rsidR="00D76906" w:rsidRPr="00934CC4" w:rsidRDefault="00D76906" w:rsidP="00D76906">
      <w:pPr>
        <w:rPr>
          <w:ins w:id="3695" w:author="Priyanshu Solon" w:date="2025-04-17T15:49:00Z"/>
          <w:b/>
          <w:bCs/>
          <w:rPrChange w:id="3696" w:author="Priyanshu Solon" w:date="2025-05-22T22:55:00Z">
            <w:rPr>
              <w:ins w:id="3697" w:author="Priyanshu Solon" w:date="2025-04-17T15:49:00Z"/>
            </w:rPr>
          </w:rPrChange>
        </w:rPr>
      </w:pPr>
      <w:ins w:id="3698" w:author="Priyanshu Solon" w:date="2025-04-17T15:49:00Z">
        <w:r w:rsidRPr="00934CC4">
          <w:rPr>
            <w:b/>
            <w:bCs/>
            <w:rPrChange w:id="3699" w:author="Priyanshu Solon" w:date="2025-05-22T22:55:00Z">
              <w:rPr/>
            </w:rPrChange>
          </w:rPr>
          <w:t>16/04</w:t>
        </w:r>
      </w:ins>
    </w:p>
    <w:p w:rsidR="00D76906" w:rsidRDefault="00D76906" w:rsidP="00D76906">
      <w:pPr>
        <w:rPr>
          <w:ins w:id="3700" w:author="Priyanshu Solon" w:date="2025-04-17T15:49:00Z"/>
        </w:rPr>
      </w:pPr>
      <w:ins w:id="3701" w:author="Priyanshu Solon" w:date="2025-04-17T15:49:00Z">
        <w:r>
          <w:t>=====</w:t>
        </w:r>
      </w:ins>
    </w:p>
    <w:p w:rsidR="00D76906" w:rsidRDefault="00D76906" w:rsidP="00D76906">
      <w:pPr>
        <w:rPr>
          <w:ins w:id="3702" w:author="Priyanshu Solon" w:date="2025-04-17T15:49:00Z"/>
        </w:rPr>
      </w:pPr>
    </w:p>
    <w:p w:rsidR="00D76906" w:rsidRDefault="00D76906" w:rsidP="00D76906">
      <w:pPr>
        <w:rPr>
          <w:ins w:id="3703" w:author="Priyanshu Solon" w:date="2025-04-17T15:49:00Z"/>
        </w:rPr>
      </w:pPr>
      <w:ins w:id="3704" w:author="Priyanshu Solon" w:date="2025-04-17T15:49:00Z">
        <w:r>
          <w:t>Note: You can create nested table, but make sure that the child table is inside</w:t>
        </w:r>
      </w:ins>
    </w:p>
    <w:p w:rsidR="00D76906" w:rsidRDefault="00D76906" w:rsidP="00D76906">
      <w:pPr>
        <w:rPr>
          <w:ins w:id="3705" w:author="Priyanshu Solon" w:date="2025-04-17T15:49:00Z"/>
        </w:rPr>
      </w:pPr>
      <w:ins w:id="3706" w:author="Priyanshu Solon" w:date="2025-04-17T15:49:00Z">
        <w:r>
          <w:t xml:space="preserve">      &lt;td&gt; element.</w:t>
        </w:r>
      </w:ins>
    </w:p>
    <w:p w:rsidR="00D76906" w:rsidRDefault="00D76906" w:rsidP="00D76906">
      <w:pPr>
        <w:rPr>
          <w:ins w:id="3707" w:author="Priyanshu Solon" w:date="2025-04-17T15:49:00Z"/>
        </w:rPr>
      </w:pPr>
    </w:p>
    <w:p w:rsidR="00D76906" w:rsidRDefault="00D76906" w:rsidP="00D76906">
      <w:pPr>
        <w:rPr>
          <w:ins w:id="3708" w:author="Priyanshu Solon" w:date="2025-04-17T15:49:00Z"/>
        </w:rPr>
      </w:pPr>
      <w:ins w:id="3709" w:author="Priyanshu Solon" w:date="2025-04-17T15:49:00Z">
        <w:r>
          <w:t>Syntax:</w:t>
        </w:r>
      </w:ins>
    </w:p>
    <w:p w:rsidR="00D76906" w:rsidRDefault="00D76906" w:rsidP="00D76906">
      <w:pPr>
        <w:rPr>
          <w:ins w:id="3710" w:author="Priyanshu Solon" w:date="2025-04-17T15:49:00Z"/>
        </w:rPr>
      </w:pPr>
      <w:ins w:id="3711" w:author="Priyanshu Solon" w:date="2025-04-17T15:49:00Z">
        <w:r>
          <w:t xml:space="preserve">        &lt;table&gt;</w:t>
        </w:r>
      </w:ins>
    </w:p>
    <w:p w:rsidR="00D76906" w:rsidRDefault="00D76906" w:rsidP="00D76906">
      <w:pPr>
        <w:rPr>
          <w:ins w:id="3712" w:author="Priyanshu Solon" w:date="2025-04-17T15:49:00Z"/>
        </w:rPr>
      </w:pPr>
      <w:ins w:id="3713" w:author="Priyanshu Solon" w:date="2025-04-17T15:49:00Z">
        <w:r>
          <w:t xml:space="preserve">            &lt;tr&gt;</w:t>
        </w:r>
      </w:ins>
    </w:p>
    <w:p w:rsidR="00D76906" w:rsidRDefault="00D76906" w:rsidP="00D76906">
      <w:pPr>
        <w:rPr>
          <w:ins w:id="3714" w:author="Priyanshu Solon" w:date="2025-04-17T15:49:00Z"/>
        </w:rPr>
      </w:pPr>
      <w:ins w:id="3715" w:author="Priyanshu Solon" w:date="2025-04-17T15:49:00Z">
        <w:r>
          <w:t xml:space="preserve">             &lt;td&gt;</w:t>
        </w:r>
      </w:ins>
    </w:p>
    <w:p w:rsidR="00D76906" w:rsidRDefault="00D76906" w:rsidP="00D76906">
      <w:pPr>
        <w:rPr>
          <w:ins w:id="3716" w:author="Priyanshu Solon" w:date="2025-04-17T15:49:00Z"/>
        </w:rPr>
      </w:pPr>
      <w:ins w:id="3717" w:author="Priyanshu Solon" w:date="2025-04-17T15:49:00Z">
        <w:r>
          <w:t xml:space="preserve">                      &lt;table&gt;</w:t>
        </w:r>
      </w:ins>
    </w:p>
    <w:p w:rsidR="00D76906" w:rsidRDefault="00D76906" w:rsidP="00D76906">
      <w:pPr>
        <w:rPr>
          <w:ins w:id="3718" w:author="Priyanshu Solon" w:date="2025-04-17T15:49:00Z"/>
        </w:rPr>
      </w:pPr>
      <w:ins w:id="3719" w:author="Priyanshu Solon" w:date="2025-04-17T15:49:00Z">
        <w:r>
          <w:t xml:space="preserve">                   ........</w:t>
        </w:r>
      </w:ins>
    </w:p>
    <w:p w:rsidR="00D76906" w:rsidRDefault="00D76906" w:rsidP="00D76906">
      <w:pPr>
        <w:rPr>
          <w:ins w:id="3720" w:author="Priyanshu Solon" w:date="2025-04-17T15:49:00Z"/>
        </w:rPr>
      </w:pPr>
      <w:ins w:id="3721" w:author="Priyanshu Solon" w:date="2025-04-17T15:49:00Z">
        <w:r>
          <w:t xml:space="preserve">                 &lt;/table&gt;</w:t>
        </w:r>
      </w:ins>
    </w:p>
    <w:p w:rsidR="00D76906" w:rsidRDefault="00D76906" w:rsidP="00D76906">
      <w:pPr>
        <w:rPr>
          <w:ins w:id="3722" w:author="Priyanshu Solon" w:date="2025-04-17T15:49:00Z"/>
        </w:rPr>
      </w:pPr>
      <w:ins w:id="3723" w:author="Priyanshu Solon" w:date="2025-04-17T15:49:00Z">
        <w:r>
          <w:t xml:space="preserve">            &lt;/td&gt;</w:t>
        </w:r>
      </w:ins>
    </w:p>
    <w:p w:rsidR="00D76906" w:rsidRDefault="00D76906" w:rsidP="00D76906">
      <w:pPr>
        <w:rPr>
          <w:ins w:id="3724" w:author="Priyanshu Solon" w:date="2025-04-17T15:49:00Z"/>
        </w:rPr>
      </w:pPr>
      <w:ins w:id="3725" w:author="Priyanshu Solon" w:date="2025-04-17T15:49:00Z">
        <w:r>
          <w:t xml:space="preserve">            &lt;/tr&gt;</w:t>
        </w:r>
      </w:ins>
    </w:p>
    <w:p w:rsidR="00D76906" w:rsidRDefault="00D76906" w:rsidP="00D76906">
      <w:pPr>
        <w:rPr>
          <w:ins w:id="3726" w:author="Priyanshu Solon" w:date="2025-04-17T15:49:00Z"/>
        </w:rPr>
      </w:pPr>
      <w:ins w:id="3727" w:author="Priyanshu Solon" w:date="2025-04-17T15:49:00Z">
        <w:r>
          <w:t xml:space="preserve">           &lt;/table&gt;</w:t>
        </w:r>
      </w:ins>
    </w:p>
    <w:p w:rsidR="00D76906" w:rsidRDefault="00D76906" w:rsidP="00D76906">
      <w:pPr>
        <w:rPr>
          <w:ins w:id="3728" w:author="Priyanshu Solon" w:date="2025-04-17T15:49:00Z"/>
        </w:rPr>
      </w:pPr>
    </w:p>
    <w:p w:rsidR="00D76906" w:rsidRDefault="00D76906" w:rsidP="00D76906">
      <w:pPr>
        <w:rPr>
          <w:ins w:id="3729" w:author="Priyanshu Solon" w:date="2025-04-17T15:49:00Z"/>
        </w:rPr>
      </w:pPr>
      <w:ins w:id="3730" w:author="Priyanshu Solon" w:date="2025-04-17T15:49:00Z">
        <w:r>
          <w:t>Ex: Nested Tables</w:t>
        </w:r>
      </w:ins>
    </w:p>
    <w:p w:rsidR="00D76906" w:rsidRDefault="00D76906" w:rsidP="00D76906">
      <w:pPr>
        <w:rPr>
          <w:ins w:id="3731" w:author="Priyanshu Solon" w:date="2025-04-17T15:49:00Z"/>
        </w:rPr>
      </w:pPr>
    </w:p>
    <w:p w:rsidR="00D76906" w:rsidRDefault="00D76906" w:rsidP="00D76906">
      <w:pPr>
        <w:rPr>
          <w:ins w:id="3732" w:author="Priyanshu Solon" w:date="2025-04-17T15:49:00Z"/>
        </w:rPr>
      </w:pPr>
      <w:ins w:id="3733" w:author="Priyanshu Solon" w:date="2025-04-17T15:49:00Z">
        <w:r>
          <w:t>&lt;!DOCTYPE html&gt;</w:t>
        </w:r>
      </w:ins>
    </w:p>
    <w:p w:rsidR="00D76906" w:rsidRDefault="00D76906" w:rsidP="00D76906">
      <w:pPr>
        <w:rPr>
          <w:ins w:id="3734" w:author="Priyanshu Solon" w:date="2025-04-17T15:49:00Z"/>
        </w:rPr>
      </w:pPr>
      <w:ins w:id="3735" w:author="Priyanshu Solon" w:date="2025-04-17T15:49:00Z">
        <w:r>
          <w:t>&lt;html lang="en"&gt;</w:t>
        </w:r>
      </w:ins>
    </w:p>
    <w:p w:rsidR="00D76906" w:rsidRDefault="00D76906" w:rsidP="00D76906">
      <w:pPr>
        <w:rPr>
          <w:ins w:id="3736" w:author="Priyanshu Solon" w:date="2025-04-17T15:49:00Z"/>
        </w:rPr>
      </w:pPr>
      <w:ins w:id="3737" w:author="Priyanshu Solon" w:date="2025-04-17T15:49:00Z">
        <w:r>
          <w:t>&lt;head&gt;</w:t>
        </w:r>
      </w:ins>
    </w:p>
    <w:p w:rsidR="00D76906" w:rsidRDefault="00D76906" w:rsidP="00D76906">
      <w:pPr>
        <w:rPr>
          <w:ins w:id="3738" w:author="Priyanshu Solon" w:date="2025-04-17T15:49:00Z"/>
        </w:rPr>
      </w:pPr>
      <w:ins w:id="3739" w:author="Priyanshu Solon" w:date="2025-04-17T15:49:00Z">
        <w:r>
          <w:t xml:space="preserve">    &lt;meta charset="UTF-8"&gt;</w:t>
        </w:r>
      </w:ins>
    </w:p>
    <w:p w:rsidR="00D76906" w:rsidRDefault="00D76906" w:rsidP="00D76906">
      <w:pPr>
        <w:rPr>
          <w:ins w:id="3740" w:author="Priyanshu Solon" w:date="2025-04-17T15:49:00Z"/>
        </w:rPr>
      </w:pPr>
      <w:ins w:id="3741" w:author="Priyanshu Solon" w:date="2025-04-17T15:49:00Z">
        <w:r>
          <w:t xml:space="preserve">    &lt;meta name="viewport" content="width=device-width, initial-scale=1.0"&gt;</w:t>
        </w:r>
      </w:ins>
    </w:p>
    <w:p w:rsidR="00D76906" w:rsidRDefault="00D76906" w:rsidP="00D76906">
      <w:pPr>
        <w:rPr>
          <w:ins w:id="3742" w:author="Priyanshu Solon" w:date="2025-04-17T15:49:00Z"/>
        </w:rPr>
      </w:pPr>
      <w:ins w:id="3743" w:author="Priyanshu Solon" w:date="2025-04-17T15:49:00Z">
        <w:r>
          <w:lastRenderedPageBreak/>
          <w:t xml:space="preserve">    &lt;title&gt;Document&lt;/title&gt;</w:t>
        </w:r>
      </w:ins>
    </w:p>
    <w:p w:rsidR="00D76906" w:rsidRDefault="00D76906" w:rsidP="00D76906">
      <w:pPr>
        <w:rPr>
          <w:ins w:id="3744" w:author="Priyanshu Solon" w:date="2025-04-17T15:49:00Z"/>
        </w:rPr>
      </w:pPr>
      <w:ins w:id="3745" w:author="Priyanshu Solon" w:date="2025-04-17T15:49:00Z">
        <w:r>
          <w:t>&lt;/head&gt;</w:t>
        </w:r>
      </w:ins>
    </w:p>
    <w:p w:rsidR="00D76906" w:rsidRDefault="00D76906" w:rsidP="00D76906">
      <w:pPr>
        <w:rPr>
          <w:ins w:id="3746" w:author="Priyanshu Solon" w:date="2025-04-17T15:49:00Z"/>
        </w:rPr>
      </w:pPr>
      <w:ins w:id="3747" w:author="Priyanshu Solon" w:date="2025-04-17T15:49:00Z">
        <w:r>
          <w:t>&lt;body&gt;</w:t>
        </w:r>
      </w:ins>
    </w:p>
    <w:p w:rsidR="00D76906" w:rsidRDefault="00D76906" w:rsidP="00D76906">
      <w:pPr>
        <w:rPr>
          <w:ins w:id="3748" w:author="Priyanshu Solon" w:date="2025-04-17T15:49:00Z"/>
        </w:rPr>
      </w:pPr>
      <w:ins w:id="3749" w:author="Priyanshu Solon" w:date="2025-04-17T15:49:00Z">
        <w:r>
          <w:t xml:space="preserve">    &lt;table width="100%" border="1" frame="void" cellspacing="10" cellpadding="10"&gt;</w:t>
        </w:r>
      </w:ins>
    </w:p>
    <w:p w:rsidR="00D76906" w:rsidRDefault="00D76906" w:rsidP="00D76906">
      <w:pPr>
        <w:rPr>
          <w:ins w:id="3750" w:author="Priyanshu Solon" w:date="2025-04-17T15:49:00Z"/>
        </w:rPr>
      </w:pPr>
      <w:ins w:id="3751" w:author="Priyanshu Solon" w:date="2025-04-17T15:49:00Z">
        <w:r>
          <w:t xml:space="preserve">        &lt;tr height="400"&gt;</w:t>
        </w:r>
      </w:ins>
    </w:p>
    <w:p w:rsidR="00D76906" w:rsidRDefault="00D76906" w:rsidP="00D76906">
      <w:pPr>
        <w:rPr>
          <w:ins w:id="3752" w:author="Priyanshu Solon" w:date="2025-04-17T15:49:00Z"/>
        </w:rPr>
      </w:pPr>
      <w:ins w:id="3753" w:author="Priyanshu Solon" w:date="2025-04-17T15:49:00Z">
        <w:r>
          <w:t xml:space="preserve">            &lt;td&gt;</w:t>
        </w:r>
      </w:ins>
    </w:p>
    <w:p w:rsidR="00D76906" w:rsidRDefault="00D76906" w:rsidP="00D76906">
      <w:pPr>
        <w:rPr>
          <w:ins w:id="3754" w:author="Priyanshu Solon" w:date="2025-04-17T15:49:00Z"/>
        </w:rPr>
      </w:pPr>
      <w:ins w:id="3755" w:author="Priyanshu Solon" w:date="2025-04-17T15:49:00Z">
        <w:r>
          <w:t xml:space="preserve">                &lt;table width="100%" border="0" frame="void" height="400"&gt;</w:t>
        </w:r>
      </w:ins>
    </w:p>
    <w:p w:rsidR="00D76906" w:rsidRDefault="00D76906" w:rsidP="00D76906">
      <w:pPr>
        <w:rPr>
          <w:ins w:id="3756" w:author="Priyanshu Solon" w:date="2025-04-17T15:49:00Z"/>
        </w:rPr>
      </w:pPr>
      <w:ins w:id="3757" w:author="Priyanshu Solon" w:date="2025-04-17T15:49:00Z">
        <w:r>
          <w:t xml:space="preserve">                    &lt;thead&gt;</w:t>
        </w:r>
      </w:ins>
    </w:p>
    <w:p w:rsidR="00D76906" w:rsidRDefault="00D76906" w:rsidP="00D76906">
      <w:pPr>
        <w:rPr>
          <w:ins w:id="3758" w:author="Priyanshu Solon" w:date="2025-04-17T15:49:00Z"/>
        </w:rPr>
      </w:pPr>
      <w:ins w:id="3759" w:author="Priyanshu Solon" w:date="2025-04-17T15:49:00Z">
        <w:r>
          <w:t xml:space="preserve">                        &lt;tr&gt;</w:t>
        </w:r>
      </w:ins>
    </w:p>
    <w:p w:rsidR="00D76906" w:rsidRDefault="00D76906" w:rsidP="00D76906">
      <w:pPr>
        <w:rPr>
          <w:ins w:id="3760" w:author="Priyanshu Solon" w:date="2025-04-17T15:49:00Z"/>
        </w:rPr>
      </w:pPr>
      <w:ins w:id="3761" w:author="Priyanshu Solon" w:date="2025-04-17T15:49:00Z">
        <w:r>
          <w:t xml:space="preserve">                            &lt;th colspan="2"&gt;Title&lt;/th&gt;</w:t>
        </w:r>
      </w:ins>
    </w:p>
    <w:p w:rsidR="00D76906" w:rsidRDefault="00D76906" w:rsidP="00D76906">
      <w:pPr>
        <w:rPr>
          <w:ins w:id="3762" w:author="Priyanshu Solon" w:date="2025-04-17T15:49:00Z"/>
        </w:rPr>
      </w:pPr>
      <w:ins w:id="3763" w:author="Priyanshu Solon" w:date="2025-04-17T15:49:00Z">
        <w:r>
          <w:t xml:space="preserve">                        &lt;/tr&gt;</w:t>
        </w:r>
      </w:ins>
    </w:p>
    <w:p w:rsidR="00D76906" w:rsidRDefault="00D76906" w:rsidP="00D76906">
      <w:pPr>
        <w:rPr>
          <w:ins w:id="3764" w:author="Priyanshu Solon" w:date="2025-04-17T15:49:00Z"/>
        </w:rPr>
      </w:pPr>
      <w:ins w:id="3765" w:author="Priyanshu Solon" w:date="2025-04-17T15:49:00Z">
        <w:r>
          <w:t xml:space="preserve">                    &lt;/thead&gt;</w:t>
        </w:r>
      </w:ins>
    </w:p>
    <w:p w:rsidR="00D76906" w:rsidRDefault="00D76906" w:rsidP="00D76906">
      <w:pPr>
        <w:rPr>
          <w:ins w:id="3766" w:author="Priyanshu Solon" w:date="2025-04-17T15:49:00Z"/>
        </w:rPr>
      </w:pPr>
      <w:ins w:id="3767" w:author="Priyanshu Solon" w:date="2025-04-17T15:49:00Z">
        <w:r>
          <w:t xml:space="preserve">                    &lt;tbody&gt;</w:t>
        </w:r>
      </w:ins>
    </w:p>
    <w:p w:rsidR="00D76906" w:rsidRDefault="00D76906" w:rsidP="00D76906">
      <w:pPr>
        <w:rPr>
          <w:ins w:id="3768" w:author="Priyanshu Solon" w:date="2025-04-17T15:49:00Z"/>
        </w:rPr>
      </w:pPr>
      <w:ins w:id="3769" w:author="Priyanshu Solon" w:date="2025-04-17T15:49:00Z">
        <w:r>
          <w:t xml:space="preserve">                        &lt;tr&gt;</w:t>
        </w:r>
      </w:ins>
    </w:p>
    <w:p w:rsidR="00D76906" w:rsidRDefault="00D76906" w:rsidP="00D76906">
      <w:pPr>
        <w:rPr>
          <w:ins w:id="3770" w:author="Priyanshu Solon" w:date="2025-04-17T15:49:00Z"/>
        </w:rPr>
      </w:pPr>
      <w:ins w:id="3771" w:author="Priyanshu Solon" w:date="2025-04-17T15:49:00Z">
        <w:r>
          <w:t xml:space="preserve">                            &lt;td&gt;&lt;img src="./images/a1.jpg" width="100%"&gt;&lt;/td&gt;</w:t>
        </w:r>
      </w:ins>
    </w:p>
    <w:p w:rsidR="00D76906" w:rsidRDefault="00D76906" w:rsidP="00D76906">
      <w:pPr>
        <w:rPr>
          <w:ins w:id="3772" w:author="Priyanshu Solon" w:date="2025-04-17T15:49:00Z"/>
        </w:rPr>
      </w:pPr>
      <w:ins w:id="3773" w:author="Priyanshu Solon" w:date="2025-04-17T15:49:00Z">
        <w:r>
          <w:t xml:space="preserve">                            &lt;td&gt; &lt;img src="./images/a2.jpg" width="100%"&gt;&lt;/td&gt;</w:t>
        </w:r>
      </w:ins>
    </w:p>
    <w:p w:rsidR="00D76906" w:rsidRDefault="00D76906" w:rsidP="00D76906">
      <w:pPr>
        <w:rPr>
          <w:ins w:id="3774" w:author="Priyanshu Solon" w:date="2025-04-17T15:49:00Z"/>
        </w:rPr>
      </w:pPr>
      <w:ins w:id="3775" w:author="Priyanshu Solon" w:date="2025-04-17T15:49:00Z">
        <w:r>
          <w:t xml:space="preserve">                        &lt;/tr&gt;</w:t>
        </w:r>
      </w:ins>
    </w:p>
    <w:p w:rsidR="00D76906" w:rsidRDefault="00D76906" w:rsidP="00D76906">
      <w:pPr>
        <w:rPr>
          <w:ins w:id="3776" w:author="Priyanshu Solon" w:date="2025-04-17T15:49:00Z"/>
        </w:rPr>
      </w:pPr>
      <w:ins w:id="3777" w:author="Priyanshu Solon" w:date="2025-04-17T15:49:00Z">
        <w:r>
          <w:t xml:space="preserve">                        &lt;tr&gt;</w:t>
        </w:r>
      </w:ins>
    </w:p>
    <w:p w:rsidR="00D76906" w:rsidRDefault="00D76906" w:rsidP="00D76906">
      <w:pPr>
        <w:rPr>
          <w:ins w:id="3778" w:author="Priyanshu Solon" w:date="2025-04-17T15:49:00Z"/>
        </w:rPr>
      </w:pPr>
      <w:ins w:id="3779" w:author="Priyanshu Solon" w:date="2025-04-17T15:49:00Z">
        <w:r>
          <w:t xml:space="preserve">                            &lt;td&gt;&lt;img src="./images/a3.jpg" width="100%"&gt;&lt;/td&gt;</w:t>
        </w:r>
      </w:ins>
    </w:p>
    <w:p w:rsidR="00D76906" w:rsidRDefault="00D76906" w:rsidP="00D76906">
      <w:pPr>
        <w:rPr>
          <w:ins w:id="3780" w:author="Priyanshu Solon" w:date="2025-04-17T15:49:00Z"/>
        </w:rPr>
      </w:pPr>
      <w:ins w:id="3781" w:author="Priyanshu Solon" w:date="2025-04-17T15:49:00Z">
        <w:r>
          <w:t xml:space="preserve">                            &lt;td&gt;&lt;img src="./images/a1.jpg" width="100%"&gt;&lt;/td&gt;</w:t>
        </w:r>
      </w:ins>
    </w:p>
    <w:p w:rsidR="00D76906" w:rsidRDefault="00D76906" w:rsidP="00D76906">
      <w:pPr>
        <w:rPr>
          <w:ins w:id="3782" w:author="Priyanshu Solon" w:date="2025-04-17T15:49:00Z"/>
        </w:rPr>
      </w:pPr>
      <w:ins w:id="3783" w:author="Priyanshu Solon" w:date="2025-04-17T15:49:00Z">
        <w:r>
          <w:t xml:space="preserve">                        &lt;/tr&gt;</w:t>
        </w:r>
      </w:ins>
    </w:p>
    <w:p w:rsidR="00D76906" w:rsidRDefault="00D76906" w:rsidP="00D76906">
      <w:pPr>
        <w:rPr>
          <w:ins w:id="3784" w:author="Priyanshu Solon" w:date="2025-04-17T15:49:00Z"/>
        </w:rPr>
      </w:pPr>
      <w:ins w:id="3785" w:author="Priyanshu Solon" w:date="2025-04-17T15:49:00Z">
        <w:r>
          <w:t xml:space="preserve">                    &lt;/tbody&gt;</w:t>
        </w:r>
      </w:ins>
    </w:p>
    <w:p w:rsidR="00D76906" w:rsidRDefault="00D76906" w:rsidP="00D76906">
      <w:pPr>
        <w:rPr>
          <w:ins w:id="3786" w:author="Priyanshu Solon" w:date="2025-04-17T15:49:00Z"/>
        </w:rPr>
      </w:pPr>
      <w:ins w:id="3787" w:author="Priyanshu Solon" w:date="2025-04-17T15:49:00Z">
        <w:r>
          <w:t xml:space="preserve">                    &lt;tfoot&gt;</w:t>
        </w:r>
      </w:ins>
    </w:p>
    <w:p w:rsidR="00D76906" w:rsidRDefault="00D76906" w:rsidP="00D76906">
      <w:pPr>
        <w:rPr>
          <w:ins w:id="3788" w:author="Priyanshu Solon" w:date="2025-04-17T15:49:00Z"/>
        </w:rPr>
      </w:pPr>
      <w:ins w:id="3789" w:author="Priyanshu Solon" w:date="2025-04-17T15:49:00Z">
        <w:r>
          <w:t xml:space="preserve">                        &lt;tr&gt;</w:t>
        </w:r>
      </w:ins>
    </w:p>
    <w:p w:rsidR="00D76906" w:rsidRDefault="00D76906" w:rsidP="00D76906">
      <w:pPr>
        <w:rPr>
          <w:ins w:id="3790" w:author="Priyanshu Solon" w:date="2025-04-17T15:49:00Z"/>
        </w:rPr>
      </w:pPr>
      <w:ins w:id="3791" w:author="Priyanshu Solon" w:date="2025-04-17T15:49:00Z">
        <w:r>
          <w:t xml:space="preserve">                            &lt;td colspan="2"&gt;More&lt;/td&gt;</w:t>
        </w:r>
      </w:ins>
    </w:p>
    <w:p w:rsidR="00D76906" w:rsidRDefault="00D76906" w:rsidP="00D76906">
      <w:pPr>
        <w:rPr>
          <w:ins w:id="3792" w:author="Priyanshu Solon" w:date="2025-04-17T15:49:00Z"/>
        </w:rPr>
      </w:pPr>
      <w:ins w:id="3793" w:author="Priyanshu Solon" w:date="2025-04-17T15:49:00Z">
        <w:r>
          <w:t xml:space="preserve">                        &lt;/tr&gt;</w:t>
        </w:r>
      </w:ins>
    </w:p>
    <w:p w:rsidR="00D76906" w:rsidRDefault="00D76906" w:rsidP="00D76906">
      <w:pPr>
        <w:rPr>
          <w:ins w:id="3794" w:author="Priyanshu Solon" w:date="2025-04-17T15:49:00Z"/>
        </w:rPr>
      </w:pPr>
      <w:ins w:id="3795" w:author="Priyanshu Solon" w:date="2025-04-17T15:49:00Z">
        <w:r>
          <w:t xml:space="preserve">                    &lt;/tfoot&gt;</w:t>
        </w:r>
      </w:ins>
    </w:p>
    <w:p w:rsidR="00D76906" w:rsidRDefault="00D76906" w:rsidP="00D76906">
      <w:pPr>
        <w:rPr>
          <w:ins w:id="3796" w:author="Priyanshu Solon" w:date="2025-04-17T15:49:00Z"/>
        </w:rPr>
      </w:pPr>
      <w:ins w:id="3797" w:author="Priyanshu Solon" w:date="2025-04-17T15:49:00Z">
        <w:r>
          <w:t xml:space="preserve">                &lt;/table&gt;</w:t>
        </w:r>
      </w:ins>
    </w:p>
    <w:p w:rsidR="00D76906" w:rsidRDefault="00D76906" w:rsidP="00D76906">
      <w:pPr>
        <w:rPr>
          <w:ins w:id="3798" w:author="Priyanshu Solon" w:date="2025-04-17T15:49:00Z"/>
        </w:rPr>
      </w:pPr>
      <w:ins w:id="3799" w:author="Priyanshu Solon" w:date="2025-04-17T15:49:00Z">
        <w:r>
          <w:t xml:space="preserve">            &lt;/td&gt;</w:t>
        </w:r>
      </w:ins>
    </w:p>
    <w:p w:rsidR="00D76906" w:rsidRDefault="00D76906" w:rsidP="00D76906">
      <w:pPr>
        <w:rPr>
          <w:ins w:id="3800" w:author="Priyanshu Solon" w:date="2025-04-17T15:49:00Z"/>
        </w:rPr>
      </w:pPr>
      <w:ins w:id="3801" w:author="Priyanshu Solon" w:date="2025-04-17T15:49:00Z">
        <w:r>
          <w:lastRenderedPageBreak/>
          <w:t xml:space="preserve">            &lt;td&gt;</w:t>
        </w:r>
      </w:ins>
    </w:p>
    <w:p w:rsidR="00D76906" w:rsidRDefault="00D76906" w:rsidP="00D76906">
      <w:pPr>
        <w:rPr>
          <w:ins w:id="3802" w:author="Priyanshu Solon" w:date="2025-04-17T15:49:00Z"/>
        </w:rPr>
      </w:pPr>
      <w:ins w:id="3803" w:author="Priyanshu Solon" w:date="2025-04-17T15:49:00Z">
        <w:r>
          <w:t xml:space="preserve">                &lt;table width="100%" border="0" frame="void" height="400"&gt;</w:t>
        </w:r>
      </w:ins>
    </w:p>
    <w:p w:rsidR="00D76906" w:rsidRDefault="00D76906" w:rsidP="00D76906">
      <w:pPr>
        <w:rPr>
          <w:ins w:id="3804" w:author="Priyanshu Solon" w:date="2025-04-17T15:49:00Z"/>
        </w:rPr>
      </w:pPr>
      <w:ins w:id="3805" w:author="Priyanshu Solon" w:date="2025-04-17T15:49:00Z">
        <w:r>
          <w:t xml:space="preserve">                    &lt;thead&gt;</w:t>
        </w:r>
      </w:ins>
    </w:p>
    <w:p w:rsidR="00D76906" w:rsidRDefault="00D76906" w:rsidP="00D76906">
      <w:pPr>
        <w:rPr>
          <w:ins w:id="3806" w:author="Priyanshu Solon" w:date="2025-04-17T15:49:00Z"/>
        </w:rPr>
      </w:pPr>
      <w:ins w:id="3807" w:author="Priyanshu Solon" w:date="2025-04-17T15:49:00Z">
        <w:r>
          <w:t xml:space="preserve">                        &lt;tr&gt;</w:t>
        </w:r>
      </w:ins>
    </w:p>
    <w:p w:rsidR="00D76906" w:rsidRDefault="00D76906" w:rsidP="00D76906">
      <w:pPr>
        <w:rPr>
          <w:ins w:id="3808" w:author="Priyanshu Solon" w:date="2025-04-17T15:49:00Z"/>
        </w:rPr>
      </w:pPr>
      <w:ins w:id="3809" w:author="Priyanshu Solon" w:date="2025-04-17T15:49:00Z">
        <w:r>
          <w:t xml:space="preserve">                            &lt;th colspan="2"&gt;Title&lt;/th&gt;</w:t>
        </w:r>
      </w:ins>
    </w:p>
    <w:p w:rsidR="00D76906" w:rsidRDefault="00D76906" w:rsidP="00D76906">
      <w:pPr>
        <w:rPr>
          <w:ins w:id="3810" w:author="Priyanshu Solon" w:date="2025-04-17T15:49:00Z"/>
        </w:rPr>
      </w:pPr>
      <w:ins w:id="3811" w:author="Priyanshu Solon" w:date="2025-04-17T15:49:00Z">
        <w:r>
          <w:t xml:space="preserve">                        &lt;/tr&gt;</w:t>
        </w:r>
      </w:ins>
    </w:p>
    <w:p w:rsidR="00D76906" w:rsidRDefault="00D76906" w:rsidP="00D76906">
      <w:pPr>
        <w:rPr>
          <w:ins w:id="3812" w:author="Priyanshu Solon" w:date="2025-04-17T15:49:00Z"/>
        </w:rPr>
      </w:pPr>
      <w:ins w:id="3813" w:author="Priyanshu Solon" w:date="2025-04-17T15:49:00Z">
        <w:r>
          <w:t xml:space="preserve">                    &lt;/thead&gt;</w:t>
        </w:r>
      </w:ins>
    </w:p>
    <w:p w:rsidR="00D76906" w:rsidRDefault="00D76906" w:rsidP="00D76906">
      <w:pPr>
        <w:rPr>
          <w:ins w:id="3814" w:author="Priyanshu Solon" w:date="2025-04-17T15:49:00Z"/>
        </w:rPr>
      </w:pPr>
      <w:ins w:id="3815" w:author="Priyanshu Solon" w:date="2025-04-17T15:49:00Z">
        <w:r>
          <w:t xml:space="preserve">                    &lt;tbody&gt;</w:t>
        </w:r>
      </w:ins>
    </w:p>
    <w:p w:rsidR="00D76906" w:rsidRDefault="00D76906" w:rsidP="00D76906">
      <w:pPr>
        <w:rPr>
          <w:ins w:id="3816" w:author="Priyanshu Solon" w:date="2025-04-17T15:49:00Z"/>
        </w:rPr>
      </w:pPr>
      <w:ins w:id="3817" w:author="Priyanshu Solon" w:date="2025-04-17T15:49:00Z">
        <w:r>
          <w:t xml:space="preserve">                        &lt;tr&gt;</w:t>
        </w:r>
      </w:ins>
    </w:p>
    <w:p w:rsidR="00D76906" w:rsidRDefault="00D76906" w:rsidP="00D76906">
      <w:pPr>
        <w:rPr>
          <w:ins w:id="3818" w:author="Priyanshu Solon" w:date="2025-04-17T15:49:00Z"/>
        </w:rPr>
      </w:pPr>
      <w:ins w:id="3819" w:author="Priyanshu Solon" w:date="2025-04-17T15:49:00Z">
        <w:r>
          <w:t xml:space="preserve">                            &lt;td&gt;&lt;img src="./images/a1.jpg" width="100%"&gt;&lt;/td&gt;</w:t>
        </w:r>
      </w:ins>
    </w:p>
    <w:p w:rsidR="00D76906" w:rsidRDefault="00D76906" w:rsidP="00D76906">
      <w:pPr>
        <w:rPr>
          <w:ins w:id="3820" w:author="Priyanshu Solon" w:date="2025-04-17T15:49:00Z"/>
        </w:rPr>
      </w:pPr>
      <w:ins w:id="3821" w:author="Priyanshu Solon" w:date="2025-04-17T15:49:00Z">
        <w:r>
          <w:t xml:space="preserve">                            &lt;td&gt; &lt;img src="./images/a2.jpg" width="100%"&gt;&lt;/td&gt;</w:t>
        </w:r>
      </w:ins>
    </w:p>
    <w:p w:rsidR="00D76906" w:rsidRDefault="00D76906" w:rsidP="00D76906">
      <w:pPr>
        <w:rPr>
          <w:ins w:id="3822" w:author="Priyanshu Solon" w:date="2025-04-17T15:49:00Z"/>
        </w:rPr>
      </w:pPr>
      <w:ins w:id="3823" w:author="Priyanshu Solon" w:date="2025-04-17T15:49:00Z">
        <w:r>
          <w:t xml:space="preserve">                        &lt;/tr&gt;</w:t>
        </w:r>
      </w:ins>
    </w:p>
    <w:p w:rsidR="00D76906" w:rsidRDefault="00D76906" w:rsidP="00D76906">
      <w:pPr>
        <w:rPr>
          <w:ins w:id="3824" w:author="Priyanshu Solon" w:date="2025-04-17T15:49:00Z"/>
        </w:rPr>
      </w:pPr>
      <w:ins w:id="3825" w:author="Priyanshu Solon" w:date="2025-04-17T15:49:00Z">
        <w:r>
          <w:t xml:space="preserve">                        &lt;tr&gt;</w:t>
        </w:r>
      </w:ins>
    </w:p>
    <w:p w:rsidR="00D76906" w:rsidRDefault="00D76906" w:rsidP="00D76906">
      <w:pPr>
        <w:rPr>
          <w:ins w:id="3826" w:author="Priyanshu Solon" w:date="2025-04-17T15:49:00Z"/>
        </w:rPr>
      </w:pPr>
      <w:ins w:id="3827" w:author="Priyanshu Solon" w:date="2025-04-17T15:49:00Z">
        <w:r>
          <w:t xml:space="preserve">                            &lt;td&gt;&lt;img src="./images/a3.jpg" width="100%"&gt;&lt;/td&gt;</w:t>
        </w:r>
      </w:ins>
    </w:p>
    <w:p w:rsidR="00D76906" w:rsidRDefault="00D76906" w:rsidP="00D76906">
      <w:pPr>
        <w:rPr>
          <w:ins w:id="3828" w:author="Priyanshu Solon" w:date="2025-04-17T15:49:00Z"/>
        </w:rPr>
      </w:pPr>
      <w:ins w:id="3829" w:author="Priyanshu Solon" w:date="2025-04-17T15:49:00Z">
        <w:r>
          <w:t xml:space="preserve">                            &lt;td&gt;&lt;img src="./images/a1.jpg" width="100%"&gt;&lt;/td&gt;</w:t>
        </w:r>
      </w:ins>
    </w:p>
    <w:p w:rsidR="00D76906" w:rsidRDefault="00D76906" w:rsidP="00D76906">
      <w:pPr>
        <w:rPr>
          <w:ins w:id="3830" w:author="Priyanshu Solon" w:date="2025-04-17T15:49:00Z"/>
        </w:rPr>
      </w:pPr>
      <w:ins w:id="3831" w:author="Priyanshu Solon" w:date="2025-04-17T15:49:00Z">
        <w:r>
          <w:t xml:space="preserve">                        &lt;/tr&gt;</w:t>
        </w:r>
      </w:ins>
    </w:p>
    <w:p w:rsidR="00D76906" w:rsidRDefault="00D76906" w:rsidP="00D76906">
      <w:pPr>
        <w:rPr>
          <w:ins w:id="3832" w:author="Priyanshu Solon" w:date="2025-04-17T15:49:00Z"/>
        </w:rPr>
      </w:pPr>
      <w:ins w:id="3833" w:author="Priyanshu Solon" w:date="2025-04-17T15:49:00Z">
        <w:r>
          <w:t xml:space="preserve">                    &lt;/tbody&gt;</w:t>
        </w:r>
      </w:ins>
    </w:p>
    <w:p w:rsidR="00D76906" w:rsidRDefault="00D76906" w:rsidP="00D76906">
      <w:pPr>
        <w:rPr>
          <w:ins w:id="3834" w:author="Priyanshu Solon" w:date="2025-04-17T15:49:00Z"/>
        </w:rPr>
      </w:pPr>
      <w:ins w:id="3835" w:author="Priyanshu Solon" w:date="2025-04-17T15:49:00Z">
        <w:r>
          <w:t xml:space="preserve">                    &lt;tfoot&gt;</w:t>
        </w:r>
      </w:ins>
    </w:p>
    <w:p w:rsidR="00D76906" w:rsidRDefault="00D76906" w:rsidP="00D76906">
      <w:pPr>
        <w:rPr>
          <w:ins w:id="3836" w:author="Priyanshu Solon" w:date="2025-04-17T15:49:00Z"/>
        </w:rPr>
      </w:pPr>
      <w:ins w:id="3837" w:author="Priyanshu Solon" w:date="2025-04-17T15:49:00Z">
        <w:r>
          <w:t xml:space="preserve">                        &lt;tr&gt;</w:t>
        </w:r>
      </w:ins>
    </w:p>
    <w:p w:rsidR="00D76906" w:rsidRDefault="00D76906" w:rsidP="00D76906">
      <w:pPr>
        <w:rPr>
          <w:ins w:id="3838" w:author="Priyanshu Solon" w:date="2025-04-17T15:49:00Z"/>
        </w:rPr>
      </w:pPr>
      <w:ins w:id="3839" w:author="Priyanshu Solon" w:date="2025-04-17T15:49:00Z">
        <w:r>
          <w:t xml:space="preserve">                            &lt;td colspan="2"&gt;More&lt;/td&gt;</w:t>
        </w:r>
      </w:ins>
    </w:p>
    <w:p w:rsidR="00D76906" w:rsidRDefault="00D76906" w:rsidP="00D76906">
      <w:pPr>
        <w:rPr>
          <w:ins w:id="3840" w:author="Priyanshu Solon" w:date="2025-04-17T15:49:00Z"/>
        </w:rPr>
      </w:pPr>
      <w:ins w:id="3841" w:author="Priyanshu Solon" w:date="2025-04-17T15:49:00Z">
        <w:r>
          <w:t xml:space="preserve">                        &lt;/tr&gt;</w:t>
        </w:r>
      </w:ins>
    </w:p>
    <w:p w:rsidR="00D76906" w:rsidRDefault="00D76906" w:rsidP="00D76906">
      <w:pPr>
        <w:rPr>
          <w:ins w:id="3842" w:author="Priyanshu Solon" w:date="2025-04-17T15:49:00Z"/>
        </w:rPr>
      </w:pPr>
      <w:ins w:id="3843" w:author="Priyanshu Solon" w:date="2025-04-17T15:49:00Z">
        <w:r>
          <w:t xml:space="preserve">                    &lt;/tfoot&gt;</w:t>
        </w:r>
      </w:ins>
    </w:p>
    <w:p w:rsidR="00D76906" w:rsidRDefault="00D76906" w:rsidP="00D76906">
      <w:pPr>
        <w:rPr>
          <w:ins w:id="3844" w:author="Priyanshu Solon" w:date="2025-04-17T15:49:00Z"/>
        </w:rPr>
      </w:pPr>
      <w:ins w:id="3845" w:author="Priyanshu Solon" w:date="2025-04-17T15:49:00Z">
        <w:r>
          <w:t xml:space="preserve">                &lt;/table&gt;</w:t>
        </w:r>
      </w:ins>
    </w:p>
    <w:p w:rsidR="00D76906" w:rsidRDefault="00D76906" w:rsidP="00D76906">
      <w:pPr>
        <w:rPr>
          <w:ins w:id="3846" w:author="Priyanshu Solon" w:date="2025-04-17T15:49:00Z"/>
        </w:rPr>
      </w:pPr>
      <w:ins w:id="3847" w:author="Priyanshu Solon" w:date="2025-04-17T15:49:00Z">
        <w:r>
          <w:t xml:space="preserve">            &lt;/td&gt;</w:t>
        </w:r>
      </w:ins>
    </w:p>
    <w:p w:rsidR="00D76906" w:rsidRDefault="00D76906" w:rsidP="00D76906">
      <w:pPr>
        <w:rPr>
          <w:ins w:id="3848" w:author="Priyanshu Solon" w:date="2025-04-17T15:49:00Z"/>
        </w:rPr>
      </w:pPr>
      <w:ins w:id="3849" w:author="Priyanshu Solon" w:date="2025-04-17T15:49:00Z">
        <w:r>
          <w:t xml:space="preserve">            &lt;td&gt;</w:t>
        </w:r>
      </w:ins>
    </w:p>
    <w:p w:rsidR="00D76906" w:rsidRDefault="00D76906" w:rsidP="00D76906">
      <w:pPr>
        <w:rPr>
          <w:ins w:id="3850" w:author="Priyanshu Solon" w:date="2025-04-17T15:49:00Z"/>
        </w:rPr>
      </w:pPr>
      <w:ins w:id="3851" w:author="Priyanshu Solon" w:date="2025-04-17T15:49:00Z">
        <w:r>
          <w:t xml:space="preserve">                &lt;table width="100%" border="0" frame="void" height="400"&gt;</w:t>
        </w:r>
      </w:ins>
    </w:p>
    <w:p w:rsidR="00D76906" w:rsidRDefault="00D76906" w:rsidP="00D76906">
      <w:pPr>
        <w:rPr>
          <w:ins w:id="3852" w:author="Priyanshu Solon" w:date="2025-04-17T15:49:00Z"/>
        </w:rPr>
      </w:pPr>
      <w:ins w:id="3853" w:author="Priyanshu Solon" w:date="2025-04-17T15:49:00Z">
        <w:r>
          <w:t xml:space="preserve">                    &lt;thead&gt;</w:t>
        </w:r>
      </w:ins>
    </w:p>
    <w:p w:rsidR="00D76906" w:rsidRDefault="00D76906" w:rsidP="00D76906">
      <w:pPr>
        <w:rPr>
          <w:ins w:id="3854" w:author="Priyanshu Solon" w:date="2025-04-17T15:49:00Z"/>
        </w:rPr>
      </w:pPr>
      <w:ins w:id="3855" w:author="Priyanshu Solon" w:date="2025-04-17T15:49:00Z">
        <w:r>
          <w:t xml:space="preserve">                        &lt;tr&gt;</w:t>
        </w:r>
      </w:ins>
    </w:p>
    <w:p w:rsidR="00D76906" w:rsidRDefault="00D76906" w:rsidP="00D76906">
      <w:pPr>
        <w:rPr>
          <w:ins w:id="3856" w:author="Priyanshu Solon" w:date="2025-04-17T15:49:00Z"/>
        </w:rPr>
      </w:pPr>
      <w:ins w:id="3857" w:author="Priyanshu Solon" w:date="2025-04-17T15:49:00Z">
        <w:r>
          <w:t xml:space="preserve">                            &lt;th colspan="2"&gt;Title&lt;/th&gt;</w:t>
        </w:r>
      </w:ins>
    </w:p>
    <w:p w:rsidR="00D76906" w:rsidRDefault="00D76906" w:rsidP="00D76906">
      <w:pPr>
        <w:rPr>
          <w:ins w:id="3858" w:author="Priyanshu Solon" w:date="2025-04-17T15:49:00Z"/>
        </w:rPr>
      </w:pPr>
      <w:ins w:id="3859" w:author="Priyanshu Solon" w:date="2025-04-17T15:49:00Z">
        <w:r>
          <w:lastRenderedPageBreak/>
          <w:t xml:space="preserve">                        &lt;/tr&gt;</w:t>
        </w:r>
      </w:ins>
    </w:p>
    <w:p w:rsidR="00D76906" w:rsidRDefault="00D76906" w:rsidP="00D76906">
      <w:pPr>
        <w:rPr>
          <w:ins w:id="3860" w:author="Priyanshu Solon" w:date="2025-04-17T15:49:00Z"/>
        </w:rPr>
      </w:pPr>
      <w:ins w:id="3861" w:author="Priyanshu Solon" w:date="2025-04-17T15:49:00Z">
        <w:r>
          <w:t xml:space="preserve">                    &lt;/thead&gt;</w:t>
        </w:r>
      </w:ins>
    </w:p>
    <w:p w:rsidR="00D76906" w:rsidRDefault="00D76906" w:rsidP="00D76906">
      <w:pPr>
        <w:rPr>
          <w:ins w:id="3862" w:author="Priyanshu Solon" w:date="2025-04-17T15:49:00Z"/>
        </w:rPr>
      </w:pPr>
      <w:ins w:id="3863" w:author="Priyanshu Solon" w:date="2025-04-17T15:49:00Z">
        <w:r>
          <w:t xml:space="preserve">                    &lt;tbody&gt;</w:t>
        </w:r>
      </w:ins>
    </w:p>
    <w:p w:rsidR="00D76906" w:rsidRDefault="00D76906" w:rsidP="00D76906">
      <w:pPr>
        <w:rPr>
          <w:ins w:id="3864" w:author="Priyanshu Solon" w:date="2025-04-17T15:49:00Z"/>
        </w:rPr>
      </w:pPr>
      <w:ins w:id="3865" w:author="Priyanshu Solon" w:date="2025-04-17T15:49:00Z">
        <w:r>
          <w:t xml:space="preserve">                        &lt;tr&gt;</w:t>
        </w:r>
      </w:ins>
    </w:p>
    <w:p w:rsidR="00D76906" w:rsidRDefault="00D76906" w:rsidP="00D76906">
      <w:pPr>
        <w:rPr>
          <w:ins w:id="3866" w:author="Priyanshu Solon" w:date="2025-04-17T15:49:00Z"/>
        </w:rPr>
      </w:pPr>
      <w:ins w:id="3867" w:author="Priyanshu Solon" w:date="2025-04-17T15:49:00Z">
        <w:r>
          <w:t xml:space="preserve">                            &lt;td&gt;&lt;img src="./images/a1.jpg" width="100%"&gt;&lt;/td&gt;</w:t>
        </w:r>
      </w:ins>
    </w:p>
    <w:p w:rsidR="00D76906" w:rsidRDefault="00D76906" w:rsidP="00D76906">
      <w:pPr>
        <w:rPr>
          <w:ins w:id="3868" w:author="Priyanshu Solon" w:date="2025-04-17T15:49:00Z"/>
        </w:rPr>
      </w:pPr>
      <w:ins w:id="3869" w:author="Priyanshu Solon" w:date="2025-04-17T15:49:00Z">
        <w:r>
          <w:t xml:space="preserve">                            &lt;td&gt; &lt;img src="./images/a2.jpg" width="100%"&gt;&lt;/td&gt;</w:t>
        </w:r>
      </w:ins>
    </w:p>
    <w:p w:rsidR="00D76906" w:rsidRDefault="00D76906" w:rsidP="00D76906">
      <w:pPr>
        <w:rPr>
          <w:ins w:id="3870" w:author="Priyanshu Solon" w:date="2025-04-17T15:49:00Z"/>
        </w:rPr>
      </w:pPr>
      <w:ins w:id="3871" w:author="Priyanshu Solon" w:date="2025-04-17T15:49:00Z">
        <w:r>
          <w:t xml:space="preserve">                        &lt;/tr&gt;</w:t>
        </w:r>
      </w:ins>
    </w:p>
    <w:p w:rsidR="00D76906" w:rsidRDefault="00D76906" w:rsidP="00D76906">
      <w:pPr>
        <w:rPr>
          <w:ins w:id="3872" w:author="Priyanshu Solon" w:date="2025-04-17T15:49:00Z"/>
        </w:rPr>
      </w:pPr>
      <w:ins w:id="3873" w:author="Priyanshu Solon" w:date="2025-04-17T15:49:00Z">
        <w:r>
          <w:t xml:space="preserve">                        &lt;tr&gt;</w:t>
        </w:r>
      </w:ins>
    </w:p>
    <w:p w:rsidR="00D76906" w:rsidRDefault="00D76906" w:rsidP="00D76906">
      <w:pPr>
        <w:rPr>
          <w:ins w:id="3874" w:author="Priyanshu Solon" w:date="2025-04-17T15:49:00Z"/>
        </w:rPr>
      </w:pPr>
      <w:ins w:id="3875" w:author="Priyanshu Solon" w:date="2025-04-17T15:49:00Z">
        <w:r>
          <w:t xml:space="preserve">                            &lt;td&gt;&lt;img src="./images/a3.jpg" width="100%"&gt;&lt;/td&gt;</w:t>
        </w:r>
      </w:ins>
    </w:p>
    <w:p w:rsidR="00D76906" w:rsidRDefault="00D76906" w:rsidP="00D76906">
      <w:pPr>
        <w:rPr>
          <w:ins w:id="3876" w:author="Priyanshu Solon" w:date="2025-04-17T15:49:00Z"/>
        </w:rPr>
      </w:pPr>
      <w:ins w:id="3877" w:author="Priyanshu Solon" w:date="2025-04-17T15:49:00Z">
        <w:r>
          <w:t xml:space="preserve">                            &lt;td&gt;&lt;img src="./images/a1.jpg" width="100%"&gt;&lt;/td&gt;</w:t>
        </w:r>
      </w:ins>
    </w:p>
    <w:p w:rsidR="00D76906" w:rsidRDefault="00D76906" w:rsidP="00D76906">
      <w:pPr>
        <w:rPr>
          <w:ins w:id="3878" w:author="Priyanshu Solon" w:date="2025-04-17T15:49:00Z"/>
        </w:rPr>
      </w:pPr>
      <w:ins w:id="3879" w:author="Priyanshu Solon" w:date="2025-04-17T15:49:00Z">
        <w:r>
          <w:t xml:space="preserve">                        &lt;/tr&gt;</w:t>
        </w:r>
      </w:ins>
    </w:p>
    <w:p w:rsidR="00D76906" w:rsidRDefault="00D76906" w:rsidP="00D76906">
      <w:pPr>
        <w:rPr>
          <w:ins w:id="3880" w:author="Priyanshu Solon" w:date="2025-04-17T15:49:00Z"/>
        </w:rPr>
      </w:pPr>
      <w:ins w:id="3881" w:author="Priyanshu Solon" w:date="2025-04-17T15:49:00Z">
        <w:r>
          <w:t xml:space="preserve">                    &lt;/tbody&gt;</w:t>
        </w:r>
      </w:ins>
    </w:p>
    <w:p w:rsidR="00D76906" w:rsidRDefault="00D76906" w:rsidP="00D76906">
      <w:pPr>
        <w:rPr>
          <w:ins w:id="3882" w:author="Priyanshu Solon" w:date="2025-04-17T15:49:00Z"/>
        </w:rPr>
      </w:pPr>
      <w:ins w:id="3883" w:author="Priyanshu Solon" w:date="2025-04-17T15:49:00Z">
        <w:r>
          <w:t xml:space="preserve">                    &lt;tfoot&gt;</w:t>
        </w:r>
      </w:ins>
    </w:p>
    <w:p w:rsidR="00D76906" w:rsidRDefault="00D76906" w:rsidP="00D76906">
      <w:pPr>
        <w:rPr>
          <w:ins w:id="3884" w:author="Priyanshu Solon" w:date="2025-04-17T15:49:00Z"/>
        </w:rPr>
      </w:pPr>
      <w:ins w:id="3885" w:author="Priyanshu Solon" w:date="2025-04-17T15:49:00Z">
        <w:r>
          <w:t xml:space="preserve">                        &lt;tr&gt;</w:t>
        </w:r>
      </w:ins>
    </w:p>
    <w:p w:rsidR="00D76906" w:rsidRDefault="00D76906" w:rsidP="00D76906">
      <w:pPr>
        <w:rPr>
          <w:ins w:id="3886" w:author="Priyanshu Solon" w:date="2025-04-17T15:49:00Z"/>
        </w:rPr>
      </w:pPr>
      <w:ins w:id="3887" w:author="Priyanshu Solon" w:date="2025-04-17T15:49:00Z">
        <w:r>
          <w:t xml:space="preserve">                            &lt;td colspan="2"&gt;More&lt;/td&gt;</w:t>
        </w:r>
      </w:ins>
    </w:p>
    <w:p w:rsidR="00D76906" w:rsidRDefault="00D76906" w:rsidP="00D76906">
      <w:pPr>
        <w:rPr>
          <w:ins w:id="3888" w:author="Priyanshu Solon" w:date="2025-04-17T15:49:00Z"/>
        </w:rPr>
      </w:pPr>
      <w:ins w:id="3889" w:author="Priyanshu Solon" w:date="2025-04-17T15:49:00Z">
        <w:r>
          <w:t xml:space="preserve">                        &lt;/tr&gt;</w:t>
        </w:r>
      </w:ins>
    </w:p>
    <w:p w:rsidR="00D76906" w:rsidRDefault="00D76906" w:rsidP="00D76906">
      <w:pPr>
        <w:rPr>
          <w:ins w:id="3890" w:author="Priyanshu Solon" w:date="2025-04-17T15:49:00Z"/>
        </w:rPr>
      </w:pPr>
      <w:ins w:id="3891" w:author="Priyanshu Solon" w:date="2025-04-17T15:49:00Z">
        <w:r>
          <w:t xml:space="preserve">                    &lt;/tfoot&gt;</w:t>
        </w:r>
      </w:ins>
    </w:p>
    <w:p w:rsidR="00D76906" w:rsidRDefault="00D76906" w:rsidP="00D76906">
      <w:pPr>
        <w:rPr>
          <w:ins w:id="3892" w:author="Priyanshu Solon" w:date="2025-04-17T15:49:00Z"/>
        </w:rPr>
      </w:pPr>
      <w:ins w:id="3893" w:author="Priyanshu Solon" w:date="2025-04-17T15:49:00Z">
        <w:r>
          <w:t xml:space="preserve">                &lt;/table&gt;</w:t>
        </w:r>
      </w:ins>
    </w:p>
    <w:p w:rsidR="00D76906" w:rsidRDefault="00D76906" w:rsidP="00D76906">
      <w:pPr>
        <w:rPr>
          <w:ins w:id="3894" w:author="Priyanshu Solon" w:date="2025-04-17T15:49:00Z"/>
        </w:rPr>
      </w:pPr>
      <w:ins w:id="3895" w:author="Priyanshu Solon" w:date="2025-04-17T15:49:00Z">
        <w:r>
          <w:t xml:space="preserve">            &lt;/td&gt;</w:t>
        </w:r>
      </w:ins>
    </w:p>
    <w:p w:rsidR="00D76906" w:rsidRDefault="00D76906" w:rsidP="00D76906">
      <w:pPr>
        <w:rPr>
          <w:ins w:id="3896" w:author="Priyanshu Solon" w:date="2025-04-17T15:49:00Z"/>
        </w:rPr>
      </w:pPr>
      <w:ins w:id="3897" w:author="Priyanshu Solon" w:date="2025-04-17T15:49:00Z">
        <w:r>
          <w:t xml:space="preserve">            &lt;td&gt;</w:t>
        </w:r>
      </w:ins>
    </w:p>
    <w:p w:rsidR="00D76906" w:rsidRDefault="00D76906" w:rsidP="00D76906">
      <w:pPr>
        <w:rPr>
          <w:ins w:id="3898" w:author="Priyanshu Solon" w:date="2025-04-17T15:49:00Z"/>
        </w:rPr>
      </w:pPr>
      <w:ins w:id="3899" w:author="Priyanshu Solon" w:date="2025-04-17T15:49:00Z">
        <w:r>
          <w:t xml:space="preserve">                &lt;table width="100%" border="0" frame="void" height="400"&gt;</w:t>
        </w:r>
      </w:ins>
    </w:p>
    <w:p w:rsidR="00D76906" w:rsidRDefault="00D76906" w:rsidP="00D76906">
      <w:pPr>
        <w:rPr>
          <w:ins w:id="3900" w:author="Priyanshu Solon" w:date="2025-04-17T15:49:00Z"/>
        </w:rPr>
      </w:pPr>
      <w:ins w:id="3901" w:author="Priyanshu Solon" w:date="2025-04-17T15:49:00Z">
        <w:r>
          <w:t xml:space="preserve">                    &lt;thead&gt;</w:t>
        </w:r>
      </w:ins>
    </w:p>
    <w:p w:rsidR="00D76906" w:rsidRDefault="00D76906" w:rsidP="00D76906">
      <w:pPr>
        <w:rPr>
          <w:ins w:id="3902" w:author="Priyanshu Solon" w:date="2025-04-17T15:49:00Z"/>
        </w:rPr>
      </w:pPr>
      <w:ins w:id="3903" w:author="Priyanshu Solon" w:date="2025-04-17T15:49:00Z">
        <w:r>
          <w:t xml:space="preserve">                        &lt;tr&gt;</w:t>
        </w:r>
      </w:ins>
    </w:p>
    <w:p w:rsidR="00D76906" w:rsidRDefault="00D76906" w:rsidP="00D76906">
      <w:pPr>
        <w:rPr>
          <w:ins w:id="3904" w:author="Priyanshu Solon" w:date="2025-04-17T15:49:00Z"/>
        </w:rPr>
      </w:pPr>
      <w:ins w:id="3905" w:author="Priyanshu Solon" w:date="2025-04-17T15:49:00Z">
        <w:r>
          <w:t xml:space="preserve">                            &lt;th colspan="2"&gt;Title&lt;/th&gt;</w:t>
        </w:r>
      </w:ins>
    </w:p>
    <w:p w:rsidR="00D76906" w:rsidRDefault="00D76906" w:rsidP="00D76906">
      <w:pPr>
        <w:rPr>
          <w:ins w:id="3906" w:author="Priyanshu Solon" w:date="2025-04-17T15:49:00Z"/>
        </w:rPr>
      </w:pPr>
      <w:ins w:id="3907" w:author="Priyanshu Solon" w:date="2025-04-17T15:49:00Z">
        <w:r>
          <w:t xml:space="preserve">                        &lt;/tr&gt;</w:t>
        </w:r>
      </w:ins>
    </w:p>
    <w:p w:rsidR="00D76906" w:rsidRDefault="00D76906" w:rsidP="00D76906">
      <w:pPr>
        <w:rPr>
          <w:ins w:id="3908" w:author="Priyanshu Solon" w:date="2025-04-17T15:49:00Z"/>
        </w:rPr>
      </w:pPr>
      <w:ins w:id="3909" w:author="Priyanshu Solon" w:date="2025-04-17T15:49:00Z">
        <w:r>
          <w:t xml:space="preserve">                    &lt;/thead&gt;</w:t>
        </w:r>
      </w:ins>
    </w:p>
    <w:p w:rsidR="00D76906" w:rsidRDefault="00D76906" w:rsidP="00D76906">
      <w:pPr>
        <w:rPr>
          <w:ins w:id="3910" w:author="Priyanshu Solon" w:date="2025-04-17T15:49:00Z"/>
        </w:rPr>
      </w:pPr>
      <w:ins w:id="3911" w:author="Priyanshu Solon" w:date="2025-04-17T15:49:00Z">
        <w:r>
          <w:t xml:space="preserve">                    &lt;tbody&gt;</w:t>
        </w:r>
      </w:ins>
    </w:p>
    <w:p w:rsidR="00D76906" w:rsidRDefault="00D76906" w:rsidP="00D76906">
      <w:pPr>
        <w:rPr>
          <w:ins w:id="3912" w:author="Priyanshu Solon" w:date="2025-04-17T15:49:00Z"/>
        </w:rPr>
      </w:pPr>
      <w:ins w:id="3913" w:author="Priyanshu Solon" w:date="2025-04-17T15:49:00Z">
        <w:r>
          <w:t xml:space="preserve">                        &lt;tr&gt;</w:t>
        </w:r>
      </w:ins>
    </w:p>
    <w:p w:rsidR="00D76906" w:rsidRDefault="00D76906" w:rsidP="00D76906">
      <w:pPr>
        <w:rPr>
          <w:ins w:id="3914" w:author="Priyanshu Solon" w:date="2025-04-17T15:49:00Z"/>
        </w:rPr>
      </w:pPr>
      <w:ins w:id="3915" w:author="Priyanshu Solon" w:date="2025-04-17T15:49:00Z">
        <w:r>
          <w:t xml:space="preserve">                            &lt;td&gt;&lt;img src="./images/a1.jpg" width="100%"&gt;&lt;/td&gt;</w:t>
        </w:r>
      </w:ins>
    </w:p>
    <w:p w:rsidR="00D76906" w:rsidRDefault="00D76906" w:rsidP="00D76906">
      <w:pPr>
        <w:rPr>
          <w:ins w:id="3916" w:author="Priyanshu Solon" w:date="2025-04-17T15:49:00Z"/>
        </w:rPr>
      </w:pPr>
      <w:ins w:id="3917" w:author="Priyanshu Solon" w:date="2025-04-17T15:49:00Z">
        <w:r>
          <w:lastRenderedPageBreak/>
          <w:t xml:space="preserve">                            &lt;td&gt; &lt;img src="./images/a2.jpg" width="100%"&gt;&lt;/td&gt;</w:t>
        </w:r>
      </w:ins>
    </w:p>
    <w:p w:rsidR="00D76906" w:rsidRDefault="00D76906" w:rsidP="00D76906">
      <w:pPr>
        <w:rPr>
          <w:ins w:id="3918" w:author="Priyanshu Solon" w:date="2025-04-17T15:49:00Z"/>
        </w:rPr>
      </w:pPr>
      <w:ins w:id="3919" w:author="Priyanshu Solon" w:date="2025-04-17T15:49:00Z">
        <w:r>
          <w:t xml:space="preserve">                        &lt;/tr&gt;</w:t>
        </w:r>
      </w:ins>
    </w:p>
    <w:p w:rsidR="00D76906" w:rsidRDefault="00D76906" w:rsidP="00D76906">
      <w:pPr>
        <w:rPr>
          <w:ins w:id="3920" w:author="Priyanshu Solon" w:date="2025-04-17T15:49:00Z"/>
        </w:rPr>
      </w:pPr>
      <w:ins w:id="3921" w:author="Priyanshu Solon" w:date="2025-04-17T15:49:00Z">
        <w:r>
          <w:t xml:space="preserve">                        &lt;tr&gt;</w:t>
        </w:r>
      </w:ins>
    </w:p>
    <w:p w:rsidR="00D76906" w:rsidRDefault="00D76906" w:rsidP="00D76906">
      <w:pPr>
        <w:rPr>
          <w:ins w:id="3922" w:author="Priyanshu Solon" w:date="2025-04-17T15:49:00Z"/>
        </w:rPr>
      </w:pPr>
      <w:ins w:id="3923" w:author="Priyanshu Solon" w:date="2025-04-17T15:49:00Z">
        <w:r>
          <w:t xml:space="preserve">                            &lt;td&gt;&lt;img src="./images/a3.jpg" width="100%"&gt;&lt;/td&gt;</w:t>
        </w:r>
      </w:ins>
    </w:p>
    <w:p w:rsidR="00D76906" w:rsidRDefault="00D76906" w:rsidP="00D76906">
      <w:pPr>
        <w:rPr>
          <w:ins w:id="3924" w:author="Priyanshu Solon" w:date="2025-04-17T15:49:00Z"/>
        </w:rPr>
      </w:pPr>
      <w:ins w:id="3925" w:author="Priyanshu Solon" w:date="2025-04-17T15:49:00Z">
        <w:r>
          <w:t xml:space="preserve">                            &lt;td&gt;&lt;img src="./images/a1.jpg" width="100%"&gt;&lt;/td&gt;</w:t>
        </w:r>
      </w:ins>
    </w:p>
    <w:p w:rsidR="00D76906" w:rsidRDefault="00D76906" w:rsidP="00D76906">
      <w:pPr>
        <w:rPr>
          <w:ins w:id="3926" w:author="Priyanshu Solon" w:date="2025-04-17T15:49:00Z"/>
        </w:rPr>
      </w:pPr>
      <w:ins w:id="3927" w:author="Priyanshu Solon" w:date="2025-04-17T15:49:00Z">
        <w:r>
          <w:t xml:space="preserve">                        &lt;/tr&gt;</w:t>
        </w:r>
      </w:ins>
    </w:p>
    <w:p w:rsidR="00D76906" w:rsidRDefault="00D76906" w:rsidP="00D76906">
      <w:pPr>
        <w:rPr>
          <w:ins w:id="3928" w:author="Priyanshu Solon" w:date="2025-04-17T15:49:00Z"/>
        </w:rPr>
      </w:pPr>
      <w:ins w:id="3929" w:author="Priyanshu Solon" w:date="2025-04-17T15:49:00Z">
        <w:r>
          <w:t xml:space="preserve">                    &lt;/tbody&gt;</w:t>
        </w:r>
      </w:ins>
    </w:p>
    <w:p w:rsidR="00D76906" w:rsidRDefault="00D76906" w:rsidP="00D76906">
      <w:pPr>
        <w:rPr>
          <w:ins w:id="3930" w:author="Priyanshu Solon" w:date="2025-04-17T15:49:00Z"/>
        </w:rPr>
      </w:pPr>
      <w:ins w:id="3931" w:author="Priyanshu Solon" w:date="2025-04-17T15:49:00Z">
        <w:r>
          <w:t xml:space="preserve">                    &lt;tfoot&gt;</w:t>
        </w:r>
      </w:ins>
    </w:p>
    <w:p w:rsidR="00D76906" w:rsidRDefault="00D76906" w:rsidP="00D76906">
      <w:pPr>
        <w:rPr>
          <w:ins w:id="3932" w:author="Priyanshu Solon" w:date="2025-04-17T15:49:00Z"/>
        </w:rPr>
      </w:pPr>
      <w:ins w:id="3933" w:author="Priyanshu Solon" w:date="2025-04-17T15:49:00Z">
        <w:r>
          <w:t xml:space="preserve">                        &lt;tr&gt;</w:t>
        </w:r>
      </w:ins>
    </w:p>
    <w:p w:rsidR="00D76906" w:rsidRDefault="00D76906" w:rsidP="00D76906">
      <w:pPr>
        <w:rPr>
          <w:ins w:id="3934" w:author="Priyanshu Solon" w:date="2025-04-17T15:49:00Z"/>
        </w:rPr>
      </w:pPr>
      <w:ins w:id="3935" w:author="Priyanshu Solon" w:date="2025-04-17T15:49:00Z">
        <w:r>
          <w:t xml:space="preserve">                            &lt;td colspan="2"&gt;More&lt;/td&gt;</w:t>
        </w:r>
      </w:ins>
    </w:p>
    <w:p w:rsidR="00D76906" w:rsidRDefault="00D76906" w:rsidP="00D76906">
      <w:pPr>
        <w:rPr>
          <w:ins w:id="3936" w:author="Priyanshu Solon" w:date="2025-04-17T15:49:00Z"/>
        </w:rPr>
      </w:pPr>
      <w:ins w:id="3937" w:author="Priyanshu Solon" w:date="2025-04-17T15:49:00Z">
        <w:r>
          <w:t xml:space="preserve">                        &lt;/tr&gt;</w:t>
        </w:r>
      </w:ins>
    </w:p>
    <w:p w:rsidR="00D76906" w:rsidRDefault="00D76906" w:rsidP="00D76906">
      <w:pPr>
        <w:rPr>
          <w:ins w:id="3938" w:author="Priyanshu Solon" w:date="2025-04-17T15:49:00Z"/>
        </w:rPr>
      </w:pPr>
      <w:ins w:id="3939" w:author="Priyanshu Solon" w:date="2025-04-17T15:49:00Z">
        <w:r>
          <w:t xml:space="preserve">                    &lt;/tfoot&gt;</w:t>
        </w:r>
      </w:ins>
    </w:p>
    <w:p w:rsidR="00D76906" w:rsidRDefault="00D76906" w:rsidP="00D76906">
      <w:pPr>
        <w:rPr>
          <w:ins w:id="3940" w:author="Priyanshu Solon" w:date="2025-04-17T15:49:00Z"/>
        </w:rPr>
      </w:pPr>
      <w:ins w:id="3941" w:author="Priyanshu Solon" w:date="2025-04-17T15:49:00Z">
        <w:r>
          <w:t xml:space="preserve">                &lt;/table&gt;</w:t>
        </w:r>
      </w:ins>
    </w:p>
    <w:p w:rsidR="00D76906" w:rsidRDefault="00D76906" w:rsidP="00D76906">
      <w:pPr>
        <w:rPr>
          <w:ins w:id="3942" w:author="Priyanshu Solon" w:date="2025-04-17T15:49:00Z"/>
        </w:rPr>
      </w:pPr>
      <w:ins w:id="3943" w:author="Priyanshu Solon" w:date="2025-04-17T15:49:00Z">
        <w:r>
          <w:t xml:space="preserve">            &lt;/td&gt;</w:t>
        </w:r>
      </w:ins>
    </w:p>
    <w:p w:rsidR="00D76906" w:rsidRDefault="00D76906" w:rsidP="00D76906">
      <w:pPr>
        <w:rPr>
          <w:ins w:id="3944" w:author="Priyanshu Solon" w:date="2025-04-17T15:49:00Z"/>
        </w:rPr>
      </w:pPr>
      <w:ins w:id="3945" w:author="Priyanshu Solon" w:date="2025-04-17T15:49:00Z">
        <w:r>
          <w:t xml:space="preserve">        &lt;/tr&gt;</w:t>
        </w:r>
      </w:ins>
    </w:p>
    <w:p w:rsidR="00D76906" w:rsidRDefault="00D76906" w:rsidP="00D76906">
      <w:pPr>
        <w:rPr>
          <w:ins w:id="3946" w:author="Priyanshu Solon" w:date="2025-04-17T15:49:00Z"/>
        </w:rPr>
      </w:pPr>
      <w:ins w:id="3947" w:author="Priyanshu Solon" w:date="2025-04-17T15:49:00Z">
        <w:r>
          <w:t xml:space="preserve">    &lt;/table&gt;</w:t>
        </w:r>
      </w:ins>
    </w:p>
    <w:p w:rsidR="00D76906" w:rsidRDefault="00D76906" w:rsidP="00D76906">
      <w:pPr>
        <w:rPr>
          <w:ins w:id="3948" w:author="Priyanshu Solon" w:date="2025-04-17T15:49:00Z"/>
        </w:rPr>
      </w:pPr>
      <w:ins w:id="3949" w:author="Priyanshu Solon" w:date="2025-04-17T15:49:00Z">
        <w:r>
          <w:t>&lt;/body&gt;</w:t>
        </w:r>
      </w:ins>
    </w:p>
    <w:p w:rsidR="00D76906" w:rsidRDefault="00D76906" w:rsidP="00D76906">
      <w:pPr>
        <w:rPr>
          <w:ins w:id="3950" w:author="Priyanshu Solon" w:date="2025-04-17T15:49:00Z"/>
        </w:rPr>
      </w:pPr>
      <w:ins w:id="3951" w:author="Priyanshu Solon" w:date="2025-04-17T15:49:00Z">
        <w:r>
          <w:t>&lt;/html&gt;</w:t>
        </w:r>
      </w:ins>
    </w:p>
    <w:p w:rsidR="00D76906" w:rsidRDefault="00D76906" w:rsidP="00D76906">
      <w:pPr>
        <w:rPr>
          <w:ins w:id="3952" w:author="Priyanshu Solon" w:date="2025-04-17T15:49:00Z"/>
        </w:rPr>
      </w:pPr>
    </w:p>
    <w:p w:rsidR="00D76906" w:rsidRDefault="00D76906" w:rsidP="00D76906">
      <w:pPr>
        <w:rPr>
          <w:ins w:id="3953" w:author="Priyanshu Solon" w:date="2025-04-17T15:49:00Z"/>
        </w:rPr>
      </w:pPr>
      <w:ins w:id="3954" w:author="Priyanshu Solon" w:date="2025-04-17T15:49:00Z">
        <w:r>
          <w:t>www.telerik.com</w:t>
        </w:r>
      </w:ins>
    </w:p>
    <w:p w:rsidR="00D76906" w:rsidRDefault="00D76906" w:rsidP="00D76906">
      <w:pPr>
        <w:rPr>
          <w:ins w:id="3955" w:author="Priyanshu Solon" w:date="2025-04-17T15:49:00Z"/>
        </w:rPr>
      </w:pPr>
    </w:p>
    <w:p w:rsidR="00D76906" w:rsidRPr="00934CC4" w:rsidRDefault="00D76906" w:rsidP="00D76906">
      <w:pPr>
        <w:rPr>
          <w:ins w:id="3956" w:author="Priyanshu Solon" w:date="2025-04-17T15:49:00Z"/>
          <w:b/>
          <w:bCs/>
          <w:rPrChange w:id="3957" w:author="Priyanshu Solon" w:date="2025-05-22T22:56:00Z">
            <w:rPr>
              <w:ins w:id="3958" w:author="Priyanshu Solon" w:date="2025-04-17T15:49:00Z"/>
            </w:rPr>
          </w:rPrChange>
        </w:rPr>
      </w:pPr>
      <w:ins w:id="3959" w:author="Priyanshu Solon" w:date="2025-04-17T15:49:00Z">
        <w:r w:rsidRPr="00934CC4">
          <w:rPr>
            <w:b/>
            <w:bCs/>
            <w:rPrChange w:id="3960" w:author="Priyanshu Solon" w:date="2025-05-22T22:56:00Z">
              <w:rPr/>
            </w:rPrChange>
          </w:rPr>
          <w:t xml:space="preserve">                                   Forms in HTML</w:t>
        </w:r>
      </w:ins>
    </w:p>
    <w:p w:rsidR="00D76906" w:rsidRDefault="00D76906" w:rsidP="00D76906">
      <w:pPr>
        <w:rPr>
          <w:ins w:id="3961" w:author="Priyanshu Solon" w:date="2025-04-17T15:49:00Z"/>
        </w:rPr>
      </w:pPr>
      <w:ins w:id="3962" w:author="Priyanshu Solon" w:date="2025-04-17T15:49:00Z">
        <w:r>
          <w:t>- Form is a generic container.</w:t>
        </w:r>
      </w:ins>
    </w:p>
    <w:p w:rsidR="00D76906" w:rsidRDefault="00D76906" w:rsidP="00D76906">
      <w:pPr>
        <w:rPr>
          <w:ins w:id="3963" w:author="Priyanshu Solon" w:date="2025-04-17T15:49:00Z"/>
        </w:rPr>
      </w:pPr>
      <w:ins w:id="3964" w:author="Priyanshu Solon" w:date="2025-04-17T15:49:00Z">
        <w:r>
          <w:t>- It provides an UI for user, so that user can view, input, edit or delete values in a data store.</w:t>
        </w:r>
      </w:ins>
    </w:p>
    <w:p w:rsidR="00D76906" w:rsidRDefault="00D76906" w:rsidP="00D76906">
      <w:pPr>
        <w:rPr>
          <w:ins w:id="3965" w:author="Priyanshu Solon" w:date="2025-04-17T15:49:00Z"/>
        </w:rPr>
      </w:pPr>
      <w:ins w:id="3966" w:author="Priyanshu Solon" w:date="2025-04-17T15:49:00Z">
        <w:r>
          <w:t>- It allows to handle various interactions by using different elements like</w:t>
        </w:r>
      </w:ins>
    </w:p>
    <w:p w:rsidR="00D76906" w:rsidRDefault="00D76906" w:rsidP="00D76906">
      <w:pPr>
        <w:rPr>
          <w:ins w:id="3967" w:author="Priyanshu Solon" w:date="2025-04-17T15:49:00Z"/>
        </w:rPr>
      </w:pPr>
      <w:ins w:id="3968" w:author="Priyanshu Solon" w:date="2025-04-17T15:49:00Z">
        <w:r>
          <w:t xml:space="preserve">        button</w:t>
        </w:r>
      </w:ins>
    </w:p>
    <w:p w:rsidR="00D76906" w:rsidRDefault="00D76906" w:rsidP="00D76906">
      <w:pPr>
        <w:rPr>
          <w:ins w:id="3969" w:author="Priyanshu Solon" w:date="2025-04-17T15:49:00Z"/>
        </w:rPr>
      </w:pPr>
      <w:ins w:id="3970" w:author="Priyanshu Solon" w:date="2025-04-17T15:49:00Z">
        <w:r>
          <w:t xml:space="preserve">        textbox</w:t>
        </w:r>
      </w:ins>
    </w:p>
    <w:p w:rsidR="00D76906" w:rsidRDefault="00D76906" w:rsidP="00D76906">
      <w:pPr>
        <w:rPr>
          <w:ins w:id="3971" w:author="Priyanshu Solon" w:date="2025-04-17T15:49:00Z"/>
        </w:rPr>
      </w:pPr>
      <w:ins w:id="3972" w:author="Priyanshu Solon" w:date="2025-04-17T15:49:00Z">
        <w:r>
          <w:t xml:space="preserve">        checkbox</w:t>
        </w:r>
      </w:ins>
    </w:p>
    <w:p w:rsidR="00D76906" w:rsidRDefault="00D76906" w:rsidP="00D76906">
      <w:pPr>
        <w:rPr>
          <w:ins w:id="3973" w:author="Priyanshu Solon" w:date="2025-04-17T15:49:00Z"/>
        </w:rPr>
      </w:pPr>
      <w:ins w:id="3974" w:author="Priyanshu Solon" w:date="2025-04-17T15:49:00Z">
        <w:r>
          <w:t xml:space="preserve">        radio</w:t>
        </w:r>
      </w:ins>
    </w:p>
    <w:p w:rsidR="00D76906" w:rsidRDefault="00D76906" w:rsidP="00D76906">
      <w:pPr>
        <w:rPr>
          <w:ins w:id="3975" w:author="Priyanshu Solon" w:date="2025-04-17T15:49:00Z"/>
        </w:rPr>
      </w:pPr>
      <w:ins w:id="3976" w:author="Priyanshu Solon" w:date="2025-04-17T15:49:00Z">
        <w:r>
          <w:lastRenderedPageBreak/>
          <w:t xml:space="preserve">        listbox</w:t>
        </w:r>
      </w:ins>
    </w:p>
    <w:p w:rsidR="00D76906" w:rsidRDefault="00D76906" w:rsidP="00D76906">
      <w:pPr>
        <w:rPr>
          <w:ins w:id="3977" w:author="Priyanshu Solon" w:date="2025-04-17T15:49:00Z"/>
        </w:rPr>
      </w:pPr>
      <w:ins w:id="3978" w:author="Priyanshu Solon" w:date="2025-04-17T15:49:00Z">
        <w:r>
          <w:t xml:space="preserve">        dropdown  etc.</w:t>
        </w:r>
      </w:ins>
    </w:p>
    <w:p w:rsidR="00D76906" w:rsidRDefault="00D76906" w:rsidP="00D76906">
      <w:pPr>
        <w:rPr>
          <w:ins w:id="3979" w:author="Priyanshu Solon" w:date="2025-04-17T15:49:00Z"/>
        </w:rPr>
      </w:pPr>
    </w:p>
    <w:p w:rsidR="00D76906" w:rsidRDefault="00D76906" w:rsidP="00D76906">
      <w:pPr>
        <w:rPr>
          <w:ins w:id="3980" w:author="Priyanshu Solon" w:date="2025-04-17T15:49:00Z"/>
        </w:rPr>
      </w:pPr>
      <w:ins w:id="3981" w:author="Priyanshu Solon" w:date="2025-04-17T15:49:00Z">
        <w:r>
          <w:t xml:space="preserve">- The &lt;form&gt; container is used to create an UI for handling </w:t>
        </w:r>
        <w:r w:rsidRPr="00934CC4">
          <w:rPr>
            <w:b/>
            <w:bCs/>
            <w:rPrChange w:id="3982" w:author="Priyanshu Solon" w:date="2025-05-22T22:56:00Z">
              <w:rPr/>
            </w:rPrChange>
          </w:rPr>
          <w:t>CRUD</w:t>
        </w:r>
        <w:r>
          <w:t>.</w:t>
        </w:r>
      </w:ins>
    </w:p>
    <w:p w:rsidR="00D76906" w:rsidRDefault="00D76906" w:rsidP="00D76906">
      <w:pPr>
        <w:rPr>
          <w:ins w:id="3983" w:author="Priyanshu Solon" w:date="2025-04-17T15:49:00Z"/>
        </w:rPr>
      </w:pPr>
    </w:p>
    <w:p w:rsidR="00D76906" w:rsidRDefault="00D76906" w:rsidP="00D76906">
      <w:pPr>
        <w:rPr>
          <w:ins w:id="3984" w:author="Priyanshu Solon" w:date="2025-04-17T15:49:00Z"/>
        </w:rPr>
      </w:pPr>
      <w:ins w:id="3985" w:author="Priyanshu Solon" w:date="2025-04-17T15:49:00Z">
        <w:r>
          <w:t xml:space="preserve">        C    Create</w:t>
        </w:r>
      </w:ins>
    </w:p>
    <w:p w:rsidR="00D76906" w:rsidRDefault="00D76906" w:rsidP="00D76906">
      <w:pPr>
        <w:rPr>
          <w:ins w:id="3986" w:author="Priyanshu Solon" w:date="2025-04-17T15:49:00Z"/>
        </w:rPr>
      </w:pPr>
      <w:ins w:id="3987" w:author="Priyanshu Solon" w:date="2025-04-17T15:49:00Z">
        <w:r>
          <w:t xml:space="preserve">        R    Read</w:t>
        </w:r>
      </w:ins>
    </w:p>
    <w:p w:rsidR="00D76906" w:rsidRDefault="00D76906" w:rsidP="00D76906">
      <w:pPr>
        <w:rPr>
          <w:ins w:id="3988" w:author="Priyanshu Solon" w:date="2025-04-17T15:49:00Z"/>
        </w:rPr>
      </w:pPr>
      <w:ins w:id="3989" w:author="Priyanshu Solon" w:date="2025-04-17T15:49:00Z">
        <w:r>
          <w:t xml:space="preserve">        U    Update</w:t>
        </w:r>
      </w:ins>
    </w:p>
    <w:p w:rsidR="00D76906" w:rsidRDefault="00D76906" w:rsidP="00D76906">
      <w:pPr>
        <w:rPr>
          <w:ins w:id="3990" w:author="Priyanshu Solon" w:date="2025-04-17T15:49:00Z"/>
        </w:rPr>
      </w:pPr>
      <w:ins w:id="3991" w:author="Priyanshu Solon" w:date="2025-04-17T15:49:00Z">
        <w:r>
          <w:t xml:space="preserve">        D    Delete</w:t>
        </w:r>
      </w:ins>
    </w:p>
    <w:p w:rsidR="00D76906" w:rsidRDefault="00D76906" w:rsidP="00D76906">
      <w:pPr>
        <w:rPr>
          <w:ins w:id="3992" w:author="Priyanshu Solon" w:date="2025-04-17T15:49:00Z"/>
        </w:rPr>
      </w:pPr>
    </w:p>
    <w:p w:rsidR="00D76906" w:rsidRDefault="00D76906" w:rsidP="00D76906">
      <w:pPr>
        <w:rPr>
          <w:ins w:id="3993" w:author="Priyanshu Solon" w:date="2025-04-17T15:49:00Z"/>
        </w:rPr>
      </w:pPr>
      <w:ins w:id="3994" w:author="Priyanshu Solon" w:date="2025-04-17T15:49:00Z">
        <w:r>
          <w:t>- Form is a generic container with validation, actions and methods pre-defined.</w:t>
        </w:r>
      </w:ins>
    </w:p>
    <w:p w:rsidR="00D76906" w:rsidRDefault="00D76906" w:rsidP="00D76906">
      <w:pPr>
        <w:rPr>
          <w:ins w:id="3995" w:author="Priyanshu Solon" w:date="2025-04-17T15:49:00Z"/>
        </w:rPr>
      </w:pPr>
    </w:p>
    <w:p w:rsidR="00D76906" w:rsidRDefault="00D76906" w:rsidP="00D76906">
      <w:pPr>
        <w:rPr>
          <w:ins w:id="3996" w:author="Priyanshu Solon" w:date="2025-04-17T15:49:00Z"/>
        </w:rPr>
      </w:pPr>
      <w:ins w:id="3997" w:author="Priyanshu Solon" w:date="2025-04-17T15:49:00Z">
        <w:r>
          <w:t>Syntax:</w:t>
        </w:r>
      </w:ins>
    </w:p>
    <w:p w:rsidR="00D76906" w:rsidRDefault="00D76906" w:rsidP="00D76906">
      <w:pPr>
        <w:rPr>
          <w:ins w:id="3998" w:author="Priyanshu Solon" w:date="2025-04-17T15:49:00Z"/>
        </w:rPr>
      </w:pPr>
      <w:ins w:id="3999" w:author="Priyanshu Solon" w:date="2025-04-17T15:49:00Z">
        <w:r>
          <w:t xml:space="preserve">        &lt;form&gt;</w:t>
        </w:r>
      </w:ins>
    </w:p>
    <w:p w:rsidR="00D76906" w:rsidRDefault="00D76906" w:rsidP="00D76906">
      <w:pPr>
        <w:rPr>
          <w:ins w:id="4000" w:author="Priyanshu Solon" w:date="2025-04-17T15:49:00Z"/>
        </w:rPr>
      </w:pPr>
      <w:ins w:id="4001" w:author="Priyanshu Solon" w:date="2025-04-17T15:49:00Z">
        <w:r>
          <w:t xml:space="preserve">            ... elements ...</w:t>
        </w:r>
      </w:ins>
    </w:p>
    <w:p w:rsidR="00D76906" w:rsidRDefault="00D76906" w:rsidP="00D76906">
      <w:pPr>
        <w:rPr>
          <w:ins w:id="4002" w:author="Priyanshu Solon" w:date="2025-04-17T15:49:00Z"/>
        </w:rPr>
      </w:pPr>
      <w:ins w:id="4003" w:author="Priyanshu Solon" w:date="2025-04-17T15:49:00Z">
        <w:r>
          <w:t xml:space="preserve">        &lt;/form&gt;</w:t>
        </w:r>
      </w:ins>
    </w:p>
    <w:p w:rsidR="00D76906" w:rsidRDefault="00D76906" w:rsidP="00D76906">
      <w:pPr>
        <w:rPr>
          <w:ins w:id="4004" w:author="Priyanshu Solon" w:date="2025-04-17T15:49:00Z"/>
        </w:rPr>
      </w:pPr>
    </w:p>
    <w:p w:rsidR="00D76906" w:rsidRPr="00934CC4" w:rsidRDefault="00D76906" w:rsidP="00D76906">
      <w:pPr>
        <w:rPr>
          <w:ins w:id="4005" w:author="Priyanshu Solon" w:date="2025-04-17T15:49:00Z"/>
          <w:b/>
          <w:bCs/>
          <w:rPrChange w:id="4006" w:author="Priyanshu Solon" w:date="2025-05-22T22:56:00Z">
            <w:rPr>
              <w:ins w:id="4007" w:author="Priyanshu Solon" w:date="2025-04-17T15:49:00Z"/>
            </w:rPr>
          </w:rPrChange>
        </w:rPr>
      </w:pPr>
      <w:ins w:id="4008" w:author="Priyanshu Solon" w:date="2025-04-17T15:49:00Z">
        <w:r w:rsidRPr="00934CC4">
          <w:rPr>
            <w:b/>
            <w:bCs/>
            <w:rPrChange w:id="4009" w:author="Priyanshu Solon" w:date="2025-05-22T22:56:00Z">
              <w:rPr/>
            </w:rPrChange>
          </w:rPr>
          <w:t>Form Attributes:</w:t>
        </w:r>
      </w:ins>
    </w:p>
    <w:p w:rsidR="00D76906" w:rsidRDefault="00D76906" w:rsidP="00D76906">
      <w:pPr>
        <w:rPr>
          <w:ins w:id="4010" w:author="Priyanshu Solon" w:date="2025-04-17T15:49:00Z"/>
        </w:rPr>
      </w:pPr>
    </w:p>
    <w:p w:rsidR="00D76906" w:rsidRDefault="00D76906" w:rsidP="00D76906">
      <w:pPr>
        <w:rPr>
          <w:ins w:id="4011" w:author="Priyanshu Solon" w:date="2025-04-17T15:49:00Z"/>
        </w:rPr>
      </w:pPr>
      <w:ins w:id="4012" w:author="Priyanshu Solon" w:date="2025-04-17T15:49:00Z">
        <w:r>
          <w:t xml:space="preserve">1. </w:t>
        </w:r>
        <w:r w:rsidRPr="00934CC4">
          <w:rPr>
            <w:b/>
            <w:bCs/>
            <w:rPrChange w:id="4013" w:author="Priyanshu Solon" w:date="2025-05-22T22:56:00Z">
              <w:rPr/>
            </w:rPrChange>
          </w:rPr>
          <w:t>id</w:t>
        </w:r>
        <w:r>
          <w:t xml:space="preserve">                ]</w:t>
        </w:r>
      </w:ins>
    </w:p>
    <w:p w:rsidR="00D76906" w:rsidRDefault="00D76906" w:rsidP="00D76906">
      <w:pPr>
        <w:rPr>
          <w:ins w:id="4014" w:author="Priyanshu Solon" w:date="2025-04-17T15:49:00Z"/>
        </w:rPr>
      </w:pPr>
      <w:ins w:id="4015" w:author="Priyanshu Solon" w:date="2025-04-17T15:49:00Z">
        <w:r>
          <w:t xml:space="preserve">2. </w:t>
        </w:r>
        <w:r w:rsidRPr="00934CC4">
          <w:rPr>
            <w:b/>
            <w:bCs/>
            <w:rPrChange w:id="4016" w:author="Priyanshu Solon" w:date="2025-05-22T22:56:00Z">
              <w:rPr/>
            </w:rPrChange>
          </w:rPr>
          <w:t>name</w:t>
        </w:r>
        <w:r>
          <w:t xml:space="preserve">            ]   used for reference in CSS, JavaScript etc.</w:t>
        </w:r>
      </w:ins>
    </w:p>
    <w:p w:rsidR="00D76906" w:rsidRDefault="00D76906" w:rsidP="00D76906">
      <w:pPr>
        <w:rPr>
          <w:ins w:id="4017" w:author="Priyanshu Solon" w:date="2025-04-17T15:49:00Z"/>
        </w:rPr>
      </w:pPr>
      <w:ins w:id="4018" w:author="Priyanshu Solon" w:date="2025-04-17T15:49:00Z">
        <w:r>
          <w:t xml:space="preserve">3. </w:t>
        </w:r>
        <w:r w:rsidRPr="00934CC4">
          <w:rPr>
            <w:b/>
            <w:bCs/>
            <w:rPrChange w:id="4019" w:author="Priyanshu Solon" w:date="2025-05-22T22:56:00Z">
              <w:rPr/>
            </w:rPrChange>
          </w:rPr>
          <w:t>class</w:t>
        </w:r>
        <w:r>
          <w:t xml:space="preserve">            ]</w:t>
        </w:r>
      </w:ins>
    </w:p>
    <w:p w:rsidR="00D76906" w:rsidRDefault="00D76906" w:rsidP="00D76906">
      <w:pPr>
        <w:rPr>
          <w:ins w:id="4020" w:author="Priyanshu Solon" w:date="2025-04-17T15:49:00Z"/>
        </w:rPr>
      </w:pPr>
    </w:p>
    <w:p w:rsidR="00D76906" w:rsidRDefault="00D76906" w:rsidP="00D76906">
      <w:pPr>
        <w:rPr>
          <w:ins w:id="4021" w:author="Priyanshu Solon" w:date="2025-04-17T15:49:00Z"/>
        </w:rPr>
      </w:pPr>
      <w:ins w:id="4022" w:author="Priyanshu Solon" w:date="2025-04-17T15:49:00Z">
        <w:r>
          <w:t>Syntax:</w:t>
        </w:r>
      </w:ins>
    </w:p>
    <w:p w:rsidR="00D76906" w:rsidRDefault="00D76906" w:rsidP="00D76906">
      <w:pPr>
        <w:rPr>
          <w:ins w:id="4023" w:author="Priyanshu Solon" w:date="2025-04-17T15:49:00Z"/>
        </w:rPr>
      </w:pPr>
      <w:ins w:id="4024" w:author="Priyanshu Solon" w:date="2025-04-17T15:49:00Z">
        <w:r>
          <w:t xml:space="preserve">        &lt;form  id="frmLogin"  name="LoginForm"  class="form-group"&gt;</w:t>
        </w:r>
      </w:ins>
    </w:p>
    <w:p w:rsidR="00D76906" w:rsidRDefault="00D76906" w:rsidP="00D76906">
      <w:pPr>
        <w:rPr>
          <w:ins w:id="4025" w:author="Priyanshu Solon" w:date="2025-04-17T15:49:00Z"/>
        </w:rPr>
      </w:pPr>
    </w:p>
    <w:p w:rsidR="00D76906" w:rsidRDefault="00D76906" w:rsidP="00D76906">
      <w:pPr>
        <w:rPr>
          <w:ins w:id="4026" w:author="Priyanshu Solon" w:date="2025-04-17T15:49:00Z"/>
        </w:rPr>
      </w:pPr>
      <w:ins w:id="4027" w:author="Priyanshu Solon" w:date="2025-04-17T15:49:00Z">
        <w:r>
          <w:t xml:space="preserve">        &lt;/form&gt;</w:t>
        </w:r>
      </w:ins>
    </w:p>
    <w:p w:rsidR="00D76906" w:rsidRDefault="00D76906" w:rsidP="00D76906">
      <w:pPr>
        <w:rPr>
          <w:ins w:id="4028" w:author="Priyanshu Solon" w:date="2025-04-17T15:49:00Z"/>
        </w:rPr>
      </w:pPr>
    </w:p>
    <w:p w:rsidR="00D76906" w:rsidRDefault="00D76906" w:rsidP="00D76906">
      <w:pPr>
        <w:rPr>
          <w:ins w:id="4029" w:author="Priyanshu Solon" w:date="2025-04-17T15:49:00Z"/>
        </w:rPr>
      </w:pPr>
      <w:ins w:id="4030" w:author="Priyanshu Solon" w:date="2025-04-17T15:49:00Z">
        <w:r>
          <w:t xml:space="preserve">4. </w:t>
        </w:r>
        <w:r w:rsidRPr="00934CC4">
          <w:rPr>
            <w:b/>
            <w:bCs/>
            <w:rPrChange w:id="4031" w:author="Priyanshu Solon" w:date="2025-05-22T22:56:00Z">
              <w:rPr/>
            </w:rPrChange>
          </w:rPr>
          <w:t>method</w:t>
        </w:r>
        <w:r>
          <w:t xml:space="preserve">        : It defines the actions to be performed.</w:t>
        </w:r>
      </w:ins>
    </w:p>
    <w:p w:rsidR="00D76906" w:rsidRDefault="00D76906" w:rsidP="00D76906">
      <w:pPr>
        <w:rPr>
          <w:ins w:id="4032" w:author="Priyanshu Solon" w:date="2025-04-17T15:49:00Z"/>
        </w:rPr>
      </w:pPr>
      <w:ins w:id="4033" w:author="Priyanshu Solon" w:date="2025-04-17T15:49:00Z">
        <w:r>
          <w:lastRenderedPageBreak/>
          <w:t xml:space="preserve">                  It defines the functionality to configure.</w:t>
        </w:r>
      </w:ins>
    </w:p>
    <w:p w:rsidR="00D76906" w:rsidRDefault="00D76906" w:rsidP="00D76906">
      <w:pPr>
        <w:rPr>
          <w:ins w:id="4034" w:author="Priyanshu Solon" w:date="2025-04-17T15:49:00Z"/>
        </w:rPr>
      </w:pPr>
      <w:ins w:id="4035" w:author="Priyanshu Solon" w:date="2025-04-17T15:49:00Z">
        <w:r>
          <w:t xml:space="preserve">                  HTML form can be configured for 2 requests</w:t>
        </w:r>
      </w:ins>
    </w:p>
    <w:p w:rsidR="00D76906" w:rsidRDefault="00D76906" w:rsidP="00D76906">
      <w:pPr>
        <w:rPr>
          <w:ins w:id="4036" w:author="Priyanshu Solon" w:date="2025-04-17T15:49:00Z"/>
        </w:rPr>
      </w:pPr>
      <w:ins w:id="4037" w:author="Priyanshu Solon" w:date="2025-04-17T15:49:00Z">
        <w:r>
          <w:t xml:space="preserve">                    a) GET</w:t>
        </w:r>
      </w:ins>
    </w:p>
    <w:p w:rsidR="00D76906" w:rsidRDefault="00D76906" w:rsidP="00D76906">
      <w:pPr>
        <w:rPr>
          <w:ins w:id="4038" w:author="Priyanshu Solon" w:date="2025-04-17T15:49:00Z"/>
        </w:rPr>
      </w:pPr>
      <w:ins w:id="4039" w:author="Priyanshu Solon" w:date="2025-04-17T15:49:00Z">
        <w:r>
          <w:t xml:space="preserve">                    b) POST</w:t>
        </w:r>
      </w:ins>
    </w:p>
    <w:p w:rsidR="00D76906" w:rsidRDefault="00D76906" w:rsidP="00D76906">
      <w:pPr>
        <w:rPr>
          <w:ins w:id="4040" w:author="Priyanshu Solon" w:date="2025-04-17T15:49:00Z"/>
        </w:rPr>
      </w:pPr>
    </w:p>
    <w:p w:rsidR="00D76906" w:rsidRDefault="00D76906" w:rsidP="00D76906">
      <w:pPr>
        <w:rPr>
          <w:ins w:id="4041" w:author="Priyanshu Solon" w:date="2025-04-17T15:49:00Z"/>
        </w:rPr>
      </w:pPr>
      <w:ins w:id="4042" w:author="Priyanshu Solon" w:date="2025-04-17T15:49:00Z">
        <w:r>
          <w:t xml:space="preserve">                  </w:t>
        </w:r>
        <w:r w:rsidRPr="00934CC4">
          <w:rPr>
            <w:b/>
            <w:bCs/>
            <w:rPrChange w:id="4043" w:author="Priyanshu Solon" w:date="2025-05-22T22:56:00Z">
              <w:rPr/>
            </w:rPrChange>
          </w:rPr>
          <w:t>GET</w:t>
        </w:r>
        <w:r>
          <w:t xml:space="preserve"> submits to fetch data from server.</w:t>
        </w:r>
      </w:ins>
    </w:p>
    <w:p w:rsidR="00D76906" w:rsidRDefault="00D76906" w:rsidP="00D76906">
      <w:pPr>
        <w:rPr>
          <w:ins w:id="4044" w:author="Priyanshu Solon" w:date="2025-04-17T15:49:00Z"/>
        </w:rPr>
      </w:pPr>
      <w:ins w:id="4045" w:author="Priyanshu Solon" w:date="2025-04-17T15:49:00Z">
        <w:r>
          <w:t xml:space="preserve">                  </w:t>
        </w:r>
        <w:r w:rsidRPr="00934CC4">
          <w:rPr>
            <w:b/>
            <w:bCs/>
            <w:rPrChange w:id="4046" w:author="Priyanshu Solon" w:date="2025-05-22T22:56:00Z">
              <w:rPr/>
            </w:rPrChange>
          </w:rPr>
          <w:t>POST</w:t>
        </w:r>
        <w:r>
          <w:t xml:space="preserve"> submits to save data on server.</w:t>
        </w:r>
      </w:ins>
    </w:p>
    <w:p w:rsidR="00D76906" w:rsidRDefault="00D76906" w:rsidP="00D76906">
      <w:pPr>
        <w:rPr>
          <w:ins w:id="4047" w:author="Priyanshu Solon" w:date="2025-04-17T15:49:00Z"/>
        </w:rPr>
      </w:pPr>
    </w:p>
    <w:p w:rsidR="00D76906" w:rsidRDefault="00D76906" w:rsidP="00D76906">
      <w:pPr>
        <w:rPr>
          <w:ins w:id="4048" w:author="Priyanshu Solon" w:date="2025-04-17T15:49:00Z"/>
        </w:rPr>
      </w:pPr>
      <w:ins w:id="4049" w:author="Priyanshu Solon" w:date="2025-04-17T15:49:00Z">
        <w:r>
          <w:t xml:space="preserve">                       </w:t>
        </w:r>
      </w:ins>
    </w:p>
    <w:p w:rsidR="00D76906" w:rsidRDefault="00D76906" w:rsidP="00D76906">
      <w:pPr>
        <w:rPr>
          <w:ins w:id="4050" w:author="Priyanshu Solon" w:date="2025-04-17T15:49:00Z"/>
        </w:rPr>
      </w:pPr>
      <w:ins w:id="4051" w:author="Priyanshu Solon" w:date="2025-04-17T15:49:00Z">
        <w:r>
          <w:t xml:space="preserve">                        GET  vs   POST</w:t>
        </w:r>
      </w:ins>
    </w:p>
    <w:p w:rsidR="00D76906" w:rsidRPr="00934CC4" w:rsidRDefault="00D76906" w:rsidP="00D76906">
      <w:pPr>
        <w:rPr>
          <w:ins w:id="4052" w:author="Priyanshu Solon" w:date="2025-04-17T15:49:00Z"/>
          <w:b/>
          <w:bCs/>
          <w:rPrChange w:id="4053" w:author="Priyanshu Solon" w:date="2025-05-22T22:56:00Z">
            <w:rPr>
              <w:ins w:id="4054" w:author="Priyanshu Solon" w:date="2025-04-17T15:49:00Z"/>
            </w:rPr>
          </w:rPrChange>
        </w:rPr>
      </w:pPr>
      <w:ins w:id="4055" w:author="Priyanshu Solon" w:date="2025-04-17T15:49:00Z">
        <w:r w:rsidRPr="00934CC4">
          <w:rPr>
            <w:b/>
            <w:bCs/>
            <w:rPrChange w:id="4056" w:author="Priyanshu Solon" w:date="2025-05-22T22:56:00Z">
              <w:rPr/>
            </w:rPrChange>
          </w:rPr>
          <w:t>GET</w:t>
        </w:r>
      </w:ins>
    </w:p>
    <w:p w:rsidR="00D76906" w:rsidRDefault="00D76906" w:rsidP="00D76906">
      <w:pPr>
        <w:rPr>
          <w:ins w:id="4057" w:author="Priyanshu Solon" w:date="2025-04-17T15:49:00Z"/>
        </w:rPr>
      </w:pPr>
      <w:ins w:id="4058" w:author="Priyanshu Solon" w:date="2025-04-17T15:49:00Z">
        <w:r>
          <w:t>- It is a request method to submit data for fetching.</w:t>
        </w:r>
      </w:ins>
    </w:p>
    <w:p w:rsidR="00D76906" w:rsidRDefault="00D76906" w:rsidP="00D76906">
      <w:pPr>
        <w:rPr>
          <w:ins w:id="4059" w:author="Priyanshu Solon" w:date="2025-04-17T15:49:00Z"/>
        </w:rPr>
      </w:pPr>
      <w:ins w:id="4060" w:author="Priyanshu Solon" w:date="2025-04-17T15:49:00Z">
        <w:r>
          <w:t>- It submits data as "Query String".</w:t>
        </w:r>
      </w:ins>
    </w:p>
    <w:p w:rsidR="00D76906" w:rsidRDefault="00D76906" w:rsidP="00D76906">
      <w:pPr>
        <w:rPr>
          <w:ins w:id="4061" w:author="Priyanshu Solon" w:date="2025-04-17T15:49:00Z"/>
        </w:rPr>
      </w:pPr>
      <w:ins w:id="4062" w:author="Priyanshu Solon" w:date="2025-04-17T15:49:00Z">
        <w:r>
          <w:t>- Query string is appended into URL and displayed in browser address bar.</w:t>
        </w:r>
      </w:ins>
    </w:p>
    <w:p w:rsidR="00D76906" w:rsidRDefault="00D76906" w:rsidP="00D76906">
      <w:pPr>
        <w:rPr>
          <w:ins w:id="4063" w:author="Priyanshu Solon" w:date="2025-04-17T15:49:00Z"/>
        </w:rPr>
      </w:pPr>
    </w:p>
    <w:p w:rsidR="00D76906" w:rsidRDefault="00D76906" w:rsidP="00D76906">
      <w:pPr>
        <w:rPr>
          <w:ins w:id="4064" w:author="Priyanshu Solon" w:date="2025-04-17T15:49:00Z"/>
        </w:rPr>
      </w:pPr>
      <w:ins w:id="4065" w:author="Priyanshu Solon" w:date="2025-04-17T15:49:00Z">
        <w:r>
          <w:t xml:space="preserve">            page.html ?key1=value1&amp;key2=value2</w:t>
        </w:r>
      </w:ins>
    </w:p>
    <w:p w:rsidR="00D76906" w:rsidRDefault="00D76906" w:rsidP="00D76906">
      <w:pPr>
        <w:rPr>
          <w:ins w:id="4066" w:author="Priyanshu Solon" w:date="2025-04-17T15:49:00Z"/>
        </w:rPr>
      </w:pPr>
    </w:p>
    <w:p w:rsidR="00D76906" w:rsidRDefault="00D76906" w:rsidP="00D76906">
      <w:pPr>
        <w:rPr>
          <w:ins w:id="4067" w:author="Priyanshu Solon" w:date="2025-04-17T15:49:00Z"/>
        </w:rPr>
      </w:pPr>
      <w:ins w:id="4068" w:author="Priyanshu Solon" w:date="2025-04-17T15:49:00Z">
        <w:r>
          <w:t xml:space="preserve">- </w:t>
        </w:r>
        <w:r w:rsidRPr="00934CC4">
          <w:rPr>
            <w:b/>
            <w:bCs/>
            <w:rPrChange w:id="4069" w:author="Priyanshu Solon" w:date="2025-05-22T22:56:00Z">
              <w:rPr/>
            </w:rPrChange>
          </w:rPr>
          <w:t>Query</w:t>
        </w:r>
        <w:r>
          <w:t xml:space="preserve"> is a key and  value collection appended with ? mark and &amp;.</w:t>
        </w:r>
      </w:ins>
    </w:p>
    <w:p w:rsidR="00D76906" w:rsidRDefault="00D76906" w:rsidP="00D76906">
      <w:pPr>
        <w:rPr>
          <w:ins w:id="4070" w:author="Priyanshu Solon" w:date="2025-04-17T15:49:00Z"/>
        </w:rPr>
      </w:pPr>
      <w:ins w:id="4071" w:author="Priyanshu Solon" w:date="2025-04-17T15:49:00Z">
        <w:r>
          <w:t>- Everyone can view the values.</w:t>
        </w:r>
      </w:ins>
    </w:p>
    <w:p w:rsidR="00D76906" w:rsidRDefault="00D76906" w:rsidP="00D76906">
      <w:pPr>
        <w:rPr>
          <w:ins w:id="4072" w:author="Priyanshu Solon" w:date="2025-04-17T15:49:00Z"/>
        </w:rPr>
      </w:pPr>
      <w:ins w:id="4073" w:author="Priyanshu Solon" w:date="2025-04-17T15:49:00Z">
        <w:r>
          <w:t>- It is easy to hack the values.</w:t>
        </w:r>
      </w:ins>
    </w:p>
    <w:p w:rsidR="00D76906" w:rsidRDefault="00D76906" w:rsidP="00D76906">
      <w:pPr>
        <w:rPr>
          <w:ins w:id="4074" w:author="Priyanshu Solon" w:date="2025-04-17T15:49:00Z"/>
        </w:rPr>
      </w:pPr>
      <w:ins w:id="4075" w:author="Priyanshu Solon" w:date="2025-04-17T15:49:00Z">
        <w:r>
          <w:t>- It is not safe.</w:t>
        </w:r>
      </w:ins>
    </w:p>
    <w:p w:rsidR="00D76906" w:rsidRDefault="00D76906" w:rsidP="00D76906">
      <w:pPr>
        <w:rPr>
          <w:ins w:id="4076" w:author="Priyanshu Solon" w:date="2025-04-17T15:49:00Z"/>
        </w:rPr>
      </w:pPr>
      <w:ins w:id="4077" w:author="Priyanshu Solon" w:date="2025-04-17T15:49:00Z">
        <w:r>
          <w:t>- It is stored in browser logs. [history]</w:t>
        </w:r>
      </w:ins>
    </w:p>
    <w:p w:rsidR="00D76906" w:rsidRDefault="00D76906" w:rsidP="00D76906">
      <w:pPr>
        <w:rPr>
          <w:ins w:id="4078" w:author="Priyanshu Solon" w:date="2025-04-17T15:49:00Z"/>
        </w:rPr>
      </w:pPr>
      <w:ins w:id="4079" w:author="Priyanshu Solon" w:date="2025-04-17T15:49:00Z">
        <w:r>
          <w:t>- It can be bookmarked. [favorites]</w:t>
        </w:r>
      </w:ins>
    </w:p>
    <w:p w:rsidR="00D76906" w:rsidRDefault="00D76906" w:rsidP="00D76906">
      <w:pPr>
        <w:rPr>
          <w:ins w:id="4080" w:author="Priyanshu Solon" w:date="2025-04-17T15:49:00Z"/>
        </w:rPr>
      </w:pPr>
      <w:ins w:id="4081" w:author="Priyanshu Solon" w:date="2025-04-17T15:49:00Z">
        <w:r>
          <w:t>- You can't submit complex data, like binary type data.</w:t>
        </w:r>
      </w:ins>
    </w:p>
    <w:p w:rsidR="00D76906" w:rsidRDefault="00D76906" w:rsidP="00D76906">
      <w:pPr>
        <w:rPr>
          <w:ins w:id="4082" w:author="Priyanshu Solon" w:date="2025-04-17T15:49:00Z"/>
        </w:rPr>
      </w:pPr>
      <w:ins w:id="4083" w:author="Priyanshu Solon" w:date="2025-04-17T15:49:00Z">
        <w:r>
          <w:t>- There is a limit for data, max 2048 chars as per standards.</w:t>
        </w:r>
      </w:ins>
    </w:p>
    <w:p w:rsidR="00D76906" w:rsidRDefault="00D76906" w:rsidP="00D76906">
      <w:pPr>
        <w:rPr>
          <w:ins w:id="4084" w:author="Priyanshu Solon" w:date="2025-04-17T15:49:00Z"/>
        </w:rPr>
      </w:pPr>
    </w:p>
    <w:p w:rsidR="00D76906" w:rsidRDefault="00D76906" w:rsidP="00D76906">
      <w:pPr>
        <w:rPr>
          <w:ins w:id="4085" w:author="Priyanshu Solon" w:date="2025-04-17T15:49:00Z"/>
        </w:rPr>
      </w:pPr>
      <w:ins w:id="4086" w:author="Priyanshu Solon" w:date="2025-04-17T15:49:00Z">
        <w:r w:rsidRPr="00934CC4">
          <w:rPr>
            <w:b/>
            <w:bCs/>
            <w:rPrChange w:id="4087" w:author="Priyanshu Solon" w:date="2025-05-22T22:56:00Z">
              <w:rPr/>
            </w:rPrChange>
          </w:rPr>
          <w:t>POST</w:t>
        </w:r>
        <w:r>
          <w:t>:</w:t>
        </w:r>
      </w:ins>
    </w:p>
    <w:p w:rsidR="00D76906" w:rsidRDefault="00D76906" w:rsidP="00D76906">
      <w:pPr>
        <w:rPr>
          <w:ins w:id="4088" w:author="Priyanshu Solon" w:date="2025-04-17T15:49:00Z"/>
        </w:rPr>
      </w:pPr>
      <w:ins w:id="4089" w:author="Priyanshu Solon" w:date="2025-04-17T15:49:00Z">
        <w:r>
          <w:t>- It is a request method to submit and save data on server.</w:t>
        </w:r>
      </w:ins>
    </w:p>
    <w:p w:rsidR="00D76906" w:rsidRDefault="00D76906" w:rsidP="00D76906">
      <w:pPr>
        <w:rPr>
          <w:ins w:id="4090" w:author="Priyanshu Solon" w:date="2025-04-17T15:49:00Z"/>
        </w:rPr>
      </w:pPr>
      <w:ins w:id="4091" w:author="Priyanshu Solon" w:date="2025-04-17T15:49:00Z">
        <w:r>
          <w:t>- It submits the data as "Form Body".</w:t>
        </w:r>
      </w:ins>
    </w:p>
    <w:p w:rsidR="00D76906" w:rsidRDefault="00D76906" w:rsidP="00D76906">
      <w:pPr>
        <w:rPr>
          <w:ins w:id="4092" w:author="Priyanshu Solon" w:date="2025-04-17T15:49:00Z"/>
        </w:rPr>
      </w:pPr>
      <w:ins w:id="4093" w:author="Priyanshu Solon" w:date="2025-04-17T15:49:00Z">
        <w:r>
          <w:lastRenderedPageBreak/>
          <w:t>- It is not stored in browser logs.</w:t>
        </w:r>
      </w:ins>
    </w:p>
    <w:p w:rsidR="00D76906" w:rsidRDefault="00D76906" w:rsidP="00D76906">
      <w:pPr>
        <w:rPr>
          <w:ins w:id="4094" w:author="Priyanshu Solon" w:date="2025-04-17T15:49:00Z"/>
        </w:rPr>
      </w:pPr>
      <w:ins w:id="4095" w:author="Priyanshu Solon" w:date="2025-04-17T15:49:00Z">
        <w:r>
          <w:t>- It can't be bookmarked.</w:t>
        </w:r>
      </w:ins>
    </w:p>
    <w:p w:rsidR="00D76906" w:rsidRDefault="00D76906" w:rsidP="00D76906">
      <w:pPr>
        <w:rPr>
          <w:ins w:id="4096" w:author="Priyanshu Solon" w:date="2025-04-17T15:49:00Z"/>
        </w:rPr>
      </w:pPr>
      <w:ins w:id="4097" w:author="Priyanshu Solon" w:date="2025-04-17T15:49:00Z">
        <w:r>
          <w:t>- It is safe when compared to GET.</w:t>
        </w:r>
      </w:ins>
    </w:p>
    <w:p w:rsidR="00D76906" w:rsidRDefault="00D76906" w:rsidP="00D76906">
      <w:pPr>
        <w:rPr>
          <w:ins w:id="4098" w:author="Priyanshu Solon" w:date="2025-04-17T15:49:00Z"/>
        </w:rPr>
      </w:pPr>
      <w:ins w:id="4099" w:author="Priyanshu Solon" w:date="2025-04-17T15:49:00Z">
        <w:r>
          <w:t>- It is not easy to hack your data.</w:t>
        </w:r>
      </w:ins>
    </w:p>
    <w:p w:rsidR="00D76906" w:rsidRDefault="00D76906" w:rsidP="00D76906">
      <w:pPr>
        <w:rPr>
          <w:ins w:id="4100" w:author="Priyanshu Solon" w:date="2025-04-17T15:49:00Z"/>
        </w:rPr>
      </w:pPr>
      <w:ins w:id="4101" w:author="Priyanshu Solon" w:date="2025-04-17T15:49:00Z">
        <w:r>
          <w:t>- It allows complex formats of data.</w:t>
        </w:r>
      </w:ins>
    </w:p>
    <w:p w:rsidR="00D76906" w:rsidRDefault="00D76906" w:rsidP="00D76906">
      <w:pPr>
        <w:rPr>
          <w:ins w:id="4102" w:author="Priyanshu Solon" w:date="2025-04-17T15:49:00Z"/>
        </w:rPr>
      </w:pPr>
      <w:ins w:id="4103" w:author="Priyanshu Solon" w:date="2025-04-17T15:49:00Z">
        <w:r>
          <w:t>- There is no limit for data.</w:t>
        </w:r>
      </w:ins>
    </w:p>
    <w:p w:rsidR="00D76906" w:rsidRDefault="00D76906" w:rsidP="00D76906">
      <w:pPr>
        <w:rPr>
          <w:ins w:id="4104" w:author="Priyanshu Solon" w:date="2025-04-17T15:49:00Z"/>
        </w:rPr>
      </w:pPr>
    </w:p>
    <w:p w:rsidR="00D76906" w:rsidRDefault="00D76906" w:rsidP="00D76906">
      <w:pPr>
        <w:rPr>
          <w:ins w:id="4105" w:author="Priyanshu Solon" w:date="2025-04-17T15:49:00Z"/>
        </w:rPr>
      </w:pPr>
    </w:p>
    <w:p w:rsidR="00D76906" w:rsidRPr="00934CC4" w:rsidRDefault="00D76906" w:rsidP="00D76906">
      <w:pPr>
        <w:rPr>
          <w:ins w:id="4106" w:author="Priyanshu Solon" w:date="2025-04-17T15:49:00Z"/>
          <w:b/>
          <w:bCs/>
          <w:rPrChange w:id="4107" w:author="Priyanshu Solon" w:date="2025-05-22T22:56:00Z">
            <w:rPr>
              <w:ins w:id="4108" w:author="Priyanshu Solon" w:date="2025-04-17T15:49:00Z"/>
            </w:rPr>
          </w:rPrChange>
        </w:rPr>
      </w:pPr>
      <w:ins w:id="4109" w:author="Priyanshu Solon" w:date="2025-04-17T15:49:00Z">
        <w:r w:rsidRPr="00934CC4">
          <w:rPr>
            <w:b/>
            <w:bCs/>
            <w:rPrChange w:id="4110" w:author="Priyanshu Solon" w:date="2025-05-22T22:56:00Z">
              <w:rPr/>
            </w:rPrChange>
          </w:rPr>
          <w:t>FAQ: If GET is not good for saving on server, then why form allows to save on GET?</w:t>
        </w:r>
      </w:ins>
    </w:p>
    <w:p w:rsidR="00D76906" w:rsidRDefault="00D76906" w:rsidP="00D76906">
      <w:pPr>
        <w:rPr>
          <w:ins w:id="4111" w:author="Priyanshu Solon" w:date="2025-04-17T15:49:00Z"/>
        </w:rPr>
      </w:pPr>
      <w:ins w:id="4112" w:author="Priyanshu Solon" w:date="2025-04-17T15:49:00Z">
        <w:r>
          <w:t>Ans: GET request can cache the data. Hence it can save round trips to server.</w:t>
        </w:r>
      </w:ins>
    </w:p>
    <w:p w:rsidR="00D76906" w:rsidRDefault="00D76906" w:rsidP="00D76906">
      <w:pPr>
        <w:rPr>
          <w:ins w:id="4113" w:author="Priyanshu Solon" w:date="2025-04-17T15:49:00Z"/>
        </w:rPr>
      </w:pPr>
      <w:ins w:id="4114" w:author="Priyanshu Solon" w:date="2025-04-17T15:49:00Z">
        <w:r>
          <w:t xml:space="preserve">     </w:t>
        </w:r>
      </w:ins>
    </w:p>
    <w:p w:rsidR="00D76906" w:rsidRPr="00934CC4" w:rsidRDefault="00D76906" w:rsidP="00D76906">
      <w:pPr>
        <w:rPr>
          <w:ins w:id="4115" w:author="Priyanshu Solon" w:date="2025-04-17T15:49:00Z"/>
          <w:b/>
          <w:bCs/>
          <w:rPrChange w:id="4116" w:author="Priyanshu Solon" w:date="2025-05-22T22:56:00Z">
            <w:rPr>
              <w:ins w:id="4117" w:author="Priyanshu Solon" w:date="2025-04-17T15:49:00Z"/>
            </w:rPr>
          </w:rPrChange>
        </w:rPr>
      </w:pPr>
      <w:ins w:id="4118" w:author="Priyanshu Solon" w:date="2025-04-17T15:49:00Z">
        <w:r w:rsidRPr="00934CC4">
          <w:rPr>
            <w:b/>
            <w:bCs/>
            <w:rPrChange w:id="4119" w:author="Priyanshu Solon" w:date="2025-05-22T22:56:00Z">
              <w:rPr/>
            </w:rPrChange>
          </w:rPr>
          <w:t>Note: POST can't cache the data.</w:t>
        </w:r>
      </w:ins>
    </w:p>
    <w:p w:rsidR="00D76906" w:rsidRPr="00934CC4" w:rsidRDefault="00D76906" w:rsidP="00D76906">
      <w:pPr>
        <w:rPr>
          <w:ins w:id="4120" w:author="Priyanshu Solon" w:date="2025-04-17T15:49:00Z"/>
          <w:b/>
          <w:bCs/>
          <w:rPrChange w:id="4121" w:author="Priyanshu Solon" w:date="2025-05-22T22:56:00Z">
            <w:rPr>
              <w:ins w:id="4122" w:author="Priyanshu Solon" w:date="2025-04-17T15:49:00Z"/>
            </w:rPr>
          </w:rPrChange>
        </w:rPr>
      </w:pPr>
      <w:ins w:id="4123" w:author="Priyanshu Solon" w:date="2025-04-17T15:49:00Z">
        <w:r w:rsidRPr="00934CC4">
          <w:rPr>
            <w:b/>
            <w:bCs/>
            <w:rPrChange w:id="4124" w:author="Priyanshu Solon" w:date="2025-05-22T22:56:00Z">
              <w:rPr/>
            </w:rPrChange>
          </w:rPr>
          <w:t xml:space="preserve">      It is mandatory to define the target location while configuring POST action.</w:t>
        </w:r>
      </w:ins>
    </w:p>
    <w:p w:rsidR="00D76906" w:rsidRDefault="00D76906" w:rsidP="00D76906">
      <w:pPr>
        <w:rPr>
          <w:ins w:id="4125" w:author="Priyanshu Solon" w:date="2025-04-17T15:49:00Z"/>
        </w:rPr>
      </w:pPr>
    </w:p>
    <w:p w:rsidR="00D76906" w:rsidRDefault="00D76906" w:rsidP="00D76906">
      <w:pPr>
        <w:rPr>
          <w:ins w:id="4126" w:author="Priyanshu Solon" w:date="2025-04-17T15:49:00Z"/>
        </w:rPr>
      </w:pPr>
    </w:p>
    <w:p w:rsidR="00D76906" w:rsidRDefault="00D76906" w:rsidP="00D76906">
      <w:pPr>
        <w:rPr>
          <w:ins w:id="4127" w:author="Priyanshu Solon" w:date="2025-04-17T15:49:00Z"/>
        </w:rPr>
      </w:pPr>
    </w:p>
    <w:p w:rsidR="00D76906" w:rsidRDefault="00D76906" w:rsidP="00D76906">
      <w:pPr>
        <w:rPr>
          <w:ins w:id="4128" w:author="Priyanshu Solon" w:date="2025-04-17T15:49:00Z"/>
        </w:rPr>
      </w:pPr>
    </w:p>
    <w:p w:rsidR="00D76906" w:rsidRDefault="00D76906" w:rsidP="00D76906">
      <w:pPr>
        <w:rPr>
          <w:ins w:id="4129" w:author="Priyanshu Solon" w:date="2025-04-17T15:49:00Z"/>
        </w:rPr>
      </w:pPr>
    </w:p>
    <w:p w:rsidR="00D76906" w:rsidRDefault="00D76906" w:rsidP="00D76906">
      <w:pPr>
        <w:rPr>
          <w:ins w:id="4130" w:author="Priyanshu Solon" w:date="2025-04-17T15:49:00Z"/>
        </w:rPr>
      </w:pPr>
    </w:p>
    <w:p w:rsidR="00D76906" w:rsidRDefault="00D76906" w:rsidP="00D76906">
      <w:pPr>
        <w:rPr>
          <w:ins w:id="4131" w:author="Priyanshu Solon" w:date="2025-04-17T15:49:00Z"/>
        </w:rPr>
      </w:pPr>
      <w:ins w:id="4132" w:author="Priyanshu Solon" w:date="2025-04-17T15:49:00Z">
        <w:r>
          <w:t xml:space="preserve">5. </w:t>
        </w:r>
        <w:r w:rsidRPr="00934CC4">
          <w:rPr>
            <w:b/>
            <w:bCs/>
            <w:rPrChange w:id="4133" w:author="Priyanshu Solon" w:date="2025-05-22T22:56:00Z">
              <w:rPr/>
            </w:rPrChange>
          </w:rPr>
          <w:t>action</w:t>
        </w:r>
        <w:r>
          <w:t xml:space="preserve">            : It specifies the target location for submitting form data.</w:t>
        </w:r>
      </w:ins>
    </w:p>
    <w:p w:rsidR="00D76906" w:rsidRDefault="00D76906" w:rsidP="00D76906">
      <w:pPr>
        <w:rPr>
          <w:ins w:id="4134" w:author="Priyanshu Solon" w:date="2025-04-17T15:49:00Z"/>
        </w:rPr>
      </w:pPr>
      <w:ins w:id="4135" w:author="Priyanshu Solon" w:date="2025-04-17T15:49:00Z">
        <w:r>
          <w:t xml:space="preserve">                   Typically it is a client side or server side page.</w:t>
        </w:r>
      </w:ins>
    </w:p>
    <w:p w:rsidR="00D76906" w:rsidRDefault="00D76906" w:rsidP="00D76906">
      <w:pPr>
        <w:rPr>
          <w:ins w:id="4136" w:author="Priyanshu Solon" w:date="2025-04-17T15:49:00Z"/>
        </w:rPr>
      </w:pPr>
    </w:p>
    <w:p w:rsidR="00D76906" w:rsidRDefault="00D76906" w:rsidP="00D76906">
      <w:pPr>
        <w:rPr>
          <w:ins w:id="4137" w:author="Priyanshu Solon" w:date="2025-04-17T15:49:00Z"/>
        </w:rPr>
      </w:pPr>
      <w:ins w:id="4138" w:author="Priyanshu Solon" w:date="2025-04-17T15:49:00Z">
        <w:r>
          <w:t>Syntax:</w:t>
        </w:r>
      </w:ins>
    </w:p>
    <w:p w:rsidR="00D76906" w:rsidRDefault="00D76906" w:rsidP="00D76906">
      <w:pPr>
        <w:rPr>
          <w:ins w:id="4139" w:author="Priyanshu Solon" w:date="2025-04-17T15:49:00Z"/>
        </w:rPr>
      </w:pPr>
      <w:ins w:id="4140" w:author="Priyanshu Solon" w:date="2025-04-17T15:49:00Z">
        <w:r>
          <w:t xml:space="preserve">        &lt;form method="get"  action="./page.html | php | jsp"&gt;</w:t>
        </w:r>
      </w:ins>
    </w:p>
    <w:p w:rsidR="00D76906" w:rsidRDefault="00D76906" w:rsidP="00D76906">
      <w:pPr>
        <w:rPr>
          <w:ins w:id="4141" w:author="Priyanshu Solon" w:date="2025-04-17T15:49:00Z"/>
        </w:rPr>
      </w:pPr>
    </w:p>
    <w:p w:rsidR="00D76906" w:rsidRDefault="00D76906" w:rsidP="00D76906">
      <w:pPr>
        <w:rPr>
          <w:ins w:id="4142" w:author="Priyanshu Solon" w:date="2025-04-17T15:49:00Z"/>
        </w:rPr>
      </w:pPr>
    </w:p>
    <w:p w:rsidR="00D76906" w:rsidRDefault="00D76906" w:rsidP="00D76906">
      <w:pPr>
        <w:rPr>
          <w:ins w:id="4143" w:author="Priyanshu Solon" w:date="2025-04-17T15:49:00Z"/>
        </w:rPr>
      </w:pPr>
      <w:ins w:id="4144" w:author="Priyanshu Solon" w:date="2025-04-17T15:49:00Z">
        <w:r>
          <w:t xml:space="preserve">6. </w:t>
        </w:r>
        <w:r w:rsidRPr="00934CC4">
          <w:rPr>
            <w:b/>
            <w:bCs/>
            <w:rPrChange w:id="4145" w:author="Priyanshu Solon" w:date="2025-05-22T22:57:00Z">
              <w:rPr/>
            </w:rPrChange>
          </w:rPr>
          <w:t>novalidate</w:t>
        </w:r>
        <w:r>
          <w:t xml:space="preserve">        : It disables the default HTML 5 validations.</w:t>
        </w:r>
      </w:ins>
    </w:p>
    <w:p w:rsidR="00D76906" w:rsidRDefault="00D76906" w:rsidP="00D76906">
      <w:pPr>
        <w:rPr>
          <w:ins w:id="4146" w:author="Priyanshu Solon" w:date="2025-04-17T15:49:00Z"/>
        </w:rPr>
      </w:pPr>
    </w:p>
    <w:p w:rsidR="00D76906" w:rsidRDefault="00D76906" w:rsidP="00D76906">
      <w:pPr>
        <w:rPr>
          <w:ins w:id="4147" w:author="Priyanshu Solon" w:date="2025-04-17T15:49:00Z"/>
        </w:rPr>
      </w:pPr>
      <w:ins w:id="4148" w:author="Priyanshu Solon" w:date="2025-04-17T15:49:00Z">
        <w:r>
          <w:t>Syntax:</w:t>
        </w:r>
      </w:ins>
    </w:p>
    <w:p w:rsidR="00D76906" w:rsidRDefault="00D76906" w:rsidP="00D76906">
      <w:pPr>
        <w:rPr>
          <w:ins w:id="4149" w:author="Priyanshu Solon" w:date="2025-04-17T15:49:00Z"/>
        </w:rPr>
      </w:pPr>
      <w:ins w:id="4150" w:author="Priyanshu Solon" w:date="2025-04-17T15:49:00Z">
        <w:r>
          <w:lastRenderedPageBreak/>
          <w:t xml:space="preserve">        &lt;form method="get"  action="./page.html"  novalidate&gt;</w:t>
        </w:r>
      </w:ins>
    </w:p>
    <w:p w:rsidR="00D76906" w:rsidRDefault="00D76906" w:rsidP="00D76906">
      <w:pPr>
        <w:rPr>
          <w:ins w:id="4151" w:author="Priyanshu Solon" w:date="2025-04-17T15:49:00Z"/>
        </w:rPr>
      </w:pPr>
    </w:p>
    <w:p w:rsidR="00D76906" w:rsidRDefault="00D76906" w:rsidP="00D76906">
      <w:pPr>
        <w:rPr>
          <w:ins w:id="4152" w:author="Priyanshu Solon" w:date="2025-04-17T15:49:00Z"/>
        </w:rPr>
      </w:pPr>
      <w:ins w:id="4153" w:author="Priyanshu Solon" w:date="2025-04-17T15:49:00Z">
        <w:r>
          <w:t xml:space="preserve">           </w:t>
        </w:r>
      </w:ins>
    </w:p>
    <w:p w:rsidR="00D76906" w:rsidRPr="00934CC4" w:rsidRDefault="00D76906" w:rsidP="00D76906">
      <w:pPr>
        <w:rPr>
          <w:ins w:id="4154" w:author="Priyanshu Solon" w:date="2025-04-17T15:49:00Z"/>
          <w:b/>
          <w:bCs/>
          <w:rPrChange w:id="4155" w:author="Priyanshu Solon" w:date="2025-05-22T22:57:00Z">
            <w:rPr>
              <w:ins w:id="4156" w:author="Priyanshu Solon" w:date="2025-04-17T15:49:00Z"/>
            </w:rPr>
          </w:rPrChange>
        </w:rPr>
      </w:pPr>
      <w:ins w:id="4157" w:author="Priyanshu Solon" w:date="2025-04-17T15:49:00Z">
        <w:r w:rsidRPr="00934CC4">
          <w:rPr>
            <w:b/>
            <w:bCs/>
            <w:rPrChange w:id="4158" w:author="Priyanshu Solon" w:date="2025-05-22T22:57:00Z">
              <w:rPr/>
            </w:rPrChange>
          </w:rPr>
          <w:t xml:space="preserve">                    Form Elements</w:t>
        </w:r>
      </w:ins>
    </w:p>
    <w:p w:rsidR="00D76906" w:rsidRDefault="00D76906" w:rsidP="00D76906">
      <w:pPr>
        <w:rPr>
          <w:ins w:id="4159" w:author="Priyanshu Solon" w:date="2025-04-17T15:49:00Z"/>
        </w:rPr>
      </w:pPr>
    </w:p>
    <w:p w:rsidR="00D76906" w:rsidRDefault="00D76906" w:rsidP="00D76906">
      <w:pPr>
        <w:rPr>
          <w:ins w:id="4160" w:author="Priyanshu Solon" w:date="2025-04-17T15:49:00Z"/>
        </w:rPr>
      </w:pPr>
      <w:ins w:id="4161" w:author="Priyanshu Solon" w:date="2025-04-17T15:49:00Z">
        <w:r w:rsidRPr="00934CC4">
          <w:rPr>
            <w:b/>
            <w:bCs/>
            <w:rPrChange w:id="4162" w:author="Priyanshu Solon" w:date="2025-05-22T22:57:00Z">
              <w:rPr/>
            </w:rPrChange>
          </w:rPr>
          <w:t>17/04</w:t>
        </w:r>
      </w:ins>
    </w:p>
    <w:p w:rsidR="00D76906" w:rsidRDefault="00D76906" w:rsidP="00D76906">
      <w:pPr>
        <w:rPr>
          <w:ins w:id="4163" w:author="Priyanshu Solon" w:date="2025-04-17T15:49:00Z"/>
        </w:rPr>
      </w:pPr>
      <w:ins w:id="4164" w:author="Priyanshu Solon" w:date="2025-04-17T15:49:00Z">
        <w:r>
          <w:t>=====</w:t>
        </w:r>
      </w:ins>
    </w:p>
    <w:p w:rsidR="00D76906" w:rsidRPr="00934CC4" w:rsidRDefault="00D76906" w:rsidP="00D76906">
      <w:pPr>
        <w:rPr>
          <w:ins w:id="4165" w:author="Priyanshu Solon" w:date="2025-04-17T15:49:00Z"/>
          <w:b/>
          <w:bCs/>
          <w:rPrChange w:id="4166" w:author="Priyanshu Solon" w:date="2025-05-22T22:57:00Z">
            <w:rPr>
              <w:ins w:id="4167" w:author="Priyanshu Solon" w:date="2025-04-17T15:49:00Z"/>
            </w:rPr>
          </w:rPrChange>
        </w:rPr>
      </w:pPr>
    </w:p>
    <w:p w:rsidR="00D76906" w:rsidRPr="00934CC4" w:rsidRDefault="00D76906" w:rsidP="00D76906">
      <w:pPr>
        <w:rPr>
          <w:ins w:id="4168" w:author="Priyanshu Solon" w:date="2025-04-17T15:49:00Z"/>
          <w:b/>
          <w:bCs/>
          <w:rPrChange w:id="4169" w:author="Priyanshu Solon" w:date="2025-05-22T22:57:00Z">
            <w:rPr>
              <w:ins w:id="4170" w:author="Priyanshu Solon" w:date="2025-04-17T15:49:00Z"/>
            </w:rPr>
          </w:rPrChange>
        </w:rPr>
      </w:pPr>
      <w:ins w:id="4171" w:author="Priyanshu Solon" w:date="2025-04-17T15:49:00Z">
        <w:r w:rsidRPr="00934CC4">
          <w:rPr>
            <w:b/>
            <w:bCs/>
            <w:rPrChange w:id="4172" w:author="Priyanshu Solon" w:date="2025-05-22T22:57:00Z">
              <w:rPr/>
            </w:rPrChange>
          </w:rPr>
          <w:t>Form Attributes</w:t>
        </w:r>
      </w:ins>
    </w:p>
    <w:p w:rsidR="00D76906" w:rsidRDefault="00D76906" w:rsidP="00D76906">
      <w:pPr>
        <w:rPr>
          <w:ins w:id="4173" w:author="Priyanshu Solon" w:date="2025-04-17T15:49:00Z"/>
        </w:rPr>
      </w:pPr>
      <w:ins w:id="4174" w:author="Priyanshu Solon" w:date="2025-04-17T15:49:00Z">
        <w:r>
          <w:t>- id</w:t>
        </w:r>
      </w:ins>
    </w:p>
    <w:p w:rsidR="00D76906" w:rsidRDefault="00D76906" w:rsidP="00D76906">
      <w:pPr>
        <w:rPr>
          <w:ins w:id="4175" w:author="Priyanshu Solon" w:date="2025-04-17T15:49:00Z"/>
        </w:rPr>
      </w:pPr>
      <w:ins w:id="4176" w:author="Priyanshu Solon" w:date="2025-04-17T15:49:00Z">
        <w:r>
          <w:t>- name</w:t>
        </w:r>
      </w:ins>
    </w:p>
    <w:p w:rsidR="00D76906" w:rsidRDefault="00D76906" w:rsidP="00D76906">
      <w:pPr>
        <w:rPr>
          <w:ins w:id="4177" w:author="Priyanshu Solon" w:date="2025-04-17T15:49:00Z"/>
        </w:rPr>
      </w:pPr>
      <w:ins w:id="4178" w:author="Priyanshu Solon" w:date="2025-04-17T15:49:00Z">
        <w:r>
          <w:t>- class</w:t>
        </w:r>
      </w:ins>
    </w:p>
    <w:p w:rsidR="00D76906" w:rsidRDefault="00D76906" w:rsidP="00D76906">
      <w:pPr>
        <w:rPr>
          <w:ins w:id="4179" w:author="Priyanshu Solon" w:date="2025-04-17T15:49:00Z"/>
        </w:rPr>
      </w:pPr>
      <w:ins w:id="4180" w:author="Priyanshu Solon" w:date="2025-04-17T15:49:00Z">
        <w:r>
          <w:t>- method</w:t>
        </w:r>
      </w:ins>
    </w:p>
    <w:p w:rsidR="00D76906" w:rsidRDefault="00D76906" w:rsidP="00D76906">
      <w:pPr>
        <w:rPr>
          <w:ins w:id="4181" w:author="Priyanshu Solon" w:date="2025-04-17T15:49:00Z"/>
        </w:rPr>
      </w:pPr>
      <w:ins w:id="4182" w:author="Priyanshu Solon" w:date="2025-04-17T15:49:00Z">
        <w:r>
          <w:t>- action</w:t>
        </w:r>
      </w:ins>
    </w:p>
    <w:p w:rsidR="00D76906" w:rsidRDefault="00D76906" w:rsidP="00D76906">
      <w:pPr>
        <w:rPr>
          <w:ins w:id="4183" w:author="Priyanshu Solon" w:date="2025-04-17T15:49:00Z"/>
        </w:rPr>
      </w:pPr>
      <w:ins w:id="4184" w:author="Priyanshu Solon" w:date="2025-04-17T15:49:00Z">
        <w:r>
          <w:t>- novalidate</w:t>
        </w:r>
      </w:ins>
    </w:p>
    <w:p w:rsidR="00D76906" w:rsidRPr="00934CC4" w:rsidRDefault="00D76906" w:rsidP="00D76906">
      <w:pPr>
        <w:rPr>
          <w:ins w:id="4185" w:author="Priyanshu Solon" w:date="2025-04-17T15:49:00Z"/>
          <w:b/>
          <w:bCs/>
          <w:rPrChange w:id="4186" w:author="Priyanshu Solon" w:date="2025-05-22T22:57:00Z">
            <w:rPr>
              <w:ins w:id="4187" w:author="Priyanshu Solon" w:date="2025-04-17T15:49:00Z"/>
            </w:rPr>
          </w:rPrChange>
        </w:rPr>
      </w:pPr>
      <w:ins w:id="4188" w:author="Priyanshu Solon" w:date="2025-04-17T15:49:00Z">
        <w:r w:rsidRPr="00934CC4">
          <w:rPr>
            <w:b/>
            <w:bCs/>
            <w:rPrChange w:id="4189" w:author="Priyanshu Solon" w:date="2025-05-22T22:57:00Z">
              <w:rPr/>
            </w:rPrChange>
          </w:rPr>
          <w:t>Form Elements:</w:t>
        </w:r>
      </w:ins>
    </w:p>
    <w:p w:rsidR="00D76906" w:rsidRDefault="00D76906" w:rsidP="00D76906">
      <w:pPr>
        <w:rPr>
          <w:ins w:id="4190" w:author="Priyanshu Solon" w:date="2025-04-17T15:49:00Z"/>
        </w:rPr>
      </w:pPr>
    </w:p>
    <w:p w:rsidR="00D76906" w:rsidRPr="00934CC4" w:rsidRDefault="00D76906" w:rsidP="00D76906">
      <w:pPr>
        <w:rPr>
          <w:ins w:id="4191" w:author="Priyanshu Solon" w:date="2025-04-17T15:49:00Z"/>
          <w:b/>
          <w:bCs/>
          <w:rPrChange w:id="4192" w:author="Priyanshu Solon" w:date="2025-05-22T22:57:00Z">
            <w:rPr>
              <w:ins w:id="4193" w:author="Priyanshu Solon" w:date="2025-04-17T15:49:00Z"/>
            </w:rPr>
          </w:rPrChange>
        </w:rPr>
      </w:pPr>
      <w:ins w:id="4194" w:author="Priyanshu Solon" w:date="2025-04-17T15:49:00Z">
        <w:r>
          <w:t xml:space="preserve">                                </w:t>
        </w:r>
        <w:r w:rsidRPr="00934CC4">
          <w:rPr>
            <w:b/>
            <w:bCs/>
            <w:rPrChange w:id="4195" w:author="Priyanshu Solon" w:date="2025-05-22T22:57:00Z">
              <w:rPr/>
            </w:rPrChange>
          </w:rPr>
          <w:t>TextBox</w:t>
        </w:r>
      </w:ins>
    </w:p>
    <w:p w:rsidR="00D76906" w:rsidRDefault="00D76906" w:rsidP="00D76906">
      <w:pPr>
        <w:rPr>
          <w:ins w:id="4196" w:author="Priyanshu Solon" w:date="2025-04-17T15:49:00Z"/>
        </w:rPr>
      </w:pPr>
      <w:ins w:id="4197" w:author="Priyanshu Solon" w:date="2025-04-17T15:49:00Z">
        <w:r>
          <w:t>- It is an input that allows user to view, input and edit value.</w:t>
        </w:r>
      </w:ins>
    </w:p>
    <w:p w:rsidR="00D76906" w:rsidRDefault="00D76906" w:rsidP="00D76906">
      <w:pPr>
        <w:rPr>
          <w:ins w:id="4198" w:author="Priyanshu Solon" w:date="2025-04-17T15:49:00Z"/>
        </w:rPr>
      </w:pPr>
      <w:ins w:id="4199" w:author="Priyanshu Solon" w:date="2025-04-17T15:49:00Z">
        <w:r>
          <w:t>- It is handles a string type data.</w:t>
        </w:r>
      </w:ins>
    </w:p>
    <w:p w:rsidR="00D76906" w:rsidRDefault="00D76906" w:rsidP="00D76906">
      <w:pPr>
        <w:rPr>
          <w:ins w:id="4200" w:author="Priyanshu Solon" w:date="2025-04-17T15:49:00Z"/>
        </w:rPr>
      </w:pPr>
      <w:ins w:id="4201" w:author="Priyanshu Solon" w:date="2025-04-17T15:49:00Z">
        <w:r>
          <w:t>- String is a literal with group of characters like alphabet, number and special chars.</w:t>
        </w:r>
      </w:ins>
    </w:p>
    <w:p w:rsidR="00D76906" w:rsidRDefault="00D76906" w:rsidP="00D76906">
      <w:pPr>
        <w:rPr>
          <w:ins w:id="4202" w:author="Priyanshu Solon" w:date="2025-04-17T15:49:00Z"/>
        </w:rPr>
      </w:pPr>
      <w:ins w:id="4203" w:author="Priyanshu Solon" w:date="2025-04-17T15:49:00Z">
        <w:r>
          <w:t>- Form &lt;input&gt; element allows to input a value.</w:t>
        </w:r>
      </w:ins>
    </w:p>
    <w:p w:rsidR="00D76906" w:rsidRDefault="00D76906" w:rsidP="00D76906">
      <w:pPr>
        <w:rPr>
          <w:ins w:id="4204" w:author="Priyanshu Solon" w:date="2025-04-17T15:49:00Z"/>
        </w:rPr>
      </w:pPr>
      <w:ins w:id="4205" w:author="Priyanshu Solon" w:date="2025-04-17T15:49:00Z">
        <w:r>
          <w:t>- However HTML 5 introduces types for input data. So that it can set validation.</w:t>
        </w:r>
      </w:ins>
    </w:p>
    <w:p w:rsidR="00D76906" w:rsidRDefault="00D76906" w:rsidP="00D76906">
      <w:pPr>
        <w:rPr>
          <w:ins w:id="4206" w:author="Priyanshu Solon" w:date="2025-04-17T15:49:00Z"/>
        </w:rPr>
      </w:pPr>
    </w:p>
    <w:p w:rsidR="00D76906" w:rsidRDefault="00D76906" w:rsidP="00D76906">
      <w:pPr>
        <w:rPr>
          <w:ins w:id="4207" w:author="Priyanshu Solon" w:date="2025-04-17T15:49:00Z"/>
        </w:rPr>
      </w:pPr>
      <w:ins w:id="4208" w:author="Priyanshu Solon" w:date="2025-04-17T15:49:00Z">
        <w:r>
          <w:t xml:space="preserve">    Syntax:</w:t>
        </w:r>
      </w:ins>
    </w:p>
    <w:p w:rsidR="00D76906" w:rsidRDefault="00D76906" w:rsidP="00D76906">
      <w:pPr>
        <w:rPr>
          <w:ins w:id="4209" w:author="Priyanshu Solon" w:date="2025-04-17T15:49:00Z"/>
        </w:rPr>
      </w:pPr>
      <w:ins w:id="4210" w:author="Priyanshu Solon" w:date="2025-04-17T15:49:00Z">
        <w:r>
          <w:t xml:space="preserve">        &lt;input type="text"&gt;            =&gt; handle string</w:t>
        </w:r>
      </w:ins>
    </w:p>
    <w:p w:rsidR="00D76906" w:rsidRDefault="00D76906" w:rsidP="00D76906">
      <w:pPr>
        <w:rPr>
          <w:ins w:id="4211" w:author="Priyanshu Solon" w:date="2025-04-17T15:49:00Z"/>
        </w:rPr>
      </w:pPr>
    </w:p>
    <w:p w:rsidR="00D76906" w:rsidRDefault="00D76906" w:rsidP="00D76906">
      <w:pPr>
        <w:rPr>
          <w:ins w:id="4212" w:author="Priyanshu Solon" w:date="2025-04-17T15:49:00Z"/>
        </w:rPr>
      </w:pPr>
      <w:ins w:id="4213" w:author="Priyanshu Solon" w:date="2025-04-17T15:49:00Z">
        <w:r>
          <w:t>Attributes:</w:t>
        </w:r>
      </w:ins>
    </w:p>
    <w:p w:rsidR="00D76906" w:rsidRDefault="00D76906" w:rsidP="00D76906">
      <w:pPr>
        <w:rPr>
          <w:ins w:id="4214" w:author="Priyanshu Solon" w:date="2025-04-17T15:49:00Z"/>
        </w:rPr>
      </w:pPr>
      <w:ins w:id="4215" w:author="Priyanshu Solon" w:date="2025-04-17T15:49:00Z">
        <w:r>
          <w:t xml:space="preserve">1. </w:t>
        </w:r>
        <w:r w:rsidRPr="00934CC4">
          <w:rPr>
            <w:b/>
            <w:bCs/>
            <w:rPrChange w:id="4216" w:author="Priyanshu Solon" w:date="2025-05-22T22:57:00Z">
              <w:rPr/>
            </w:rPrChange>
          </w:rPr>
          <w:t>id</w:t>
        </w:r>
        <w:r>
          <w:t xml:space="preserve">            ]</w:t>
        </w:r>
      </w:ins>
    </w:p>
    <w:p w:rsidR="00D76906" w:rsidRDefault="00D76906" w:rsidP="00D76906">
      <w:pPr>
        <w:rPr>
          <w:ins w:id="4217" w:author="Priyanshu Solon" w:date="2025-04-17T15:49:00Z"/>
        </w:rPr>
      </w:pPr>
      <w:ins w:id="4218" w:author="Priyanshu Solon" w:date="2025-04-17T15:49:00Z">
        <w:r>
          <w:lastRenderedPageBreak/>
          <w:t xml:space="preserve">2. </w:t>
        </w:r>
        <w:r w:rsidRPr="00934CC4">
          <w:rPr>
            <w:b/>
            <w:bCs/>
            <w:rPrChange w:id="4219" w:author="Priyanshu Solon" w:date="2025-05-22T22:57:00Z">
              <w:rPr/>
            </w:rPrChange>
          </w:rPr>
          <w:t>name</w:t>
        </w:r>
        <w:r>
          <w:t xml:space="preserve">        ]  used for reference</w:t>
        </w:r>
      </w:ins>
    </w:p>
    <w:p w:rsidR="00D76906" w:rsidRDefault="00D76906" w:rsidP="00D76906">
      <w:pPr>
        <w:rPr>
          <w:ins w:id="4220" w:author="Priyanshu Solon" w:date="2025-04-17T15:49:00Z"/>
        </w:rPr>
      </w:pPr>
      <w:ins w:id="4221" w:author="Priyanshu Solon" w:date="2025-04-17T15:49:00Z">
        <w:r>
          <w:t xml:space="preserve">3. </w:t>
        </w:r>
        <w:r w:rsidRPr="00934CC4">
          <w:rPr>
            <w:b/>
            <w:bCs/>
            <w:rPrChange w:id="4222" w:author="Priyanshu Solon" w:date="2025-05-22T22:57:00Z">
              <w:rPr/>
            </w:rPrChange>
          </w:rPr>
          <w:t>class</w:t>
        </w:r>
        <w:r>
          <w:t xml:space="preserve">        ]</w:t>
        </w:r>
      </w:ins>
    </w:p>
    <w:p w:rsidR="00D76906" w:rsidRDefault="00D76906" w:rsidP="00D76906">
      <w:pPr>
        <w:rPr>
          <w:ins w:id="4223" w:author="Priyanshu Solon" w:date="2025-04-17T15:49:00Z"/>
        </w:rPr>
      </w:pPr>
    </w:p>
    <w:p w:rsidR="00D76906" w:rsidRDefault="00D76906" w:rsidP="00D76906">
      <w:pPr>
        <w:rPr>
          <w:ins w:id="4224" w:author="Priyanshu Solon" w:date="2025-04-17T15:49:00Z"/>
        </w:rPr>
      </w:pPr>
      <w:ins w:id="4225" w:author="Priyanshu Solon" w:date="2025-04-17T15:49:00Z">
        <w:r>
          <w:t>Note: A form can't submit the value of any element if "name" is not defined.</w:t>
        </w:r>
      </w:ins>
    </w:p>
    <w:p w:rsidR="00D76906" w:rsidRDefault="00D76906" w:rsidP="00D76906">
      <w:pPr>
        <w:rPr>
          <w:ins w:id="4226" w:author="Priyanshu Solon" w:date="2025-04-17T15:49:00Z"/>
        </w:rPr>
      </w:pPr>
      <w:ins w:id="4227" w:author="Priyanshu Solon" w:date="2025-04-17T15:49:00Z">
        <w:r>
          <w:t xml:space="preserve">      Every form element must have a name attribute.</w:t>
        </w:r>
      </w:ins>
    </w:p>
    <w:p w:rsidR="00D76906" w:rsidRDefault="00D76906" w:rsidP="00D76906">
      <w:pPr>
        <w:rPr>
          <w:ins w:id="4228" w:author="Priyanshu Solon" w:date="2025-04-17T15:49:00Z"/>
        </w:rPr>
      </w:pPr>
    </w:p>
    <w:p w:rsidR="00D76906" w:rsidRDefault="00D76906" w:rsidP="00D76906">
      <w:pPr>
        <w:rPr>
          <w:ins w:id="4229" w:author="Priyanshu Solon" w:date="2025-04-17T15:49:00Z"/>
        </w:rPr>
      </w:pPr>
      <w:ins w:id="4230" w:author="Priyanshu Solon" w:date="2025-04-17T15:49:00Z">
        <w:r>
          <w:t xml:space="preserve">      &lt;input type="text"  name="txtName"&gt;</w:t>
        </w:r>
      </w:ins>
    </w:p>
    <w:p w:rsidR="00D76906" w:rsidRDefault="00D76906" w:rsidP="00D76906">
      <w:pPr>
        <w:rPr>
          <w:ins w:id="4231" w:author="Priyanshu Solon" w:date="2025-04-17T15:49:00Z"/>
        </w:rPr>
      </w:pPr>
    </w:p>
    <w:p w:rsidR="00D76906" w:rsidRDefault="00D76906" w:rsidP="00D76906">
      <w:pPr>
        <w:rPr>
          <w:ins w:id="4232" w:author="Priyanshu Solon" w:date="2025-04-17T15:49:00Z"/>
        </w:rPr>
      </w:pPr>
      <w:ins w:id="4233" w:author="Priyanshu Solon" w:date="2025-04-17T15:49:00Z">
        <w:r>
          <w:t xml:space="preserve">      Names are defined using camel case. [ prefixSuffix ]</w:t>
        </w:r>
      </w:ins>
    </w:p>
    <w:p w:rsidR="00D76906" w:rsidRDefault="00D76906" w:rsidP="00D76906">
      <w:pPr>
        <w:rPr>
          <w:ins w:id="4234" w:author="Priyanshu Solon" w:date="2025-04-17T15:49:00Z"/>
        </w:rPr>
      </w:pPr>
    </w:p>
    <w:p w:rsidR="00D76906" w:rsidRDefault="00D76906" w:rsidP="00D76906">
      <w:pPr>
        <w:rPr>
          <w:ins w:id="4235" w:author="Priyanshu Solon" w:date="2025-04-17T15:49:00Z"/>
        </w:rPr>
      </w:pPr>
      <w:ins w:id="4236" w:author="Priyanshu Solon" w:date="2025-04-17T15:49:00Z">
        <w:r>
          <w:t xml:space="preserve">4. </w:t>
        </w:r>
        <w:r w:rsidRPr="00934CC4">
          <w:rPr>
            <w:b/>
            <w:bCs/>
            <w:rPrChange w:id="4237" w:author="Priyanshu Solon" w:date="2025-05-22T22:57:00Z">
              <w:rPr/>
            </w:rPrChange>
          </w:rPr>
          <w:t>value</w:t>
        </w:r>
        <w:r>
          <w:t xml:space="preserve">        : It specifies the default value to display in textbox.</w:t>
        </w:r>
      </w:ins>
    </w:p>
    <w:p w:rsidR="00D76906" w:rsidRDefault="00D76906" w:rsidP="00D76906">
      <w:pPr>
        <w:rPr>
          <w:ins w:id="4238" w:author="Priyanshu Solon" w:date="2025-04-17T15:49:00Z"/>
        </w:rPr>
      </w:pPr>
    </w:p>
    <w:p w:rsidR="00D76906" w:rsidRDefault="00D76906" w:rsidP="00D76906">
      <w:pPr>
        <w:rPr>
          <w:ins w:id="4239" w:author="Priyanshu Solon" w:date="2025-04-17T15:49:00Z"/>
        </w:rPr>
      </w:pPr>
      <w:ins w:id="4240" w:author="Priyanshu Solon" w:date="2025-04-17T15:49:00Z">
        <w:r>
          <w:t>Syntax:</w:t>
        </w:r>
      </w:ins>
    </w:p>
    <w:p w:rsidR="00D76906" w:rsidRDefault="00D76906" w:rsidP="00D76906">
      <w:pPr>
        <w:rPr>
          <w:ins w:id="4241" w:author="Priyanshu Solon" w:date="2025-04-17T15:49:00Z"/>
        </w:rPr>
      </w:pPr>
      <w:ins w:id="4242" w:author="Priyanshu Solon" w:date="2025-04-17T15:49:00Z">
        <w:r>
          <w:t xml:space="preserve">     &lt;input type="text" name="txtName"  value="john"&gt;</w:t>
        </w:r>
      </w:ins>
    </w:p>
    <w:p w:rsidR="00D76906" w:rsidRDefault="00D76906" w:rsidP="00D76906">
      <w:pPr>
        <w:rPr>
          <w:ins w:id="4243" w:author="Priyanshu Solon" w:date="2025-04-17T15:49:00Z"/>
        </w:rPr>
      </w:pPr>
    </w:p>
    <w:p w:rsidR="00D76906" w:rsidRDefault="00D76906" w:rsidP="00D76906">
      <w:pPr>
        <w:rPr>
          <w:ins w:id="4244" w:author="Priyanshu Solon" w:date="2025-04-17T15:49:00Z"/>
        </w:rPr>
      </w:pPr>
      <w:ins w:id="4245" w:author="Priyanshu Solon" w:date="2025-04-17T15:49:00Z">
        <w:r>
          <w:t xml:space="preserve">5. </w:t>
        </w:r>
        <w:r w:rsidRPr="00934CC4">
          <w:rPr>
            <w:b/>
            <w:bCs/>
            <w:rPrChange w:id="4246" w:author="Priyanshu Solon" w:date="2025-05-22T22:57:00Z">
              <w:rPr/>
            </w:rPrChange>
          </w:rPr>
          <w:t>readonly</w:t>
        </w:r>
        <w:r>
          <w:t xml:space="preserve">    : It will not allow to modify the value in textbox, but it allows to submit</w:t>
        </w:r>
      </w:ins>
    </w:p>
    <w:p w:rsidR="00D76906" w:rsidRDefault="00D76906" w:rsidP="00D76906">
      <w:pPr>
        <w:rPr>
          <w:ins w:id="4247" w:author="Priyanshu Solon" w:date="2025-04-17T15:49:00Z"/>
        </w:rPr>
      </w:pPr>
      <w:ins w:id="4248" w:author="Priyanshu Solon" w:date="2025-04-17T15:49:00Z">
        <w:r>
          <w:t xml:space="preserve">              the value.</w:t>
        </w:r>
      </w:ins>
    </w:p>
    <w:p w:rsidR="00D76906" w:rsidRDefault="00D76906" w:rsidP="00D76906">
      <w:pPr>
        <w:rPr>
          <w:ins w:id="4249" w:author="Priyanshu Solon" w:date="2025-04-17T15:49:00Z"/>
        </w:rPr>
      </w:pPr>
    </w:p>
    <w:p w:rsidR="00D76906" w:rsidRDefault="00D76906" w:rsidP="00D76906">
      <w:pPr>
        <w:rPr>
          <w:ins w:id="4250" w:author="Priyanshu Solon" w:date="2025-04-17T15:49:00Z"/>
        </w:rPr>
      </w:pPr>
      <w:ins w:id="4251" w:author="Priyanshu Solon" w:date="2025-04-17T15:49:00Z">
        <w:r>
          <w:t xml:space="preserve">6. </w:t>
        </w:r>
        <w:r w:rsidRPr="00934CC4">
          <w:rPr>
            <w:b/>
            <w:bCs/>
            <w:rPrChange w:id="4252" w:author="Priyanshu Solon" w:date="2025-05-22T22:57:00Z">
              <w:rPr/>
            </w:rPrChange>
          </w:rPr>
          <w:t>disabled</w:t>
        </w:r>
        <w:r>
          <w:t xml:space="preserve">     : It will not allow to modify &amp; submit value.</w:t>
        </w:r>
      </w:ins>
    </w:p>
    <w:p w:rsidR="00D76906" w:rsidRDefault="00D76906" w:rsidP="00D76906">
      <w:pPr>
        <w:rPr>
          <w:ins w:id="4253" w:author="Priyanshu Solon" w:date="2025-04-17T15:49:00Z"/>
        </w:rPr>
      </w:pPr>
    </w:p>
    <w:p w:rsidR="00D76906" w:rsidRDefault="00D76906" w:rsidP="00D76906">
      <w:pPr>
        <w:rPr>
          <w:ins w:id="4254" w:author="Priyanshu Solon" w:date="2025-04-17T15:49:00Z"/>
        </w:rPr>
      </w:pPr>
      <w:ins w:id="4255" w:author="Priyanshu Solon" w:date="2025-04-17T15:49:00Z">
        <w:r>
          <w:t>Syntax:</w:t>
        </w:r>
      </w:ins>
    </w:p>
    <w:p w:rsidR="00D76906" w:rsidRDefault="00D76906" w:rsidP="00D76906">
      <w:pPr>
        <w:rPr>
          <w:ins w:id="4256" w:author="Priyanshu Solon" w:date="2025-04-17T15:49:00Z"/>
        </w:rPr>
      </w:pPr>
      <w:ins w:id="4257" w:author="Priyanshu Solon" w:date="2025-04-17T15:49:00Z">
        <w:r>
          <w:t xml:space="preserve">      &lt;input type="text"  name="txtName"  value="John"  disabled&gt;</w:t>
        </w:r>
      </w:ins>
    </w:p>
    <w:p w:rsidR="00D76906" w:rsidRDefault="00D76906" w:rsidP="00D76906">
      <w:pPr>
        <w:rPr>
          <w:ins w:id="4258" w:author="Priyanshu Solon" w:date="2025-04-17T15:49:00Z"/>
        </w:rPr>
      </w:pPr>
      <w:ins w:id="4259" w:author="Priyanshu Solon" w:date="2025-04-17T15:49:00Z">
        <w:r>
          <w:t xml:space="preserve">      &lt;input type="text"  name="txtName"  value="John"  readonly&gt;</w:t>
        </w:r>
      </w:ins>
    </w:p>
    <w:p w:rsidR="00D76906" w:rsidRDefault="00D76906" w:rsidP="00D76906">
      <w:pPr>
        <w:rPr>
          <w:ins w:id="4260" w:author="Priyanshu Solon" w:date="2025-04-17T15:49:00Z"/>
        </w:rPr>
      </w:pPr>
    </w:p>
    <w:p w:rsidR="00D76906" w:rsidRDefault="00D76906" w:rsidP="00D76906">
      <w:pPr>
        <w:rPr>
          <w:ins w:id="4261" w:author="Priyanshu Solon" w:date="2025-04-17T15:49:00Z"/>
        </w:rPr>
      </w:pPr>
      <w:ins w:id="4262" w:author="Priyanshu Solon" w:date="2025-04-17T15:49:00Z">
        <w:r>
          <w:t xml:space="preserve">7. </w:t>
        </w:r>
        <w:r w:rsidRPr="00934CC4">
          <w:rPr>
            <w:b/>
            <w:bCs/>
            <w:rPrChange w:id="4263" w:author="Priyanshu Solon" w:date="2025-05-22T22:57:00Z">
              <w:rPr/>
            </w:rPrChange>
          </w:rPr>
          <w:t>placeholder</w:t>
        </w:r>
        <w:r>
          <w:t xml:space="preserve"> : It defines the watermark text to display for textbox.</w:t>
        </w:r>
      </w:ins>
    </w:p>
    <w:p w:rsidR="00D76906" w:rsidRDefault="00D76906" w:rsidP="00D76906">
      <w:pPr>
        <w:rPr>
          <w:ins w:id="4264" w:author="Priyanshu Solon" w:date="2025-04-17T15:49:00Z"/>
        </w:rPr>
      </w:pPr>
      <w:ins w:id="4265" w:author="Priyanshu Solon" w:date="2025-04-17T15:49:00Z">
        <w:r>
          <w:t xml:space="preserve">              You can see placeholder only when value is not defined.</w:t>
        </w:r>
      </w:ins>
    </w:p>
    <w:p w:rsidR="00D76906" w:rsidRDefault="00D76906" w:rsidP="00D76906">
      <w:pPr>
        <w:rPr>
          <w:ins w:id="4266" w:author="Priyanshu Solon" w:date="2025-04-17T15:49:00Z"/>
        </w:rPr>
      </w:pPr>
    </w:p>
    <w:p w:rsidR="00D76906" w:rsidRDefault="00D76906" w:rsidP="00D76906">
      <w:pPr>
        <w:rPr>
          <w:ins w:id="4267" w:author="Priyanshu Solon" w:date="2025-04-17T15:49:00Z"/>
        </w:rPr>
      </w:pPr>
    </w:p>
    <w:p w:rsidR="00D76906" w:rsidRDefault="00D76906" w:rsidP="00D76906">
      <w:pPr>
        <w:rPr>
          <w:ins w:id="4268" w:author="Priyanshu Solon" w:date="2025-04-17T15:49:00Z"/>
        </w:rPr>
      </w:pPr>
      <w:ins w:id="4269" w:author="Priyanshu Solon" w:date="2025-04-17T15:49:00Z">
        <w:r>
          <w:t>Syntax:</w:t>
        </w:r>
      </w:ins>
    </w:p>
    <w:p w:rsidR="00D76906" w:rsidRDefault="00D76906" w:rsidP="00D76906">
      <w:pPr>
        <w:rPr>
          <w:ins w:id="4270" w:author="Priyanshu Solon" w:date="2025-04-17T15:49:00Z"/>
        </w:rPr>
      </w:pPr>
      <w:ins w:id="4271" w:author="Priyanshu Solon" w:date="2025-04-17T15:49:00Z">
        <w:r>
          <w:lastRenderedPageBreak/>
          <w:t xml:space="preserve">    &lt;input type="text" name="txtMobile"  placeholder="+91 90000000011"&gt;</w:t>
        </w:r>
      </w:ins>
    </w:p>
    <w:p w:rsidR="00D76906" w:rsidRDefault="00D76906" w:rsidP="00D76906">
      <w:pPr>
        <w:rPr>
          <w:ins w:id="4272" w:author="Priyanshu Solon" w:date="2025-04-17T15:49:00Z"/>
        </w:rPr>
      </w:pPr>
    </w:p>
    <w:p w:rsidR="00D76906" w:rsidRDefault="00D76906" w:rsidP="00D76906">
      <w:pPr>
        <w:rPr>
          <w:ins w:id="4273" w:author="Priyanshu Solon" w:date="2025-04-17T15:49:00Z"/>
        </w:rPr>
      </w:pPr>
    </w:p>
    <w:p w:rsidR="00D76906" w:rsidRDefault="00D76906" w:rsidP="00D76906">
      <w:pPr>
        <w:rPr>
          <w:ins w:id="4274" w:author="Priyanshu Solon" w:date="2025-04-17T15:49:00Z"/>
        </w:rPr>
      </w:pPr>
      <w:ins w:id="4275" w:author="Priyanshu Solon" w:date="2025-04-17T15:49:00Z">
        <w:r>
          <w:t xml:space="preserve">8. </w:t>
        </w:r>
        <w:r w:rsidRPr="00934CC4">
          <w:rPr>
            <w:b/>
            <w:bCs/>
            <w:rPrChange w:id="4276" w:author="Priyanshu Solon" w:date="2025-05-22T22:57:00Z">
              <w:rPr/>
            </w:rPrChange>
          </w:rPr>
          <w:t>autofocus</w:t>
        </w:r>
        <w:r>
          <w:t xml:space="preserve">    : It sets focus for textbox automatically on load.</w:t>
        </w:r>
      </w:ins>
    </w:p>
    <w:p w:rsidR="00D76906" w:rsidRDefault="00D76906" w:rsidP="00D76906">
      <w:pPr>
        <w:rPr>
          <w:ins w:id="4277" w:author="Priyanshu Solon" w:date="2025-04-17T15:49:00Z"/>
        </w:rPr>
      </w:pPr>
    </w:p>
    <w:p w:rsidR="00D76906" w:rsidRDefault="00D76906" w:rsidP="00D76906">
      <w:pPr>
        <w:rPr>
          <w:ins w:id="4278" w:author="Priyanshu Solon" w:date="2025-04-17T15:49:00Z"/>
        </w:rPr>
      </w:pPr>
      <w:ins w:id="4279" w:author="Priyanshu Solon" w:date="2025-04-17T15:49:00Z">
        <w:r>
          <w:t>Syntax:</w:t>
        </w:r>
      </w:ins>
    </w:p>
    <w:p w:rsidR="00D76906" w:rsidRDefault="00D76906" w:rsidP="00D76906">
      <w:pPr>
        <w:rPr>
          <w:ins w:id="4280" w:author="Priyanshu Solon" w:date="2025-04-17T15:49:00Z"/>
        </w:rPr>
      </w:pPr>
      <w:ins w:id="4281" w:author="Priyanshu Solon" w:date="2025-04-17T15:49:00Z">
        <w:r>
          <w:t xml:space="preserve">    &lt;input type="text" name="txtMobile"  autofocus&gt;</w:t>
        </w:r>
      </w:ins>
    </w:p>
    <w:p w:rsidR="00D76906" w:rsidRDefault="00D76906" w:rsidP="00D76906">
      <w:pPr>
        <w:rPr>
          <w:ins w:id="4282" w:author="Priyanshu Solon" w:date="2025-04-17T15:49:00Z"/>
        </w:rPr>
      </w:pPr>
    </w:p>
    <w:p w:rsidR="00D76906" w:rsidRDefault="00D76906" w:rsidP="00D76906">
      <w:pPr>
        <w:rPr>
          <w:ins w:id="4283" w:author="Priyanshu Solon" w:date="2025-04-17T15:49:00Z"/>
        </w:rPr>
      </w:pPr>
      <w:ins w:id="4284" w:author="Priyanshu Solon" w:date="2025-04-17T15:49:00Z">
        <w:r>
          <w:t xml:space="preserve">9. </w:t>
        </w:r>
        <w:r w:rsidRPr="00934CC4">
          <w:rPr>
            <w:b/>
            <w:bCs/>
            <w:rPrChange w:id="4285" w:author="Priyanshu Solon" w:date="2025-05-22T22:58:00Z">
              <w:rPr/>
            </w:rPrChange>
          </w:rPr>
          <w:t>size</w:t>
        </w:r>
        <w:r>
          <w:t xml:space="preserve">        : It sets width for textbox, the default width is 20.</w:t>
        </w:r>
      </w:ins>
    </w:p>
    <w:p w:rsidR="00D76906" w:rsidRDefault="00D76906" w:rsidP="00D76906">
      <w:pPr>
        <w:rPr>
          <w:ins w:id="4286" w:author="Priyanshu Solon" w:date="2025-04-17T15:49:00Z"/>
        </w:rPr>
      </w:pPr>
      <w:ins w:id="4287" w:author="Priyanshu Solon" w:date="2025-04-17T15:49:00Z">
        <w:r>
          <w:t xml:space="preserve">              It is not limit for chars, it is just size of textbox.</w:t>
        </w:r>
      </w:ins>
    </w:p>
    <w:p w:rsidR="00D76906" w:rsidRDefault="00D76906" w:rsidP="00D76906">
      <w:pPr>
        <w:rPr>
          <w:ins w:id="4288" w:author="Priyanshu Solon" w:date="2025-04-17T15:49:00Z"/>
        </w:rPr>
      </w:pPr>
    </w:p>
    <w:p w:rsidR="00D76906" w:rsidRDefault="00D76906" w:rsidP="00D76906">
      <w:pPr>
        <w:rPr>
          <w:ins w:id="4289" w:author="Priyanshu Solon" w:date="2025-04-17T15:49:00Z"/>
        </w:rPr>
      </w:pPr>
      <w:ins w:id="4290" w:author="Priyanshu Solon" w:date="2025-04-17T15:49:00Z">
        <w:r>
          <w:t>Syntax:</w:t>
        </w:r>
      </w:ins>
    </w:p>
    <w:p w:rsidR="00D76906" w:rsidRDefault="00D76906" w:rsidP="00D76906">
      <w:pPr>
        <w:rPr>
          <w:ins w:id="4291" w:author="Priyanshu Solon" w:date="2025-04-17T15:49:00Z"/>
        </w:rPr>
      </w:pPr>
      <w:ins w:id="4292" w:author="Priyanshu Solon" w:date="2025-04-17T15:49:00Z">
        <w:r>
          <w:t xml:space="preserve">    &lt;input type="text" name="txtOTP"  size="5"&gt;</w:t>
        </w:r>
      </w:ins>
    </w:p>
    <w:p w:rsidR="00D76906" w:rsidRDefault="00D76906" w:rsidP="00D76906">
      <w:pPr>
        <w:rPr>
          <w:ins w:id="4293" w:author="Priyanshu Solon" w:date="2025-04-17T15:49:00Z"/>
        </w:rPr>
      </w:pPr>
      <w:ins w:id="4294" w:author="Priyanshu Solon" w:date="2025-04-17T15:49:00Z">
        <w:r>
          <w:t xml:space="preserve">    &lt;input type="text" name="txtComments" size="40"&gt;</w:t>
        </w:r>
      </w:ins>
    </w:p>
    <w:p w:rsidR="00D76906" w:rsidRDefault="00D76906" w:rsidP="00D76906">
      <w:pPr>
        <w:rPr>
          <w:ins w:id="4295" w:author="Priyanshu Solon" w:date="2025-04-17T15:49:00Z"/>
        </w:rPr>
      </w:pPr>
    </w:p>
    <w:p w:rsidR="00D76906" w:rsidRDefault="00D76906" w:rsidP="00D76906">
      <w:pPr>
        <w:rPr>
          <w:ins w:id="4296" w:author="Priyanshu Solon" w:date="2025-04-17T15:49:00Z"/>
        </w:rPr>
      </w:pPr>
      <w:ins w:id="4297" w:author="Priyanshu Solon" w:date="2025-04-17T15:49:00Z">
        <w:r>
          <w:t xml:space="preserve">10. </w:t>
        </w:r>
        <w:r w:rsidRPr="00934CC4">
          <w:rPr>
            <w:b/>
            <w:bCs/>
            <w:rPrChange w:id="4298" w:author="Priyanshu Solon" w:date="2025-05-22T22:58:00Z">
              <w:rPr/>
            </w:rPrChange>
          </w:rPr>
          <w:t>maxlength</w:t>
        </w:r>
        <w:r>
          <w:t xml:space="preserve"> : It specifies the maximum limit of characters in textbox.</w:t>
        </w:r>
      </w:ins>
    </w:p>
    <w:p w:rsidR="00D76906" w:rsidRDefault="00D76906" w:rsidP="00D76906">
      <w:pPr>
        <w:rPr>
          <w:ins w:id="4299" w:author="Priyanshu Solon" w:date="2025-04-17T15:49:00Z"/>
        </w:rPr>
      </w:pPr>
      <w:ins w:id="4300" w:author="Priyanshu Solon" w:date="2025-04-17T15:49:00Z">
        <w:r>
          <w:t xml:space="preserve">              It sets restriction for number of characters.</w:t>
        </w:r>
      </w:ins>
    </w:p>
    <w:p w:rsidR="00D76906" w:rsidRDefault="00D76906" w:rsidP="00D76906">
      <w:pPr>
        <w:rPr>
          <w:ins w:id="4301" w:author="Priyanshu Solon" w:date="2025-04-17T15:49:00Z"/>
        </w:rPr>
      </w:pPr>
    </w:p>
    <w:p w:rsidR="00D76906" w:rsidRDefault="00D76906" w:rsidP="00D76906">
      <w:pPr>
        <w:rPr>
          <w:ins w:id="4302" w:author="Priyanshu Solon" w:date="2025-04-17T15:49:00Z"/>
        </w:rPr>
      </w:pPr>
      <w:ins w:id="4303" w:author="Priyanshu Solon" w:date="2025-04-17T15:49:00Z">
        <w:r>
          <w:t>Syntax:</w:t>
        </w:r>
      </w:ins>
    </w:p>
    <w:p w:rsidR="00D76906" w:rsidRDefault="00D76906" w:rsidP="00D76906">
      <w:pPr>
        <w:rPr>
          <w:ins w:id="4304" w:author="Priyanshu Solon" w:date="2025-04-17T15:49:00Z"/>
        </w:rPr>
      </w:pPr>
      <w:ins w:id="4305" w:author="Priyanshu Solon" w:date="2025-04-17T15:49:00Z">
        <w:r>
          <w:t xml:space="preserve">    &lt;input type="text" name="txtOTP size="5" maxlength="5"&gt;</w:t>
        </w:r>
      </w:ins>
    </w:p>
    <w:p w:rsidR="00D76906" w:rsidRDefault="00D76906" w:rsidP="00D76906">
      <w:pPr>
        <w:rPr>
          <w:ins w:id="4306" w:author="Priyanshu Solon" w:date="2025-04-17T15:49:00Z"/>
        </w:rPr>
      </w:pPr>
    </w:p>
    <w:p w:rsidR="00D76906" w:rsidRDefault="00D76906" w:rsidP="00D76906">
      <w:pPr>
        <w:rPr>
          <w:ins w:id="4307" w:author="Priyanshu Solon" w:date="2025-04-17T15:49:00Z"/>
        </w:rPr>
      </w:pPr>
      <w:ins w:id="4308" w:author="Priyanshu Solon" w:date="2025-04-17T15:49:00Z">
        <w:r>
          <w:t xml:space="preserve">11. </w:t>
        </w:r>
        <w:r w:rsidRPr="00934CC4">
          <w:rPr>
            <w:b/>
            <w:bCs/>
            <w:rPrChange w:id="4309" w:author="Priyanshu Solon" w:date="2025-05-22T22:58:00Z">
              <w:rPr/>
            </w:rPrChange>
          </w:rPr>
          <w:t>minlength</w:t>
        </w:r>
        <w:r>
          <w:t xml:space="preserve">    : It sets validation for minimum number of chars in a textbox.</w:t>
        </w:r>
      </w:ins>
    </w:p>
    <w:p w:rsidR="00D76906" w:rsidRDefault="00D76906" w:rsidP="00D76906">
      <w:pPr>
        <w:rPr>
          <w:ins w:id="4310" w:author="Priyanshu Solon" w:date="2025-04-17T15:49:00Z"/>
        </w:rPr>
      </w:pPr>
    </w:p>
    <w:p w:rsidR="00D76906" w:rsidRDefault="00D76906" w:rsidP="00D76906">
      <w:pPr>
        <w:rPr>
          <w:ins w:id="4311" w:author="Priyanshu Solon" w:date="2025-04-17T15:49:00Z"/>
        </w:rPr>
      </w:pPr>
      <w:ins w:id="4312" w:author="Priyanshu Solon" w:date="2025-04-17T15:49:00Z">
        <w:r>
          <w:t>Syntax</w:t>
        </w:r>
      </w:ins>
    </w:p>
    <w:p w:rsidR="00D76906" w:rsidRDefault="00D76906" w:rsidP="00D76906">
      <w:pPr>
        <w:rPr>
          <w:ins w:id="4313" w:author="Priyanshu Solon" w:date="2025-04-17T15:49:00Z"/>
        </w:rPr>
      </w:pPr>
      <w:ins w:id="4314" w:author="Priyanshu Solon" w:date="2025-04-17T15:49:00Z">
        <w:r>
          <w:t xml:space="preserve">    &lt;input type="text" name="txtName" minlength="4" maxlength="10"&gt;</w:t>
        </w:r>
      </w:ins>
    </w:p>
    <w:p w:rsidR="00D76906" w:rsidRDefault="00D76906" w:rsidP="00D76906">
      <w:pPr>
        <w:rPr>
          <w:ins w:id="4315" w:author="Priyanshu Solon" w:date="2025-04-17T15:49:00Z"/>
        </w:rPr>
      </w:pPr>
    </w:p>
    <w:p w:rsidR="00D76906" w:rsidRDefault="00D76906" w:rsidP="00D76906">
      <w:pPr>
        <w:rPr>
          <w:ins w:id="4316" w:author="Priyanshu Solon" w:date="2025-04-17T15:49:00Z"/>
        </w:rPr>
      </w:pPr>
      <w:ins w:id="4317" w:author="Priyanshu Solon" w:date="2025-04-17T15:49:00Z">
        <w:r>
          <w:t xml:space="preserve">    - You can't type more than 10 chars     : it is restriction</w:t>
        </w:r>
      </w:ins>
    </w:p>
    <w:p w:rsidR="00D76906" w:rsidRDefault="00D76906" w:rsidP="00D76906">
      <w:pPr>
        <w:rPr>
          <w:ins w:id="4318" w:author="Priyanshu Solon" w:date="2025-04-17T15:49:00Z"/>
        </w:rPr>
      </w:pPr>
      <w:ins w:id="4319" w:author="Priyanshu Solon" w:date="2025-04-17T15:49:00Z">
        <w:r>
          <w:t xml:space="preserve">    - You can type less than 4 chars button it will not accept :  It is validation</w:t>
        </w:r>
      </w:ins>
    </w:p>
    <w:p w:rsidR="00D76906" w:rsidRDefault="00D76906" w:rsidP="00D76906">
      <w:pPr>
        <w:rPr>
          <w:ins w:id="4320" w:author="Priyanshu Solon" w:date="2025-04-17T15:49:00Z"/>
        </w:rPr>
      </w:pPr>
    </w:p>
    <w:p w:rsidR="00D76906" w:rsidRDefault="00D76906" w:rsidP="00D76906">
      <w:pPr>
        <w:rPr>
          <w:ins w:id="4321" w:author="Priyanshu Solon" w:date="2025-04-17T15:49:00Z"/>
        </w:rPr>
      </w:pPr>
      <w:ins w:id="4322" w:author="Priyanshu Solon" w:date="2025-04-17T15:49:00Z">
        <w:r>
          <w:lastRenderedPageBreak/>
          <w:t xml:space="preserve">12. </w:t>
        </w:r>
        <w:r w:rsidRPr="00934CC4">
          <w:rPr>
            <w:b/>
            <w:bCs/>
            <w:rPrChange w:id="4323" w:author="Priyanshu Solon" w:date="2025-05-22T22:58:00Z">
              <w:rPr/>
            </w:rPrChange>
          </w:rPr>
          <w:t>required</w:t>
        </w:r>
        <w:r>
          <w:t xml:space="preserve">    : It is used for mandatory fields. It will not allow to submit empty.</w:t>
        </w:r>
      </w:ins>
    </w:p>
    <w:p w:rsidR="00D76906" w:rsidRDefault="00D76906" w:rsidP="00D76906">
      <w:pPr>
        <w:rPr>
          <w:ins w:id="4324" w:author="Priyanshu Solon" w:date="2025-04-17T15:49:00Z"/>
        </w:rPr>
      </w:pPr>
      <w:ins w:id="4325" w:author="Priyanshu Solon" w:date="2025-04-17T15:49:00Z">
        <w:r>
          <w:t xml:space="preserve">              It is used to ensure that value is defined in a textbox.</w:t>
        </w:r>
      </w:ins>
    </w:p>
    <w:p w:rsidR="00D76906" w:rsidRDefault="00D76906" w:rsidP="00D76906">
      <w:pPr>
        <w:rPr>
          <w:ins w:id="4326" w:author="Priyanshu Solon" w:date="2025-04-17T15:49:00Z"/>
        </w:rPr>
      </w:pPr>
    </w:p>
    <w:p w:rsidR="00D76906" w:rsidRDefault="00D76906" w:rsidP="00D76906">
      <w:pPr>
        <w:rPr>
          <w:ins w:id="4327" w:author="Priyanshu Solon" w:date="2025-04-17T15:49:00Z"/>
        </w:rPr>
      </w:pPr>
    </w:p>
    <w:p w:rsidR="00D76906" w:rsidRDefault="00D76906" w:rsidP="00D76906">
      <w:pPr>
        <w:rPr>
          <w:ins w:id="4328" w:author="Priyanshu Solon" w:date="2025-04-17T15:49:00Z"/>
        </w:rPr>
      </w:pPr>
      <w:ins w:id="4329" w:author="Priyanshu Solon" w:date="2025-04-17T15:49:00Z">
        <w:r>
          <w:t>Syntax:</w:t>
        </w:r>
      </w:ins>
    </w:p>
    <w:p w:rsidR="00D76906" w:rsidRDefault="00D76906" w:rsidP="00D76906">
      <w:pPr>
        <w:rPr>
          <w:ins w:id="4330" w:author="Priyanshu Solon" w:date="2025-04-17T15:49:00Z"/>
        </w:rPr>
      </w:pPr>
      <w:ins w:id="4331" w:author="Priyanshu Solon" w:date="2025-04-17T15:49:00Z">
        <w:r>
          <w:t xml:space="preserve">    &lt;input type="text" name="txtName"  required&gt;</w:t>
        </w:r>
      </w:ins>
    </w:p>
    <w:p w:rsidR="00D76906" w:rsidRDefault="00D76906" w:rsidP="00D76906">
      <w:pPr>
        <w:rPr>
          <w:ins w:id="4332" w:author="Priyanshu Solon" w:date="2025-04-17T15:49:00Z"/>
        </w:rPr>
      </w:pPr>
    </w:p>
    <w:p w:rsidR="00D76906" w:rsidRDefault="00D76906" w:rsidP="00D76906">
      <w:pPr>
        <w:rPr>
          <w:ins w:id="4333" w:author="Priyanshu Solon" w:date="2025-04-17T15:49:00Z"/>
        </w:rPr>
      </w:pPr>
      <w:ins w:id="4334" w:author="Priyanshu Solon" w:date="2025-04-17T15:49:00Z">
        <w:r>
          <w:t>Note:  Minlength verifies the length of chars if entered. It will not verify the required</w:t>
        </w:r>
      </w:ins>
    </w:p>
    <w:p w:rsidR="00D76906" w:rsidRDefault="00D76906" w:rsidP="00D76906">
      <w:pPr>
        <w:rPr>
          <w:ins w:id="4335" w:author="Priyanshu Solon" w:date="2025-04-17T15:49:00Z"/>
        </w:rPr>
      </w:pPr>
      <w:ins w:id="4336" w:author="Priyanshu Solon" w:date="2025-04-17T15:49:00Z">
        <w:r>
          <w:t xml:space="preserve">       condition. Hence textbox needs both required and minlength.</w:t>
        </w:r>
      </w:ins>
    </w:p>
    <w:p w:rsidR="00D76906" w:rsidRDefault="00D76906" w:rsidP="00D76906">
      <w:pPr>
        <w:rPr>
          <w:ins w:id="4337" w:author="Priyanshu Solon" w:date="2025-04-17T15:49:00Z"/>
        </w:rPr>
      </w:pPr>
    </w:p>
    <w:p w:rsidR="00D76906" w:rsidRDefault="00D76906" w:rsidP="00D76906">
      <w:pPr>
        <w:rPr>
          <w:ins w:id="4338" w:author="Priyanshu Solon" w:date="2025-04-17T15:49:00Z"/>
        </w:rPr>
      </w:pPr>
      <w:ins w:id="4339" w:author="Priyanshu Solon" w:date="2025-04-17T15:49:00Z">
        <w:r>
          <w:t xml:space="preserve">13. </w:t>
        </w:r>
        <w:r w:rsidRPr="00934CC4">
          <w:rPr>
            <w:b/>
            <w:bCs/>
            <w:rPrChange w:id="4340" w:author="Priyanshu Solon" w:date="2025-05-22T22:58:00Z">
              <w:rPr/>
            </w:rPrChange>
          </w:rPr>
          <w:t>list</w:t>
        </w:r>
        <w:r>
          <w:t xml:space="preserve">        : It is used to configure a datalist for textbox.</w:t>
        </w:r>
      </w:ins>
    </w:p>
    <w:p w:rsidR="00D76906" w:rsidRDefault="00D76906" w:rsidP="00D76906">
      <w:pPr>
        <w:rPr>
          <w:ins w:id="4341" w:author="Priyanshu Solon" w:date="2025-04-17T15:49:00Z"/>
        </w:rPr>
      </w:pPr>
      <w:ins w:id="4342" w:author="Priyanshu Solon" w:date="2025-04-17T15:49:00Z">
        <w:r>
          <w:t xml:space="preserve">             Form datalist is a set of options that are displayed as auto complete text.</w:t>
        </w:r>
      </w:ins>
    </w:p>
    <w:p w:rsidR="00D76906" w:rsidRDefault="00D76906" w:rsidP="00D76906">
      <w:pPr>
        <w:rPr>
          <w:ins w:id="4343" w:author="Priyanshu Solon" w:date="2025-04-17T15:49:00Z"/>
        </w:rPr>
      </w:pPr>
    </w:p>
    <w:p w:rsidR="00D76906" w:rsidRDefault="00D76906" w:rsidP="00D76906">
      <w:pPr>
        <w:rPr>
          <w:ins w:id="4344" w:author="Priyanshu Solon" w:date="2025-04-17T15:49:00Z"/>
        </w:rPr>
      </w:pPr>
      <w:ins w:id="4345" w:author="Priyanshu Solon" w:date="2025-04-17T15:49:00Z">
        <w:r>
          <w:t>Syntax:</w:t>
        </w:r>
      </w:ins>
    </w:p>
    <w:p w:rsidR="00D76906" w:rsidRDefault="00D76906" w:rsidP="00D76906">
      <w:pPr>
        <w:rPr>
          <w:ins w:id="4346" w:author="Priyanshu Solon" w:date="2025-04-17T15:49:00Z"/>
        </w:rPr>
      </w:pPr>
      <w:ins w:id="4347" w:author="Priyanshu Solon" w:date="2025-04-17T15:49:00Z">
        <w:r>
          <w:t xml:space="preserve">       &lt;input type="text"  name="txtCourse"  list="courses"&gt;</w:t>
        </w:r>
      </w:ins>
    </w:p>
    <w:p w:rsidR="00D76906" w:rsidRDefault="00D76906" w:rsidP="00D76906">
      <w:pPr>
        <w:rPr>
          <w:ins w:id="4348" w:author="Priyanshu Solon" w:date="2025-04-17T15:49:00Z"/>
        </w:rPr>
      </w:pPr>
      <w:ins w:id="4349" w:author="Priyanshu Solon" w:date="2025-04-17T15:49:00Z">
        <w:r>
          <w:t xml:space="preserve">       &lt;datalist id="courses"&gt;</w:t>
        </w:r>
      </w:ins>
    </w:p>
    <w:p w:rsidR="00D76906" w:rsidRDefault="00D76906" w:rsidP="00D76906">
      <w:pPr>
        <w:rPr>
          <w:ins w:id="4350" w:author="Priyanshu Solon" w:date="2025-04-17T15:49:00Z"/>
        </w:rPr>
      </w:pPr>
      <w:ins w:id="4351" w:author="Priyanshu Solon" w:date="2025-04-17T15:49:00Z">
        <w:r>
          <w:t xml:space="preserve">        &lt;option&gt; Java &lt;/option&gt;</w:t>
        </w:r>
      </w:ins>
    </w:p>
    <w:p w:rsidR="00D76906" w:rsidRDefault="00D76906" w:rsidP="00D76906">
      <w:pPr>
        <w:rPr>
          <w:ins w:id="4352" w:author="Priyanshu Solon" w:date="2025-04-17T15:49:00Z"/>
        </w:rPr>
      </w:pPr>
      <w:ins w:id="4353" w:author="Priyanshu Solon" w:date="2025-04-17T15:49:00Z">
        <w:r>
          <w:t xml:space="preserve">        &lt;option&gt; JavaScript &lt;/option&gt;</w:t>
        </w:r>
      </w:ins>
    </w:p>
    <w:p w:rsidR="00D76906" w:rsidRDefault="00D76906" w:rsidP="00D76906">
      <w:pPr>
        <w:rPr>
          <w:ins w:id="4354" w:author="Priyanshu Solon" w:date="2025-04-17T15:49:00Z"/>
        </w:rPr>
      </w:pPr>
      <w:ins w:id="4355" w:author="Priyanshu Solon" w:date="2025-04-17T15:49:00Z">
        <w:r>
          <w:t xml:space="preserve">       &lt;/datalist&gt;</w:t>
        </w:r>
      </w:ins>
    </w:p>
    <w:p w:rsidR="00D76906" w:rsidRDefault="00D76906" w:rsidP="00D76906">
      <w:pPr>
        <w:rPr>
          <w:ins w:id="4356" w:author="Priyanshu Solon" w:date="2025-04-17T15:49:00Z"/>
        </w:rPr>
      </w:pPr>
    </w:p>
    <w:p w:rsidR="00D76906" w:rsidRDefault="00D76906" w:rsidP="00D76906">
      <w:pPr>
        <w:rPr>
          <w:ins w:id="4357" w:author="Priyanshu Solon" w:date="2025-04-17T15:49:00Z"/>
        </w:rPr>
      </w:pPr>
      <w:ins w:id="4358" w:author="Priyanshu Solon" w:date="2025-04-17T15:49:00Z">
        <w:r>
          <w:t>Ex:</w:t>
        </w:r>
      </w:ins>
    </w:p>
    <w:p w:rsidR="00D76906" w:rsidRDefault="00D76906" w:rsidP="00D76906">
      <w:pPr>
        <w:rPr>
          <w:ins w:id="4359" w:author="Priyanshu Solon" w:date="2025-04-17T15:49:00Z"/>
        </w:rPr>
      </w:pPr>
      <w:ins w:id="4360" w:author="Priyanshu Solon" w:date="2025-04-17T15:49:00Z">
        <w:r>
          <w:t>&lt;!DOCTYPE html&gt;</w:t>
        </w:r>
      </w:ins>
    </w:p>
    <w:p w:rsidR="00D76906" w:rsidRDefault="00D76906" w:rsidP="00D76906">
      <w:pPr>
        <w:rPr>
          <w:ins w:id="4361" w:author="Priyanshu Solon" w:date="2025-04-17T15:49:00Z"/>
        </w:rPr>
      </w:pPr>
      <w:ins w:id="4362" w:author="Priyanshu Solon" w:date="2025-04-17T15:49:00Z">
        <w:r>
          <w:t>&lt;html lang="en"&gt;</w:t>
        </w:r>
      </w:ins>
    </w:p>
    <w:p w:rsidR="00D76906" w:rsidRDefault="00D76906" w:rsidP="00D76906">
      <w:pPr>
        <w:rPr>
          <w:ins w:id="4363" w:author="Priyanshu Solon" w:date="2025-04-17T15:49:00Z"/>
        </w:rPr>
      </w:pPr>
      <w:ins w:id="4364" w:author="Priyanshu Solon" w:date="2025-04-17T15:49:00Z">
        <w:r>
          <w:t>&lt;head&gt;</w:t>
        </w:r>
      </w:ins>
    </w:p>
    <w:p w:rsidR="00D76906" w:rsidRDefault="00D76906" w:rsidP="00D76906">
      <w:pPr>
        <w:rPr>
          <w:ins w:id="4365" w:author="Priyanshu Solon" w:date="2025-04-17T15:49:00Z"/>
        </w:rPr>
      </w:pPr>
      <w:ins w:id="4366" w:author="Priyanshu Solon" w:date="2025-04-17T15:49:00Z">
        <w:r>
          <w:t xml:space="preserve">    &lt;meta charset="UTF-8"&gt;</w:t>
        </w:r>
      </w:ins>
    </w:p>
    <w:p w:rsidR="00D76906" w:rsidRDefault="00D76906" w:rsidP="00D76906">
      <w:pPr>
        <w:rPr>
          <w:ins w:id="4367" w:author="Priyanshu Solon" w:date="2025-04-17T15:49:00Z"/>
        </w:rPr>
      </w:pPr>
      <w:ins w:id="4368" w:author="Priyanshu Solon" w:date="2025-04-17T15:49:00Z">
        <w:r>
          <w:t xml:space="preserve">    &lt;meta name="viewport" content="width=device-width, initial-scale=1.0"&gt;</w:t>
        </w:r>
      </w:ins>
    </w:p>
    <w:p w:rsidR="00D76906" w:rsidRDefault="00D76906" w:rsidP="00D76906">
      <w:pPr>
        <w:rPr>
          <w:ins w:id="4369" w:author="Priyanshu Solon" w:date="2025-04-17T15:49:00Z"/>
        </w:rPr>
      </w:pPr>
      <w:ins w:id="4370" w:author="Priyanshu Solon" w:date="2025-04-17T15:49:00Z">
        <w:r>
          <w:t xml:space="preserve">    &lt;title&gt;Form&lt;/title&gt;</w:t>
        </w:r>
      </w:ins>
    </w:p>
    <w:p w:rsidR="00D76906" w:rsidRDefault="00D76906" w:rsidP="00D76906">
      <w:pPr>
        <w:rPr>
          <w:ins w:id="4371" w:author="Priyanshu Solon" w:date="2025-04-17T15:49:00Z"/>
        </w:rPr>
      </w:pPr>
      <w:ins w:id="4372" w:author="Priyanshu Solon" w:date="2025-04-17T15:49:00Z">
        <w:r>
          <w:t>&lt;/head&gt;</w:t>
        </w:r>
      </w:ins>
    </w:p>
    <w:p w:rsidR="00D76906" w:rsidRDefault="00D76906" w:rsidP="00D76906">
      <w:pPr>
        <w:rPr>
          <w:ins w:id="4373" w:author="Priyanshu Solon" w:date="2025-04-17T15:49:00Z"/>
        </w:rPr>
      </w:pPr>
      <w:ins w:id="4374" w:author="Priyanshu Solon" w:date="2025-04-17T15:49:00Z">
        <w:r>
          <w:t>&lt;body&gt;</w:t>
        </w:r>
      </w:ins>
    </w:p>
    <w:p w:rsidR="00D76906" w:rsidRDefault="00D76906" w:rsidP="00D76906">
      <w:pPr>
        <w:rPr>
          <w:ins w:id="4375" w:author="Priyanshu Solon" w:date="2025-04-17T15:49:00Z"/>
        </w:rPr>
      </w:pPr>
      <w:ins w:id="4376" w:author="Priyanshu Solon" w:date="2025-04-17T15:49:00Z">
        <w:r>
          <w:lastRenderedPageBreak/>
          <w:t xml:space="preserve">    &lt;form&gt;</w:t>
        </w:r>
      </w:ins>
    </w:p>
    <w:p w:rsidR="00D76906" w:rsidRDefault="00D76906" w:rsidP="00D76906">
      <w:pPr>
        <w:rPr>
          <w:ins w:id="4377" w:author="Priyanshu Solon" w:date="2025-04-17T15:49:00Z"/>
        </w:rPr>
      </w:pPr>
      <w:ins w:id="4378" w:author="Priyanshu Solon" w:date="2025-04-17T15:49:00Z">
        <w:r>
          <w:t xml:space="preserve">         &lt;dl&gt;</w:t>
        </w:r>
      </w:ins>
    </w:p>
    <w:p w:rsidR="00D76906" w:rsidRDefault="00D76906" w:rsidP="00D76906">
      <w:pPr>
        <w:rPr>
          <w:ins w:id="4379" w:author="Priyanshu Solon" w:date="2025-04-17T15:49:00Z"/>
        </w:rPr>
      </w:pPr>
      <w:ins w:id="4380" w:author="Priyanshu Solon" w:date="2025-04-17T15:49:00Z">
        <w:r>
          <w:t xml:space="preserve">            &lt;dt&gt;User Name&lt;/dt&gt;</w:t>
        </w:r>
      </w:ins>
    </w:p>
    <w:p w:rsidR="00D76906" w:rsidRDefault="00D76906" w:rsidP="00D76906">
      <w:pPr>
        <w:rPr>
          <w:ins w:id="4381" w:author="Priyanshu Solon" w:date="2025-04-17T15:49:00Z"/>
        </w:rPr>
      </w:pPr>
      <w:ins w:id="4382" w:author="Priyanshu Solon" w:date="2025-04-17T15:49:00Z">
        <w:r>
          <w:t xml:space="preserve">            &lt;dd&gt;&lt;input type="text"  name="txtName" required minlength="4" maxlength="10" placeholder="Name in block letters"&gt;&lt;/dd&gt;</w:t>
        </w:r>
      </w:ins>
    </w:p>
    <w:p w:rsidR="00D76906" w:rsidRDefault="00D76906" w:rsidP="00D76906">
      <w:pPr>
        <w:rPr>
          <w:ins w:id="4383" w:author="Priyanshu Solon" w:date="2025-04-17T15:49:00Z"/>
        </w:rPr>
      </w:pPr>
      <w:ins w:id="4384" w:author="Priyanshu Solon" w:date="2025-04-17T15:49:00Z">
        <w:r>
          <w:t xml:space="preserve">            &lt;dt&gt;Mobile&lt;/dt&gt;</w:t>
        </w:r>
      </w:ins>
    </w:p>
    <w:p w:rsidR="00D76906" w:rsidRDefault="00D76906" w:rsidP="00D76906">
      <w:pPr>
        <w:rPr>
          <w:ins w:id="4385" w:author="Priyanshu Solon" w:date="2025-04-17T15:49:00Z"/>
        </w:rPr>
      </w:pPr>
      <w:ins w:id="4386" w:author="Priyanshu Solon" w:date="2025-04-17T15:49:00Z">
        <w:r>
          <w:t xml:space="preserve">            &lt;dd&gt;&lt;input type="text" autofocus name="txtMobile" placeholder="US: +1(000) 0000-000"&gt;&lt;/dd&gt;</w:t>
        </w:r>
      </w:ins>
    </w:p>
    <w:p w:rsidR="00D76906" w:rsidRDefault="00D76906" w:rsidP="00D76906">
      <w:pPr>
        <w:rPr>
          <w:ins w:id="4387" w:author="Priyanshu Solon" w:date="2025-04-17T15:49:00Z"/>
        </w:rPr>
      </w:pPr>
      <w:ins w:id="4388" w:author="Priyanshu Solon" w:date="2025-04-17T15:49:00Z">
        <w:r>
          <w:t xml:space="preserve">            &lt;dt&gt;OTP&lt;/dt&gt;</w:t>
        </w:r>
      </w:ins>
    </w:p>
    <w:p w:rsidR="00D76906" w:rsidRDefault="00D76906" w:rsidP="00D76906">
      <w:pPr>
        <w:rPr>
          <w:ins w:id="4389" w:author="Priyanshu Solon" w:date="2025-04-17T15:49:00Z"/>
        </w:rPr>
      </w:pPr>
      <w:ins w:id="4390" w:author="Priyanshu Solon" w:date="2025-04-17T15:49:00Z">
        <w:r>
          <w:t xml:space="preserve">            &lt;dd&gt;&lt;input type="text" name="txtOTP" size="4"  maxlength="4"&gt;&lt;/dd&gt;</w:t>
        </w:r>
      </w:ins>
    </w:p>
    <w:p w:rsidR="00D76906" w:rsidRDefault="00D76906" w:rsidP="00D76906">
      <w:pPr>
        <w:rPr>
          <w:ins w:id="4391" w:author="Priyanshu Solon" w:date="2025-04-17T15:49:00Z"/>
        </w:rPr>
      </w:pPr>
      <w:ins w:id="4392" w:author="Priyanshu Solon" w:date="2025-04-17T15:49:00Z">
        <w:r>
          <w:t xml:space="preserve">            &lt;dt&gt;Your Course&lt;/dt&gt;</w:t>
        </w:r>
      </w:ins>
    </w:p>
    <w:p w:rsidR="00D76906" w:rsidRDefault="00D76906" w:rsidP="00D76906">
      <w:pPr>
        <w:rPr>
          <w:ins w:id="4393" w:author="Priyanshu Solon" w:date="2025-04-17T15:49:00Z"/>
        </w:rPr>
      </w:pPr>
      <w:ins w:id="4394" w:author="Priyanshu Solon" w:date="2025-04-17T15:49:00Z">
        <w:r>
          <w:t xml:space="preserve">            &lt;dd&gt;</w:t>
        </w:r>
      </w:ins>
    </w:p>
    <w:p w:rsidR="00D76906" w:rsidRDefault="00D76906" w:rsidP="00D76906">
      <w:pPr>
        <w:rPr>
          <w:ins w:id="4395" w:author="Priyanshu Solon" w:date="2025-04-17T15:49:00Z"/>
        </w:rPr>
      </w:pPr>
      <w:ins w:id="4396" w:author="Priyanshu Solon" w:date="2025-04-17T15:49:00Z">
        <w:r>
          <w:t xml:space="preserve">                &lt;input type="text" name="txtCourse" list="courses"&gt;</w:t>
        </w:r>
      </w:ins>
    </w:p>
    <w:p w:rsidR="00D76906" w:rsidRDefault="00D76906" w:rsidP="00D76906">
      <w:pPr>
        <w:rPr>
          <w:ins w:id="4397" w:author="Priyanshu Solon" w:date="2025-04-17T15:49:00Z"/>
        </w:rPr>
      </w:pPr>
      <w:ins w:id="4398" w:author="Priyanshu Solon" w:date="2025-04-17T15:49:00Z">
        <w:r>
          <w:t xml:space="preserve">                &lt;datalist id="courses"&gt;</w:t>
        </w:r>
      </w:ins>
    </w:p>
    <w:p w:rsidR="00D76906" w:rsidRDefault="00D76906" w:rsidP="00D76906">
      <w:pPr>
        <w:rPr>
          <w:ins w:id="4399" w:author="Priyanshu Solon" w:date="2025-04-17T15:49:00Z"/>
        </w:rPr>
      </w:pPr>
      <w:ins w:id="4400" w:author="Priyanshu Solon" w:date="2025-04-17T15:49:00Z">
        <w:r>
          <w:t xml:space="preserve">                    &lt;option&gt;Java&lt;/option&gt;</w:t>
        </w:r>
      </w:ins>
    </w:p>
    <w:p w:rsidR="00D76906" w:rsidRDefault="00D76906" w:rsidP="00D76906">
      <w:pPr>
        <w:rPr>
          <w:ins w:id="4401" w:author="Priyanshu Solon" w:date="2025-04-17T15:49:00Z"/>
        </w:rPr>
      </w:pPr>
      <w:ins w:id="4402" w:author="Priyanshu Solon" w:date="2025-04-17T15:49:00Z">
        <w:r>
          <w:t xml:space="preserve">                    &lt;option&gt;JavaScript&lt;/option&gt;</w:t>
        </w:r>
      </w:ins>
    </w:p>
    <w:p w:rsidR="00D76906" w:rsidRDefault="00D76906" w:rsidP="00D76906">
      <w:pPr>
        <w:rPr>
          <w:ins w:id="4403" w:author="Priyanshu Solon" w:date="2025-04-17T15:49:00Z"/>
        </w:rPr>
      </w:pPr>
      <w:ins w:id="4404" w:author="Priyanshu Solon" w:date="2025-04-17T15:49:00Z">
        <w:r>
          <w:t xml:space="preserve">                    &lt;option&gt;Oracle&lt;/option&gt;</w:t>
        </w:r>
      </w:ins>
    </w:p>
    <w:p w:rsidR="00D76906" w:rsidRDefault="00D76906" w:rsidP="00D76906">
      <w:pPr>
        <w:rPr>
          <w:ins w:id="4405" w:author="Priyanshu Solon" w:date="2025-04-17T15:49:00Z"/>
        </w:rPr>
      </w:pPr>
      <w:ins w:id="4406" w:author="Priyanshu Solon" w:date="2025-04-17T15:49:00Z">
        <w:r>
          <w:t xml:space="preserve">                    &lt;option&gt;AWS&lt;/option&gt;</w:t>
        </w:r>
      </w:ins>
    </w:p>
    <w:p w:rsidR="00D76906" w:rsidRDefault="00D76906" w:rsidP="00D76906">
      <w:pPr>
        <w:rPr>
          <w:ins w:id="4407" w:author="Priyanshu Solon" w:date="2025-04-17T15:49:00Z"/>
        </w:rPr>
      </w:pPr>
      <w:ins w:id="4408" w:author="Priyanshu Solon" w:date="2025-04-17T15:49:00Z">
        <w:r>
          <w:t xml:space="preserve">                    &lt;option&gt;UI Front End&lt;/option&gt;</w:t>
        </w:r>
      </w:ins>
    </w:p>
    <w:p w:rsidR="00D76906" w:rsidRDefault="00D76906" w:rsidP="00D76906">
      <w:pPr>
        <w:rPr>
          <w:ins w:id="4409" w:author="Priyanshu Solon" w:date="2025-04-17T15:49:00Z"/>
        </w:rPr>
      </w:pPr>
      <w:ins w:id="4410" w:author="Priyanshu Solon" w:date="2025-04-17T15:49:00Z">
        <w:r>
          <w:t xml:space="preserve">                    &lt;option&gt;UI Full Stack&lt;/option&gt;</w:t>
        </w:r>
      </w:ins>
    </w:p>
    <w:p w:rsidR="00D76906" w:rsidRDefault="00D76906" w:rsidP="00D76906">
      <w:pPr>
        <w:rPr>
          <w:ins w:id="4411" w:author="Priyanshu Solon" w:date="2025-04-17T15:49:00Z"/>
        </w:rPr>
      </w:pPr>
      <w:ins w:id="4412" w:author="Priyanshu Solon" w:date="2025-04-17T15:49:00Z">
        <w:r>
          <w:t xml:space="preserve">                    &lt;option&gt;Azure&lt;/option&gt;</w:t>
        </w:r>
      </w:ins>
    </w:p>
    <w:p w:rsidR="00D76906" w:rsidRDefault="00D76906" w:rsidP="00D76906">
      <w:pPr>
        <w:rPr>
          <w:ins w:id="4413" w:author="Priyanshu Solon" w:date="2025-04-17T15:49:00Z"/>
        </w:rPr>
      </w:pPr>
      <w:ins w:id="4414" w:author="Priyanshu Solon" w:date="2025-04-17T15:49:00Z">
        <w:r>
          <w:t xml:space="preserve">                &lt;/datalist&gt;</w:t>
        </w:r>
      </w:ins>
    </w:p>
    <w:p w:rsidR="00D76906" w:rsidRDefault="00D76906" w:rsidP="00D76906">
      <w:pPr>
        <w:rPr>
          <w:ins w:id="4415" w:author="Priyanshu Solon" w:date="2025-04-17T15:49:00Z"/>
        </w:rPr>
      </w:pPr>
      <w:ins w:id="4416" w:author="Priyanshu Solon" w:date="2025-04-17T15:49:00Z">
        <w:r>
          <w:t xml:space="preserve">            &lt;/dd&gt;</w:t>
        </w:r>
      </w:ins>
    </w:p>
    <w:p w:rsidR="00D76906" w:rsidRDefault="00D76906" w:rsidP="00D76906">
      <w:pPr>
        <w:rPr>
          <w:ins w:id="4417" w:author="Priyanshu Solon" w:date="2025-04-17T15:49:00Z"/>
        </w:rPr>
      </w:pPr>
      <w:ins w:id="4418" w:author="Priyanshu Solon" w:date="2025-04-17T15:49:00Z">
        <w:r>
          <w:t xml:space="preserve">         &lt;/dl&gt;</w:t>
        </w:r>
      </w:ins>
    </w:p>
    <w:p w:rsidR="00D76906" w:rsidRDefault="00D76906" w:rsidP="00D76906">
      <w:pPr>
        <w:rPr>
          <w:ins w:id="4419" w:author="Priyanshu Solon" w:date="2025-04-17T15:49:00Z"/>
        </w:rPr>
      </w:pPr>
      <w:ins w:id="4420" w:author="Priyanshu Solon" w:date="2025-04-17T15:49:00Z">
        <w:r>
          <w:t xml:space="preserve">         &lt;button&gt;Submit&lt;/button&gt;</w:t>
        </w:r>
      </w:ins>
    </w:p>
    <w:p w:rsidR="00D76906" w:rsidRDefault="00D76906" w:rsidP="00D76906">
      <w:pPr>
        <w:rPr>
          <w:ins w:id="4421" w:author="Priyanshu Solon" w:date="2025-04-17T15:49:00Z"/>
        </w:rPr>
      </w:pPr>
      <w:ins w:id="4422" w:author="Priyanshu Solon" w:date="2025-04-17T15:49:00Z">
        <w:r>
          <w:t xml:space="preserve">    &lt;/form&gt;</w:t>
        </w:r>
      </w:ins>
    </w:p>
    <w:p w:rsidR="00D76906" w:rsidRDefault="00D76906" w:rsidP="00D76906">
      <w:pPr>
        <w:rPr>
          <w:ins w:id="4423" w:author="Priyanshu Solon" w:date="2025-04-17T15:49:00Z"/>
        </w:rPr>
      </w:pPr>
      <w:ins w:id="4424" w:author="Priyanshu Solon" w:date="2025-04-17T15:49:00Z">
        <w:r>
          <w:t>&lt;/body&gt;</w:t>
        </w:r>
      </w:ins>
    </w:p>
    <w:p w:rsidR="00D76906" w:rsidRDefault="00D76906" w:rsidP="00D76906">
      <w:pPr>
        <w:rPr>
          <w:ins w:id="4425" w:author="Priyanshu Solon" w:date="2025-04-17T15:49:00Z"/>
        </w:rPr>
      </w:pPr>
      <w:ins w:id="4426" w:author="Priyanshu Solon" w:date="2025-04-17T15:49:00Z">
        <w:r>
          <w:t>&lt;/html&gt;</w:t>
        </w:r>
      </w:ins>
    </w:p>
    <w:p w:rsidR="00D76906" w:rsidRDefault="00D76906" w:rsidP="00D76906">
      <w:pPr>
        <w:rPr>
          <w:ins w:id="4427" w:author="Priyanshu Solon" w:date="2025-04-17T15:49:00Z"/>
        </w:rPr>
      </w:pPr>
    </w:p>
    <w:p w:rsidR="00D76906" w:rsidRDefault="00D76906" w:rsidP="00D76906">
      <w:pPr>
        <w:rPr>
          <w:ins w:id="4428" w:author="Priyanshu Solon" w:date="2025-04-17T15:49:00Z"/>
        </w:rPr>
      </w:pPr>
      <w:ins w:id="4429" w:author="Priyanshu Solon" w:date="2025-04-17T15:49:00Z">
        <w:r>
          <w:t xml:space="preserve">14. </w:t>
        </w:r>
        <w:r w:rsidRPr="00934CC4">
          <w:rPr>
            <w:b/>
            <w:bCs/>
            <w:rPrChange w:id="4430" w:author="Priyanshu Solon" w:date="2025-05-22T22:58:00Z">
              <w:rPr/>
            </w:rPrChange>
          </w:rPr>
          <w:t>pattern</w:t>
        </w:r>
        <w:r>
          <w:t xml:space="preserve">        : It is used to verify the format of input value.</w:t>
        </w:r>
      </w:ins>
    </w:p>
    <w:p w:rsidR="00D76906" w:rsidRDefault="00D76906" w:rsidP="00D76906">
      <w:pPr>
        <w:rPr>
          <w:ins w:id="4431" w:author="Priyanshu Solon" w:date="2025-04-17T15:49:00Z"/>
        </w:rPr>
      </w:pPr>
      <w:ins w:id="4432" w:author="Priyanshu Solon" w:date="2025-04-17T15:49:00Z">
        <w:r>
          <w:lastRenderedPageBreak/>
          <w:t xml:space="preserve">                  Format is verified by using a regular expression.</w:t>
        </w:r>
      </w:ins>
    </w:p>
    <w:p w:rsidR="00D76906" w:rsidRDefault="00D76906" w:rsidP="00D76906">
      <w:pPr>
        <w:rPr>
          <w:ins w:id="4433" w:author="Priyanshu Solon" w:date="2025-04-18T22:45:00Z"/>
        </w:rPr>
      </w:pPr>
      <w:ins w:id="4434" w:author="Priyanshu Solon" w:date="2025-04-17T15:49:00Z">
        <w:r>
          <w:t xml:space="preserve">                  Regular Expression is built by using meta characters &amp; quantifiers.</w:t>
        </w:r>
      </w:ins>
    </w:p>
    <w:p w:rsidR="00583872" w:rsidRDefault="00583872" w:rsidP="00D76906">
      <w:pPr>
        <w:rPr>
          <w:ins w:id="4435" w:author="Priyanshu Solon" w:date="2025-04-18T22:45:00Z"/>
        </w:rPr>
      </w:pPr>
    </w:p>
    <w:p w:rsidR="00583872" w:rsidRPr="00934CC4" w:rsidRDefault="00583872" w:rsidP="00583872">
      <w:pPr>
        <w:rPr>
          <w:ins w:id="4436" w:author="Priyanshu Solon" w:date="2025-04-18T22:46:00Z"/>
          <w:b/>
          <w:bCs/>
          <w:rPrChange w:id="4437" w:author="Priyanshu Solon" w:date="2025-05-22T22:58:00Z">
            <w:rPr>
              <w:ins w:id="4438" w:author="Priyanshu Solon" w:date="2025-04-18T22:46:00Z"/>
            </w:rPr>
          </w:rPrChange>
        </w:rPr>
      </w:pPr>
      <w:ins w:id="4439" w:author="Priyanshu Solon" w:date="2025-04-18T22:46:00Z">
        <w:r w:rsidRPr="00934CC4">
          <w:rPr>
            <w:b/>
            <w:bCs/>
            <w:rPrChange w:id="4440" w:author="Priyanshu Solon" w:date="2025-05-22T22:58:00Z">
              <w:rPr/>
            </w:rPrChange>
          </w:rPr>
          <w:t>18/04</w:t>
        </w:r>
      </w:ins>
    </w:p>
    <w:p w:rsidR="00583872" w:rsidRDefault="00583872" w:rsidP="00583872">
      <w:pPr>
        <w:rPr>
          <w:ins w:id="4441" w:author="Priyanshu Solon" w:date="2025-04-18T22:46:00Z"/>
        </w:rPr>
      </w:pPr>
      <w:ins w:id="4442" w:author="Priyanshu Solon" w:date="2025-04-18T22:46:00Z">
        <w:r>
          <w:t>=====</w:t>
        </w:r>
      </w:ins>
    </w:p>
    <w:p w:rsidR="00583872" w:rsidRDefault="00583872" w:rsidP="00583872">
      <w:pPr>
        <w:rPr>
          <w:ins w:id="4443" w:author="Priyanshu Solon" w:date="2025-04-18T22:46:00Z"/>
        </w:rPr>
      </w:pPr>
    </w:p>
    <w:p w:rsidR="00583872" w:rsidRPr="00934CC4" w:rsidRDefault="00583872" w:rsidP="00583872">
      <w:pPr>
        <w:rPr>
          <w:ins w:id="4444" w:author="Priyanshu Solon" w:date="2025-04-18T22:46:00Z"/>
          <w:b/>
          <w:bCs/>
          <w:rPrChange w:id="4445" w:author="Priyanshu Solon" w:date="2025-05-22T22:58:00Z">
            <w:rPr>
              <w:ins w:id="4446" w:author="Priyanshu Solon" w:date="2025-04-18T22:46:00Z"/>
            </w:rPr>
          </w:rPrChange>
        </w:rPr>
      </w:pPr>
      <w:ins w:id="4447" w:author="Priyanshu Solon" w:date="2025-04-18T22:46:00Z">
        <w:r w:rsidRPr="00934CC4">
          <w:rPr>
            <w:b/>
            <w:bCs/>
            <w:rPrChange w:id="4448" w:author="Priyanshu Solon" w:date="2025-05-22T22:58:00Z">
              <w:rPr/>
            </w:rPrChange>
          </w:rPr>
          <w:t>Attributes for Textbox</w:t>
        </w:r>
      </w:ins>
    </w:p>
    <w:p w:rsidR="00583872" w:rsidRDefault="00583872" w:rsidP="00583872">
      <w:pPr>
        <w:rPr>
          <w:ins w:id="4449" w:author="Priyanshu Solon" w:date="2025-04-18T22:46:00Z"/>
        </w:rPr>
      </w:pPr>
      <w:ins w:id="4450" w:author="Priyanshu Solon" w:date="2025-04-18T22:46:00Z">
        <w:r>
          <w:t>1. id</w:t>
        </w:r>
      </w:ins>
    </w:p>
    <w:p w:rsidR="00583872" w:rsidRDefault="00583872" w:rsidP="00583872">
      <w:pPr>
        <w:rPr>
          <w:ins w:id="4451" w:author="Priyanshu Solon" w:date="2025-04-18T22:46:00Z"/>
        </w:rPr>
      </w:pPr>
      <w:ins w:id="4452" w:author="Priyanshu Solon" w:date="2025-04-18T22:46:00Z">
        <w:r>
          <w:t>2. name</w:t>
        </w:r>
      </w:ins>
    </w:p>
    <w:p w:rsidR="00583872" w:rsidRDefault="00583872" w:rsidP="00583872">
      <w:pPr>
        <w:rPr>
          <w:ins w:id="4453" w:author="Priyanshu Solon" w:date="2025-04-18T22:46:00Z"/>
        </w:rPr>
      </w:pPr>
      <w:ins w:id="4454" w:author="Priyanshu Solon" w:date="2025-04-18T22:46:00Z">
        <w:r>
          <w:t>3. class</w:t>
        </w:r>
      </w:ins>
    </w:p>
    <w:p w:rsidR="00583872" w:rsidRDefault="00583872" w:rsidP="00583872">
      <w:pPr>
        <w:rPr>
          <w:ins w:id="4455" w:author="Priyanshu Solon" w:date="2025-04-18T22:46:00Z"/>
        </w:rPr>
      </w:pPr>
      <w:ins w:id="4456" w:author="Priyanshu Solon" w:date="2025-04-18T22:46:00Z">
        <w:r>
          <w:t>4. value</w:t>
        </w:r>
      </w:ins>
    </w:p>
    <w:p w:rsidR="00583872" w:rsidRDefault="00583872" w:rsidP="00583872">
      <w:pPr>
        <w:rPr>
          <w:ins w:id="4457" w:author="Priyanshu Solon" w:date="2025-04-18T22:46:00Z"/>
        </w:rPr>
      </w:pPr>
      <w:ins w:id="4458" w:author="Priyanshu Solon" w:date="2025-04-18T22:46:00Z">
        <w:r>
          <w:t>5. readonly</w:t>
        </w:r>
      </w:ins>
    </w:p>
    <w:p w:rsidR="00583872" w:rsidRDefault="00583872" w:rsidP="00583872">
      <w:pPr>
        <w:rPr>
          <w:ins w:id="4459" w:author="Priyanshu Solon" w:date="2025-04-18T22:46:00Z"/>
        </w:rPr>
      </w:pPr>
      <w:ins w:id="4460" w:author="Priyanshu Solon" w:date="2025-04-18T22:46:00Z">
        <w:r>
          <w:t>6.disabled</w:t>
        </w:r>
      </w:ins>
    </w:p>
    <w:p w:rsidR="00583872" w:rsidRDefault="00583872" w:rsidP="00583872">
      <w:pPr>
        <w:rPr>
          <w:ins w:id="4461" w:author="Priyanshu Solon" w:date="2025-04-18T22:46:00Z"/>
        </w:rPr>
      </w:pPr>
      <w:ins w:id="4462" w:author="Priyanshu Solon" w:date="2025-04-18T22:46:00Z">
        <w:r>
          <w:t>7. size</w:t>
        </w:r>
      </w:ins>
    </w:p>
    <w:p w:rsidR="00583872" w:rsidRDefault="00583872" w:rsidP="00583872">
      <w:pPr>
        <w:rPr>
          <w:ins w:id="4463" w:author="Priyanshu Solon" w:date="2025-04-18T22:46:00Z"/>
        </w:rPr>
      </w:pPr>
      <w:ins w:id="4464" w:author="Priyanshu Solon" w:date="2025-04-18T22:46:00Z">
        <w:r>
          <w:t>8. autofocus</w:t>
        </w:r>
      </w:ins>
    </w:p>
    <w:p w:rsidR="00583872" w:rsidRDefault="00583872" w:rsidP="00583872">
      <w:pPr>
        <w:rPr>
          <w:ins w:id="4465" w:author="Priyanshu Solon" w:date="2025-04-18T22:46:00Z"/>
        </w:rPr>
      </w:pPr>
      <w:ins w:id="4466" w:author="Priyanshu Solon" w:date="2025-04-18T22:46:00Z">
        <w:r>
          <w:t>9. minlength</w:t>
        </w:r>
      </w:ins>
    </w:p>
    <w:p w:rsidR="00583872" w:rsidRDefault="00583872" w:rsidP="00583872">
      <w:pPr>
        <w:rPr>
          <w:ins w:id="4467" w:author="Priyanshu Solon" w:date="2025-04-18T22:46:00Z"/>
        </w:rPr>
      </w:pPr>
      <w:ins w:id="4468" w:author="Priyanshu Solon" w:date="2025-04-18T22:46:00Z">
        <w:r>
          <w:t>10. maxlength</w:t>
        </w:r>
      </w:ins>
    </w:p>
    <w:p w:rsidR="00583872" w:rsidRDefault="00583872" w:rsidP="00583872">
      <w:pPr>
        <w:rPr>
          <w:ins w:id="4469" w:author="Priyanshu Solon" w:date="2025-04-18T22:46:00Z"/>
        </w:rPr>
      </w:pPr>
      <w:ins w:id="4470" w:author="Priyanshu Solon" w:date="2025-04-18T22:46:00Z">
        <w:r>
          <w:t>11. required</w:t>
        </w:r>
      </w:ins>
    </w:p>
    <w:p w:rsidR="00583872" w:rsidRDefault="00583872" w:rsidP="00583872">
      <w:pPr>
        <w:rPr>
          <w:ins w:id="4471" w:author="Priyanshu Solon" w:date="2025-04-18T22:46:00Z"/>
        </w:rPr>
      </w:pPr>
      <w:ins w:id="4472" w:author="Priyanshu Solon" w:date="2025-04-18T22:46:00Z">
        <w:r>
          <w:t>12. list</w:t>
        </w:r>
      </w:ins>
    </w:p>
    <w:p w:rsidR="00583872" w:rsidRDefault="00583872" w:rsidP="00583872">
      <w:pPr>
        <w:rPr>
          <w:ins w:id="4473" w:author="Priyanshu Solon" w:date="2025-04-18T22:46:00Z"/>
        </w:rPr>
      </w:pPr>
      <w:ins w:id="4474" w:author="Priyanshu Solon" w:date="2025-04-18T22:46:00Z">
        <w:r>
          <w:t>13. placeholder</w:t>
        </w:r>
      </w:ins>
    </w:p>
    <w:p w:rsidR="00583872" w:rsidRDefault="00583872" w:rsidP="00583872">
      <w:pPr>
        <w:rPr>
          <w:ins w:id="4475" w:author="Priyanshu Solon" w:date="2025-04-18T22:46:00Z"/>
        </w:rPr>
      </w:pPr>
      <w:ins w:id="4476" w:author="Priyanshu Solon" w:date="2025-04-18T22:46:00Z">
        <w:r>
          <w:t>14. pattern</w:t>
        </w:r>
      </w:ins>
    </w:p>
    <w:p w:rsidR="00583872" w:rsidRDefault="00583872" w:rsidP="00583872">
      <w:pPr>
        <w:rPr>
          <w:ins w:id="4477" w:author="Priyanshu Solon" w:date="2025-04-18T22:46:00Z"/>
        </w:rPr>
      </w:pPr>
    </w:p>
    <w:p w:rsidR="00583872" w:rsidRPr="00934CC4" w:rsidRDefault="00583872" w:rsidP="00583872">
      <w:pPr>
        <w:rPr>
          <w:ins w:id="4478" w:author="Priyanshu Solon" w:date="2025-04-18T22:46:00Z"/>
          <w:b/>
          <w:bCs/>
          <w:rPrChange w:id="4479" w:author="Priyanshu Solon" w:date="2025-05-22T22:58:00Z">
            <w:rPr>
              <w:ins w:id="4480" w:author="Priyanshu Solon" w:date="2025-04-18T22:46:00Z"/>
            </w:rPr>
          </w:rPrChange>
        </w:rPr>
      </w:pPr>
      <w:ins w:id="4481" w:author="Priyanshu Solon" w:date="2025-04-18T22:46:00Z">
        <w:r w:rsidRPr="00934CC4">
          <w:rPr>
            <w:b/>
            <w:bCs/>
            <w:rPrChange w:id="4482" w:author="Priyanshu Solon" w:date="2025-05-22T22:58:00Z">
              <w:rPr/>
            </w:rPrChange>
          </w:rPr>
          <w:t>Meta character        Description</w:t>
        </w:r>
      </w:ins>
    </w:p>
    <w:p w:rsidR="00583872" w:rsidRDefault="00583872" w:rsidP="00583872">
      <w:pPr>
        <w:rPr>
          <w:ins w:id="4483" w:author="Priyanshu Solon" w:date="2025-04-18T22:46:00Z"/>
        </w:rPr>
      </w:pPr>
      <w:ins w:id="4484" w:author="Priyanshu Solon" w:date="2025-04-18T22:46:00Z">
        <w:r>
          <w:t>--------------------------------------------------------------------------------------------------------</w:t>
        </w:r>
      </w:ins>
    </w:p>
    <w:p w:rsidR="00583872" w:rsidRDefault="00583872" w:rsidP="00583872">
      <w:pPr>
        <w:rPr>
          <w:ins w:id="4485" w:author="Priyanshu Solon" w:date="2025-04-18T22:46:00Z"/>
        </w:rPr>
      </w:pPr>
    </w:p>
    <w:p w:rsidR="00583872" w:rsidRDefault="00583872" w:rsidP="00583872">
      <w:pPr>
        <w:rPr>
          <w:ins w:id="4486" w:author="Priyanshu Solon" w:date="2025-04-18T22:46:00Z"/>
        </w:rPr>
      </w:pPr>
      <w:ins w:id="4487" w:author="Priyanshu Solon" w:date="2025-04-18T22:46:00Z">
        <w:r>
          <w:t xml:space="preserve">    </w:t>
        </w:r>
        <w:r w:rsidRPr="00934CC4">
          <w:rPr>
            <w:b/>
            <w:bCs/>
            <w:rPrChange w:id="4488" w:author="Priyanshu Solon" w:date="2025-05-22T22:58:00Z">
              <w:rPr/>
            </w:rPrChange>
          </w:rPr>
          <w:t>?</w:t>
        </w:r>
        <w:r>
          <w:t xml:space="preserve">                zero or one occurrence of a character.</w:t>
        </w:r>
      </w:ins>
    </w:p>
    <w:p w:rsidR="00583872" w:rsidRDefault="00583872" w:rsidP="00583872">
      <w:pPr>
        <w:rPr>
          <w:ins w:id="4489" w:author="Priyanshu Solon" w:date="2025-04-18T22:46:00Z"/>
        </w:rPr>
      </w:pPr>
    </w:p>
    <w:p w:rsidR="00583872" w:rsidRDefault="00583872" w:rsidP="00583872">
      <w:pPr>
        <w:rPr>
          <w:ins w:id="4490" w:author="Priyanshu Solon" w:date="2025-04-18T22:46:00Z"/>
        </w:rPr>
      </w:pPr>
      <w:ins w:id="4491" w:author="Priyanshu Solon" w:date="2025-04-18T22:46:00Z">
        <w:r>
          <w:t xml:space="preserve">                    Syntax:</w:t>
        </w:r>
      </w:ins>
    </w:p>
    <w:p w:rsidR="00583872" w:rsidRDefault="00583872" w:rsidP="00583872">
      <w:pPr>
        <w:rPr>
          <w:ins w:id="4492" w:author="Priyanshu Solon" w:date="2025-04-18T22:46:00Z"/>
        </w:rPr>
      </w:pPr>
      <w:ins w:id="4493" w:author="Priyanshu Solon" w:date="2025-04-18T22:46:00Z">
        <w:r>
          <w:t xml:space="preserve">                    pattern="colou?r"      =&gt; color, colour</w:t>
        </w:r>
      </w:ins>
    </w:p>
    <w:p w:rsidR="00583872" w:rsidRDefault="00583872" w:rsidP="00583872">
      <w:pPr>
        <w:rPr>
          <w:ins w:id="4494" w:author="Priyanshu Solon" w:date="2025-04-18T22:46:00Z"/>
        </w:rPr>
      </w:pPr>
    </w:p>
    <w:p w:rsidR="00583872" w:rsidRDefault="00583872" w:rsidP="00583872">
      <w:pPr>
        <w:rPr>
          <w:ins w:id="4495" w:author="Priyanshu Solon" w:date="2025-04-18T22:46:00Z"/>
        </w:rPr>
      </w:pPr>
      <w:ins w:id="4496" w:author="Priyanshu Solon" w:date="2025-04-18T22:46:00Z">
        <w:r>
          <w:t xml:space="preserve">    </w:t>
        </w:r>
        <w:r w:rsidRPr="00934CC4">
          <w:rPr>
            <w:b/>
            <w:bCs/>
            <w:rPrChange w:id="4497" w:author="Priyanshu Solon" w:date="2025-05-22T22:58:00Z">
              <w:rPr/>
            </w:rPrChange>
          </w:rPr>
          <w:t>*</w:t>
        </w:r>
        <w:r>
          <w:t xml:space="preserve">                zero or more occurrences of a character.</w:t>
        </w:r>
      </w:ins>
    </w:p>
    <w:p w:rsidR="00583872" w:rsidRDefault="00583872" w:rsidP="00583872">
      <w:pPr>
        <w:rPr>
          <w:ins w:id="4498" w:author="Priyanshu Solon" w:date="2025-04-18T22:46:00Z"/>
        </w:rPr>
      </w:pPr>
    </w:p>
    <w:p w:rsidR="00583872" w:rsidRDefault="00583872" w:rsidP="00583872">
      <w:pPr>
        <w:rPr>
          <w:ins w:id="4499" w:author="Priyanshu Solon" w:date="2025-04-18T22:46:00Z"/>
        </w:rPr>
      </w:pPr>
      <w:ins w:id="4500" w:author="Priyanshu Solon" w:date="2025-04-18T22:46:00Z">
        <w:r>
          <w:t xml:space="preserve">                    Syntax:</w:t>
        </w:r>
      </w:ins>
    </w:p>
    <w:p w:rsidR="00583872" w:rsidRDefault="00583872" w:rsidP="00583872">
      <w:pPr>
        <w:rPr>
          <w:ins w:id="4501" w:author="Priyanshu Solon" w:date="2025-04-18T22:46:00Z"/>
        </w:rPr>
      </w:pPr>
      <w:ins w:id="4502" w:author="Priyanshu Solon" w:date="2025-04-18T22:46:00Z">
        <w:r>
          <w:t xml:space="preserve">                    pattern="colou*r"    =&gt; color, colour, colouur, colouuur..</w:t>
        </w:r>
      </w:ins>
    </w:p>
    <w:p w:rsidR="00583872" w:rsidRDefault="00583872" w:rsidP="00583872">
      <w:pPr>
        <w:rPr>
          <w:ins w:id="4503" w:author="Priyanshu Solon" w:date="2025-04-18T22:46:00Z"/>
        </w:rPr>
      </w:pPr>
    </w:p>
    <w:p w:rsidR="00583872" w:rsidRDefault="00583872" w:rsidP="00583872">
      <w:pPr>
        <w:rPr>
          <w:ins w:id="4504" w:author="Priyanshu Solon" w:date="2025-04-18T22:46:00Z"/>
        </w:rPr>
      </w:pPr>
      <w:ins w:id="4505" w:author="Priyanshu Solon" w:date="2025-04-18T22:46:00Z">
        <w:r>
          <w:t xml:space="preserve">    </w:t>
        </w:r>
        <w:r w:rsidRPr="00934CC4">
          <w:rPr>
            <w:b/>
            <w:bCs/>
            <w:rPrChange w:id="4506" w:author="Priyanshu Solon" w:date="2025-05-22T22:58:00Z">
              <w:rPr/>
            </w:rPrChange>
          </w:rPr>
          <w:t>+</w:t>
        </w:r>
        <w:r>
          <w:t xml:space="preserve">                one or more occurrences of a character</w:t>
        </w:r>
      </w:ins>
    </w:p>
    <w:p w:rsidR="00583872" w:rsidRDefault="00583872" w:rsidP="00583872">
      <w:pPr>
        <w:rPr>
          <w:ins w:id="4507" w:author="Priyanshu Solon" w:date="2025-04-18T22:46:00Z"/>
        </w:rPr>
      </w:pPr>
      <w:ins w:id="4508" w:author="Priyanshu Solon" w:date="2025-04-18T22:46:00Z">
        <w:r>
          <w:t xml:space="preserve">   </w:t>
        </w:r>
      </w:ins>
    </w:p>
    <w:p w:rsidR="00583872" w:rsidRDefault="00583872" w:rsidP="00583872">
      <w:pPr>
        <w:rPr>
          <w:ins w:id="4509" w:author="Priyanshu Solon" w:date="2025-04-18T22:46:00Z"/>
        </w:rPr>
      </w:pPr>
      <w:ins w:id="4510" w:author="Priyanshu Solon" w:date="2025-04-18T22:46:00Z">
        <w:r>
          <w:t xml:space="preserve">                    Syntax:</w:t>
        </w:r>
      </w:ins>
    </w:p>
    <w:p w:rsidR="00583872" w:rsidRDefault="00583872" w:rsidP="00583872">
      <w:pPr>
        <w:rPr>
          <w:ins w:id="4511" w:author="Priyanshu Solon" w:date="2025-04-18T22:46:00Z"/>
        </w:rPr>
      </w:pPr>
      <w:ins w:id="4512" w:author="Priyanshu Solon" w:date="2025-04-18T22:46:00Z">
        <w:r>
          <w:t xml:space="preserve">                    pattern="colou+r"    =&gt; colour, colouur, colouuur..</w:t>
        </w:r>
      </w:ins>
    </w:p>
    <w:p w:rsidR="00583872" w:rsidRDefault="00583872" w:rsidP="00583872">
      <w:pPr>
        <w:rPr>
          <w:ins w:id="4513" w:author="Priyanshu Solon" w:date="2025-04-18T22:46:00Z"/>
        </w:rPr>
      </w:pPr>
    </w:p>
    <w:p w:rsidR="00583872" w:rsidRDefault="00583872" w:rsidP="00583872">
      <w:pPr>
        <w:rPr>
          <w:ins w:id="4514" w:author="Priyanshu Solon" w:date="2025-04-18T22:46:00Z"/>
        </w:rPr>
      </w:pPr>
      <w:ins w:id="4515" w:author="Priyanshu Solon" w:date="2025-04-18T22:46:00Z">
        <w:r w:rsidRPr="00934CC4">
          <w:rPr>
            <w:b/>
            <w:bCs/>
            <w:rPrChange w:id="4516" w:author="Priyanshu Solon" w:date="2025-05-22T22:58:00Z">
              <w:rPr/>
            </w:rPrChange>
          </w:rPr>
          <w:t xml:space="preserve">    .  (dot)</w:t>
        </w:r>
        <w:r>
          <w:t xml:space="preserve">            any single character [alphabet, number or special]</w:t>
        </w:r>
      </w:ins>
    </w:p>
    <w:p w:rsidR="00583872" w:rsidRDefault="00583872" w:rsidP="00583872">
      <w:pPr>
        <w:rPr>
          <w:ins w:id="4517" w:author="Priyanshu Solon" w:date="2025-04-18T22:46:00Z"/>
        </w:rPr>
      </w:pPr>
    </w:p>
    <w:p w:rsidR="00583872" w:rsidRDefault="00583872" w:rsidP="00583872">
      <w:pPr>
        <w:rPr>
          <w:ins w:id="4518" w:author="Priyanshu Solon" w:date="2025-04-18T22:46:00Z"/>
        </w:rPr>
      </w:pPr>
      <w:ins w:id="4519" w:author="Priyanshu Solon" w:date="2025-04-18T22:46:00Z">
        <w:r>
          <w:t xml:space="preserve">                    Syntax:</w:t>
        </w:r>
      </w:ins>
    </w:p>
    <w:p w:rsidR="00583872" w:rsidRDefault="00583872" w:rsidP="00583872">
      <w:pPr>
        <w:rPr>
          <w:ins w:id="4520" w:author="Priyanshu Solon" w:date="2025-04-18T22:46:00Z"/>
        </w:rPr>
      </w:pPr>
      <w:ins w:id="4521" w:author="Priyanshu Solon" w:date="2025-04-18T22:46:00Z">
        <w:r>
          <w:t xml:space="preserve">                    pattern=".at"    =&gt; cat, bat, 2at, $at ..</w:t>
        </w:r>
      </w:ins>
    </w:p>
    <w:p w:rsidR="00583872" w:rsidRDefault="00583872" w:rsidP="00583872">
      <w:pPr>
        <w:rPr>
          <w:ins w:id="4522" w:author="Priyanshu Solon" w:date="2025-04-18T22:46:00Z"/>
        </w:rPr>
      </w:pPr>
    </w:p>
    <w:p w:rsidR="00583872" w:rsidRDefault="00583872" w:rsidP="00583872">
      <w:pPr>
        <w:rPr>
          <w:ins w:id="4523" w:author="Priyanshu Solon" w:date="2025-04-18T22:46:00Z"/>
        </w:rPr>
      </w:pPr>
      <w:ins w:id="4524" w:author="Priyanshu Solon" w:date="2025-04-18T22:46:00Z">
        <w:r w:rsidRPr="00934CC4">
          <w:rPr>
            <w:b/>
            <w:bCs/>
            <w:rPrChange w:id="4525" w:author="Priyanshu Solon" w:date="2025-05-22T22:58:00Z">
              <w:rPr/>
            </w:rPrChange>
          </w:rPr>
          <w:t xml:space="preserve">    |   (or)            </w:t>
        </w:r>
        <w:r>
          <w:t>It refers to logical or in pattern where you can configure</w:t>
        </w:r>
      </w:ins>
    </w:p>
    <w:p w:rsidR="00583872" w:rsidRDefault="00583872" w:rsidP="00583872">
      <w:pPr>
        <w:rPr>
          <w:ins w:id="4526" w:author="Priyanshu Solon" w:date="2025-04-18T22:46:00Z"/>
        </w:rPr>
      </w:pPr>
      <w:ins w:id="4527" w:author="Priyanshu Solon" w:date="2025-04-18T22:46:00Z">
        <w:r>
          <w:t xml:space="preserve">                    multiple and it can match with any one of them.</w:t>
        </w:r>
      </w:ins>
    </w:p>
    <w:p w:rsidR="00583872" w:rsidRDefault="00583872" w:rsidP="00583872">
      <w:pPr>
        <w:rPr>
          <w:ins w:id="4528" w:author="Priyanshu Solon" w:date="2025-04-18T22:46:00Z"/>
        </w:rPr>
      </w:pPr>
    </w:p>
    <w:p w:rsidR="00583872" w:rsidRDefault="00583872" w:rsidP="00583872">
      <w:pPr>
        <w:rPr>
          <w:ins w:id="4529" w:author="Priyanshu Solon" w:date="2025-04-18T22:46:00Z"/>
        </w:rPr>
      </w:pPr>
      <w:ins w:id="4530" w:author="Priyanshu Solon" w:date="2025-04-18T22:46:00Z">
        <w:r>
          <w:t xml:space="preserve">                    Syntax:</w:t>
        </w:r>
      </w:ins>
    </w:p>
    <w:p w:rsidR="00583872" w:rsidRDefault="00583872" w:rsidP="00583872">
      <w:pPr>
        <w:rPr>
          <w:ins w:id="4531" w:author="Priyanshu Solon" w:date="2025-04-18T22:46:00Z"/>
        </w:rPr>
      </w:pPr>
      <w:ins w:id="4532" w:author="Priyanshu Solon" w:date="2025-04-18T22:46:00Z">
        <w:r>
          <w:t xml:space="preserve">                    pattern="red | green | blue"     =&gt; red, green, blue</w:t>
        </w:r>
      </w:ins>
    </w:p>
    <w:p w:rsidR="00583872" w:rsidRDefault="00583872" w:rsidP="00583872">
      <w:pPr>
        <w:rPr>
          <w:ins w:id="4533" w:author="Priyanshu Solon" w:date="2025-04-18T22:46:00Z"/>
        </w:rPr>
      </w:pPr>
    </w:p>
    <w:p w:rsidR="00583872" w:rsidRDefault="00583872" w:rsidP="00583872">
      <w:pPr>
        <w:rPr>
          <w:ins w:id="4534" w:author="Priyanshu Solon" w:date="2025-04-18T22:46:00Z"/>
        </w:rPr>
      </w:pPr>
      <w:ins w:id="4535" w:author="Priyanshu Solon" w:date="2025-04-18T22:46:00Z">
        <w:r>
          <w:t xml:space="preserve">   </w:t>
        </w:r>
        <w:r w:rsidRPr="00934CC4">
          <w:rPr>
            <w:b/>
            <w:bCs/>
            <w:rPrChange w:id="4536" w:author="Priyanshu Solon" w:date="2025-05-22T22:58:00Z">
              <w:rPr/>
            </w:rPrChange>
          </w:rPr>
          <w:t xml:space="preserve"> \</w:t>
        </w:r>
        <w:r>
          <w:t xml:space="preserve">                It is used as an escape sequence character.</w:t>
        </w:r>
      </w:ins>
    </w:p>
    <w:p w:rsidR="00583872" w:rsidRDefault="00583872" w:rsidP="00583872">
      <w:pPr>
        <w:rPr>
          <w:ins w:id="4537" w:author="Priyanshu Solon" w:date="2025-04-18T22:46:00Z"/>
        </w:rPr>
      </w:pPr>
      <w:ins w:id="4538" w:author="Priyanshu Solon" w:date="2025-04-18T22:46:00Z">
        <w:r>
          <w:t xml:space="preserve">                    It can transform meta character to normal &amp; vice versa.</w:t>
        </w:r>
      </w:ins>
    </w:p>
    <w:p w:rsidR="00583872" w:rsidRDefault="00583872" w:rsidP="00583872">
      <w:pPr>
        <w:rPr>
          <w:ins w:id="4539" w:author="Priyanshu Solon" w:date="2025-04-18T22:46:00Z"/>
        </w:rPr>
      </w:pPr>
    </w:p>
    <w:p w:rsidR="00583872" w:rsidRDefault="00583872" w:rsidP="00583872">
      <w:pPr>
        <w:rPr>
          <w:ins w:id="4540" w:author="Priyanshu Solon" w:date="2025-04-18T22:46:00Z"/>
        </w:rPr>
      </w:pPr>
      <w:ins w:id="4541" w:author="Priyanshu Solon" w:date="2025-04-18T22:46:00Z">
        <w:r>
          <w:t xml:space="preserve">                    Syntax:</w:t>
        </w:r>
      </w:ins>
    </w:p>
    <w:p w:rsidR="00583872" w:rsidRDefault="00583872" w:rsidP="00583872">
      <w:pPr>
        <w:rPr>
          <w:ins w:id="4542" w:author="Priyanshu Solon" w:date="2025-04-18T22:46:00Z"/>
        </w:rPr>
      </w:pPr>
      <w:ins w:id="4543" w:author="Priyanshu Solon" w:date="2025-04-18T22:46:00Z">
        <w:r>
          <w:t xml:space="preserve">                    pattern="gmail.com"    =&gt; gmail2com, gmail$com...</w:t>
        </w:r>
      </w:ins>
    </w:p>
    <w:p w:rsidR="00583872" w:rsidRDefault="00583872" w:rsidP="00583872">
      <w:pPr>
        <w:rPr>
          <w:ins w:id="4544" w:author="Priyanshu Solon" w:date="2025-04-18T22:46:00Z"/>
        </w:rPr>
      </w:pPr>
      <w:ins w:id="4545" w:author="Priyanshu Solon" w:date="2025-04-18T22:46:00Z">
        <w:r>
          <w:t xml:space="preserve">                    pattern="gmail\.com"    =&gt; gmail.com</w:t>
        </w:r>
      </w:ins>
    </w:p>
    <w:p w:rsidR="00583872" w:rsidRDefault="00583872" w:rsidP="00583872">
      <w:pPr>
        <w:rPr>
          <w:ins w:id="4546" w:author="Priyanshu Solon" w:date="2025-04-18T22:46:00Z"/>
        </w:rPr>
      </w:pPr>
      <w:ins w:id="4547" w:author="Priyanshu Solon" w:date="2025-04-18T22:46:00Z">
        <w:r>
          <w:t xml:space="preserve">   </w:t>
        </w:r>
      </w:ins>
    </w:p>
    <w:p w:rsidR="00583872" w:rsidRDefault="00583872" w:rsidP="00583872">
      <w:pPr>
        <w:rPr>
          <w:ins w:id="4548" w:author="Priyanshu Solon" w:date="2025-04-18T22:46:00Z"/>
        </w:rPr>
      </w:pPr>
      <w:ins w:id="4549" w:author="Priyanshu Solon" w:date="2025-04-18T22:46:00Z">
        <w:r w:rsidRPr="00934CC4">
          <w:rPr>
            <w:b/>
            <w:bCs/>
            <w:rPrChange w:id="4550" w:author="Priyanshu Solon" w:date="2025-05-22T22:59:00Z">
              <w:rPr/>
            </w:rPrChange>
          </w:rPr>
          <w:lastRenderedPageBreak/>
          <w:t xml:space="preserve">    [ ]</w:t>
        </w:r>
        <w:r>
          <w:t xml:space="preserve">                It configures a set of values in random or range.</w:t>
        </w:r>
      </w:ins>
    </w:p>
    <w:p w:rsidR="00583872" w:rsidRDefault="00583872" w:rsidP="00583872">
      <w:pPr>
        <w:rPr>
          <w:ins w:id="4551" w:author="Priyanshu Solon" w:date="2025-04-18T22:46:00Z"/>
        </w:rPr>
      </w:pPr>
    </w:p>
    <w:p w:rsidR="00583872" w:rsidRDefault="00583872" w:rsidP="00583872">
      <w:pPr>
        <w:rPr>
          <w:ins w:id="4552" w:author="Priyanshu Solon" w:date="2025-04-18T22:46:00Z"/>
        </w:rPr>
      </w:pPr>
      <w:ins w:id="4553" w:author="Priyanshu Solon" w:date="2025-04-18T22:46:00Z">
        <w:r>
          <w:t xml:space="preserve">                    [a,d,s]        =&gt; only specified chars allows                                    [A,a,d,D,s,S]    =&gt; both lower can uppercase of specified set</w:t>
        </w:r>
      </w:ins>
    </w:p>
    <w:p w:rsidR="00583872" w:rsidRDefault="00583872" w:rsidP="00583872">
      <w:pPr>
        <w:rPr>
          <w:ins w:id="4554" w:author="Priyanshu Solon" w:date="2025-04-18T22:46:00Z"/>
        </w:rPr>
      </w:pPr>
      <w:ins w:id="4555" w:author="Priyanshu Solon" w:date="2025-04-18T22:46:00Z">
        <w:r>
          <w:t xml:space="preserve">                    [a-m,A-M]    =&gt; any char with in specified range</w:t>
        </w:r>
      </w:ins>
    </w:p>
    <w:p w:rsidR="00583872" w:rsidRDefault="00583872" w:rsidP="00583872">
      <w:pPr>
        <w:rPr>
          <w:ins w:id="4556" w:author="Priyanshu Solon" w:date="2025-04-18T22:46:00Z"/>
        </w:rPr>
      </w:pPr>
      <w:ins w:id="4557" w:author="Priyanshu Solon" w:date="2025-04-18T22:46:00Z">
        <w:r>
          <w:t xml:space="preserve">                    [0-9]            =&gt; any numeric</w:t>
        </w:r>
      </w:ins>
    </w:p>
    <w:p w:rsidR="00583872" w:rsidRDefault="00583872" w:rsidP="00583872">
      <w:pPr>
        <w:rPr>
          <w:ins w:id="4558" w:author="Priyanshu Solon" w:date="2025-04-18T22:46:00Z"/>
        </w:rPr>
      </w:pPr>
      <w:ins w:id="4559" w:author="Priyanshu Solon" w:date="2025-04-18T22:46:00Z">
        <w:r>
          <w:t xml:space="preserve">                    [4-5]            =&gt; any number with in specified range</w:t>
        </w:r>
      </w:ins>
    </w:p>
    <w:p w:rsidR="00583872" w:rsidRDefault="00583872" w:rsidP="00583872">
      <w:pPr>
        <w:rPr>
          <w:ins w:id="4560" w:author="Priyanshu Solon" w:date="2025-04-18T22:46:00Z"/>
        </w:rPr>
      </w:pPr>
      <w:ins w:id="4561" w:author="Priyanshu Solon" w:date="2025-04-18T22:46:00Z">
        <w:r>
          <w:t xml:space="preserve">                    [4,7,9]        =&gt; only specified numbers</w:t>
        </w:r>
      </w:ins>
    </w:p>
    <w:p w:rsidR="00583872" w:rsidRDefault="00583872" w:rsidP="00583872">
      <w:pPr>
        <w:rPr>
          <w:ins w:id="4562" w:author="Priyanshu Solon" w:date="2025-04-18T22:46:00Z"/>
        </w:rPr>
      </w:pPr>
      <w:ins w:id="4563" w:author="Priyanshu Solon" w:date="2025-04-18T22:46:00Z">
        <w:r>
          <w:t xml:space="preserve">                    [a-z,A-Z,0-9]    =&gt; all alphabet &amp; numbers</w:t>
        </w:r>
      </w:ins>
    </w:p>
    <w:p w:rsidR="00583872" w:rsidRDefault="00583872" w:rsidP="00583872">
      <w:pPr>
        <w:rPr>
          <w:ins w:id="4564" w:author="Priyanshu Solon" w:date="2025-04-18T22:46:00Z"/>
        </w:rPr>
      </w:pPr>
      <w:ins w:id="4565" w:author="Priyanshu Solon" w:date="2025-04-18T22:46:00Z">
        <w:r>
          <w:t xml:space="preserve">                    [$,%,&amp;,@]    =&gt; only specified special chars allowed.</w:t>
        </w:r>
      </w:ins>
    </w:p>
    <w:p w:rsidR="00583872" w:rsidRDefault="00583872" w:rsidP="00583872">
      <w:pPr>
        <w:rPr>
          <w:ins w:id="4566" w:author="Priyanshu Solon" w:date="2025-04-18T22:46:00Z"/>
        </w:rPr>
      </w:pPr>
    </w:p>
    <w:p w:rsidR="00583872" w:rsidRDefault="00583872" w:rsidP="00583872">
      <w:pPr>
        <w:rPr>
          <w:ins w:id="4567" w:author="Priyanshu Solon" w:date="2025-04-18T22:46:00Z"/>
        </w:rPr>
      </w:pPr>
      <w:ins w:id="4568" w:author="Priyanshu Solon" w:date="2025-04-18T22:46:00Z">
        <w:r>
          <w:t xml:space="preserve">                    Syntax:</w:t>
        </w:r>
      </w:ins>
    </w:p>
    <w:p w:rsidR="00583872" w:rsidRDefault="00583872" w:rsidP="00583872">
      <w:pPr>
        <w:rPr>
          <w:ins w:id="4569" w:author="Priyanshu Solon" w:date="2025-04-18T22:46:00Z"/>
        </w:rPr>
      </w:pPr>
      <w:ins w:id="4570" w:author="Priyanshu Solon" w:date="2025-04-18T22:46:00Z">
        <w:r>
          <w:t xml:space="preserve">                    pattern= "[A-Z][0-9][a-z]"        =&gt; B4u</w:t>
        </w:r>
      </w:ins>
    </w:p>
    <w:p w:rsidR="00583872" w:rsidRDefault="00583872" w:rsidP="00583872">
      <w:pPr>
        <w:rPr>
          <w:ins w:id="4571" w:author="Priyanshu Solon" w:date="2025-04-18T22:46:00Z"/>
        </w:rPr>
      </w:pPr>
      <w:ins w:id="4572" w:author="Priyanshu Solon" w:date="2025-04-18T22:46:00Z">
        <w:r>
          <w:t xml:space="preserve">                    pattern= "[0-9][0-9]"        =&gt; 31, 24, 66</w:t>
        </w:r>
      </w:ins>
    </w:p>
    <w:p w:rsidR="00583872" w:rsidRDefault="00583872" w:rsidP="00583872">
      <w:pPr>
        <w:rPr>
          <w:ins w:id="4573" w:author="Priyanshu Solon" w:date="2025-04-18T22:46:00Z"/>
        </w:rPr>
      </w:pPr>
      <w:ins w:id="4574" w:author="Priyanshu Solon" w:date="2025-04-18T22:46:00Z">
        <w:r>
          <w:t xml:space="preserve">                    pattern="[0-9][0-9]?"        =&gt; 3, 31</w:t>
        </w:r>
      </w:ins>
    </w:p>
    <w:p w:rsidR="00583872" w:rsidRDefault="00583872" w:rsidP="00583872">
      <w:pPr>
        <w:rPr>
          <w:ins w:id="4575" w:author="Priyanshu Solon" w:date="2025-04-18T22:46:00Z"/>
        </w:rPr>
      </w:pPr>
      <w:ins w:id="4576" w:author="Priyanshu Solon" w:date="2025-04-18T22:46:00Z">
        <w:r>
          <w:t xml:space="preserve">                    pattern="[0-9][A-Z]?[0-9]        =&gt; 4A5,  52</w:t>
        </w:r>
      </w:ins>
    </w:p>
    <w:p w:rsidR="00583872" w:rsidRDefault="00583872" w:rsidP="00583872">
      <w:pPr>
        <w:rPr>
          <w:ins w:id="4577" w:author="Priyanshu Solon" w:date="2025-04-18T22:46:00Z"/>
        </w:rPr>
      </w:pPr>
      <w:ins w:id="4578" w:author="Priyanshu Solon" w:date="2025-04-18T22:46:00Z">
        <w:r>
          <w:t xml:space="preserve">                   </w:t>
        </w:r>
      </w:ins>
    </w:p>
    <w:p w:rsidR="00583872" w:rsidRDefault="00583872" w:rsidP="00583872">
      <w:pPr>
        <w:rPr>
          <w:ins w:id="4579" w:author="Priyanshu Solon" w:date="2025-04-18T22:46:00Z"/>
        </w:rPr>
      </w:pPr>
      <w:ins w:id="4580" w:author="Priyanshu Solon" w:date="2025-04-18T22:46:00Z">
        <w:r>
          <w:t xml:space="preserve">   </w:t>
        </w:r>
        <w:r w:rsidRPr="00934CC4">
          <w:rPr>
            <w:b/>
            <w:bCs/>
            <w:rPrChange w:id="4581" w:author="Priyanshu Solon" w:date="2025-05-22T22:59:00Z">
              <w:rPr/>
            </w:rPrChange>
          </w:rPr>
          <w:t xml:space="preserve"> [^]</w:t>
        </w:r>
        <w:r>
          <w:t xml:space="preserve">                It is used to exclude the specified set of value.</w:t>
        </w:r>
      </w:ins>
    </w:p>
    <w:p w:rsidR="00583872" w:rsidRDefault="00583872" w:rsidP="00583872">
      <w:pPr>
        <w:rPr>
          <w:ins w:id="4582" w:author="Priyanshu Solon" w:date="2025-04-18T22:46:00Z"/>
        </w:rPr>
      </w:pPr>
      <w:ins w:id="4583" w:author="Priyanshu Solon" w:date="2025-04-18T22:46:00Z">
        <w:r>
          <w:t xml:space="preserve">                    It allows all other than the specified.</w:t>
        </w:r>
      </w:ins>
    </w:p>
    <w:p w:rsidR="00583872" w:rsidRDefault="00583872" w:rsidP="00583872">
      <w:pPr>
        <w:rPr>
          <w:ins w:id="4584" w:author="Priyanshu Solon" w:date="2025-04-18T22:46:00Z"/>
        </w:rPr>
      </w:pPr>
    </w:p>
    <w:p w:rsidR="00583872" w:rsidRDefault="00583872" w:rsidP="00583872">
      <w:pPr>
        <w:rPr>
          <w:ins w:id="4585" w:author="Priyanshu Solon" w:date="2025-04-18T22:46:00Z"/>
        </w:rPr>
      </w:pPr>
      <w:ins w:id="4586" w:author="Priyanshu Solon" w:date="2025-04-18T22:46:00Z">
        <w:r>
          <w:t xml:space="preserve">                    [^a,d,s]            =&gt; a,d,s not allowed</w:t>
        </w:r>
      </w:ins>
    </w:p>
    <w:p w:rsidR="00583872" w:rsidRDefault="00583872" w:rsidP="00583872">
      <w:pPr>
        <w:rPr>
          <w:ins w:id="4587" w:author="Priyanshu Solon" w:date="2025-04-18T22:46:00Z"/>
        </w:rPr>
      </w:pPr>
      <w:ins w:id="4588" w:author="Priyanshu Solon" w:date="2025-04-18T22:46:00Z">
        <w:r>
          <w:t xml:space="preserve">                    [^A-Z, a-z, 0-9]    =&gt; all special chars allowed</w:t>
        </w:r>
      </w:ins>
    </w:p>
    <w:p w:rsidR="00583872" w:rsidRDefault="00583872" w:rsidP="00583872">
      <w:pPr>
        <w:rPr>
          <w:ins w:id="4589" w:author="Priyanshu Solon" w:date="2025-04-18T22:46:00Z"/>
        </w:rPr>
      </w:pPr>
    </w:p>
    <w:p w:rsidR="00583872" w:rsidRDefault="00583872" w:rsidP="00583872">
      <w:pPr>
        <w:rPr>
          <w:ins w:id="4590" w:author="Priyanshu Solon" w:date="2025-04-18T22:46:00Z"/>
        </w:rPr>
      </w:pPr>
      <w:ins w:id="4591" w:author="Priyanshu Solon" w:date="2025-04-18T22:46:00Z">
        <w:r>
          <w:t xml:space="preserve">    </w:t>
        </w:r>
        <w:r w:rsidRPr="00934CC4">
          <w:rPr>
            <w:b/>
            <w:bCs/>
            <w:rPrChange w:id="4592" w:author="Priyanshu Solon" w:date="2025-05-22T22:59:00Z">
              <w:rPr/>
            </w:rPrChange>
          </w:rPr>
          <w:t>( )</w:t>
        </w:r>
        <w:r>
          <w:t xml:space="preserve">                It is used for a union of expression.</w:t>
        </w:r>
      </w:ins>
    </w:p>
    <w:p w:rsidR="00583872" w:rsidRDefault="00583872" w:rsidP="00583872">
      <w:pPr>
        <w:rPr>
          <w:ins w:id="4593" w:author="Priyanshu Solon" w:date="2025-04-18T22:46:00Z"/>
        </w:rPr>
      </w:pPr>
    </w:p>
    <w:p w:rsidR="00583872" w:rsidRDefault="00583872" w:rsidP="00583872">
      <w:pPr>
        <w:rPr>
          <w:ins w:id="4594" w:author="Priyanshu Solon" w:date="2025-04-18T22:46:00Z"/>
        </w:rPr>
      </w:pPr>
    </w:p>
    <w:p w:rsidR="00583872" w:rsidRDefault="00583872" w:rsidP="00583872">
      <w:pPr>
        <w:rPr>
          <w:ins w:id="4595" w:author="Priyanshu Solon" w:date="2025-04-18T22:46:00Z"/>
        </w:rPr>
      </w:pPr>
      <w:ins w:id="4596" w:author="Priyanshu Solon" w:date="2025-04-18T22:46:00Z">
        <w:r>
          <w:t xml:space="preserve">   </w:t>
        </w:r>
        <w:r w:rsidRPr="00934CC4">
          <w:rPr>
            <w:b/>
            <w:bCs/>
            <w:rPrChange w:id="4597" w:author="Priyanshu Solon" w:date="2025-05-22T22:59:00Z">
              <w:rPr/>
            </w:rPrChange>
          </w:rPr>
          <w:t xml:space="preserve"> \d</w:t>
        </w:r>
        <w:r>
          <w:t xml:space="preserve">                It refers to any number from 0 to 9.</w:t>
        </w:r>
      </w:ins>
    </w:p>
    <w:p w:rsidR="00583872" w:rsidRDefault="00583872" w:rsidP="00583872">
      <w:pPr>
        <w:rPr>
          <w:ins w:id="4598" w:author="Priyanshu Solon" w:date="2025-04-18T22:46:00Z"/>
        </w:rPr>
      </w:pPr>
    </w:p>
    <w:p w:rsidR="00583872" w:rsidRDefault="00583872" w:rsidP="00583872">
      <w:pPr>
        <w:rPr>
          <w:ins w:id="4599" w:author="Priyanshu Solon" w:date="2025-04-18T22:46:00Z"/>
        </w:rPr>
      </w:pPr>
      <w:ins w:id="4600" w:author="Priyanshu Solon" w:date="2025-04-18T22:46:00Z">
        <w:r>
          <w:t xml:space="preserve">    </w:t>
        </w:r>
        <w:r w:rsidRPr="00934CC4">
          <w:rPr>
            <w:b/>
            <w:bCs/>
            <w:rPrChange w:id="4601" w:author="Priyanshu Solon" w:date="2025-05-22T22:59:00Z">
              <w:rPr/>
            </w:rPrChange>
          </w:rPr>
          <w:t>\D</w:t>
        </w:r>
        <w:r>
          <w:t xml:space="preserve">                It excludes number and allow all others.</w:t>
        </w:r>
      </w:ins>
    </w:p>
    <w:p w:rsidR="00583872" w:rsidRDefault="00583872" w:rsidP="00583872">
      <w:pPr>
        <w:rPr>
          <w:ins w:id="4602" w:author="Priyanshu Solon" w:date="2025-04-18T22:46:00Z"/>
        </w:rPr>
      </w:pPr>
    </w:p>
    <w:p w:rsidR="00583872" w:rsidRDefault="00583872" w:rsidP="00583872">
      <w:pPr>
        <w:rPr>
          <w:ins w:id="4603" w:author="Priyanshu Solon" w:date="2025-04-18T22:46:00Z"/>
        </w:rPr>
      </w:pPr>
      <w:ins w:id="4604" w:author="Priyanshu Solon" w:date="2025-04-18T22:46:00Z">
        <w:r>
          <w:t xml:space="preserve">                    Syntax:</w:t>
        </w:r>
      </w:ins>
    </w:p>
    <w:p w:rsidR="00583872" w:rsidRDefault="00583872" w:rsidP="00583872">
      <w:pPr>
        <w:rPr>
          <w:ins w:id="4605" w:author="Priyanshu Solon" w:date="2025-04-18T22:46:00Z"/>
        </w:rPr>
      </w:pPr>
      <w:ins w:id="4606" w:author="Priyanshu Solon" w:date="2025-04-18T22:46:00Z">
        <w:r>
          <w:t xml:space="preserve">                    pattern="\D\d"        =&gt; a5, A5, $5                </w:t>
        </w:r>
      </w:ins>
    </w:p>
    <w:p w:rsidR="00583872" w:rsidRDefault="00583872" w:rsidP="00583872">
      <w:pPr>
        <w:rPr>
          <w:ins w:id="4607" w:author="Priyanshu Solon" w:date="2025-04-18T22:46:00Z"/>
        </w:rPr>
      </w:pPr>
      <w:ins w:id="4608" w:author="Priyanshu Solon" w:date="2025-04-18T22:46:00Z">
        <w:r>
          <w:t xml:space="preserve">                    pattern="\d\d?"    =&gt; one or two digits number</w:t>
        </w:r>
      </w:ins>
    </w:p>
    <w:p w:rsidR="00583872" w:rsidRDefault="00583872" w:rsidP="00583872">
      <w:pPr>
        <w:rPr>
          <w:ins w:id="4609" w:author="Priyanshu Solon" w:date="2025-04-18T22:46:00Z"/>
        </w:rPr>
      </w:pPr>
    </w:p>
    <w:p w:rsidR="00583872" w:rsidRDefault="00583872" w:rsidP="00583872">
      <w:pPr>
        <w:rPr>
          <w:ins w:id="4610" w:author="Priyanshu Solon" w:date="2025-04-18T22:46:00Z"/>
        </w:rPr>
      </w:pPr>
      <w:ins w:id="4611" w:author="Priyanshu Solon" w:date="2025-04-18T22:46:00Z">
        <w:r>
          <w:t xml:space="preserve">    </w:t>
        </w:r>
        <w:r w:rsidRPr="00934CC4">
          <w:rPr>
            <w:b/>
            <w:bCs/>
            <w:rPrChange w:id="4612" w:author="Priyanshu Solon" w:date="2025-05-22T22:59:00Z">
              <w:rPr/>
            </w:rPrChange>
          </w:rPr>
          <w:t>\w</w:t>
        </w:r>
        <w:r>
          <w:t xml:space="preserve">                It refers words chars, which include alphabet, number &amp;</w:t>
        </w:r>
      </w:ins>
    </w:p>
    <w:p w:rsidR="00583872" w:rsidRDefault="00583872" w:rsidP="00583872">
      <w:pPr>
        <w:rPr>
          <w:ins w:id="4613" w:author="Priyanshu Solon" w:date="2025-04-18T22:46:00Z"/>
        </w:rPr>
      </w:pPr>
      <w:ins w:id="4614" w:author="Priyanshu Solon" w:date="2025-04-18T22:46:00Z">
        <w:r>
          <w:t xml:space="preserve">                    underscore.  [a-z,A-Z,0-9, _ ]</w:t>
        </w:r>
      </w:ins>
    </w:p>
    <w:p w:rsidR="00583872" w:rsidRDefault="00583872" w:rsidP="00583872">
      <w:pPr>
        <w:rPr>
          <w:ins w:id="4615" w:author="Priyanshu Solon" w:date="2025-04-18T22:46:00Z"/>
        </w:rPr>
      </w:pPr>
      <w:ins w:id="4616" w:author="Priyanshu Solon" w:date="2025-04-18T22:46:00Z">
        <w:r>
          <w:t xml:space="preserve">                   </w:t>
        </w:r>
      </w:ins>
    </w:p>
    <w:p w:rsidR="00583872" w:rsidRDefault="00583872" w:rsidP="00583872">
      <w:pPr>
        <w:rPr>
          <w:ins w:id="4617" w:author="Priyanshu Solon" w:date="2025-04-18T22:46:00Z"/>
        </w:rPr>
      </w:pPr>
      <w:ins w:id="4618" w:author="Priyanshu Solon" w:date="2025-04-18T22:46:00Z">
        <w:r>
          <w:t xml:space="preserve">    </w:t>
        </w:r>
        <w:r w:rsidRPr="00934CC4">
          <w:rPr>
            <w:b/>
            <w:bCs/>
            <w:rPrChange w:id="4619" w:author="Priyanshu Solon" w:date="2025-05-22T22:59:00Z">
              <w:rPr/>
            </w:rPrChange>
          </w:rPr>
          <w:t>\W</w:t>
        </w:r>
        <w:r>
          <w:t xml:space="preserve">                It refers to non-word chars. All special chars except "_".</w:t>
        </w:r>
      </w:ins>
    </w:p>
    <w:p w:rsidR="00583872" w:rsidRDefault="00583872" w:rsidP="00583872">
      <w:pPr>
        <w:rPr>
          <w:ins w:id="4620" w:author="Priyanshu Solon" w:date="2025-04-18T22:46:00Z"/>
        </w:rPr>
      </w:pPr>
    </w:p>
    <w:p w:rsidR="00583872" w:rsidRDefault="00583872" w:rsidP="00583872">
      <w:pPr>
        <w:rPr>
          <w:ins w:id="4621" w:author="Priyanshu Solon" w:date="2025-04-18T22:46:00Z"/>
        </w:rPr>
      </w:pPr>
      <w:ins w:id="4622" w:author="Priyanshu Solon" w:date="2025-04-18T22:46:00Z">
        <w:r>
          <w:t xml:space="preserve">                    Syntax:</w:t>
        </w:r>
      </w:ins>
    </w:p>
    <w:p w:rsidR="00583872" w:rsidRDefault="00583872" w:rsidP="00583872">
      <w:pPr>
        <w:rPr>
          <w:ins w:id="4623" w:author="Priyanshu Solon" w:date="2025-04-18T22:46:00Z"/>
        </w:rPr>
      </w:pPr>
      <w:ins w:id="4624" w:author="Priyanshu Solon" w:date="2025-04-18T22:46:00Z">
        <w:r>
          <w:t xml:space="preserve">                    pattern="\W\d\D"        $4A, $4a, $4#</w:t>
        </w:r>
      </w:ins>
    </w:p>
    <w:p w:rsidR="00583872" w:rsidRDefault="00583872" w:rsidP="00583872">
      <w:pPr>
        <w:rPr>
          <w:ins w:id="4625" w:author="Priyanshu Solon" w:date="2025-04-18T22:46:00Z"/>
        </w:rPr>
      </w:pPr>
    </w:p>
    <w:p w:rsidR="00583872" w:rsidRDefault="00583872" w:rsidP="00583872">
      <w:pPr>
        <w:rPr>
          <w:ins w:id="4626" w:author="Priyanshu Solon" w:date="2025-04-18T22:46:00Z"/>
        </w:rPr>
      </w:pPr>
      <w:ins w:id="4627" w:author="Priyanshu Solon" w:date="2025-04-18T22:46:00Z">
        <w:r w:rsidRPr="00934CC4">
          <w:rPr>
            <w:b/>
            <w:bCs/>
            <w:rPrChange w:id="4628" w:author="Priyanshu Solon" w:date="2025-05-22T22:59:00Z">
              <w:rPr/>
            </w:rPrChange>
          </w:rPr>
          <w:t xml:space="preserve">    \s</w:t>
        </w:r>
        <w:r>
          <w:t xml:space="preserve">                It refers to blank space. You should not use a manual blank</w:t>
        </w:r>
      </w:ins>
    </w:p>
    <w:p w:rsidR="00583872" w:rsidRDefault="00583872" w:rsidP="00583872">
      <w:pPr>
        <w:rPr>
          <w:ins w:id="4629" w:author="Priyanshu Solon" w:date="2025-04-18T22:46:00Z"/>
        </w:rPr>
      </w:pPr>
      <w:ins w:id="4630" w:author="Priyanshu Solon" w:date="2025-04-18T22:46:00Z">
        <w:r>
          <w:t xml:space="preserve">                    space in pattern. It is always defined with "\s".</w:t>
        </w:r>
      </w:ins>
    </w:p>
    <w:p w:rsidR="00583872" w:rsidRDefault="00583872" w:rsidP="00583872">
      <w:pPr>
        <w:rPr>
          <w:ins w:id="4631" w:author="Priyanshu Solon" w:date="2025-04-18T22:46:00Z"/>
        </w:rPr>
      </w:pPr>
    </w:p>
    <w:p w:rsidR="00583872" w:rsidRDefault="00583872" w:rsidP="00583872">
      <w:pPr>
        <w:rPr>
          <w:ins w:id="4632" w:author="Priyanshu Solon" w:date="2025-04-18T22:46:00Z"/>
        </w:rPr>
      </w:pPr>
      <w:ins w:id="4633" w:author="Priyanshu Solon" w:date="2025-04-18T22:46:00Z">
        <w:r>
          <w:t xml:space="preserve">                    Syntax:</w:t>
        </w:r>
      </w:ins>
    </w:p>
    <w:p w:rsidR="00583872" w:rsidRDefault="00583872" w:rsidP="00583872">
      <w:pPr>
        <w:rPr>
          <w:ins w:id="4634" w:author="Priyanshu Solon" w:date="2025-04-18T22:46:00Z"/>
        </w:rPr>
      </w:pPr>
      <w:ins w:id="4635" w:author="Priyanshu Solon" w:date="2025-04-18T22:46:00Z">
        <w:r>
          <w:t xml:space="preserve">                    pattern="\d\s[A-Z]"        4 A,  5 H</w:t>
        </w:r>
      </w:ins>
    </w:p>
    <w:p w:rsidR="00583872" w:rsidRDefault="00583872" w:rsidP="00583872">
      <w:pPr>
        <w:rPr>
          <w:ins w:id="4636" w:author="Priyanshu Solon" w:date="2025-04-18T22:46:00Z"/>
        </w:rPr>
      </w:pPr>
    </w:p>
    <w:p w:rsidR="00583872" w:rsidRDefault="00583872" w:rsidP="00583872">
      <w:pPr>
        <w:rPr>
          <w:ins w:id="4637" w:author="Priyanshu Solon" w:date="2025-04-18T22:46:00Z"/>
        </w:rPr>
      </w:pPr>
      <w:ins w:id="4638" w:author="Priyanshu Solon" w:date="2025-04-18T22:46:00Z">
        <w:r w:rsidRPr="00934CC4">
          <w:rPr>
            <w:b/>
            <w:bCs/>
            <w:rPrChange w:id="4639" w:author="Priyanshu Solon" w:date="2025-05-22T22:59:00Z">
              <w:rPr/>
            </w:rPrChange>
          </w:rPr>
          <w:t xml:space="preserve">    \i</w:t>
        </w:r>
        <w:r>
          <w:t xml:space="preserve">                It ignores the capitalization of text in expression.</w:t>
        </w:r>
      </w:ins>
    </w:p>
    <w:p w:rsidR="00583872" w:rsidRDefault="00583872" w:rsidP="00583872">
      <w:pPr>
        <w:rPr>
          <w:ins w:id="4640" w:author="Priyanshu Solon" w:date="2025-04-18T22:46:00Z"/>
        </w:rPr>
      </w:pPr>
    </w:p>
    <w:p w:rsidR="00583872" w:rsidRDefault="00583872" w:rsidP="00583872">
      <w:pPr>
        <w:rPr>
          <w:ins w:id="4641" w:author="Priyanshu Solon" w:date="2025-04-18T22:46:00Z"/>
        </w:rPr>
      </w:pPr>
      <w:ins w:id="4642" w:author="Priyanshu Solon" w:date="2025-04-18T22:46:00Z">
        <w:r>
          <w:t xml:space="preserve">                    Syntax:</w:t>
        </w:r>
      </w:ins>
    </w:p>
    <w:p w:rsidR="00583872" w:rsidRDefault="00583872" w:rsidP="00583872">
      <w:pPr>
        <w:rPr>
          <w:ins w:id="4643" w:author="Priyanshu Solon" w:date="2025-04-18T22:46:00Z"/>
        </w:rPr>
      </w:pPr>
      <w:ins w:id="4644" w:author="Priyanshu Solon" w:date="2025-04-18T22:46:00Z">
        <w:r>
          <w:t xml:space="preserve">                    pattern="colou?r\i"        color, Color, Colour</w:t>
        </w:r>
      </w:ins>
    </w:p>
    <w:p w:rsidR="00583872" w:rsidRDefault="00583872" w:rsidP="00583872">
      <w:pPr>
        <w:rPr>
          <w:ins w:id="4645" w:author="Priyanshu Solon" w:date="2025-04-18T22:46:00Z"/>
        </w:rPr>
      </w:pPr>
    </w:p>
    <w:p w:rsidR="00583872" w:rsidRDefault="00583872" w:rsidP="00583872">
      <w:pPr>
        <w:rPr>
          <w:ins w:id="4646" w:author="Priyanshu Solon" w:date="2025-04-18T22:46:00Z"/>
        </w:rPr>
      </w:pPr>
      <w:ins w:id="4647" w:author="Priyanshu Solon" w:date="2025-04-18T22:46:00Z">
        <w:r>
          <w:t xml:space="preserve">    </w:t>
        </w:r>
        <w:r w:rsidRPr="00934CC4">
          <w:rPr>
            <w:b/>
            <w:bCs/>
            <w:rPrChange w:id="4648" w:author="Priyanshu Solon" w:date="2025-05-22T22:59:00Z">
              <w:rPr/>
            </w:rPrChange>
          </w:rPr>
          <w:t xml:space="preserve">\^    </w:t>
        </w:r>
        <w:r>
          <w:t xml:space="preserve">            It refers expression starts with.</w:t>
        </w:r>
      </w:ins>
    </w:p>
    <w:p w:rsidR="00583872" w:rsidRDefault="00583872" w:rsidP="00583872">
      <w:pPr>
        <w:rPr>
          <w:ins w:id="4649" w:author="Priyanshu Solon" w:date="2025-04-18T22:46:00Z"/>
        </w:rPr>
      </w:pPr>
    </w:p>
    <w:p w:rsidR="00583872" w:rsidRDefault="00583872" w:rsidP="00583872">
      <w:pPr>
        <w:rPr>
          <w:ins w:id="4650" w:author="Priyanshu Solon" w:date="2025-04-18T22:46:00Z"/>
        </w:rPr>
      </w:pPr>
      <w:ins w:id="4651" w:author="Priyanshu Solon" w:date="2025-04-18T22:46:00Z">
        <w:r>
          <w:t xml:space="preserve">    </w:t>
        </w:r>
        <w:r w:rsidRPr="00934CC4">
          <w:rPr>
            <w:b/>
            <w:bCs/>
            <w:rPrChange w:id="4652" w:author="Priyanshu Solon" w:date="2025-05-22T22:59:00Z">
              <w:rPr/>
            </w:rPrChange>
          </w:rPr>
          <w:t>$</w:t>
        </w:r>
        <w:r>
          <w:t xml:space="preserve">                It refers expression ends with.</w:t>
        </w:r>
      </w:ins>
    </w:p>
    <w:p w:rsidR="00583872" w:rsidRDefault="00583872" w:rsidP="00583872">
      <w:pPr>
        <w:rPr>
          <w:ins w:id="4653" w:author="Priyanshu Solon" w:date="2025-04-18T22:46:00Z"/>
        </w:rPr>
      </w:pPr>
    </w:p>
    <w:p w:rsidR="00583872" w:rsidRDefault="00583872" w:rsidP="00583872">
      <w:pPr>
        <w:rPr>
          <w:ins w:id="4654" w:author="Priyanshu Solon" w:date="2025-04-18T22:46:00Z"/>
        </w:rPr>
      </w:pPr>
      <w:ins w:id="4655" w:author="Priyanshu Solon" w:date="2025-04-18T22:46:00Z">
        <w:r>
          <w:t xml:space="preserve">                    Syntax:</w:t>
        </w:r>
      </w:ins>
    </w:p>
    <w:p w:rsidR="00583872" w:rsidRDefault="00583872" w:rsidP="00583872">
      <w:pPr>
        <w:rPr>
          <w:ins w:id="4656" w:author="Priyanshu Solon" w:date="2025-04-18T22:46:00Z"/>
        </w:rPr>
      </w:pPr>
      <w:ins w:id="4657" w:author="Priyanshu Solon" w:date="2025-04-18T22:46:00Z">
        <w:r>
          <w:lastRenderedPageBreak/>
          <w:t xml:space="preserve">                    pattern="\^ ....expression... $"</w:t>
        </w:r>
      </w:ins>
    </w:p>
    <w:p w:rsidR="00583872" w:rsidRDefault="00583872" w:rsidP="00583872">
      <w:pPr>
        <w:rPr>
          <w:ins w:id="4658" w:author="Priyanshu Solon" w:date="2025-04-18T22:46:00Z"/>
        </w:rPr>
      </w:pPr>
    </w:p>
    <w:p w:rsidR="00583872" w:rsidRDefault="00583872" w:rsidP="00583872">
      <w:pPr>
        <w:rPr>
          <w:ins w:id="4659" w:author="Priyanshu Solon" w:date="2025-04-18T22:46:00Z"/>
        </w:rPr>
      </w:pPr>
    </w:p>
    <w:p w:rsidR="00583872" w:rsidRPr="00934CC4" w:rsidRDefault="00583872" w:rsidP="00583872">
      <w:pPr>
        <w:rPr>
          <w:ins w:id="4660" w:author="Priyanshu Solon" w:date="2025-04-18T22:46:00Z"/>
          <w:b/>
          <w:bCs/>
          <w:rPrChange w:id="4661" w:author="Priyanshu Solon" w:date="2025-05-22T22:59:00Z">
            <w:rPr>
              <w:ins w:id="4662" w:author="Priyanshu Solon" w:date="2025-04-18T22:46:00Z"/>
            </w:rPr>
          </w:rPrChange>
        </w:rPr>
      </w:pPr>
      <w:ins w:id="4663" w:author="Priyanshu Solon" w:date="2025-04-18T22:46:00Z">
        <w:r w:rsidRPr="00934CC4">
          <w:rPr>
            <w:b/>
            <w:bCs/>
            <w:rPrChange w:id="4664" w:author="Priyanshu Solon" w:date="2025-05-22T22:59:00Z">
              <w:rPr/>
            </w:rPrChange>
          </w:rPr>
          <w:t xml:space="preserve">    Quantifier             Description</w:t>
        </w:r>
      </w:ins>
    </w:p>
    <w:p w:rsidR="00583872" w:rsidRDefault="00583872" w:rsidP="00583872">
      <w:pPr>
        <w:rPr>
          <w:ins w:id="4665" w:author="Priyanshu Solon" w:date="2025-04-18T22:46:00Z"/>
        </w:rPr>
      </w:pPr>
      <w:ins w:id="4666" w:author="Priyanshu Solon" w:date="2025-04-18T22:46:00Z">
        <w:r>
          <w:t>-----------------------------------------------------------------------------------------</w:t>
        </w:r>
      </w:ins>
    </w:p>
    <w:p w:rsidR="00583872" w:rsidRDefault="00583872" w:rsidP="00583872">
      <w:pPr>
        <w:rPr>
          <w:ins w:id="4667" w:author="Priyanshu Solon" w:date="2025-04-18T22:46:00Z"/>
        </w:rPr>
      </w:pPr>
      <w:ins w:id="4668" w:author="Priyanshu Solon" w:date="2025-04-18T22:46:00Z">
        <w:r>
          <w:t xml:space="preserve">      { 4 }                    exactly specified number of chars.</w:t>
        </w:r>
      </w:ins>
    </w:p>
    <w:p w:rsidR="00583872" w:rsidRDefault="00583872" w:rsidP="00583872">
      <w:pPr>
        <w:rPr>
          <w:ins w:id="4669" w:author="Priyanshu Solon" w:date="2025-04-18T22:46:00Z"/>
        </w:rPr>
      </w:pPr>
    </w:p>
    <w:p w:rsidR="00583872" w:rsidRDefault="00583872" w:rsidP="00583872">
      <w:pPr>
        <w:rPr>
          <w:ins w:id="4670" w:author="Priyanshu Solon" w:date="2025-04-18T22:46:00Z"/>
        </w:rPr>
      </w:pPr>
      <w:ins w:id="4671" w:author="Priyanshu Solon" w:date="2025-04-18T22:46:00Z">
        <w:r>
          <w:t xml:space="preserve">     { 4, 10 }                minimum 4 and maximum 10 chars.</w:t>
        </w:r>
      </w:ins>
    </w:p>
    <w:p w:rsidR="00583872" w:rsidRDefault="00583872" w:rsidP="00583872">
      <w:pPr>
        <w:rPr>
          <w:ins w:id="4672" w:author="Priyanshu Solon" w:date="2025-04-18T22:46:00Z"/>
        </w:rPr>
      </w:pPr>
    </w:p>
    <w:p w:rsidR="00583872" w:rsidRDefault="00583872" w:rsidP="00583872">
      <w:pPr>
        <w:rPr>
          <w:ins w:id="4673" w:author="Priyanshu Solon" w:date="2025-04-18T22:46:00Z"/>
        </w:rPr>
      </w:pPr>
      <w:ins w:id="4674" w:author="Priyanshu Solon" w:date="2025-04-18T22:46:00Z">
        <w:r>
          <w:t xml:space="preserve">     { 4,  }                minimum 4 and maximum any chars.</w:t>
        </w:r>
      </w:ins>
    </w:p>
    <w:p w:rsidR="00583872" w:rsidRDefault="00583872" w:rsidP="00583872">
      <w:pPr>
        <w:rPr>
          <w:ins w:id="4675" w:author="Priyanshu Solon" w:date="2025-04-18T22:46:00Z"/>
        </w:rPr>
      </w:pPr>
    </w:p>
    <w:p w:rsidR="00583872" w:rsidRDefault="00583872" w:rsidP="00583872">
      <w:pPr>
        <w:rPr>
          <w:ins w:id="4676" w:author="Priyanshu Solon" w:date="2025-04-18T22:46:00Z"/>
        </w:rPr>
      </w:pPr>
      <w:ins w:id="4677" w:author="Priyanshu Solon" w:date="2025-04-18T22:46:00Z">
        <w:r>
          <w:t xml:space="preserve">    Syntax:</w:t>
        </w:r>
      </w:ins>
    </w:p>
    <w:p w:rsidR="00583872" w:rsidRDefault="00583872" w:rsidP="00583872">
      <w:pPr>
        <w:rPr>
          <w:ins w:id="4678" w:author="Priyanshu Solon" w:date="2025-04-18T22:46:00Z"/>
        </w:rPr>
      </w:pPr>
      <w:ins w:id="4679" w:author="Priyanshu Solon" w:date="2025-04-18T22:46:00Z">
        <w:r>
          <w:t xml:space="preserve">   </w:t>
        </w:r>
      </w:ins>
    </w:p>
    <w:p w:rsidR="00583872" w:rsidRDefault="00583872" w:rsidP="00583872">
      <w:pPr>
        <w:rPr>
          <w:ins w:id="4680" w:author="Priyanshu Solon" w:date="2025-04-18T22:46:00Z"/>
        </w:rPr>
      </w:pPr>
      <w:ins w:id="4681" w:author="Priyanshu Solon" w:date="2025-04-18T22:46:00Z">
        <w:r>
          <w:t xml:space="preserve">    pattern = "\d{10}"                    exactly 10 digits number</w:t>
        </w:r>
      </w:ins>
    </w:p>
    <w:p w:rsidR="00583872" w:rsidRDefault="00583872" w:rsidP="00583872">
      <w:pPr>
        <w:rPr>
          <w:ins w:id="4682" w:author="Priyanshu Solon" w:date="2025-04-18T22:46:00Z"/>
        </w:rPr>
      </w:pPr>
      <w:ins w:id="4683" w:author="Priyanshu Solon" w:date="2025-04-18T22:46:00Z">
        <w:r>
          <w:t xml:space="preserve">    pattern = "\d{2}[A-Z]{3}\s\W{2}"        32HYD $#</w:t>
        </w:r>
      </w:ins>
    </w:p>
    <w:p w:rsidR="00583872" w:rsidRDefault="00583872" w:rsidP="00583872">
      <w:pPr>
        <w:rPr>
          <w:ins w:id="4684" w:author="Priyanshu Solon" w:date="2025-04-18T22:46:00Z"/>
        </w:rPr>
      </w:pPr>
    </w:p>
    <w:p w:rsidR="00583872" w:rsidRDefault="00583872" w:rsidP="00583872">
      <w:pPr>
        <w:rPr>
          <w:ins w:id="4685" w:author="Priyanshu Solon" w:date="2025-04-18T22:46:00Z"/>
        </w:rPr>
      </w:pPr>
      <w:ins w:id="4686" w:author="Priyanshu Solon" w:date="2025-04-18T22:46:00Z">
        <w:r>
          <w:t xml:space="preserve">    Query: Write a pattern for Indian mobile format  +91 and 10 digits number.</w:t>
        </w:r>
      </w:ins>
    </w:p>
    <w:p w:rsidR="00583872" w:rsidRDefault="00583872" w:rsidP="00583872">
      <w:pPr>
        <w:rPr>
          <w:ins w:id="4687" w:author="Priyanshu Solon" w:date="2025-04-18T22:46:00Z"/>
        </w:rPr>
      </w:pPr>
    </w:p>
    <w:p w:rsidR="00583872" w:rsidRDefault="00583872" w:rsidP="00583872">
      <w:pPr>
        <w:rPr>
          <w:ins w:id="4688" w:author="Priyanshu Solon" w:date="2025-04-18T22:46:00Z"/>
        </w:rPr>
      </w:pPr>
      <w:ins w:id="4689" w:author="Priyanshu Solon" w:date="2025-04-18T22:46:00Z">
        <w:r>
          <w:t xml:space="preserve">    pattern= "\+91\d{10}"</w:t>
        </w:r>
      </w:ins>
    </w:p>
    <w:p w:rsidR="00583872" w:rsidRDefault="00583872" w:rsidP="00583872">
      <w:pPr>
        <w:rPr>
          <w:ins w:id="4690" w:author="Priyanshu Solon" w:date="2025-04-18T22:46:00Z"/>
        </w:rPr>
      </w:pPr>
      <w:ins w:id="4691" w:author="Priyanshu Solon" w:date="2025-04-18T22:46:00Z">
        <w:r>
          <w:t xml:space="preserve">    pattern="\+91[0-9]{10}"</w:t>
        </w:r>
      </w:ins>
    </w:p>
    <w:p w:rsidR="00583872" w:rsidRDefault="00583872" w:rsidP="00583872">
      <w:pPr>
        <w:rPr>
          <w:ins w:id="4692" w:author="Priyanshu Solon" w:date="2025-04-18T22:46:00Z"/>
        </w:rPr>
      </w:pPr>
    </w:p>
    <w:p w:rsidR="00583872" w:rsidRDefault="00583872" w:rsidP="00583872">
      <w:pPr>
        <w:rPr>
          <w:ins w:id="4693" w:author="Priyanshu Solon" w:date="2025-04-18T22:46:00Z"/>
        </w:rPr>
      </w:pPr>
      <w:ins w:id="4694" w:author="Priyanshu Solon" w:date="2025-04-18T22:46:00Z">
        <w:r>
          <w:t xml:space="preserve">    Query: Write a patter for US mobile format as shown below</w:t>
        </w:r>
      </w:ins>
    </w:p>
    <w:p w:rsidR="00583872" w:rsidRDefault="00583872" w:rsidP="00583872">
      <w:pPr>
        <w:rPr>
          <w:ins w:id="4695" w:author="Priyanshu Solon" w:date="2025-04-18T22:46:00Z"/>
        </w:rPr>
      </w:pPr>
      <w:ins w:id="4696" w:author="Priyanshu Solon" w:date="2025-04-18T22:46:00Z">
        <w:r>
          <w:t xml:space="preserve">           </w:t>
        </w:r>
      </w:ins>
    </w:p>
    <w:p w:rsidR="00583872" w:rsidRDefault="00583872" w:rsidP="00583872">
      <w:pPr>
        <w:rPr>
          <w:ins w:id="4697" w:author="Priyanshu Solon" w:date="2025-04-18T22:46:00Z"/>
        </w:rPr>
      </w:pPr>
      <w:ins w:id="4698" w:author="Priyanshu Solon" w:date="2025-04-18T22:46:00Z">
        <w:r>
          <w:t xml:space="preserve">                +(1)(000) 000-0000</w:t>
        </w:r>
      </w:ins>
    </w:p>
    <w:p w:rsidR="00583872" w:rsidRDefault="00583872" w:rsidP="00583872">
      <w:pPr>
        <w:rPr>
          <w:ins w:id="4699" w:author="Priyanshu Solon" w:date="2025-04-18T22:46:00Z"/>
        </w:rPr>
      </w:pPr>
    </w:p>
    <w:p w:rsidR="00583872" w:rsidRDefault="00583872" w:rsidP="00583872">
      <w:pPr>
        <w:rPr>
          <w:ins w:id="4700" w:author="Priyanshu Solon" w:date="2025-04-18T22:46:00Z"/>
        </w:rPr>
      </w:pPr>
      <w:ins w:id="4701" w:author="Priyanshu Solon" w:date="2025-04-18T22:46:00Z">
        <w:r>
          <w:t xml:space="preserve">            pattern="\+\(1\)\(\d{3}\)\s\d{3}-\d{4}"</w:t>
        </w:r>
      </w:ins>
    </w:p>
    <w:p w:rsidR="00583872" w:rsidRDefault="00583872" w:rsidP="00583872">
      <w:pPr>
        <w:rPr>
          <w:ins w:id="4702" w:author="Priyanshu Solon" w:date="2025-04-18T22:46:00Z"/>
        </w:rPr>
      </w:pPr>
    </w:p>
    <w:p w:rsidR="00583872" w:rsidRDefault="00583872" w:rsidP="00583872">
      <w:pPr>
        <w:rPr>
          <w:ins w:id="4703" w:author="Priyanshu Solon" w:date="2025-04-18T22:46:00Z"/>
        </w:rPr>
      </w:pPr>
    </w:p>
    <w:p w:rsidR="00583872" w:rsidRDefault="00583872" w:rsidP="00583872">
      <w:pPr>
        <w:rPr>
          <w:ins w:id="4704" w:author="Priyanshu Solon" w:date="2025-04-18T22:46:00Z"/>
        </w:rPr>
      </w:pPr>
      <w:ins w:id="4705" w:author="Priyanshu Solon" w:date="2025-04-18T22:46:00Z">
        <w:r>
          <w:t>Ex:</w:t>
        </w:r>
      </w:ins>
    </w:p>
    <w:p w:rsidR="00583872" w:rsidRDefault="00583872" w:rsidP="00583872">
      <w:pPr>
        <w:rPr>
          <w:ins w:id="4706" w:author="Priyanshu Solon" w:date="2025-04-18T22:46:00Z"/>
        </w:rPr>
      </w:pPr>
      <w:ins w:id="4707" w:author="Priyanshu Solon" w:date="2025-04-18T22:46:00Z">
        <w:r>
          <w:lastRenderedPageBreak/>
          <w:t>&lt;!DOCTYPE html&gt;</w:t>
        </w:r>
      </w:ins>
    </w:p>
    <w:p w:rsidR="00583872" w:rsidRDefault="00583872" w:rsidP="00583872">
      <w:pPr>
        <w:rPr>
          <w:ins w:id="4708" w:author="Priyanshu Solon" w:date="2025-04-18T22:46:00Z"/>
        </w:rPr>
      </w:pPr>
      <w:ins w:id="4709" w:author="Priyanshu Solon" w:date="2025-04-18T22:46:00Z">
        <w:r>
          <w:t>&lt;html lang="en"&gt;</w:t>
        </w:r>
      </w:ins>
    </w:p>
    <w:p w:rsidR="00583872" w:rsidRDefault="00583872" w:rsidP="00583872">
      <w:pPr>
        <w:rPr>
          <w:ins w:id="4710" w:author="Priyanshu Solon" w:date="2025-04-18T22:46:00Z"/>
        </w:rPr>
      </w:pPr>
      <w:ins w:id="4711" w:author="Priyanshu Solon" w:date="2025-04-18T22:46:00Z">
        <w:r>
          <w:t>&lt;head&gt;</w:t>
        </w:r>
      </w:ins>
    </w:p>
    <w:p w:rsidR="00583872" w:rsidRDefault="00583872" w:rsidP="00583872">
      <w:pPr>
        <w:rPr>
          <w:ins w:id="4712" w:author="Priyanshu Solon" w:date="2025-04-18T22:46:00Z"/>
        </w:rPr>
      </w:pPr>
      <w:ins w:id="4713" w:author="Priyanshu Solon" w:date="2025-04-18T22:46:00Z">
        <w:r>
          <w:t xml:space="preserve">    &lt;meta charset="UTF-8"&gt;</w:t>
        </w:r>
      </w:ins>
    </w:p>
    <w:p w:rsidR="00583872" w:rsidRDefault="00583872" w:rsidP="00583872">
      <w:pPr>
        <w:rPr>
          <w:ins w:id="4714" w:author="Priyanshu Solon" w:date="2025-04-18T22:46:00Z"/>
        </w:rPr>
      </w:pPr>
      <w:ins w:id="4715" w:author="Priyanshu Solon" w:date="2025-04-18T22:46:00Z">
        <w:r>
          <w:t xml:space="preserve">    &lt;meta name="viewport" content="width=device-width, initial-scale=1.0"&gt;</w:t>
        </w:r>
      </w:ins>
    </w:p>
    <w:p w:rsidR="00583872" w:rsidRDefault="00583872" w:rsidP="00583872">
      <w:pPr>
        <w:rPr>
          <w:ins w:id="4716" w:author="Priyanshu Solon" w:date="2025-04-18T22:46:00Z"/>
        </w:rPr>
      </w:pPr>
      <w:ins w:id="4717" w:author="Priyanshu Solon" w:date="2025-04-18T22:46:00Z">
        <w:r>
          <w:t xml:space="preserve">    &lt;title&gt;Document&lt;/title&gt;</w:t>
        </w:r>
      </w:ins>
    </w:p>
    <w:p w:rsidR="00583872" w:rsidRDefault="00583872" w:rsidP="00583872">
      <w:pPr>
        <w:rPr>
          <w:ins w:id="4718" w:author="Priyanshu Solon" w:date="2025-04-18T22:46:00Z"/>
        </w:rPr>
      </w:pPr>
      <w:ins w:id="4719" w:author="Priyanshu Solon" w:date="2025-04-18T22:46:00Z">
        <w:r>
          <w:t>&lt;/head&gt;</w:t>
        </w:r>
      </w:ins>
    </w:p>
    <w:p w:rsidR="00583872" w:rsidRDefault="00583872" w:rsidP="00583872">
      <w:pPr>
        <w:rPr>
          <w:ins w:id="4720" w:author="Priyanshu Solon" w:date="2025-04-18T22:46:00Z"/>
        </w:rPr>
      </w:pPr>
      <w:ins w:id="4721" w:author="Priyanshu Solon" w:date="2025-04-18T22:46:00Z">
        <w:r>
          <w:t>&lt;body&gt;</w:t>
        </w:r>
      </w:ins>
    </w:p>
    <w:p w:rsidR="00583872" w:rsidRDefault="00583872" w:rsidP="00583872">
      <w:pPr>
        <w:rPr>
          <w:ins w:id="4722" w:author="Priyanshu Solon" w:date="2025-04-18T22:46:00Z"/>
        </w:rPr>
      </w:pPr>
      <w:ins w:id="4723" w:author="Priyanshu Solon" w:date="2025-04-18T22:46:00Z">
        <w:r>
          <w:t xml:space="preserve">    &lt;form&gt;</w:t>
        </w:r>
      </w:ins>
    </w:p>
    <w:p w:rsidR="00583872" w:rsidRDefault="00583872" w:rsidP="00583872">
      <w:pPr>
        <w:rPr>
          <w:ins w:id="4724" w:author="Priyanshu Solon" w:date="2025-04-18T22:46:00Z"/>
        </w:rPr>
      </w:pPr>
      <w:ins w:id="4725" w:author="Priyanshu Solon" w:date="2025-04-18T22:46:00Z">
        <w:r>
          <w:t xml:space="preserve">        Pattern : &lt;input type="text" placeholder="+(1)(000) 000-0000" pattern="\+\(1\)\(\d{3}\)\s\d{3}-\d{4}" name="pattern"&gt; &lt;button&gt;Submit&lt;/button&gt;</w:t>
        </w:r>
      </w:ins>
    </w:p>
    <w:p w:rsidR="00583872" w:rsidRDefault="00583872" w:rsidP="00583872">
      <w:pPr>
        <w:rPr>
          <w:ins w:id="4726" w:author="Priyanshu Solon" w:date="2025-04-18T22:46:00Z"/>
        </w:rPr>
      </w:pPr>
      <w:ins w:id="4727" w:author="Priyanshu Solon" w:date="2025-04-18T22:46:00Z">
        <w:r>
          <w:t xml:space="preserve">    &lt;/form&gt;</w:t>
        </w:r>
      </w:ins>
    </w:p>
    <w:p w:rsidR="00583872" w:rsidRDefault="00583872" w:rsidP="00583872">
      <w:pPr>
        <w:rPr>
          <w:ins w:id="4728" w:author="Priyanshu Solon" w:date="2025-04-18T22:46:00Z"/>
        </w:rPr>
      </w:pPr>
      <w:ins w:id="4729" w:author="Priyanshu Solon" w:date="2025-04-18T22:46:00Z">
        <w:r>
          <w:t>&lt;/body&gt;</w:t>
        </w:r>
      </w:ins>
    </w:p>
    <w:p w:rsidR="00583872" w:rsidRDefault="00583872" w:rsidP="00583872">
      <w:pPr>
        <w:rPr>
          <w:ins w:id="4730" w:author="Priyanshu Solon" w:date="2025-04-19T13:46:00Z"/>
        </w:rPr>
      </w:pPr>
      <w:ins w:id="4731" w:author="Priyanshu Solon" w:date="2025-04-18T22:46:00Z">
        <w:r>
          <w:t>&lt;/html&gt;</w:t>
        </w:r>
      </w:ins>
    </w:p>
    <w:p w:rsidR="00891A75" w:rsidRDefault="00891A75" w:rsidP="00583872">
      <w:pPr>
        <w:rPr>
          <w:ins w:id="4732" w:author="Priyanshu Solon" w:date="2025-04-19T13:46:00Z"/>
        </w:rPr>
      </w:pPr>
    </w:p>
    <w:p w:rsidR="00891A75" w:rsidRPr="00934CC4" w:rsidRDefault="00891A75" w:rsidP="00583872">
      <w:pPr>
        <w:pBdr>
          <w:bottom w:val="double" w:sz="6" w:space="1" w:color="auto"/>
        </w:pBdr>
        <w:rPr>
          <w:ins w:id="4733" w:author="Priyanshu Solon" w:date="2025-04-19T13:46:00Z"/>
          <w:b/>
          <w:bCs/>
          <w:rPrChange w:id="4734" w:author="Priyanshu Solon" w:date="2025-05-22T23:00:00Z">
            <w:rPr>
              <w:ins w:id="4735" w:author="Priyanshu Solon" w:date="2025-04-19T13:46:00Z"/>
            </w:rPr>
          </w:rPrChange>
        </w:rPr>
      </w:pPr>
      <w:ins w:id="4736" w:author="Priyanshu Solon" w:date="2025-04-19T13:46:00Z">
        <w:r w:rsidRPr="00934CC4">
          <w:rPr>
            <w:b/>
            <w:bCs/>
            <w:rPrChange w:id="4737" w:author="Priyanshu Solon" w:date="2025-05-22T23:00:00Z">
              <w:rPr/>
            </w:rPrChange>
          </w:rPr>
          <w:t>19/04</w:t>
        </w:r>
      </w:ins>
    </w:p>
    <w:p w:rsidR="00891A75" w:rsidRPr="00934CC4" w:rsidRDefault="00891A75" w:rsidP="00891A75">
      <w:pPr>
        <w:rPr>
          <w:ins w:id="4738" w:author="Priyanshu Solon" w:date="2025-04-19T13:46:00Z"/>
          <w:b/>
          <w:bCs/>
          <w:rPrChange w:id="4739" w:author="Priyanshu Solon" w:date="2025-05-22T23:00:00Z">
            <w:rPr>
              <w:ins w:id="4740" w:author="Priyanshu Solon" w:date="2025-04-19T13:46:00Z"/>
            </w:rPr>
          </w:rPrChange>
        </w:rPr>
      </w:pPr>
      <w:ins w:id="4741" w:author="Priyanshu Solon" w:date="2025-04-19T13:46:00Z">
        <w:r w:rsidRPr="00934CC4">
          <w:rPr>
            <w:b/>
            <w:bCs/>
            <w:rPrChange w:id="4742" w:author="Priyanshu Solon" w:date="2025-05-22T23:00:00Z">
              <w:rPr/>
            </w:rPrChange>
          </w:rPr>
          <w:t>Built-in patterns:</w:t>
        </w:r>
      </w:ins>
    </w:p>
    <w:p w:rsidR="00891A75" w:rsidRDefault="00891A75" w:rsidP="00891A75">
      <w:pPr>
        <w:rPr>
          <w:ins w:id="4743" w:author="Priyanshu Solon" w:date="2025-04-19T13:46:00Z"/>
        </w:rPr>
      </w:pPr>
    </w:p>
    <w:p w:rsidR="00891A75" w:rsidRDefault="00891A75" w:rsidP="00891A75">
      <w:pPr>
        <w:rPr>
          <w:ins w:id="4744" w:author="Priyanshu Solon" w:date="2025-04-19T13:46:00Z"/>
        </w:rPr>
      </w:pPr>
      <w:ins w:id="4745" w:author="Priyanshu Solon" w:date="2025-04-19T13:46:00Z">
        <w:r>
          <w:t xml:space="preserve">    </w:t>
        </w:r>
        <w:r w:rsidRPr="00934CC4">
          <w:rPr>
            <w:b/>
            <w:bCs/>
            <w:rPrChange w:id="4746" w:author="Priyanshu Solon" w:date="2025-05-22T23:00:00Z">
              <w:rPr/>
            </w:rPrChange>
          </w:rPr>
          <w:t>(?=.*[A-Z])</w:t>
        </w:r>
        <w:r>
          <w:t xml:space="preserve">         At least one uppercase letter</w:t>
        </w:r>
      </w:ins>
    </w:p>
    <w:p w:rsidR="00891A75" w:rsidRDefault="00891A75" w:rsidP="00891A75">
      <w:pPr>
        <w:rPr>
          <w:ins w:id="4747" w:author="Priyanshu Solon" w:date="2025-04-19T13:46:00Z"/>
        </w:rPr>
      </w:pPr>
      <w:ins w:id="4748" w:author="Priyanshu Solon" w:date="2025-04-19T13:46:00Z">
        <w:r>
          <w:t xml:space="preserve">    </w:t>
        </w:r>
        <w:r w:rsidRPr="00934CC4">
          <w:rPr>
            <w:b/>
            <w:bCs/>
            <w:rPrChange w:id="4749" w:author="Priyanshu Solon" w:date="2025-05-22T23:00:00Z">
              <w:rPr/>
            </w:rPrChange>
          </w:rPr>
          <w:t>(?=.*[0-9])</w:t>
        </w:r>
        <w:r>
          <w:t xml:space="preserve">        At least one numeric</w:t>
        </w:r>
      </w:ins>
    </w:p>
    <w:p w:rsidR="00891A75" w:rsidRDefault="00891A75" w:rsidP="00891A75">
      <w:pPr>
        <w:rPr>
          <w:ins w:id="4750" w:author="Priyanshu Solon" w:date="2025-04-19T13:46:00Z"/>
        </w:rPr>
      </w:pPr>
      <w:ins w:id="4751" w:author="Priyanshu Solon" w:date="2025-04-19T13:46:00Z">
        <w:r>
          <w:t xml:space="preserve">    </w:t>
        </w:r>
        <w:r w:rsidRPr="00934CC4">
          <w:rPr>
            <w:b/>
            <w:bCs/>
            <w:rPrChange w:id="4752" w:author="Priyanshu Solon" w:date="2025-05-22T23:00:00Z">
              <w:rPr/>
            </w:rPrChange>
          </w:rPr>
          <w:t>(?=.*[a-z])</w:t>
        </w:r>
        <w:r>
          <w:t xml:space="preserve">        At least one lower case letter</w:t>
        </w:r>
      </w:ins>
    </w:p>
    <w:p w:rsidR="00891A75" w:rsidRDefault="00891A75" w:rsidP="00891A75">
      <w:pPr>
        <w:rPr>
          <w:ins w:id="4753" w:author="Priyanshu Solon" w:date="2025-04-19T13:46:00Z"/>
        </w:rPr>
      </w:pPr>
      <w:ins w:id="4754" w:author="Priyanshu Solon" w:date="2025-04-19T13:46:00Z">
        <w:r>
          <w:t xml:space="preserve">    </w:t>
        </w:r>
        <w:r w:rsidRPr="00934CC4">
          <w:rPr>
            <w:b/>
            <w:bCs/>
            <w:rPrChange w:id="4755" w:author="Priyanshu Solon" w:date="2025-05-22T23:00:00Z">
              <w:rPr/>
            </w:rPrChange>
          </w:rPr>
          <w:t xml:space="preserve">(?=.*[!@#$%&amp;])  </w:t>
        </w:r>
        <w:r>
          <w:t xml:space="preserve">  At least one special character</w:t>
        </w:r>
      </w:ins>
    </w:p>
    <w:p w:rsidR="00891A75" w:rsidRDefault="00891A75" w:rsidP="00891A75">
      <w:pPr>
        <w:rPr>
          <w:ins w:id="4756" w:author="Priyanshu Solon" w:date="2025-04-19T13:46:00Z"/>
        </w:rPr>
      </w:pPr>
    </w:p>
    <w:p w:rsidR="00891A75" w:rsidRDefault="00891A75" w:rsidP="00891A75">
      <w:pPr>
        <w:rPr>
          <w:ins w:id="4757" w:author="Priyanshu Solon" w:date="2025-04-19T13:46:00Z"/>
        </w:rPr>
      </w:pPr>
      <w:ins w:id="4758" w:author="Priyanshu Solon" w:date="2025-04-19T13:46:00Z">
        <w:r>
          <w:t>- You have to use the expression individually even when you are referring to multiple.</w:t>
        </w:r>
      </w:ins>
    </w:p>
    <w:p w:rsidR="00891A75" w:rsidRDefault="00891A75" w:rsidP="00891A75">
      <w:pPr>
        <w:rPr>
          <w:ins w:id="4759" w:author="Priyanshu Solon" w:date="2025-04-19T13:46:00Z"/>
        </w:rPr>
      </w:pPr>
    </w:p>
    <w:p w:rsidR="00891A75" w:rsidRDefault="00891A75" w:rsidP="00891A75">
      <w:pPr>
        <w:rPr>
          <w:ins w:id="4760" w:author="Priyanshu Solon" w:date="2025-04-19T13:46:00Z"/>
        </w:rPr>
      </w:pPr>
      <w:ins w:id="4761" w:author="Priyanshu Solon" w:date="2025-04-19T13:46:00Z">
        <w:r>
          <w:t xml:space="preserve">    </w:t>
        </w:r>
        <w:r w:rsidRPr="00934CC4">
          <w:rPr>
            <w:b/>
            <w:bCs/>
            <w:rPrChange w:id="4762" w:author="Priyanshu Solon" w:date="2025-05-22T23:00:00Z">
              <w:rPr/>
            </w:rPrChange>
          </w:rPr>
          <w:t>(?=.*[A-Z,0-9])</w:t>
        </w:r>
        <w:r>
          <w:t xml:space="preserve">                // Not Good</w:t>
        </w:r>
      </w:ins>
    </w:p>
    <w:p w:rsidR="00891A75" w:rsidRDefault="00891A75" w:rsidP="00891A75">
      <w:pPr>
        <w:rPr>
          <w:ins w:id="4763" w:author="Priyanshu Solon" w:date="2025-04-19T13:46:00Z"/>
        </w:rPr>
      </w:pPr>
      <w:ins w:id="4764" w:author="Priyanshu Solon" w:date="2025-04-19T13:46:00Z">
        <w:r w:rsidRPr="00934CC4">
          <w:rPr>
            <w:b/>
            <w:bCs/>
            <w:rPrChange w:id="4765" w:author="Priyanshu Solon" w:date="2025-05-22T23:00:00Z">
              <w:rPr/>
            </w:rPrChange>
          </w:rPr>
          <w:t xml:space="preserve">    (?=.*[A-Z])(?=.*[0-9])</w:t>
        </w:r>
        <w:r>
          <w:t xml:space="preserve">        // Good</w:t>
        </w:r>
      </w:ins>
    </w:p>
    <w:p w:rsidR="00891A75" w:rsidRDefault="00891A75" w:rsidP="00891A75">
      <w:pPr>
        <w:rPr>
          <w:ins w:id="4766" w:author="Priyanshu Solon" w:date="2025-04-19T13:46:00Z"/>
        </w:rPr>
      </w:pPr>
    </w:p>
    <w:p w:rsidR="00891A75" w:rsidRDefault="00891A75" w:rsidP="00891A75">
      <w:pPr>
        <w:rPr>
          <w:ins w:id="4767" w:author="Priyanshu Solon" w:date="2025-04-19T13:46:00Z"/>
        </w:rPr>
      </w:pPr>
      <w:ins w:id="4768" w:author="Priyanshu Solon" w:date="2025-04-19T13:46:00Z">
        <w:r>
          <w:t>- Avoid using meta characters like \d, \w etc.</w:t>
        </w:r>
      </w:ins>
    </w:p>
    <w:p w:rsidR="00891A75" w:rsidRDefault="00891A75" w:rsidP="00891A75">
      <w:pPr>
        <w:rPr>
          <w:ins w:id="4769" w:author="Priyanshu Solon" w:date="2025-04-19T13:46:00Z"/>
        </w:rPr>
      </w:pPr>
    </w:p>
    <w:p w:rsidR="00891A75" w:rsidRDefault="00891A75" w:rsidP="00891A75">
      <w:pPr>
        <w:rPr>
          <w:ins w:id="4770" w:author="Priyanshu Solon" w:date="2025-04-19T13:46:00Z"/>
        </w:rPr>
      </w:pPr>
      <w:ins w:id="4771" w:author="Priyanshu Solon" w:date="2025-04-19T13:46:00Z">
        <w:r>
          <w:t xml:space="preserve">    (?=.*[\d])                    // Not Good</w:t>
        </w:r>
      </w:ins>
    </w:p>
    <w:p w:rsidR="00891A75" w:rsidRDefault="00891A75" w:rsidP="00891A75">
      <w:pPr>
        <w:rPr>
          <w:ins w:id="4772" w:author="Priyanshu Solon" w:date="2025-04-19T13:46:00Z"/>
        </w:rPr>
      </w:pPr>
      <w:ins w:id="4773" w:author="Priyanshu Solon" w:date="2025-04-19T13:46:00Z">
        <w:r>
          <w:t xml:space="preserve">    (?=.*[0-9])                // Good</w:t>
        </w:r>
      </w:ins>
    </w:p>
    <w:p w:rsidR="00891A75" w:rsidRDefault="00891A75" w:rsidP="00891A75">
      <w:pPr>
        <w:rPr>
          <w:ins w:id="4774" w:author="Priyanshu Solon" w:date="2025-04-19T13:46:00Z"/>
        </w:rPr>
      </w:pPr>
    </w:p>
    <w:p w:rsidR="00891A75" w:rsidRDefault="00891A75" w:rsidP="00891A75">
      <w:pPr>
        <w:rPr>
          <w:ins w:id="4775" w:author="Priyanshu Solon" w:date="2025-04-19T13:46:00Z"/>
        </w:rPr>
      </w:pPr>
    </w:p>
    <w:p w:rsidR="00891A75" w:rsidRDefault="00891A75" w:rsidP="00891A75">
      <w:pPr>
        <w:rPr>
          <w:ins w:id="4776" w:author="Priyanshu Solon" w:date="2025-04-19T13:46:00Z"/>
        </w:rPr>
      </w:pPr>
      <w:ins w:id="4777" w:author="Priyanshu Solon" w:date="2025-04-19T13:46:00Z">
        <w:r>
          <w:t>Query: Write a pattern to validate user name 4 to 15 chars alpha numeric.</w:t>
        </w:r>
      </w:ins>
    </w:p>
    <w:p w:rsidR="00891A75" w:rsidRDefault="00891A75" w:rsidP="00891A75">
      <w:pPr>
        <w:rPr>
          <w:ins w:id="4778" w:author="Priyanshu Solon" w:date="2025-04-19T13:46:00Z"/>
        </w:rPr>
      </w:pPr>
      <w:ins w:id="4779" w:author="Priyanshu Solon" w:date="2025-04-19T13:46:00Z">
        <w:r>
          <w:t xml:space="preserve">        Special chars not allowed. Uppercase &amp; Lower case allowed.</w:t>
        </w:r>
      </w:ins>
    </w:p>
    <w:p w:rsidR="00891A75" w:rsidRDefault="00891A75" w:rsidP="00891A75">
      <w:pPr>
        <w:rPr>
          <w:ins w:id="4780" w:author="Priyanshu Solon" w:date="2025-04-19T13:46:00Z"/>
        </w:rPr>
      </w:pPr>
    </w:p>
    <w:p w:rsidR="00891A75" w:rsidRDefault="00891A75" w:rsidP="00891A75">
      <w:pPr>
        <w:rPr>
          <w:ins w:id="4781" w:author="Priyanshu Solon" w:date="2025-04-19T13:46:00Z"/>
        </w:rPr>
      </w:pPr>
      <w:ins w:id="4782" w:author="Priyanshu Solon" w:date="2025-04-19T13:46:00Z">
        <w:r>
          <w:t xml:space="preserve">       Syntax:</w:t>
        </w:r>
      </w:ins>
    </w:p>
    <w:p w:rsidR="00891A75" w:rsidRDefault="00891A75" w:rsidP="00891A75">
      <w:pPr>
        <w:rPr>
          <w:ins w:id="4783" w:author="Priyanshu Solon" w:date="2025-04-19T13:46:00Z"/>
        </w:rPr>
      </w:pPr>
      <w:ins w:id="4784" w:author="Priyanshu Solon" w:date="2025-04-19T13:46:00Z">
        <w:r>
          <w:t xml:space="preserve">        pattern="[a-z,A-Z,0-9]{4,15}"</w:t>
        </w:r>
      </w:ins>
    </w:p>
    <w:p w:rsidR="00891A75" w:rsidRDefault="00891A75" w:rsidP="00891A75">
      <w:pPr>
        <w:rPr>
          <w:ins w:id="4785" w:author="Priyanshu Solon" w:date="2025-04-19T13:46:00Z"/>
        </w:rPr>
      </w:pPr>
    </w:p>
    <w:p w:rsidR="00891A75" w:rsidRDefault="00891A75" w:rsidP="00891A75">
      <w:pPr>
        <w:rPr>
          <w:ins w:id="4786" w:author="Priyanshu Solon" w:date="2025-04-19T13:46:00Z"/>
        </w:rPr>
      </w:pPr>
    </w:p>
    <w:p w:rsidR="00891A75" w:rsidRDefault="00891A75" w:rsidP="00891A75">
      <w:pPr>
        <w:rPr>
          <w:ins w:id="4787" w:author="Priyanshu Solon" w:date="2025-04-19T13:46:00Z"/>
        </w:rPr>
      </w:pPr>
      <w:ins w:id="4788" w:author="Priyanshu Solon" w:date="2025-04-19T13:46:00Z">
        <w:r>
          <w:t>Query: Write a pattern to validate User name alpha numeric with _ allowed.</w:t>
        </w:r>
      </w:ins>
    </w:p>
    <w:p w:rsidR="00891A75" w:rsidRDefault="00891A75" w:rsidP="00891A75">
      <w:pPr>
        <w:rPr>
          <w:ins w:id="4789" w:author="Priyanshu Solon" w:date="2025-04-19T13:46:00Z"/>
        </w:rPr>
      </w:pPr>
      <w:ins w:id="4790" w:author="Priyanshu Solon" w:date="2025-04-19T13:46:00Z">
        <w:r>
          <w:t xml:space="preserve">        between 4 to 14 chars. But it must start with uppercase letter.</w:t>
        </w:r>
      </w:ins>
    </w:p>
    <w:p w:rsidR="00891A75" w:rsidRDefault="00891A75" w:rsidP="00891A75">
      <w:pPr>
        <w:rPr>
          <w:ins w:id="4791" w:author="Priyanshu Solon" w:date="2025-04-19T13:46:00Z"/>
        </w:rPr>
      </w:pPr>
    </w:p>
    <w:p w:rsidR="00891A75" w:rsidRDefault="00891A75" w:rsidP="00891A75">
      <w:pPr>
        <w:rPr>
          <w:ins w:id="4792" w:author="Priyanshu Solon" w:date="2025-04-19T13:46:00Z"/>
        </w:rPr>
      </w:pPr>
      <w:ins w:id="4793" w:author="Priyanshu Solon" w:date="2025-04-19T13:46:00Z">
        <w:r>
          <w:t xml:space="preserve">    Syntax:</w:t>
        </w:r>
      </w:ins>
    </w:p>
    <w:p w:rsidR="00891A75" w:rsidRDefault="00891A75" w:rsidP="00891A75">
      <w:pPr>
        <w:rPr>
          <w:ins w:id="4794" w:author="Priyanshu Solon" w:date="2025-04-19T13:46:00Z"/>
        </w:rPr>
      </w:pPr>
      <w:ins w:id="4795" w:author="Priyanshu Solon" w:date="2025-04-19T13:46:00Z">
        <w:r>
          <w:t xml:space="preserve">        pattern="[A-Z]\w{4,14}"</w:t>
        </w:r>
      </w:ins>
    </w:p>
    <w:p w:rsidR="00891A75" w:rsidRDefault="00891A75" w:rsidP="00891A75">
      <w:pPr>
        <w:rPr>
          <w:ins w:id="4796" w:author="Priyanshu Solon" w:date="2025-04-19T13:46:00Z"/>
        </w:rPr>
      </w:pPr>
    </w:p>
    <w:p w:rsidR="00891A75" w:rsidRDefault="00891A75" w:rsidP="00891A75">
      <w:pPr>
        <w:rPr>
          <w:ins w:id="4797" w:author="Priyanshu Solon" w:date="2025-04-19T13:46:00Z"/>
        </w:rPr>
      </w:pPr>
      <w:ins w:id="4798" w:author="Priyanshu Solon" w:date="2025-04-19T13:46:00Z">
        <w:r>
          <w:t>Query: Write a pattern to validate user name alpha number with underscore</w:t>
        </w:r>
      </w:ins>
    </w:p>
    <w:p w:rsidR="00891A75" w:rsidRDefault="00891A75" w:rsidP="00891A75">
      <w:pPr>
        <w:rPr>
          <w:ins w:id="4799" w:author="Priyanshu Solon" w:date="2025-04-19T13:46:00Z"/>
        </w:rPr>
      </w:pPr>
      <w:ins w:id="4800" w:author="Priyanshu Solon" w:date="2025-04-19T13:46:00Z">
        <w:r>
          <w:t xml:space="preserve">         4 to 15 chars with at least one uppercase letter.</w:t>
        </w:r>
      </w:ins>
    </w:p>
    <w:p w:rsidR="00891A75" w:rsidRDefault="00891A75" w:rsidP="00891A75">
      <w:pPr>
        <w:rPr>
          <w:ins w:id="4801" w:author="Priyanshu Solon" w:date="2025-04-19T13:46:00Z"/>
        </w:rPr>
      </w:pPr>
    </w:p>
    <w:p w:rsidR="00891A75" w:rsidRDefault="00891A75" w:rsidP="00891A75">
      <w:pPr>
        <w:rPr>
          <w:ins w:id="4802" w:author="Priyanshu Solon" w:date="2025-04-19T13:46:00Z"/>
        </w:rPr>
      </w:pPr>
      <w:ins w:id="4803" w:author="Priyanshu Solon" w:date="2025-04-19T13:46:00Z">
        <w:r>
          <w:t xml:space="preserve">        Note: Always write the priority first.</w:t>
        </w:r>
      </w:ins>
    </w:p>
    <w:p w:rsidR="00891A75" w:rsidRDefault="00891A75" w:rsidP="00891A75">
      <w:pPr>
        <w:rPr>
          <w:ins w:id="4804" w:author="Priyanshu Solon" w:date="2025-04-19T13:46:00Z"/>
        </w:rPr>
      </w:pPr>
    </w:p>
    <w:p w:rsidR="00891A75" w:rsidRDefault="00891A75" w:rsidP="00891A75">
      <w:pPr>
        <w:rPr>
          <w:ins w:id="4805" w:author="Priyanshu Solon" w:date="2025-04-19T13:46:00Z"/>
        </w:rPr>
      </w:pPr>
      <w:ins w:id="4806" w:author="Priyanshu Solon" w:date="2025-04-19T13:46:00Z">
        <w:r>
          <w:t xml:space="preserve">    Syntax:</w:t>
        </w:r>
      </w:ins>
    </w:p>
    <w:p w:rsidR="00891A75" w:rsidRDefault="00891A75" w:rsidP="00891A75">
      <w:pPr>
        <w:rPr>
          <w:ins w:id="4807" w:author="Priyanshu Solon" w:date="2025-04-19T13:46:00Z"/>
        </w:rPr>
      </w:pPr>
      <w:ins w:id="4808" w:author="Priyanshu Solon" w:date="2025-04-19T13:46:00Z">
        <w:r>
          <w:t xml:space="preserve">        pattern="(?=.*[A-Z])\w{4,15}"</w:t>
        </w:r>
      </w:ins>
    </w:p>
    <w:p w:rsidR="00891A75" w:rsidRDefault="00891A75" w:rsidP="00891A75">
      <w:pPr>
        <w:rPr>
          <w:ins w:id="4809" w:author="Priyanshu Solon" w:date="2025-04-19T13:46:00Z"/>
        </w:rPr>
      </w:pPr>
    </w:p>
    <w:p w:rsidR="00891A75" w:rsidRDefault="00891A75" w:rsidP="00891A75">
      <w:pPr>
        <w:rPr>
          <w:ins w:id="4810" w:author="Priyanshu Solon" w:date="2025-04-19T13:46:00Z"/>
        </w:rPr>
      </w:pPr>
      <w:ins w:id="4811" w:author="Priyanshu Solon" w:date="2025-04-19T13:46:00Z">
        <w:r>
          <w:t>Query: Write a pattern to validate user name alpha numeric with underscore and</w:t>
        </w:r>
      </w:ins>
    </w:p>
    <w:p w:rsidR="00891A75" w:rsidRDefault="00891A75" w:rsidP="00891A75">
      <w:pPr>
        <w:rPr>
          <w:ins w:id="4812" w:author="Priyanshu Solon" w:date="2025-04-19T13:46:00Z"/>
        </w:rPr>
      </w:pPr>
      <w:ins w:id="4813" w:author="Priyanshu Solon" w:date="2025-04-19T13:46:00Z">
        <w:r>
          <w:t xml:space="preserve">        special chars. But at least one uppercase, one number &amp; one special char</w:t>
        </w:r>
      </w:ins>
    </w:p>
    <w:p w:rsidR="00891A75" w:rsidRDefault="00891A75" w:rsidP="00891A75">
      <w:pPr>
        <w:rPr>
          <w:ins w:id="4814" w:author="Priyanshu Solon" w:date="2025-04-19T13:46:00Z"/>
        </w:rPr>
      </w:pPr>
      <w:ins w:id="4815" w:author="Priyanshu Solon" w:date="2025-04-19T13:46:00Z">
        <w:r>
          <w:t xml:space="preserve">        is required. [ 4 to 15 ]</w:t>
        </w:r>
      </w:ins>
    </w:p>
    <w:p w:rsidR="00891A75" w:rsidRDefault="00891A75" w:rsidP="00891A75">
      <w:pPr>
        <w:rPr>
          <w:ins w:id="4816" w:author="Priyanshu Solon" w:date="2025-04-19T13:46:00Z"/>
        </w:rPr>
      </w:pPr>
    </w:p>
    <w:p w:rsidR="00891A75" w:rsidRDefault="00891A75" w:rsidP="00891A75">
      <w:pPr>
        <w:rPr>
          <w:ins w:id="4817" w:author="Priyanshu Solon" w:date="2025-04-19T13:46:00Z"/>
        </w:rPr>
      </w:pPr>
      <w:ins w:id="4818" w:author="Priyanshu Solon" w:date="2025-04-19T13:46:00Z">
        <w:r>
          <w:t xml:space="preserve">    Syntax:    </w:t>
        </w:r>
      </w:ins>
    </w:p>
    <w:p w:rsidR="00891A75" w:rsidRDefault="00891A75" w:rsidP="00891A75">
      <w:pPr>
        <w:rPr>
          <w:ins w:id="4819" w:author="Priyanshu Solon" w:date="2025-04-19T13:46:00Z"/>
        </w:rPr>
      </w:pPr>
      <w:ins w:id="4820" w:author="Priyanshu Solon" w:date="2025-04-19T13:46:00Z">
        <w:r>
          <w:t xml:space="preserve">        pattern="(?=.*[A-Z])(?=.*[0-9])(?=.*[\W])[\w,\W]{4,15}"</w:t>
        </w:r>
      </w:ins>
    </w:p>
    <w:p w:rsidR="00891A75" w:rsidRDefault="00891A75" w:rsidP="00891A75">
      <w:pPr>
        <w:rPr>
          <w:ins w:id="4821" w:author="Priyanshu Solon" w:date="2025-04-19T13:46:00Z"/>
        </w:rPr>
      </w:pPr>
    </w:p>
    <w:p w:rsidR="00891A75" w:rsidRDefault="00891A75" w:rsidP="00891A75">
      <w:pPr>
        <w:rPr>
          <w:ins w:id="4822" w:author="Priyanshu Solon" w:date="2025-04-19T13:46:00Z"/>
        </w:rPr>
      </w:pPr>
    </w:p>
    <w:p w:rsidR="00891A75" w:rsidRPr="00934CC4" w:rsidRDefault="00891A75" w:rsidP="00891A75">
      <w:pPr>
        <w:rPr>
          <w:ins w:id="4823" w:author="Priyanshu Solon" w:date="2025-04-19T13:46:00Z"/>
          <w:b/>
          <w:bCs/>
          <w:rPrChange w:id="4824" w:author="Priyanshu Solon" w:date="2025-05-22T23:00:00Z">
            <w:rPr>
              <w:ins w:id="4825" w:author="Priyanshu Solon" w:date="2025-04-19T13:46:00Z"/>
            </w:rPr>
          </w:rPrChange>
        </w:rPr>
      </w:pPr>
      <w:ins w:id="4826" w:author="Priyanshu Solon" w:date="2025-04-19T13:46:00Z">
        <w:r w:rsidRPr="00934CC4">
          <w:rPr>
            <w:b/>
            <w:bCs/>
            <w:rPrChange w:id="4827" w:author="Priyanshu Solon" w:date="2025-05-22T23:00:00Z">
              <w:rPr/>
            </w:rPrChange>
          </w:rPr>
          <w:t xml:space="preserve">                         Password Input</w:t>
        </w:r>
      </w:ins>
    </w:p>
    <w:p w:rsidR="00891A75" w:rsidRDefault="00891A75" w:rsidP="00891A75">
      <w:pPr>
        <w:rPr>
          <w:ins w:id="4828" w:author="Priyanshu Solon" w:date="2025-04-19T13:46:00Z"/>
        </w:rPr>
      </w:pPr>
    </w:p>
    <w:p w:rsidR="00891A75" w:rsidRDefault="00891A75" w:rsidP="00891A75">
      <w:pPr>
        <w:rPr>
          <w:ins w:id="4829" w:author="Priyanshu Solon" w:date="2025-04-19T13:46:00Z"/>
        </w:rPr>
      </w:pPr>
      <w:ins w:id="4830" w:author="Priyanshu Solon" w:date="2025-04-19T13:46:00Z">
        <w:r>
          <w:t>- It is a string input that can mask the chars with "*".</w:t>
        </w:r>
      </w:ins>
    </w:p>
    <w:p w:rsidR="00891A75" w:rsidRDefault="00891A75" w:rsidP="00891A75">
      <w:pPr>
        <w:rPr>
          <w:ins w:id="4831" w:author="Priyanshu Solon" w:date="2025-04-19T13:46:00Z"/>
        </w:rPr>
      </w:pPr>
      <w:ins w:id="4832" w:author="Priyanshu Solon" w:date="2025-04-19T13:46:00Z">
        <w:r>
          <w:t>- All attributes are same as textbox.</w:t>
        </w:r>
      </w:ins>
    </w:p>
    <w:p w:rsidR="00891A75" w:rsidRDefault="00891A75" w:rsidP="00891A75">
      <w:pPr>
        <w:rPr>
          <w:ins w:id="4833" w:author="Priyanshu Solon" w:date="2025-04-19T13:46:00Z"/>
        </w:rPr>
      </w:pPr>
      <w:ins w:id="4834" w:author="Priyanshu Solon" w:date="2025-04-19T13:46:00Z">
        <w:r>
          <w:t>- Only "list" attribute is not recommended for password.</w:t>
        </w:r>
      </w:ins>
    </w:p>
    <w:p w:rsidR="00891A75" w:rsidRDefault="00891A75" w:rsidP="00891A75">
      <w:pPr>
        <w:rPr>
          <w:ins w:id="4835" w:author="Priyanshu Solon" w:date="2025-04-19T13:46:00Z"/>
        </w:rPr>
      </w:pPr>
    </w:p>
    <w:p w:rsidR="00891A75" w:rsidRDefault="00891A75" w:rsidP="00891A75">
      <w:pPr>
        <w:rPr>
          <w:ins w:id="4836" w:author="Priyanshu Solon" w:date="2025-04-19T13:46:00Z"/>
        </w:rPr>
      </w:pPr>
      <w:ins w:id="4837" w:author="Priyanshu Solon" w:date="2025-04-19T13:46:00Z">
        <w:r>
          <w:t>Syntax:</w:t>
        </w:r>
      </w:ins>
    </w:p>
    <w:p w:rsidR="00891A75" w:rsidRDefault="00891A75" w:rsidP="00891A75">
      <w:pPr>
        <w:rPr>
          <w:ins w:id="4838" w:author="Priyanshu Solon" w:date="2025-04-19T13:46:00Z"/>
        </w:rPr>
      </w:pPr>
      <w:ins w:id="4839" w:author="Priyanshu Solon" w:date="2025-04-19T13:46:00Z">
        <w:r>
          <w:t xml:space="preserve">    &lt;input type="password" name="Password" required pattern=""&gt;</w:t>
        </w:r>
      </w:ins>
    </w:p>
    <w:p w:rsidR="00891A75" w:rsidRDefault="00891A75" w:rsidP="00891A75">
      <w:pPr>
        <w:rPr>
          <w:ins w:id="4840" w:author="Priyanshu Solon" w:date="2025-04-19T13:46:00Z"/>
        </w:rPr>
      </w:pPr>
    </w:p>
    <w:p w:rsidR="00891A75" w:rsidRPr="00934CC4" w:rsidRDefault="00891A75" w:rsidP="00891A75">
      <w:pPr>
        <w:rPr>
          <w:ins w:id="4841" w:author="Priyanshu Solon" w:date="2025-04-19T13:46:00Z"/>
          <w:b/>
          <w:bCs/>
          <w:rPrChange w:id="4842" w:author="Priyanshu Solon" w:date="2025-05-22T23:00:00Z">
            <w:rPr>
              <w:ins w:id="4843" w:author="Priyanshu Solon" w:date="2025-04-19T13:46:00Z"/>
            </w:rPr>
          </w:rPrChange>
        </w:rPr>
      </w:pPr>
      <w:ins w:id="4844" w:author="Priyanshu Solon" w:date="2025-04-19T13:46:00Z">
        <w:r w:rsidRPr="00934CC4">
          <w:rPr>
            <w:b/>
            <w:bCs/>
            <w:rPrChange w:id="4845" w:author="Priyanshu Solon" w:date="2025-05-22T23:00:00Z">
              <w:rPr/>
            </w:rPrChange>
          </w:rPr>
          <w:t xml:space="preserve">                        Number Input</w:t>
        </w:r>
      </w:ins>
    </w:p>
    <w:p w:rsidR="00891A75" w:rsidRDefault="00891A75" w:rsidP="00891A75">
      <w:pPr>
        <w:rPr>
          <w:ins w:id="4846" w:author="Priyanshu Solon" w:date="2025-04-19T13:46:00Z"/>
        </w:rPr>
      </w:pPr>
      <w:ins w:id="4847" w:author="Priyanshu Solon" w:date="2025-04-19T13:46:00Z">
        <w:r>
          <w:t>- It allows to input numeric value.</w:t>
        </w:r>
      </w:ins>
    </w:p>
    <w:p w:rsidR="00891A75" w:rsidRDefault="00891A75" w:rsidP="00891A75">
      <w:pPr>
        <w:rPr>
          <w:ins w:id="4848" w:author="Priyanshu Solon" w:date="2025-04-19T13:46:00Z"/>
        </w:rPr>
      </w:pPr>
      <w:ins w:id="4849" w:author="Priyanshu Solon" w:date="2025-04-19T13:46:00Z">
        <w:r>
          <w:t>- It can set step value and range for number.</w:t>
        </w:r>
      </w:ins>
    </w:p>
    <w:p w:rsidR="00891A75" w:rsidRDefault="00891A75" w:rsidP="00891A75">
      <w:pPr>
        <w:rPr>
          <w:ins w:id="4850" w:author="Priyanshu Solon" w:date="2025-04-19T13:46:00Z"/>
        </w:rPr>
      </w:pPr>
    </w:p>
    <w:p w:rsidR="00891A75" w:rsidRPr="00934CC4" w:rsidRDefault="00891A75" w:rsidP="00891A75">
      <w:pPr>
        <w:rPr>
          <w:ins w:id="4851" w:author="Priyanshu Solon" w:date="2025-04-19T13:46:00Z"/>
          <w:b/>
          <w:bCs/>
          <w:rPrChange w:id="4852" w:author="Priyanshu Solon" w:date="2025-05-22T23:00:00Z">
            <w:rPr>
              <w:ins w:id="4853" w:author="Priyanshu Solon" w:date="2025-04-19T13:46:00Z"/>
            </w:rPr>
          </w:rPrChange>
        </w:rPr>
      </w:pPr>
      <w:ins w:id="4854" w:author="Priyanshu Solon" w:date="2025-04-19T13:46:00Z">
        <w:r w:rsidRPr="00934CC4">
          <w:rPr>
            <w:b/>
            <w:bCs/>
            <w:rPrChange w:id="4855" w:author="Priyanshu Solon" w:date="2025-05-22T23:00:00Z">
              <w:rPr/>
            </w:rPrChange>
          </w:rPr>
          <w:t>Attributes:</w:t>
        </w:r>
      </w:ins>
    </w:p>
    <w:p w:rsidR="00891A75" w:rsidRDefault="00891A75" w:rsidP="00891A75">
      <w:pPr>
        <w:rPr>
          <w:ins w:id="4856" w:author="Priyanshu Solon" w:date="2025-04-19T13:46:00Z"/>
        </w:rPr>
      </w:pPr>
      <w:ins w:id="4857" w:author="Priyanshu Solon" w:date="2025-04-19T13:46:00Z">
        <w:r>
          <w:t xml:space="preserve">    a) min</w:t>
        </w:r>
      </w:ins>
    </w:p>
    <w:p w:rsidR="00891A75" w:rsidRDefault="00891A75" w:rsidP="00891A75">
      <w:pPr>
        <w:rPr>
          <w:ins w:id="4858" w:author="Priyanshu Solon" w:date="2025-04-19T13:46:00Z"/>
        </w:rPr>
      </w:pPr>
      <w:ins w:id="4859" w:author="Priyanshu Solon" w:date="2025-04-19T13:46:00Z">
        <w:r>
          <w:t xml:space="preserve">    b) max</w:t>
        </w:r>
      </w:ins>
    </w:p>
    <w:p w:rsidR="00891A75" w:rsidRDefault="00891A75" w:rsidP="00891A75">
      <w:pPr>
        <w:rPr>
          <w:ins w:id="4860" w:author="Priyanshu Solon" w:date="2025-04-19T13:46:00Z"/>
        </w:rPr>
      </w:pPr>
      <w:ins w:id="4861" w:author="Priyanshu Solon" w:date="2025-04-19T13:46:00Z">
        <w:r>
          <w:t xml:space="preserve">    c) step</w:t>
        </w:r>
      </w:ins>
    </w:p>
    <w:p w:rsidR="00891A75" w:rsidRDefault="00891A75" w:rsidP="00891A75">
      <w:pPr>
        <w:rPr>
          <w:ins w:id="4862" w:author="Priyanshu Solon" w:date="2025-04-19T13:46:00Z"/>
        </w:rPr>
      </w:pPr>
    </w:p>
    <w:p w:rsidR="00891A75" w:rsidRDefault="00891A75" w:rsidP="00891A75">
      <w:pPr>
        <w:rPr>
          <w:ins w:id="4863" w:author="Priyanshu Solon" w:date="2025-04-19T13:46:00Z"/>
        </w:rPr>
      </w:pPr>
      <w:ins w:id="4864" w:author="Priyanshu Solon" w:date="2025-04-19T13:46:00Z">
        <w:r>
          <w:t>Syntax:</w:t>
        </w:r>
      </w:ins>
    </w:p>
    <w:p w:rsidR="00891A75" w:rsidRDefault="00891A75" w:rsidP="00891A75">
      <w:pPr>
        <w:rPr>
          <w:ins w:id="4865" w:author="Priyanshu Solon" w:date="2025-04-19T13:46:00Z"/>
        </w:rPr>
      </w:pPr>
      <w:ins w:id="4866" w:author="Priyanshu Solon" w:date="2025-04-19T13:46:00Z">
        <w:r>
          <w:t xml:space="preserve">  &lt;input type="number" name="rate"  min="10.45" max="20.45" step="0.01" value="12.45" required autofocus&gt;</w:t>
        </w:r>
      </w:ins>
    </w:p>
    <w:p w:rsidR="00891A75" w:rsidRDefault="00891A75" w:rsidP="00891A75">
      <w:pPr>
        <w:rPr>
          <w:ins w:id="4867" w:author="Priyanshu Solon" w:date="2025-04-19T13:46:00Z"/>
        </w:rPr>
      </w:pPr>
    </w:p>
    <w:p w:rsidR="00891A75" w:rsidRPr="00934CC4" w:rsidRDefault="00891A75" w:rsidP="00891A75">
      <w:pPr>
        <w:rPr>
          <w:ins w:id="4868" w:author="Priyanshu Solon" w:date="2025-04-19T13:46:00Z"/>
          <w:b/>
          <w:bCs/>
          <w:rPrChange w:id="4869" w:author="Priyanshu Solon" w:date="2025-05-22T23:00:00Z">
            <w:rPr>
              <w:ins w:id="4870" w:author="Priyanshu Solon" w:date="2025-04-19T13:46:00Z"/>
            </w:rPr>
          </w:rPrChange>
        </w:rPr>
      </w:pPr>
      <w:ins w:id="4871" w:author="Priyanshu Solon" w:date="2025-04-19T13:46:00Z">
        <w:r w:rsidRPr="00934CC4">
          <w:rPr>
            <w:b/>
            <w:bCs/>
            <w:rPrChange w:id="4872" w:author="Priyanshu Solon" w:date="2025-05-22T23:00:00Z">
              <w:rPr/>
            </w:rPrChange>
          </w:rPr>
          <w:t xml:space="preserve">                        Range Input</w:t>
        </w:r>
      </w:ins>
    </w:p>
    <w:p w:rsidR="00891A75" w:rsidRDefault="00891A75" w:rsidP="00891A75">
      <w:pPr>
        <w:rPr>
          <w:ins w:id="4873" w:author="Priyanshu Solon" w:date="2025-04-19T13:46:00Z"/>
        </w:rPr>
      </w:pPr>
    </w:p>
    <w:p w:rsidR="00891A75" w:rsidRDefault="00891A75" w:rsidP="00891A75">
      <w:pPr>
        <w:rPr>
          <w:ins w:id="4874" w:author="Priyanshu Solon" w:date="2025-04-19T13:46:00Z"/>
        </w:rPr>
      </w:pPr>
      <w:ins w:id="4875" w:author="Priyanshu Solon" w:date="2025-04-19T13:46:00Z">
        <w:r>
          <w:lastRenderedPageBreak/>
          <w:t>- It similar to a number input, but contains a slider to select value.</w:t>
        </w:r>
      </w:ins>
    </w:p>
    <w:p w:rsidR="00891A75" w:rsidRDefault="00891A75" w:rsidP="00891A75">
      <w:pPr>
        <w:rPr>
          <w:ins w:id="4876" w:author="Priyanshu Solon" w:date="2025-04-19T13:46:00Z"/>
        </w:rPr>
      </w:pPr>
      <w:ins w:id="4877" w:author="Priyanshu Solon" w:date="2025-04-19T13:46:00Z">
        <w:r>
          <w:t>- It will not allow to enter a value.</w:t>
        </w:r>
      </w:ins>
    </w:p>
    <w:p w:rsidR="00891A75" w:rsidRDefault="00891A75" w:rsidP="00891A75">
      <w:pPr>
        <w:rPr>
          <w:ins w:id="4878" w:author="Priyanshu Solon" w:date="2025-04-19T13:46:00Z"/>
        </w:rPr>
      </w:pPr>
      <w:ins w:id="4879" w:author="Priyanshu Solon" w:date="2025-04-19T13:46:00Z">
        <w:r>
          <w:t>- It allows only to choose a value.</w:t>
        </w:r>
      </w:ins>
    </w:p>
    <w:p w:rsidR="00891A75" w:rsidRDefault="00891A75" w:rsidP="00891A75">
      <w:pPr>
        <w:rPr>
          <w:ins w:id="4880" w:author="Priyanshu Solon" w:date="2025-04-19T13:46:00Z"/>
        </w:rPr>
      </w:pPr>
    </w:p>
    <w:p w:rsidR="00891A75" w:rsidRDefault="00891A75" w:rsidP="00891A75">
      <w:pPr>
        <w:rPr>
          <w:ins w:id="4881" w:author="Priyanshu Solon" w:date="2025-04-19T13:46:00Z"/>
        </w:rPr>
      </w:pPr>
      <w:ins w:id="4882" w:author="Priyanshu Solon" w:date="2025-04-19T13:46:00Z">
        <w:r>
          <w:t>Syntax:</w:t>
        </w:r>
      </w:ins>
    </w:p>
    <w:p w:rsidR="00891A75" w:rsidRDefault="00891A75" w:rsidP="00891A75">
      <w:pPr>
        <w:rPr>
          <w:ins w:id="4883" w:author="Priyanshu Solon" w:date="2025-04-19T13:46:00Z"/>
        </w:rPr>
      </w:pPr>
      <w:ins w:id="4884" w:author="Priyanshu Solon" w:date="2025-04-19T13:46:00Z">
        <w:r>
          <w:t xml:space="preserve">    &lt;input type="range"  name="rate"  min="1" max="100" value="50" step="5"&gt;</w:t>
        </w:r>
      </w:ins>
    </w:p>
    <w:p w:rsidR="00891A75" w:rsidRDefault="00891A75" w:rsidP="00891A75">
      <w:pPr>
        <w:rPr>
          <w:ins w:id="4885" w:author="Priyanshu Solon" w:date="2025-04-19T13:46:00Z"/>
        </w:rPr>
      </w:pPr>
    </w:p>
    <w:p w:rsidR="00891A75" w:rsidRPr="00934CC4" w:rsidRDefault="00891A75" w:rsidP="00891A75">
      <w:pPr>
        <w:rPr>
          <w:ins w:id="4886" w:author="Priyanshu Solon" w:date="2025-04-19T13:46:00Z"/>
          <w:b/>
          <w:bCs/>
          <w:rPrChange w:id="4887" w:author="Priyanshu Solon" w:date="2025-05-22T23:00:00Z">
            <w:rPr>
              <w:ins w:id="4888" w:author="Priyanshu Solon" w:date="2025-04-19T13:46:00Z"/>
            </w:rPr>
          </w:rPrChange>
        </w:rPr>
      </w:pPr>
      <w:ins w:id="4889" w:author="Priyanshu Solon" w:date="2025-04-19T13:46:00Z">
        <w:r w:rsidRPr="00934CC4">
          <w:rPr>
            <w:b/>
            <w:bCs/>
            <w:rPrChange w:id="4890" w:author="Priyanshu Solon" w:date="2025-05-22T23:00:00Z">
              <w:rPr/>
            </w:rPrChange>
          </w:rPr>
          <w:t xml:space="preserve">                        Color Input</w:t>
        </w:r>
      </w:ins>
    </w:p>
    <w:p w:rsidR="00891A75" w:rsidRDefault="00891A75" w:rsidP="00891A75">
      <w:pPr>
        <w:rPr>
          <w:ins w:id="4891" w:author="Priyanshu Solon" w:date="2025-04-19T13:46:00Z"/>
        </w:rPr>
      </w:pPr>
    </w:p>
    <w:p w:rsidR="00891A75" w:rsidRDefault="00891A75" w:rsidP="00891A75">
      <w:pPr>
        <w:rPr>
          <w:ins w:id="4892" w:author="Priyanshu Solon" w:date="2025-04-19T13:46:00Z"/>
        </w:rPr>
      </w:pPr>
      <w:ins w:id="4893" w:author="Priyanshu Solon" w:date="2025-04-19T13:46:00Z">
        <w:r>
          <w:t>- It shows a color picker that allows to select color from panel.</w:t>
        </w:r>
      </w:ins>
    </w:p>
    <w:p w:rsidR="00891A75" w:rsidRDefault="00891A75" w:rsidP="00891A75">
      <w:pPr>
        <w:rPr>
          <w:ins w:id="4894" w:author="Priyanshu Solon" w:date="2025-04-19T13:46:00Z"/>
        </w:rPr>
      </w:pPr>
      <w:ins w:id="4895" w:author="Priyanshu Solon" w:date="2025-04-19T13:46:00Z">
        <w:r>
          <w:t>- Color value must be a 6 chars hexadecimal.</w:t>
        </w:r>
      </w:ins>
    </w:p>
    <w:p w:rsidR="00891A75" w:rsidRDefault="00891A75" w:rsidP="00891A75">
      <w:pPr>
        <w:rPr>
          <w:ins w:id="4896" w:author="Priyanshu Solon" w:date="2025-04-19T13:46:00Z"/>
        </w:rPr>
      </w:pPr>
    </w:p>
    <w:p w:rsidR="00891A75" w:rsidRDefault="00891A75" w:rsidP="00891A75">
      <w:pPr>
        <w:rPr>
          <w:ins w:id="4897" w:author="Priyanshu Solon" w:date="2025-04-19T13:46:00Z"/>
        </w:rPr>
      </w:pPr>
      <w:ins w:id="4898" w:author="Priyanshu Solon" w:date="2025-04-19T13:46:00Z">
        <w:r>
          <w:t>Syntax:</w:t>
        </w:r>
      </w:ins>
    </w:p>
    <w:p w:rsidR="00891A75" w:rsidRDefault="00891A75" w:rsidP="00891A75">
      <w:pPr>
        <w:rPr>
          <w:ins w:id="4899" w:author="Priyanshu Solon" w:date="2025-04-19T13:46:00Z"/>
        </w:rPr>
      </w:pPr>
      <w:ins w:id="4900" w:author="Priyanshu Solon" w:date="2025-04-19T13:46:00Z">
        <w:r>
          <w:t xml:space="preserve">  &lt;input type="color" name="color" value="#ff0000"&gt;</w:t>
        </w:r>
      </w:ins>
    </w:p>
    <w:p w:rsidR="00891A75" w:rsidRDefault="00891A75" w:rsidP="00891A75">
      <w:pPr>
        <w:rPr>
          <w:ins w:id="4901" w:author="Priyanshu Solon" w:date="2025-04-19T13:46:00Z"/>
        </w:rPr>
      </w:pPr>
    </w:p>
    <w:p w:rsidR="00891A75" w:rsidRPr="00934CC4" w:rsidRDefault="00891A75" w:rsidP="00891A75">
      <w:pPr>
        <w:rPr>
          <w:ins w:id="4902" w:author="Priyanshu Solon" w:date="2025-04-19T13:46:00Z"/>
          <w:b/>
          <w:bCs/>
          <w:rPrChange w:id="4903" w:author="Priyanshu Solon" w:date="2025-05-22T23:00:00Z">
            <w:rPr>
              <w:ins w:id="4904" w:author="Priyanshu Solon" w:date="2025-04-19T13:46:00Z"/>
            </w:rPr>
          </w:rPrChange>
        </w:rPr>
      </w:pPr>
      <w:ins w:id="4905" w:author="Priyanshu Solon" w:date="2025-04-19T13:46:00Z">
        <w:r w:rsidRPr="00934CC4">
          <w:rPr>
            <w:b/>
            <w:bCs/>
            <w:rPrChange w:id="4906" w:author="Priyanshu Solon" w:date="2025-05-22T23:00:00Z">
              <w:rPr/>
            </w:rPrChange>
          </w:rPr>
          <w:t xml:space="preserve">                        Email Input</w:t>
        </w:r>
      </w:ins>
    </w:p>
    <w:p w:rsidR="00891A75" w:rsidRDefault="00891A75" w:rsidP="00891A75">
      <w:pPr>
        <w:rPr>
          <w:ins w:id="4907" w:author="Priyanshu Solon" w:date="2025-04-19T13:46:00Z"/>
        </w:rPr>
      </w:pPr>
    </w:p>
    <w:p w:rsidR="00891A75" w:rsidRDefault="00891A75" w:rsidP="00891A75">
      <w:pPr>
        <w:rPr>
          <w:ins w:id="4908" w:author="Priyanshu Solon" w:date="2025-04-19T13:46:00Z"/>
        </w:rPr>
      </w:pPr>
      <w:ins w:id="4909" w:author="Priyanshu Solon" w:date="2025-04-19T13:46:00Z">
        <w:r>
          <w:t>- It a string with default email validation.</w:t>
        </w:r>
      </w:ins>
    </w:p>
    <w:p w:rsidR="00891A75" w:rsidRDefault="00891A75" w:rsidP="00891A75">
      <w:pPr>
        <w:rPr>
          <w:ins w:id="4910" w:author="Priyanshu Solon" w:date="2025-04-19T13:46:00Z"/>
        </w:rPr>
      </w:pPr>
      <w:ins w:id="4911" w:author="Priyanshu Solon" w:date="2025-04-19T13:46:00Z">
        <w:r>
          <w:t>- It ensures that the string contains "@" character.</w:t>
        </w:r>
      </w:ins>
    </w:p>
    <w:p w:rsidR="00891A75" w:rsidRDefault="00891A75" w:rsidP="00891A75">
      <w:pPr>
        <w:rPr>
          <w:ins w:id="4912" w:author="Priyanshu Solon" w:date="2025-04-19T13:46:00Z"/>
        </w:rPr>
      </w:pPr>
    </w:p>
    <w:p w:rsidR="00891A75" w:rsidRDefault="00891A75" w:rsidP="00891A75">
      <w:pPr>
        <w:rPr>
          <w:ins w:id="4913" w:author="Priyanshu Solon" w:date="2025-04-19T13:46:00Z"/>
        </w:rPr>
      </w:pPr>
      <w:ins w:id="4914" w:author="Priyanshu Solon" w:date="2025-04-19T13:46:00Z">
        <w:r>
          <w:t>Syntax:</w:t>
        </w:r>
      </w:ins>
    </w:p>
    <w:p w:rsidR="00891A75" w:rsidRDefault="00891A75" w:rsidP="00891A75">
      <w:pPr>
        <w:rPr>
          <w:ins w:id="4915" w:author="Priyanshu Solon" w:date="2025-04-19T13:46:00Z"/>
        </w:rPr>
      </w:pPr>
      <w:ins w:id="4916" w:author="Priyanshu Solon" w:date="2025-04-19T13:46:00Z">
        <w:r>
          <w:t xml:space="preserve">    &lt;input type="email"  autofocus  required  name="Email"&gt;</w:t>
        </w:r>
      </w:ins>
    </w:p>
    <w:p w:rsidR="00891A75" w:rsidRDefault="00891A75" w:rsidP="00891A75">
      <w:pPr>
        <w:rPr>
          <w:ins w:id="4917" w:author="Priyanshu Solon" w:date="2025-04-19T13:46:00Z"/>
        </w:rPr>
      </w:pPr>
    </w:p>
    <w:p w:rsidR="00891A75" w:rsidRDefault="00891A75" w:rsidP="00891A75">
      <w:pPr>
        <w:rPr>
          <w:ins w:id="4918" w:author="Priyanshu Solon" w:date="2025-04-19T13:46:00Z"/>
        </w:rPr>
      </w:pPr>
    </w:p>
    <w:p w:rsidR="00891A75" w:rsidRPr="00934CC4" w:rsidRDefault="00891A75" w:rsidP="00891A75">
      <w:pPr>
        <w:rPr>
          <w:ins w:id="4919" w:author="Priyanshu Solon" w:date="2025-04-19T13:46:00Z"/>
          <w:b/>
          <w:bCs/>
          <w:rPrChange w:id="4920" w:author="Priyanshu Solon" w:date="2025-05-22T23:00:00Z">
            <w:rPr>
              <w:ins w:id="4921" w:author="Priyanshu Solon" w:date="2025-04-19T13:46:00Z"/>
            </w:rPr>
          </w:rPrChange>
        </w:rPr>
      </w:pPr>
      <w:ins w:id="4922" w:author="Priyanshu Solon" w:date="2025-04-19T13:46:00Z">
        <w:r w:rsidRPr="00934CC4">
          <w:rPr>
            <w:b/>
            <w:bCs/>
            <w:rPrChange w:id="4923" w:author="Priyanshu Solon" w:date="2025-05-22T23:00:00Z">
              <w:rPr/>
            </w:rPrChange>
          </w:rPr>
          <w:t xml:space="preserve">                        URL Input</w:t>
        </w:r>
      </w:ins>
    </w:p>
    <w:p w:rsidR="00891A75" w:rsidRDefault="00891A75" w:rsidP="00891A75">
      <w:pPr>
        <w:rPr>
          <w:ins w:id="4924" w:author="Priyanshu Solon" w:date="2025-04-19T13:46:00Z"/>
        </w:rPr>
      </w:pPr>
      <w:ins w:id="4925" w:author="Priyanshu Solon" w:date="2025-04-19T13:46:00Z">
        <w:r>
          <w:t>- It validates a string in URL format.</w:t>
        </w:r>
      </w:ins>
    </w:p>
    <w:p w:rsidR="00891A75" w:rsidRDefault="00891A75" w:rsidP="00891A75">
      <w:pPr>
        <w:rPr>
          <w:ins w:id="4926" w:author="Priyanshu Solon" w:date="2025-04-19T13:46:00Z"/>
        </w:rPr>
      </w:pPr>
      <w:ins w:id="4927" w:author="Priyanshu Solon" w:date="2025-04-19T13:46:00Z">
        <w:r>
          <w:t>- URL must have a protocol and proper domain extension.</w:t>
        </w:r>
      </w:ins>
    </w:p>
    <w:p w:rsidR="00891A75" w:rsidRDefault="00891A75" w:rsidP="00891A75">
      <w:pPr>
        <w:rPr>
          <w:ins w:id="4928" w:author="Priyanshu Solon" w:date="2025-04-19T13:46:00Z"/>
        </w:rPr>
      </w:pPr>
    </w:p>
    <w:p w:rsidR="00891A75" w:rsidRDefault="00891A75" w:rsidP="00891A75">
      <w:pPr>
        <w:rPr>
          <w:ins w:id="4929" w:author="Priyanshu Solon" w:date="2025-04-19T13:46:00Z"/>
        </w:rPr>
      </w:pPr>
      <w:ins w:id="4930" w:author="Priyanshu Solon" w:date="2025-04-19T13:46:00Z">
        <w:r>
          <w:t xml:space="preserve">         www.amazon.in            // invalid</w:t>
        </w:r>
      </w:ins>
    </w:p>
    <w:p w:rsidR="00891A75" w:rsidRDefault="00891A75" w:rsidP="00891A75">
      <w:pPr>
        <w:rPr>
          <w:ins w:id="4931" w:author="Priyanshu Solon" w:date="2025-04-19T13:46:00Z"/>
        </w:rPr>
      </w:pPr>
      <w:ins w:id="4932" w:author="Priyanshu Solon" w:date="2025-04-19T13:46:00Z">
        <w:r>
          <w:lastRenderedPageBreak/>
          <w:t xml:space="preserve">        https://www.amazon.in        // valid</w:t>
        </w:r>
      </w:ins>
    </w:p>
    <w:p w:rsidR="00891A75" w:rsidRDefault="00891A75" w:rsidP="00891A75">
      <w:pPr>
        <w:rPr>
          <w:ins w:id="4933" w:author="Priyanshu Solon" w:date="2025-04-19T13:46:00Z"/>
        </w:rPr>
      </w:pPr>
      <w:ins w:id="4934" w:author="Priyanshu Solon" w:date="2025-04-19T13:46:00Z">
        <w:r>
          <w:t xml:space="preserve">        http://www.amazan.in        // valid</w:t>
        </w:r>
      </w:ins>
    </w:p>
    <w:p w:rsidR="00891A75" w:rsidRDefault="00891A75" w:rsidP="00891A75">
      <w:pPr>
        <w:rPr>
          <w:ins w:id="4935" w:author="Priyanshu Solon" w:date="2025-04-19T13:46:00Z"/>
        </w:rPr>
      </w:pPr>
    </w:p>
    <w:p w:rsidR="00891A75" w:rsidRDefault="00891A75" w:rsidP="00891A75">
      <w:pPr>
        <w:rPr>
          <w:ins w:id="4936" w:author="Priyanshu Solon" w:date="2025-04-19T13:46:00Z"/>
        </w:rPr>
      </w:pPr>
      <w:ins w:id="4937" w:author="Priyanshu Solon" w:date="2025-04-19T13:46:00Z">
        <w:r>
          <w:t>Syntax:</w:t>
        </w:r>
      </w:ins>
    </w:p>
    <w:p w:rsidR="00891A75" w:rsidRDefault="00891A75" w:rsidP="00891A75">
      <w:pPr>
        <w:rPr>
          <w:ins w:id="4938" w:author="Priyanshu Solon" w:date="2025-04-21T17:14:00Z"/>
        </w:rPr>
      </w:pPr>
      <w:ins w:id="4939" w:author="Priyanshu Solon" w:date="2025-04-19T13:46:00Z">
        <w:r>
          <w:t xml:space="preserve">    &lt;input type="url" name="URL" required autofocus&gt;</w:t>
        </w:r>
      </w:ins>
    </w:p>
    <w:p w:rsidR="00935D20" w:rsidRDefault="00935D20" w:rsidP="00891A75">
      <w:pPr>
        <w:rPr>
          <w:ins w:id="4940" w:author="Priyanshu Solon" w:date="2025-04-21T17:14:00Z"/>
        </w:rPr>
      </w:pPr>
    </w:p>
    <w:p w:rsidR="00935D20" w:rsidRPr="00934CC4" w:rsidRDefault="00935D20" w:rsidP="00891A75">
      <w:pPr>
        <w:pBdr>
          <w:bottom w:val="double" w:sz="6" w:space="1" w:color="auto"/>
        </w:pBdr>
        <w:rPr>
          <w:ins w:id="4941" w:author="Priyanshu Solon" w:date="2025-04-21T17:14:00Z"/>
          <w:b/>
          <w:bCs/>
          <w:rPrChange w:id="4942" w:author="Priyanshu Solon" w:date="2025-05-22T23:01:00Z">
            <w:rPr>
              <w:ins w:id="4943" w:author="Priyanshu Solon" w:date="2025-04-21T17:14:00Z"/>
            </w:rPr>
          </w:rPrChange>
        </w:rPr>
      </w:pPr>
      <w:ins w:id="4944" w:author="Priyanshu Solon" w:date="2025-04-21T17:14:00Z">
        <w:r w:rsidRPr="00934CC4">
          <w:rPr>
            <w:b/>
            <w:bCs/>
            <w:rPrChange w:id="4945" w:author="Priyanshu Solon" w:date="2025-05-22T23:01:00Z">
              <w:rPr/>
            </w:rPrChange>
          </w:rPr>
          <w:t>21/04</w:t>
        </w:r>
      </w:ins>
    </w:p>
    <w:p w:rsidR="00935D20" w:rsidRDefault="00935D20" w:rsidP="00935D20">
      <w:pPr>
        <w:rPr>
          <w:ins w:id="4946" w:author="Priyanshu Solon" w:date="2025-04-21T17:15:00Z"/>
        </w:rPr>
      </w:pPr>
      <w:ins w:id="4947" w:author="Priyanshu Solon" w:date="2025-04-21T17:15:00Z">
        <w:r>
          <w:t>- Textbox</w:t>
        </w:r>
      </w:ins>
    </w:p>
    <w:p w:rsidR="00935D20" w:rsidRDefault="00935D20" w:rsidP="00935D20">
      <w:pPr>
        <w:rPr>
          <w:ins w:id="4948" w:author="Priyanshu Solon" w:date="2025-04-21T17:15:00Z"/>
        </w:rPr>
      </w:pPr>
      <w:ins w:id="4949" w:author="Priyanshu Solon" w:date="2025-04-21T17:15:00Z">
        <w:r>
          <w:t>- Password</w:t>
        </w:r>
      </w:ins>
    </w:p>
    <w:p w:rsidR="00935D20" w:rsidRDefault="00935D20" w:rsidP="00935D20">
      <w:pPr>
        <w:rPr>
          <w:ins w:id="4950" w:author="Priyanshu Solon" w:date="2025-04-21T17:15:00Z"/>
        </w:rPr>
      </w:pPr>
      <w:ins w:id="4951" w:author="Priyanshu Solon" w:date="2025-04-21T17:15:00Z">
        <w:r>
          <w:t>- Number</w:t>
        </w:r>
      </w:ins>
    </w:p>
    <w:p w:rsidR="00935D20" w:rsidRDefault="00935D20" w:rsidP="00935D20">
      <w:pPr>
        <w:rPr>
          <w:ins w:id="4952" w:author="Priyanshu Solon" w:date="2025-04-21T17:15:00Z"/>
        </w:rPr>
      </w:pPr>
      <w:ins w:id="4953" w:author="Priyanshu Solon" w:date="2025-04-21T17:15:00Z">
        <w:r>
          <w:t>- Range</w:t>
        </w:r>
      </w:ins>
    </w:p>
    <w:p w:rsidR="00935D20" w:rsidRDefault="00935D20" w:rsidP="00935D20">
      <w:pPr>
        <w:rPr>
          <w:ins w:id="4954" w:author="Priyanshu Solon" w:date="2025-04-21T17:15:00Z"/>
        </w:rPr>
      </w:pPr>
      <w:ins w:id="4955" w:author="Priyanshu Solon" w:date="2025-04-21T17:15:00Z">
        <w:r>
          <w:t>- Email</w:t>
        </w:r>
      </w:ins>
    </w:p>
    <w:p w:rsidR="00935D20" w:rsidRDefault="00935D20" w:rsidP="00935D20">
      <w:pPr>
        <w:rPr>
          <w:ins w:id="4956" w:author="Priyanshu Solon" w:date="2025-04-21T17:15:00Z"/>
        </w:rPr>
      </w:pPr>
      <w:ins w:id="4957" w:author="Priyanshu Solon" w:date="2025-04-21T17:15:00Z">
        <w:r>
          <w:t>- Url</w:t>
        </w:r>
      </w:ins>
    </w:p>
    <w:p w:rsidR="00935D20" w:rsidRDefault="00935D20" w:rsidP="00935D20">
      <w:pPr>
        <w:rPr>
          <w:ins w:id="4958" w:author="Priyanshu Solon" w:date="2025-04-21T17:15:00Z"/>
        </w:rPr>
      </w:pPr>
      <w:ins w:id="4959" w:author="Priyanshu Solon" w:date="2025-04-21T17:15:00Z">
        <w:r>
          <w:t>- Color</w:t>
        </w:r>
      </w:ins>
    </w:p>
    <w:p w:rsidR="00935D20" w:rsidRDefault="00935D20" w:rsidP="00935D20">
      <w:pPr>
        <w:rPr>
          <w:ins w:id="4960" w:author="Priyanshu Solon" w:date="2025-04-21T17:15:00Z"/>
        </w:rPr>
      </w:pPr>
    </w:p>
    <w:p w:rsidR="00935D20" w:rsidRPr="00934CC4" w:rsidRDefault="00935D20" w:rsidP="00935D20">
      <w:pPr>
        <w:rPr>
          <w:ins w:id="4961" w:author="Priyanshu Solon" w:date="2025-04-21T17:15:00Z"/>
          <w:b/>
          <w:bCs/>
          <w:rPrChange w:id="4962" w:author="Priyanshu Solon" w:date="2025-05-22T23:01:00Z">
            <w:rPr>
              <w:ins w:id="4963" w:author="Priyanshu Solon" w:date="2025-04-21T17:15:00Z"/>
            </w:rPr>
          </w:rPrChange>
        </w:rPr>
      </w:pPr>
      <w:ins w:id="4964" w:author="Priyanshu Solon" w:date="2025-04-21T17:15:00Z">
        <w:r w:rsidRPr="00934CC4">
          <w:rPr>
            <w:b/>
            <w:bCs/>
            <w:rPrChange w:id="4965" w:author="Priyanshu Solon" w:date="2025-05-22T23:01:00Z">
              <w:rPr/>
            </w:rPrChange>
          </w:rPr>
          <w:t xml:space="preserve">                           Date &amp; Time Input</w:t>
        </w:r>
      </w:ins>
    </w:p>
    <w:p w:rsidR="00935D20" w:rsidRDefault="00935D20" w:rsidP="00935D20">
      <w:pPr>
        <w:rPr>
          <w:ins w:id="4966" w:author="Priyanshu Solon" w:date="2025-04-21T17:15:00Z"/>
        </w:rPr>
      </w:pPr>
    </w:p>
    <w:p w:rsidR="00935D20" w:rsidRDefault="00935D20" w:rsidP="00935D20">
      <w:pPr>
        <w:rPr>
          <w:ins w:id="4967" w:author="Priyanshu Solon" w:date="2025-04-21T17:15:00Z"/>
        </w:rPr>
      </w:pPr>
      <w:ins w:id="4968" w:author="Priyanshu Solon" w:date="2025-04-21T17:15:00Z">
        <w:r>
          <w:t>- HTML provides following input types for handling date &amp; time values</w:t>
        </w:r>
      </w:ins>
    </w:p>
    <w:p w:rsidR="00935D20" w:rsidRDefault="00935D20" w:rsidP="00935D20">
      <w:pPr>
        <w:rPr>
          <w:ins w:id="4969" w:author="Priyanshu Solon" w:date="2025-04-21T17:15:00Z"/>
        </w:rPr>
      </w:pPr>
    </w:p>
    <w:p w:rsidR="00935D20" w:rsidRDefault="00935D20" w:rsidP="00935D20">
      <w:pPr>
        <w:rPr>
          <w:ins w:id="4970" w:author="Priyanshu Solon" w:date="2025-04-21T17:15:00Z"/>
        </w:rPr>
      </w:pPr>
      <w:ins w:id="4971" w:author="Priyanshu Solon" w:date="2025-04-21T17:15:00Z">
        <w:r>
          <w:t xml:space="preserve">        a) date</w:t>
        </w:r>
      </w:ins>
    </w:p>
    <w:p w:rsidR="00935D20" w:rsidRDefault="00935D20" w:rsidP="00935D20">
      <w:pPr>
        <w:rPr>
          <w:ins w:id="4972" w:author="Priyanshu Solon" w:date="2025-04-21T17:15:00Z"/>
        </w:rPr>
      </w:pPr>
      <w:ins w:id="4973" w:author="Priyanshu Solon" w:date="2025-04-21T17:15:00Z">
        <w:r>
          <w:t xml:space="preserve">        b) time</w:t>
        </w:r>
      </w:ins>
    </w:p>
    <w:p w:rsidR="00935D20" w:rsidRDefault="00935D20" w:rsidP="00935D20">
      <w:pPr>
        <w:rPr>
          <w:ins w:id="4974" w:author="Priyanshu Solon" w:date="2025-04-21T17:15:00Z"/>
        </w:rPr>
      </w:pPr>
      <w:ins w:id="4975" w:author="Priyanshu Solon" w:date="2025-04-21T17:15:00Z">
        <w:r>
          <w:t xml:space="preserve">        c) datetime-local</w:t>
        </w:r>
      </w:ins>
    </w:p>
    <w:p w:rsidR="00935D20" w:rsidRDefault="00935D20" w:rsidP="00935D20">
      <w:pPr>
        <w:rPr>
          <w:ins w:id="4976" w:author="Priyanshu Solon" w:date="2025-04-21T17:15:00Z"/>
        </w:rPr>
      </w:pPr>
      <w:ins w:id="4977" w:author="Priyanshu Solon" w:date="2025-04-21T17:15:00Z">
        <w:r>
          <w:t xml:space="preserve">        d) week</w:t>
        </w:r>
      </w:ins>
    </w:p>
    <w:p w:rsidR="00935D20" w:rsidRDefault="00935D20" w:rsidP="00935D20">
      <w:pPr>
        <w:rPr>
          <w:ins w:id="4978" w:author="Priyanshu Solon" w:date="2025-04-21T17:15:00Z"/>
        </w:rPr>
      </w:pPr>
      <w:ins w:id="4979" w:author="Priyanshu Solon" w:date="2025-04-21T17:15:00Z">
        <w:r>
          <w:t xml:space="preserve">        e) month</w:t>
        </w:r>
      </w:ins>
    </w:p>
    <w:p w:rsidR="00935D20" w:rsidRDefault="00935D20" w:rsidP="00935D20">
      <w:pPr>
        <w:rPr>
          <w:ins w:id="4980" w:author="Priyanshu Solon" w:date="2025-04-21T17:15:00Z"/>
        </w:rPr>
      </w:pPr>
      <w:ins w:id="4981" w:author="Priyanshu Solon" w:date="2025-04-21T17:15:00Z">
        <w:r>
          <w:t xml:space="preserve">       </w:t>
        </w:r>
      </w:ins>
    </w:p>
    <w:p w:rsidR="00935D20" w:rsidRDefault="00935D20" w:rsidP="00935D20">
      <w:pPr>
        <w:rPr>
          <w:ins w:id="4982" w:author="Priyanshu Solon" w:date="2025-04-21T17:15:00Z"/>
        </w:rPr>
      </w:pPr>
      <w:ins w:id="4983" w:author="Priyanshu Solon" w:date="2025-04-21T17:15:00Z">
        <w:r>
          <w:t>Syntax:</w:t>
        </w:r>
      </w:ins>
    </w:p>
    <w:p w:rsidR="00935D20" w:rsidRDefault="00935D20" w:rsidP="00935D20">
      <w:pPr>
        <w:rPr>
          <w:ins w:id="4984" w:author="Priyanshu Solon" w:date="2025-04-21T17:15:00Z"/>
        </w:rPr>
      </w:pPr>
      <w:ins w:id="4985" w:author="Priyanshu Solon" w:date="2025-04-21T17:15:00Z">
        <w:r>
          <w:t xml:space="preserve">    &lt;input type="date"&gt;</w:t>
        </w:r>
      </w:ins>
    </w:p>
    <w:p w:rsidR="00935D20" w:rsidRDefault="00935D20" w:rsidP="00935D20">
      <w:pPr>
        <w:rPr>
          <w:ins w:id="4986" w:author="Priyanshu Solon" w:date="2025-04-21T17:15:00Z"/>
        </w:rPr>
      </w:pPr>
      <w:ins w:id="4987" w:author="Priyanshu Solon" w:date="2025-04-21T17:15:00Z">
        <w:r>
          <w:t xml:space="preserve">    &lt;input type="datetime-local"&gt;</w:t>
        </w:r>
      </w:ins>
    </w:p>
    <w:p w:rsidR="00935D20" w:rsidRDefault="00935D20" w:rsidP="00935D20">
      <w:pPr>
        <w:rPr>
          <w:ins w:id="4988" w:author="Priyanshu Solon" w:date="2025-04-21T17:15:00Z"/>
        </w:rPr>
      </w:pPr>
      <w:ins w:id="4989" w:author="Priyanshu Solon" w:date="2025-04-21T17:15:00Z">
        <w:r>
          <w:t xml:space="preserve">    &lt;input type="week"&gt;</w:t>
        </w:r>
      </w:ins>
    </w:p>
    <w:p w:rsidR="00935D20" w:rsidRDefault="00935D20" w:rsidP="00935D20">
      <w:pPr>
        <w:rPr>
          <w:ins w:id="4990" w:author="Priyanshu Solon" w:date="2025-04-21T17:15:00Z"/>
        </w:rPr>
      </w:pPr>
    </w:p>
    <w:p w:rsidR="00935D20" w:rsidRDefault="00935D20" w:rsidP="00935D20">
      <w:pPr>
        <w:rPr>
          <w:ins w:id="4991" w:author="Priyanshu Solon" w:date="2025-04-21T17:15:00Z"/>
        </w:rPr>
      </w:pPr>
      <w:ins w:id="4992" w:author="Priyanshu Solon" w:date="2025-04-21T17:15:00Z">
        <w:r>
          <w:t>- HTML date picker will not allow to select a range of dates.</w:t>
        </w:r>
      </w:ins>
    </w:p>
    <w:p w:rsidR="00935D20" w:rsidRDefault="00935D20" w:rsidP="00935D20">
      <w:pPr>
        <w:rPr>
          <w:ins w:id="4993" w:author="Priyanshu Solon" w:date="2025-04-21T17:15:00Z"/>
        </w:rPr>
      </w:pPr>
      <w:ins w:id="4994" w:author="Priyanshu Solon" w:date="2025-04-21T17:15:00Z">
        <w:r>
          <w:t>- You can restrict the date selection by using "min &amp; max" attributes.</w:t>
        </w:r>
      </w:ins>
    </w:p>
    <w:p w:rsidR="00935D20" w:rsidRDefault="00935D20" w:rsidP="00935D20">
      <w:pPr>
        <w:rPr>
          <w:ins w:id="4995" w:author="Priyanshu Solon" w:date="2025-04-21T17:15:00Z"/>
        </w:rPr>
      </w:pPr>
      <w:ins w:id="4996" w:author="Priyanshu Solon" w:date="2025-04-21T17:15:00Z">
        <w:r>
          <w:t>- The date format for developer is always "year-month-day".</w:t>
        </w:r>
      </w:ins>
    </w:p>
    <w:p w:rsidR="00935D20" w:rsidRDefault="00935D20" w:rsidP="00935D20">
      <w:pPr>
        <w:rPr>
          <w:ins w:id="4997" w:author="Priyanshu Solon" w:date="2025-04-21T17:15:00Z"/>
        </w:rPr>
      </w:pPr>
    </w:p>
    <w:p w:rsidR="00935D20" w:rsidRDefault="00935D20" w:rsidP="00935D20">
      <w:pPr>
        <w:rPr>
          <w:ins w:id="4998" w:author="Priyanshu Solon" w:date="2025-04-21T17:15:00Z"/>
        </w:rPr>
      </w:pPr>
      <w:ins w:id="4999" w:author="Priyanshu Solon" w:date="2025-04-21T17:15:00Z">
        <w:r>
          <w:t>Syntax:</w:t>
        </w:r>
      </w:ins>
    </w:p>
    <w:p w:rsidR="00935D20" w:rsidRDefault="00935D20" w:rsidP="00935D20">
      <w:pPr>
        <w:rPr>
          <w:ins w:id="5000" w:author="Priyanshu Solon" w:date="2025-04-21T17:15:00Z"/>
        </w:rPr>
      </w:pPr>
      <w:ins w:id="5001" w:author="Priyanshu Solon" w:date="2025-04-21T17:15:00Z">
        <w:r>
          <w:t xml:space="preserve"> &lt;input type="date" name="dept"  min="2025-04-21"  max="2025-05-09"&gt;</w:t>
        </w:r>
      </w:ins>
    </w:p>
    <w:p w:rsidR="00935D20" w:rsidRDefault="00935D20" w:rsidP="00935D20">
      <w:pPr>
        <w:rPr>
          <w:ins w:id="5002" w:author="Priyanshu Solon" w:date="2025-04-21T17:15:00Z"/>
        </w:rPr>
      </w:pPr>
    </w:p>
    <w:p w:rsidR="00935D20" w:rsidRDefault="00935D20" w:rsidP="00935D20">
      <w:pPr>
        <w:rPr>
          <w:ins w:id="5003" w:author="Priyanshu Solon" w:date="2025-04-21T17:15:00Z"/>
        </w:rPr>
      </w:pPr>
    </w:p>
    <w:p w:rsidR="00935D20" w:rsidRPr="00934CC4" w:rsidRDefault="00935D20" w:rsidP="00935D20">
      <w:pPr>
        <w:rPr>
          <w:ins w:id="5004" w:author="Priyanshu Solon" w:date="2025-04-21T17:15:00Z"/>
          <w:b/>
          <w:bCs/>
          <w:rPrChange w:id="5005" w:author="Priyanshu Solon" w:date="2025-05-22T23:01:00Z">
            <w:rPr>
              <w:ins w:id="5006" w:author="Priyanshu Solon" w:date="2025-04-21T17:15:00Z"/>
            </w:rPr>
          </w:rPrChange>
        </w:rPr>
      </w:pPr>
      <w:ins w:id="5007" w:author="Priyanshu Solon" w:date="2025-04-21T17:15:00Z">
        <w:r w:rsidRPr="00934CC4">
          <w:rPr>
            <w:b/>
            <w:bCs/>
            <w:rPrChange w:id="5008" w:author="Priyanshu Solon" w:date="2025-05-22T23:01:00Z">
              <w:rPr/>
            </w:rPrChange>
          </w:rPr>
          <w:t xml:space="preserve">                         File Input</w:t>
        </w:r>
      </w:ins>
    </w:p>
    <w:p w:rsidR="00935D20" w:rsidRDefault="00935D20" w:rsidP="00935D20">
      <w:pPr>
        <w:rPr>
          <w:ins w:id="5009" w:author="Priyanshu Solon" w:date="2025-04-21T17:15:00Z"/>
        </w:rPr>
      </w:pPr>
      <w:ins w:id="5010" w:author="Priyanshu Solon" w:date="2025-04-21T17:15:00Z">
        <w:r>
          <w:t>- It is a file browser.</w:t>
        </w:r>
      </w:ins>
    </w:p>
    <w:p w:rsidR="00935D20" w:rsidRDefault="00935D20" w:rsidP="00935D20">
      <w:pPr>
        <w:rPr>
          <w:ins w:id="5011" w:author="Priyanshu Solon" w:date="2025-04-21T17:15:00Z"/>
        </w:rPr>
      </w:pPr>
      <w:ins w:id="5012" w:author="Priyanshu Solon" w:date="2025-04-21T17:15:00Z">
        <w:r>
          <w:t>- It allows to browse and select files on client device.</w:t>
        </w:r>
      </w:ins>
    </w:p>
    <w:p w:rsidR="00935D20" w:rsidRDefault="00935D20" w:rsidP="00935D20">
      <w:pPr>
        <w:rPr>
          <w:ins w:id="5013" w:author="Priyanshu Solon" w:date="2025-04-21T17:15:00Z"/>
        </w:rPr>
      </w:pPr>
    </w:p>
    <w:p w:rsidR="00935D20" w:rsidRDefault="00935D20" w:rsidP="00935D20">
      <w:pPr>
        <w:rPr>
          <w:ins w:id="5014" w:author="Priyanshu Solon" w:date="2025-04-21T17:15:00Z"/>
        </w:rPr>
      </w:pPr>
      <w:ins w:id="5015" w:author="Priyanshu Solon" w:date="2025-04-21T17:15:00Z">
        <w:r>
          <w:t>Syntax:</w:t>
        </w:r>
      </w:ins>
    </w:p>
    <w:p w:rsidR="00935D20" w:rsidRDefault="00935D20" w:rsidP="00935D20">
      <w:pPr>
        <w:rPr>
          <w:ins w:id="5016" w:author="Priyanshu Solon" w:date="2025-04-21T17:15:00Z"/>
        </w:rPr>
      </w:pPr>
      <w:ins w:id="5017" w:author="Priyanshu Solon" w:date="2025-04-21T17:15:00Z">
        <w:r>
          <w:t xml:space="preserve">    &lt;input type="file" name="photo"&gt;</w:t>
        </w:r>
      </w:ins>
    </w:p>
    <w:p w:rsidR="00935D20" w:rsidRDefault="00935D20" w:rsidP="00935D20">
      <w:pPr>
        <w:rPr>
          <w:ins w:id="5018" w:author="Priyanshu Solon" w:date="2025-04-21T17:15:00Z"/>
        </w:rPr>
      </w:pPr>
    </w:p>
    <w:p w:rsidR="00935D20" w:rsidRDefault="00935D20" w:rsidP="00935D20">
      <w:pPr>
        <w:rPr>
          <w:ins w:id="5019" w:author="Priyanshu Solon" w:date="2025-04-21T17:15:00Z"/>
        </w:rPr>
      </w:pPr>
      <w:ins w:id="5020" w:author="Priyanshu Solon" w:date="2025-04-21T17:15:00Z">
        <w:r>
          <w:t>- You can set filter for specific file type by using "accept" attribute.</w:t>
        </w:r>
      </w:ins>
    </w:p>
    <w:p w:rsidR="00935D20" w:rsidRDefault="00935D20" w:rsidP="00935D20">
      <w:pPr>
        <w:rPr>
          <w:ins w:id="5021" w:author="Priyanshu Solon" w:date="2025-04-21T17:15:00Z"/>
        </w:rPr>
      </w:pPr>
      <w:ins w:id="5022" w:author="Priyanshu Solon" w:date="2025-04-21T17:15:00Z">
        <w:r>
          <w:t>- Filter is not a permanent restriction for files, it can be changed dynamically.</w:t>
        </w:r>
      </w:ins>
    </w:p>
    <w:p w:rsidR="00935D20" w:rsidRDefault="00935D20" w:rsidP="00935D20">
      <w:pPr>
        <w:rPr>
          <w:ins w:id="5023" w:author="Priyanshu Solon" w:date="2025-04-21T17:15:00Z"/>
        </w:rPr>
      </w:pPr>
    </w:p>
    <w:p w:rsidR="00935D20" w:rsidRDefault="00935D20" w:rsidP="00935D20">
      <w:pPr>
        <w:rPr>
          <w:ins w:id="5024" w:author="Priyanshu Solon" w:date="2025-04-21T17:15:00Z"/>
        </w:rPr>
      </w:pPr>
      <w:ins w:id="5025" w:author="Priyanshu Solon" w:date="2025-04-21T17:15:00Z">
        <w:r>
          <w:t>Syntax:</w:t>
        </w:r>
      </w:ins>
    </w:p>
    <w:p w:rsidR="00935D20" w:rsidRDefault="00935D20" w:rsidP="00935D20">
      <w:pPr>
        <w:rPr>
          <w:ins w:id="5026" w:author="Priyanshu Solon" w:date="2025-04-21T17:15:00Z"/>
        </w:rPr>
      </w:pPr>
      <w:ins w:id="5027" w:author="Priyanshu Solon" w:date="2025-04-21T17:15:00Z">
        <w:r>
          <w:t xml:space="preserve">    &lt;input type="file" name="photo" accept=".jpg"&gt;</w:t>
        </w:r>
      </w:ins>
    </w:p>
    <w:p w:rsidR="00935D20" w:rsidRDefault="00935D20" w:rsidP="00935D20">
      <w:pPr>
        <w:rPr>
          <w:ins w:id="5028" w:author="Priyanshu Solon" w:date="2025-04-21T17:15:00Z"/>
        </w:rPr>
      </w:pPr>
      <w:ins w:id="5029" w:author="Priyanshu Solon" w:date="2025-04-21T17:15:00Z">
        <w:r>
          <w:t xml:space="preserve">    &lt;input type="file" name="resume" accept=".pdf, ".docx"&gt;</w:t>
        </w:r>
      </w:ins>
    </w:p>
    <w:p w:rsidR="00935D20" w:rsidRDefault="00935D20" w:rsidP="00935D20">
      <w:pPr>
        <w:rPr>
          <w:ins w:id="5030" w:author="Priyanshu Solon" w:date="2025-04-21T17:15:00Z"/>
        </w:rPr>
      </w:pPr>
    </w:p>
    <w:p w:rsidR="00935D20" w:rsidRDefault="00935D20" w:rsidP="00935D20">
      <w:pPr>
        <w:rPr>
          <w:ins w:id="5031" w:author="Priyanshu Solon" w:date="2025-04-21T17:15:00Z"/>
        </w:rPr>
      </w:pPr>
      <w:ins w:id="5032" w:author="Priyanshu Solon" w:date="2025-04-21T17:15:00Z">
        <w:r>
          <w:t>Note: You can restrict the file types, you can set only filters for file types.</w:t>
        </w:r>
      </w:ins>
    </w:p>
    <w:p w:rsidR="00935D20" w:rsidRDefault="00935D20" w:rsidP="00935D20">
      <w:pPr>
        <w:rPr>
          <w:ins w:id="5033" w:author="Priyanshu Solon" w:date="2025-04-21T17:15:00Z"/>
        </w:rPr>
      </w:pPr>
    </w:p>
    <w:p w:rsidR="00935D20" w:rsidRDefault="00935D20" w:rsidP="00935D20">
      <w:pPr>
        <w:rPr>
          <w:ins w:id="5034" w:author="Priyanshu Solon" w:date="2025-04-21T17:15:00Z"/>
        </w:rPr>
      </w:pPr>
      <w:ins w:id="5035" w:author="Priyanshu Solon" w:date="2025-04-21T17:15:00Z">
        <w:r>
          <w:t>- You can allow selection of multiple files by using "multiple" attribute.</w:t>
        </w:r>
      </w:ins>
    </w:p>
    <w:p w:rsidR="00935D20" w:rsidRDefault="00935D20" w:rsidP="00935D20">
      <w:pPr>
        <w:rPr>
          <w:ins w:id="5036" w:author="Priyanshu Solon" w:date="2025-04-21T17:15:00Z"/>
        </w:rPr>
      </w:pPr>
    </w:p>
    <w:p w:rsidR="00935D20" w:rsidRDefault="00935D20" w:rsidP="00935D20">
      <w:pPr>
        <w:rPr>
          <w:ins w:id="5037" w:author="Priyanshu Solon" w:date="2025-04-21T17:15:00Z"/>
        </w:rPr>
      </w:pPr>
      <w:ins w:id="5038" w:author="Priyanshu Solon" w:date="2025-04-21T17:15:00Z">
        <w:r>
          <w:t>Syntax:</w:t>
        </w:r>
      </w:ins>
    </w:p>
    <w:p w:rsidR="00935D20" w:rsidRDefault="00935D20" w:rsidP="00935D20">
      <w:pPr>
        <w:rPr>
          <w:ins w:id="5039" w:author="Priyanshu Solon" w:date="2025-04-21T17:15:00Z"/>
        </w:rPr>
      </w:pPr>
      <w:ins w:id="5040" w:author="Priyanshu Solon" w:date="2025-04-21T17:15:00Z">
        <w:r>
          <w:t xml:space="preserve">    &lt;input type="file" name="photo" accept=".jpg" multiple&gt;</w:t>
        </w:r>
      </w:ins>
    </w:p>
    <w:p w:rsidR="00935D20" w:rsidRDefault="00935D20" w:rsidP="00935D20">
      <w:pPr>
        <w:rPr>
          <w:ins w:id="5041" w:author="Priyanshu Solon" w:date="2025-04-21T17:15:00Z"/>
        </w:rPr>
      </w:pPr>
    </w:p>
    <w:p w:rsidR="00935D20" w:rsidRPr="00934CC4" w:rsidRDefault="00935D20" w:rsidP="00935D20">
      <w:pPr>
        <w:rPr>
          <w:ins w:id="5042" w:author="Priyanshu Solon" w:date="2025-04-21T17:15:00Z"/>
          <w:b/>
          <w:bCs/>
          <w:rPrChange w:id="5043" w:author="Priyanshu Solon" w:date="2025-05-22T23:01:00Z">
            <w:rPr>
              <w:ins w:id="5044" w:author="Priyanshu Solon" w:date="2025-04-21T17:15:00Z"/>
            </w:rPr>
          </w:rPrChange>
        </w:rPr>
      </w:pPr>
      <w:ins w:id="5045" w:author="Priyanshu Solon" w:date="2025-04-21T17:15:00Z">
        <w:r w:rsidRPr="00934CC4">
          <w:rPr>
            <w:b/>
            <w:bCs/>
            <w:rPrChange w:id="5046" w:author="Priyanshu Solon" w:date="2025-05-22T23:01:00Z">
              <w:rPr/>
            </w:rPrChange>
          </w:rPr>
          <w:t xml:space="preserve">                        Radio Buttons</w:t>
        </w:r>
      </w:ins>
    </w:p>
    <w:p w:rsidR="00935D20" w:rsidRDefault="00935D20" w:rsidP="00935D20">
      <w:pPr>
        <w:rPr>
          <w:ins w:id="5047" w:author="Priyanshu Solon" w:date="2025-04-21T17:15:00Z"/>
        </w:rPr>
      </w:pPr>
    </w:p>
    <w:p w:rsidR="00935D20" w:rsidRDefault="00935D20" w:rsidP="00935D20">
      <w:pPr>
        <w:rPr>
          <w:ins w:id="5048" w:author="Priyanshu Solon" w:date="2025-04-21T17:15:00Z"/>
        </w:rPr>
      </w:pPr>
      <w:ins w:id="5049" w:author="Priyanshu Solon" w:date="2025-04-21T17:15:00Z">
        <w:r>
          <w:t>- Radio allows to select one or multiple options from a group of choices.</w:t>
        </w:r>
      </w:ins>
    </w:p>
    <w:p w:rsidR="00935D20" w:rsidRDefault="00935D20" w:rsidP="00935D20">
      <w:pPr>
        <w:rPr>
          <w:ins w:id="5050" w:author="Priyanshu Solon" w:date="2025-04-21T17:15:00Z"/>
        </w:rPr>
      </w:pPr>
      <w:ins w:id="5051" w:author="Priyanshu Solon" w:date="2025-04-21T17:15:00Z">
        <w:r>
          <w:t>- Radio once checked can't be unchecked.</w:t>
        </w:r>
      </w:ins>
    </w:p>
    <w:p w:rsidR="00935D20" w:rsidRDefault="00935D20" w:rsidP="00935D20">
      <w:pPr>
        <w:rPr>
          <w:ins w:id="5052" w:author="Priyanshu Solon" w:date="2025-04-21T17:15:00Z"/>
        </w:rPr>
      </w:pPr>
      <w:ins w:id="5053" w:author="Priyanshu Solon" w:date="2025-04-21T17:15:00Z">
        <w:r>
          <w:t>- Developers use radios with "Mutex" mechanism. [ Mutual Exclusion ]</w:t>
        </w:r>
      </w:ins>
    </w:p>
    <w:p w:rsidR="00935D20" w:rsidRDefault="00935D20" w:rsidP="00935D20">
      <w:pPr>
        <w:rPr>
          <w:ins w:id="5054" w:author="Priyanshu Solon" w:date="2025-04-21T17:15:00Z"/>
        </w:rPr>
      </w:pPr>
      <w:ins w:id="5055" w:author="Priyanshu Solon" w:date="2025-04-21T17:15:00Z">
        <w:r>
          <w:t>- Mutex configures multiple tasks to one thread.</w:t>
        </w:r>
      </w:ins>
    </w:p>
    <w:p w:rsidR="00935D20" w:rsidRDefault="00935D20" w:rsidP="00935D20">
      <w:pPr>
        <w:rPr>
          <w:ins w:id="5056" w:author="Priyanshu Solon" w:date="2025-04-21T17:15:00Z"/>
        </w:rPr>
      </w:pPr>
      <w:ins w:id="5057" w:author="Priyanshu Solon" w:date="2025-04-21T17:15:00Z">
        <w:r>
          <w:t>- Hence process will allow only one task from a thread.</w:t>
        </w:r>
      </w:ins>
    </w:p>
    <w:p w:rsidR="00935D20" w:rsidRDefault="00935D20" w:rsidP="00935D20">
      <w:pPr>
        <w:rPr>
          <w:ins w:id="5058" w:author="Priyanshu Solon" w:date="2025-04-21T17:15:00Z"/>
        </w:rPr>
      </w:pPr>
      <w:ins w:id="5059" w:author="Priyanshu Solon" w:date="2025-04-21T17:15:00Z">
        <w:r>
          <w:t xml:space="preserve"> </w:t>
        </w:r>
      </w:ins>
    </w:p>
    <w:p w:rsidR="00935D20" w:rsidRDefault="00935D20" w:rsidP="00935D20">
      <w:pPr>
        <w:rPr>
          <w:ins w:id="5060" w:author="Priyanshu Solon" w:date="2025-04-21T17:15:00Z"/>
        </w:rPr>
      </w:pPr>
      <w:ins w:id="5061" w:author="Priyanshu Solon" w:date="2025-04-21T17:15:00Z">
        <w:r>
          <w:t>Syntax:</w:t>
        </w:r>
      </w:ins>
    </w:p>
    <w:p w:rsidR="00935D20" w:rsidRDefault="00935D20" w:rsidP="00935D20">
      <w:pPr>
        <w:rPr>
          <w:ins w:id="5062" w:author="Priyanshu Solon" w:date="2025-04-21T17:15:00Z"/>
        </w:rPr>
      </w:pPr>
      <w:ins w:id="5063" w:author="Priyanshu Solon" w:date="2025-04-21T17:15:00Z">
        <w:r>
          <w:t xml:space="preserve">    &lt;input type="radio"&gt;  Text1        =&gt; both radios are individual</w:t>
        </w:r>
      </w:ins>
    </w:p>
    <w:p w:rsidR="00935D20" w:rsidRDefault="00935D20" w:rsidP="00935D20">
      <w:pPr>
        <w:rPr>
          <w:ins w:id="5064" w:author="Priyanshu Solon" w:date="2025-04-21T17:15:00Z"/>
        </w:rPr>
      </w:pPr>
      <w:ins w:id="5065" w:author="Priyanshu Solon" w:date="2025-04-21T17:15:00Z">
        <w:r>
          <w:t xml:space="preserve">    &lt;input type="radio"&gt;  Text2    </w:t>
        </w:r>
      </w:ins>
    </w:p>
    <w:p w:rsidR="00935D20" w:rsidRDefault="00935D20" w:rsidP="00935D20">
      <w:pPr>
        <w:rPr>
          <w:ins w:id="5066" w:author="Priyanshu Solon" w:date="2025-04-21T17:15:00Z"/>
        </w:rPr>
      </w:pPr>
    </w:p>
    <w:p w:rsidR="00935D20" w:rsidRDefault="00935D20" w:rsidP="00935D20">
      <w:pPr>
        <w:rPr>
          <w:ins w:id="5067" w:author="Priyanshu Solon" w:date="2025-04-21T17:15:00Z"/>
        </w:rPr>
      </w:pPr>
      <w:ins w:id="5068" w:author="Priyanshu Solon" w:date="2025-04-21T17:15:00Z">
        <w:r>
          <w:t>- To implement mutex you have to define same name for all radios in a category.</w:t>
        </w:r>
      </w:ins>
    </w:p>
    <w:p w:rsidR="00935D20" w:rsidRDefault="00935D20" w:rsidP="00935D20">
      <w:pPr>
        <w:rPr>
          <w:ins w:id="5069" w:author="Priyanshu Solon" w:date="2025-04-21T17:15:00Z"/>
        </w:rPr>
      </w:pPr>
    </w:p>
    <w:p w:rsidR="00935D20" w:rsidRDefault="00935D20" w:rsidP="00935D20">
      <w:pPr>
        <w:rPr>
          <w:ins w:id="5070" w:author="Priyanshu Solon" w:date="2025-04-21T17:15:00Z"/>
        </w:rPr>
      </w:pPr>
      <w:ins w:id="5071" w:author="Priyanshu Solon" w:date="2025-04-21T17:15:00Z">
        <w:r>
          <w:t>Syntax:</w:t>
        </w:r>
      </w:ins>
    </w:p>
    <w:p w:rsidR="00935D20" w:rsidRDefault="00935D20" w:rsidP="00935D20">
      <w:pPr>
        <w:rPr>
          <w:ins w:id="5072" w:author="Priyanshu Solon" w:date="2025-04-21T17:15:00Z"/>
        </w:rPr>
      </w:pPr>
      <w:ins w:id="5073" w:author="Priyanshu Solon" w:date="2025-04-21T17:15:00Z">
        <w:r>
          <w:t xml:space="preserve">    &lt;input type="radio" name="gender"&gt; Male</w:t>
        </w:r>
      </w:ins>
    </w:p>
    <w:p w:rsidR="00935D20" w:rsidRDefault="00935D20" w:rsidP="00935D20">
      <w:pPr>
        <w:rPr>
          <w:ins w:id="5074" w:author="Priyanshu Solon" w:date="2025-04-21T17:15:00Z"/>
        </w:rPr>
      </w:pPr>
      <w:ins w:id="5075" w:author="Priyanshu Solon" w:date="2025-04-21T17:15:00Z">
        <w:r>
          <w:t xml:space="preserve">    &lt;input type="radio" name="gender"&gt; Female</w:t>
        </w:r>
      </w:ins>
    </w:p>
    <w:p w:rsidR="00935D20" w:rsidRDefault="00935D20" w:rsidP="00935D20">
      <w:pPr>
        <w:rPr>
          <w:ins w:id="5076" w:author="Priyanshu Solon" w:date="2025-04-21T17:15:00Z"/>
        </w:rPr>
      </w:pPr>
    </w:p>
    <w:p w:rsidR="00935D20" w:rsidRDefault="00935D20" w:rsidP="00935D20">
      <w:pPr>
        <w:rPr>
          <w:ins w:id="5077" w:author="Priyanshu Solon" w:date="2025-04-21T17:15:00Z"/>
        </w:rPr>
      </w:pPr>
      <w:ins w:id="5078" w:author="Priyanshu Solon" w:date="2025-04-21T17:15:00Z">
        <w:r>
          <w:t>- You can make any radio selected by using "checked".</w:t>
        </w:r>
      </w:ins>
    </w:p>
    <w:p w:rsidR="00935D20" w:rsidRDefault="00935D20" w:rsidP="00935D20">
      <w:pPr>
        <w:rPr>
          <w:ins w:id="5079" w:author="Priyanshu Solon" w:date="2025-04-21T17:15:00Z"/>
        </w:rPr>
      </w:pPr>
    </w:p>
    <w:p w:rsidR="00935D20" w:rsidRDefault="00935D20" w:rsidP="00935D20">
      <w:pPr>
        <w:rPr>
          <w:ins w:id="5080" w:author="Priyanshu Solon" w:date="2025-04-21T17:15:00Z"/>
        </w:rPr>
      </w:pPr>
      <w:ins w:id="5081" w:author="Priyanshu Solon" w:date="2025-04-21T17:15:00Z">
        <w:r>
          <w:t>Syntax:</w:t>
        </w:r>
      </w:ins>
    </w:p>
    <w:p w:rsidR="00935D20" w:rsidRDefault="00935D20" w:rsidP="00935D20">
      <w:pPr>
        <w:rPr>
          <w:ins w:id="5082" w:author="Priyanshu Solon" w:date="2025-04-21T17:15:00Z"/>
        </w:rPr>
      </w:pPr>
      <w:ins w:id="5083" w:author="Priyanshu Solon" w:date="2025-04-21T17:15:00Z">
        <w:r>
          <w:t xml:space="preserve">    &lt;input type="radio" name="gender" checked&gt; Male</w:t>
        </w:r>
      </w:ins>
    </w:p>
    <w:p w:rsidR="00935D20" w:rsidRDefault="00935D20" w:rsidP="00935D20">
      <w:pPr>
        <w:rPr>
          <w:ins w:id="5084" w:author="Priyanshu Solon" w:date="2025-04-21T17:15:00Z"/>
        </w:rPr>
      </w:pPr>
    </w:p>
    <w:p w:rsidR="00935D20" w:rsidRDefault="00935D20" w:rsidP="00935D20">
      <w:pPr>
        <w:rPr>
          <w:ins w:id="5085" w:author="Priyanshu Solon" w:date="2025-04-21T17:15:00Z"/>
        </w:rPr>
      </w:pPr>
      <w:ins w:id="5086" w:author="Priyanshu Solon" w:date="2025-04-21T17:15:00Z">
        <w:r>
          <w:t>- Radios submit "ON" as default value.</w:t>
        </w:r>
      </w:ins>
    </w:p>
    <w:p w:rsidR="00935D20" w:rsidRDefault="00935D20" w:rsidP="00935D20">
      <w:pPr>
        <w:rPr>
          <w:ins w:id="5087" w:author="Priyanshu Solon" w:date="2025-04-21T17:15:00Z"/>
        </w:rPr>
      </w:pPr>
      <w:ins w:id="5088" w:author="Priyanshu Solon" w:date="2025-04-21T17:15:00Z">
        <w:r>
          <w:t>- Hence every radio must be defined with a value attribute.</w:t>
        </w:r>
      </w:ins>
    </w:p>
    <w:p w:rsidR="00935D20" w:rsidRDefault="00935D20" w:rsidP="00935D20">
      <w:pPr>
        <w:rPr>
          <w:ins w:id="5089" w:author="Priyanshu Solon" w:date="2025-04-21T17:15:00Z"/>
        </w:rPr>
      </w:pPr>
    </w:p>
    <w:p w:rsidR="00935D20" w:rsidRDefault="00935D20" w:rsidP="00935D20">
      <w:pPr>
        <w:rPr>
          <w:ins w:id="5090" w:author="Priyanshu Solon" w:date="2025-04-21T17:15:00Z"/>
        </w:rPr>
      </w:pPr>
      <w:ins w:id="5091" w:author="Priyanshu Solon" w:date="2025-04-21T17:15:00Z">
        <w:r>
          <w:t>Syntax:</w:t>
        </w:r>
      </w:ins>
    </w:p>
    <w:p w:rsidR="00935D20" w:rsidRDefault="00935D20" w:rsidP="00935D20">
      <w:pPr>
        <w:rPr>
          <w:ins w:id="5092" w:author="Priyanshu Solon" w:date="2025-04-21T17:15:00Z"/>
        </w:rPr>
      </w:pPr>
      <w:ins w:id="5093" w:author="Priyanshu Solon" w:date="2025-04-21T17:15:00Z">
        <w:r>
          <w:t xml:space="preserve">    &lt;input type="radio" name="gender" value="Male" checked&gt; Male</w:t>
        </w:r>
      </w:ins>
    </w:p>
    <w:p w:rsidR="00935D20" w:rsidRDefault="00935D20" w:rsidP="00935D20">
      <w:pPr>
        <w:rPr>
          <w:ins w:id="5094" w:author="Priyanshu Solon" w:date="2025-04-21T17:15:00Z"/>
        </w:rPr>
      </w:pPr>
    </w:p>
    <w:p w:rsidR="00935D20" w:rsidRDefault="00935D20" w:rsidP="00935D20">
      <w:pPr>
        <w:rPr>
          <w:ins w:id="5095" w:author="Priyanshu Solon" w:date="2025-04-21T17:15:00Z"/>
        </w:rPr>
      </w:pPr>
      <w:ins w:id="5096" w:author="Priyanshu Solon" w:date="2025-04-21T17:15:00Z">
        <w:r>
          <w:t>- Value is an attribute used to submit content. It is not for UI caption.</w:t>
        </w:r>
      </w:ins>
    </w:p>
    <w:p w:rsidR="00935D20" w:rsidRDefault="00935D20" w:rsidP="00935D20">
      <w:pPr>
        <w:rPr>
          <w:ins w:id="5097" w:author="Priyanshu Solon" w:date="2025-04-21T17:15:00Z"/>
        </w:rPr>
      </w:pPr>
      <w:ins w:id="5098" w:author="Priyanshu Solon" w:date="2025-04-21T17:15:00Z">
        <w:r>
          <w:t>- Radios and other form elements can have a bound caption by using "&lt;Label&gt;" element.</w:t>
        </w:r>
      </w:ins>
    </w:p>
    <w:p w:rsidR="00935D20" w:rsidRDefault="00935D20" w:rsidP="00935D20">
      <w:pPr>
        <w:rPr>
          <w:ins w:id="5099" w:author="Priyanshu Solon" w:date="2025-04-21T17:15:00Z"/>
        </w:rPr>
      </w:pPr>
    </w:p>
    <w:p w:rsidR="00935D20" w:rsidRDefault="00935D20" w:rsidP="00935D20">
      <w:pPr>
        <w:rPr>
          <w:ins w:id="5100" w:author="Priyanshu Solon" w:date="2025-04-21T17:15:00Z"/>
        </w:rPr>
      </w:pPr>
      <w:ins w:id="5101" w:author="Priyanshu Solon" w:date="2025-04-21T17:15:00Z">
        <w:r>
          <w:t>Syntax:</w:t>
        </w:r>
      </w:ins>
    </w:p>
    <w:p w:rsidR="00935D20" w:rsidRDefault="00935D20" w:rsidP="00935D20">
      <w:pPr>
        <w:rPr>
          <w:ins w:id="5102" w:author="Priyanshu Solon" w:date="2025-04-21T17:15:00Z"/>
        </w:rPr>
      </w:pPr>
      <w:ins w:id="5103" w:author="Priyanshu Solon" w:date="2025-04-21T17:15:00Z">
        <w:r>
          <w:t xml:space="preserve">  &lt;input type="radio" name="gender" value="male"&gt; &lt;label for="gender"&gt; Male &lt;/label&gt;</w:t>
        </w:r>
      </w:ins>
    </w:p>
    <w:p w:rsidR="00935D20" w:rsidRDefault="00935D20" w:rsidP="00935D20">
      <w:pPr>
        <w:rPr>
          <w:ins w:id="5104" w:author="Priyanshu Solon" w:date="2025-04-21T17:15:00Z"/>
        </w:rPr>
      </w:pPr>
    </w:p>
    <w:p w:rsidR="00935D20" w:rsidRDefault="00935D20" w:rsidP="00935D20">
      <w:pPr>
        <w:rPr>
          <w:ins w:id="5105" w:author="Priyanshu Solon" w:date="2025-04-21T17:15:00Z"/>
        </w:rPr>
      </w:pPr>
      <w:ins w:id="5106" w:author="Priyanshu Solon" w:date="2025-04-21T17:15:00Z">
        <w:r>
          <w:t>- "for" is an attribute to bind label with relative form element. It must always map to name of element.</w:t>
        </w:r>
      </w:ins>
    </w:p>
    <w:p w:rsidR="00935D20" w:rsidRDefault="00935D20" w:rsidP="00935D20">
      <w:pPr>
        <w:rPr>
          <w:ins w:id="5107" w:author="Priyanshu Solon" w:date="2025-04-21T17:15:00Z"/>
        </w:rPr>
      </w:pPr>
    </w:p>
    <w:p w:rsidR="00935D20" w:rsidRDefault="00935D20" w:rsidP="00935D20">
      <w:pPr>
        <w:rPr>
          <w:ins w:id="5108" w:author="Priyanshu Solon" w:date="2025-04-21T17:15:00Z"/>
        </w:rPr>
      </w:pPr>
      <w:ins w:id="5109" w:author="Priyanshu Solon" w:date="2025-04-21T17:15:00Z">
        <w:r>
          <w:t>Ex:</w:t>
        </w:r>
      </w:ins>
    </w:p>
    <w:p w:rsidR="00935D20" w:rsidRDefault="00935D20" w:rsidP="00935D20">
      <w:pPr>
        <w:rPr>
          <w:ins w:id="5110" w:author="Priyanshu Solon" w:date="2025-04-21T17:15:00Z"/>
        </w:rPr>
      </w:pPr>
      <w:ins w:id="5111" w:author="Priyanshu Solon" w:date="2025-04-21T17:15:00Z">
        <w:r>
          <w:t>&lt;!DOCTYPE html&gt;</w:t>
        </w:r>
      </w:ins>
    </w:p>
    <w:p w:rsidR="00935D20" w:rsidRDefault="00935D20" w:rsidP="00935D20">
      <w:pPr>
        <w:rPr>
          <w:ins w:id="5112" w:author="Priyanshu Solon" w:date="2025-04-21T17:15:00Z"/>
        </w:rPr>
      </w:pPr>
      <w:ins w:id="5113" w:author="Priyanshu Solon" w:date="2025-04-21T17:15:00Z">
        <w:r>
          <w:t>&lt;html lang="en"&gt;</w:t>
        </w:r>
      </w:ins>
    </w:p>
    <w:p w:rsidR="00935D20" w:rsidRDefault="00935D20" w:rsidP="00935D20">
      <w:pPr>
        <w:rPr>
          <w:ins w:id="5114" w:author="Priyanshu Solon" w:date="2025-04-21T17:15:00Z"/>
        </w:rPr>
      </w:pPr>
      <w:ins w:id="5115" w:author="Priyanshu Solon" w:date="2025-04-21T17:15:00Z">
        <w:r>
          <w:t>&lt;head&gt;</w:t>
        </w:r>
      </w:ins>
    </w:p>
    <w:p w:rsidR="00935D20" w:rsidRDefault="00935D20" w:rsidP="00935D20">
      <w:pPr>
        <w:rPr>
          <w:ins w:id="5116" w:author="Priyanshu Solon" w:date="2025-04-21T17:15:00Z"/>
        </w:rPr>
      </w:pPr>
      <w:ins w:id="5117" w:author="Priyanshu Solon" w:date="2025-04-21T17:15:00Z">
        <w:r>
          <w:t xml:space="preserve">    &lt;meta charset="UTF-8"&gt;</w:t>
        </w:r>
      </w:ins>
    </w:p>
    <w:p w:rsidR="00935D20" w:rsidRDefault="00935D20" w:rsidP="00935D20">
      <w:pPr>
        <w:rPr>
          <w:ins w:id="5118" w:author="Priyanshu Solon" w:date="2025-04-21T17:15:00Z"/>
        </w:rPr>
      </w:pPr>
      <w:ins w:id="5119" w:author="Priyanshu Solon" w:date="2025-04-21T17:15:00Z">
        <w:r>
          <w:t xml:space="preserve">    &lt;meta name="viewport" content="width=device-width, initial-scale=1.0"&gt;</w:t>
        </w:r>
      </w:ins>
    </w:p>
    <w:p w:rsidR="00935D20" w:rsidRDefault="00935D20" w:rsidP="00935D20">
      <w:pPr>
        <w:rPr>
          <w:ins w:id="5120" w:author="Priyanshu Solon" w:date="2025-04-21T17:15:00Z"/>
        </w:rPr>
      </w:pPr>
      <w:ins w:id="5121" w:author="Priyanshu Solon" w:date="2025-04-21T17:15:00Z">
        <w:r>
          <w:t xml:space="preserve">    &lt;title&gt;Document&lt;/title&gt;</w:t>
        </w:r>
      </w:ins>
    </w:p>
    <w:p w:rsidR="00935D20" w:rsidRDefault="00935D20" w:rsidP="00935D20">
      <w:pPr>
        <w:rPr>
          <w:ins w:id="5122" w:author="Priyanshu Solon" w:date="2025-04-21T17:15:00Z"/>
        </w:rPr>
      </w:pPr>
      <w:ins w:id="5123" w:author="Priyanshu Solon" w:date="2025-04-21T17:15:00Z">
        <w:r>
          <w:t>&lt;/head&gt;</w:t>
        </w:r>
      </w:ins>
    </w:p>
    <w:p w:rsidR="00935D20" w:rsidRDefault="00935D20" w:rsidP="00935D20">
      <w:pPr>
        <w:rPr>
          <w:ins w:id="5124" w:author="Priyanshu Solon" w:date="2025-04-21T17:15:00Z"/>
        </w:rPr>
      </w:pPr>
      <w:ins w:id="5125" w:author="Priyanshu Solon" w:date="2025-04-21T17:15:00Z">
        <w:r>
          <w:t>&lt;body&gt;</w:t>
        </w:r>
      </w:ins>
    </w:p>
    <w:p w:rsidR="00935D20" w:rsidRDefault="00935D20" w:rsidP="00935D20">
      <w:pPr>
        <w:rPr>
          <w:ins w:id="5126" w:author="Priyanshu Solon" w:date="2025-04-21T17:15:00Z"/>
        </w:rPr>
      </w:pPr>
      <w:ins w:id="5127" w:author="Priyanshu Solon" w:date="2025-04-21T17:15:00Z">
        <w:r>
          <w:t xml:space="preserve">    &lt;form&gt;</w:t>
        </w:r>
      </w:ins>
    </w:p>
    <w:p w:rsidR="00935D20" w:rsidRDefault="00935D20" w:rsidP="00935D20">
      <w:pPr>
        <w:rPr>
          <w:ins w:id="5128" w:author="Priyanshu Solon" w:date="2025-04-21T17:15:00Z"/>
        </w:rPr>
      </w:pPr>
      <w:ins w:id="5129" w:author="Priyanshu Solon" w:date="2025-04-21T17:15:00Z">
        <w:r>
          <w:t xml:space="preserve">        &lt;dl&gt;</w:t>
        </w:r>
      </w:ins>
    </w:p>
    <w:p w:rsidR="00935D20" w:rsidRDefault="00935D20" w:rsidP="00935D20">
      <w:pPr>
        <w:rPr>
          <w:ins w:id="5130" w:author="Priyanshu Solon" w:date="2025-04-21T17:15:00Z"/>
        </w:rPr>
      </w:pPr>
      <w:ins w:id="5131" w:author="Priyanshu Solon" w:date="2025-04-21T17:15:00Z">
        <w:r>
          <w:t xml:space="preserve">            &lt;dt&gt;Gender&lt;/dt&gt;</w:t>
        </w:r>
      </w:ins>
    </w:p>
    <w:p w:rsidR="00935D20" w:rsidRDefault="00935D20" w:rsidP="00935D20">
      <w:pPr>
        <w:rPr>
          <w:ins w:id="5132" w:author="Priyanshu Solon" w:date="2025-04-21T17:15:00Z"/>
        </w:rPr>
      </w:pPr>
      <w:ins w:id="5133" w:author="Priyanshu Solon" w:date="2025-04-21T17:15:00Z">
        <w:r>
          <w:t xml:space="preserve">            &lt;dd&gt;</w:t>
        </w:r>
      </w:ins>
    </w:p>
    <w:p w:rsidR="00935D20" w:rsidRDefault="00935D20" w:rsidP="00935D20">
      <w:pPr>
        <w:rPr>
          <w:ins w:id="5134" w:author="Priyanshu Solon" w:date="2025-04-21T17:15:00Z"/>
        </w:rPr>
      </w:pPr>
      <w:ins w:id="5135" w:author="Priyanshu Solon" w:date="2025-04-21T17:15:00Z">
        <w:r>
          <w:t xml:space="preserve">                &lt;input type="radio" checked value="Male" name="gender"&gt; &lt;label for="gender"&gt;Male&lt;/label&gt;</w:t>
        </w:r>
      </w:ins>
    </w:p>
    <w:p w:rsidR="00935D20" w:rsidRDefault="00935D20" w:rsidP="00935D20">
      <w:pPr>
        <w:rPr>
          <w:ins w:id="5136" w:author="Priyanshu Solon" w:date="2025-04-21T17:15:00Z"/>
        </w:rPr>
      </w:pPr>
      <w:ins w:id="5137" w:author="Priyanshu Solon" w:date="2025-04-21T17:15:00Z">
        <w:r>
          <w:t xml:space="preserve">                &lt;input type="radio" value="Female" name="gender"&gt; &lt;label for="gender"&gt;Female&lt;/label&gt;</w:t>
        </w:r>
      </w:ins>
    </w:p>
    <w:p w:rsidR="00935D20" w:rsidRDefault="00935D20" w:rsidP="00935D20">
      <w:pPr>
        <w:rPr>
          <w:ins w:id="5138" w:author="Priyanshu Solon" w:date="2025-04-21T17:15:00Z"/>
        </w:rPr>
      </w:pPr>
      <w:ins w:id="5139" w:author="Priyanshu Solon" w:date="2025-04-21T17:15:00Z">
        <w:r>
          <w:t xml:space="preserve">            &lt;/dd&gt;</w:t>
        </w:r>
      </w:ins>
    </w:p>
    <w:p w:rsidR="00935D20" w:rsidRDefault="00935D20" w:rsidP="00935D20">
      <w:pPr>
        <w:rPr>
          <w:ins w:id="5140" w:author="Priyanshu Solon" w:date="2025-04-21T17:15:00Z"/>
        </w:rPr>
      </w:pPr>
      <w:ins w:id="5141" w:author="Priyanshu Solon" w:date="2025-04-21T17:15:00Z">
        <w:r>
          <w:t xml:space="preserve">        &lt;/dl&gt;</w:t>
        </w:r>
      </w:ins>
    </w:p>
    <w:p w:rsidR="00935D20" w:rsidRDefault="00935D20" w:rsidP="00935D20">
      <w:pPr>
        <w:rPr>
          <w:ins w:id="5142" w:author="Priyanshu Solon" w:date="2025-04-21T17:15:00Z"/>
        </w:rPr>
      </w:pPr>
      <w:ins w:id="5143" w:author="Priyanshu Solon" w:date="2025-04-21T17:15:00Z">
        <w:r>
          <w:t xml:space="preserve">        &lt;button&gt;Submit&lt;/button&gt;</w:t>
        </w:r>
      </w:ins>
    </w:p>
    <w:p w:rsidR="00935D20" w:rsidRDefault="00935D20" w:rsidP="00935D20">
      <w:pPr>
        <w:rPr>
          <w:ins w:id="5144" w:author="Priyanshu Solon" w:date="2025-04-21T17:15:00Z"/>
        </w:rPr>
      </w:pPr>
      <w:ins w:id="5145" w:author="Priyanshu Solon" w:date="2025-04-21T17:15:00Z">
        <w:r>
          <w:t xml:space="preserve">    &lt;/form&gt;</w:t>
        </w:r>
      </w:ins>
    </w:p>
    <w:p w:rsidR="00935D20" w:rsidRDefault="00935D20" w:rsidP="00935D20">
      <w:pPr>
        <w:rPr>
          <w:ins w:id="5146" w:author="Priyanshu Solon" w:date="2025-04-21T17:15:00Z"/>
        </w:rPr>
      </w:pPr>
      <w:ins w:id="5147" w:author="Priyanshu Solon" w:date="2025-04-21T17:15:00Z">
        <w:r>
          <w:t>&lt;/body&gt;</w:t>
        </w:r>
      </w:ins>
    </w:p>
    <w:p w:rsidR="00935D20" w:rsidRDefault="00935D20" w:rsidP="00935D20">
      <w:pPr>
        <w:rPr>
          <w:ins w:id="5148" w:author="Priyanshu Solon" w:date="2025-04-21T17:15:00Z"/>
        </w:rPr>
      </w:pPr>
      <w:ins w:id="5149" w:author="Priyanshu Solon" w:date="2025-04-21T17:15:00Z">
        <w:r>
          <w:lastRenderedPageBreak/>
          <w:t>&lt;/html&gt;</w:t>
        </w:r>
      </w:ins>
    </w:p>
    <w:p w:rsidR="00935D20" w:rsidRDefault="00935D20" w:rsidP="00935D20">
      <w:pPr>
        <w:rPr>
          <w:ins w:id="5150" w:author="Priyanshu Solon" w:date="2025-04-21T17:15:00Z"/>
        </w:rPr>
      </w:pPr>
    </w:p>
    <w:p w:rsidR="00935D20" w:rsidRDefault="00935D20" w:rsidP="00935D20">
      <w:pPr>
        <w:rPr>
          <w:ins w:id="5151" w:author="Priyanshu Solon" w:date="2025-04-21T17:15:00Z"/>
        </w:rPr>
      </w:pPr>
    </w:p>
    <w:p w:rsidR="00935D20" w:rsidRPr="00934CC4" w:rsidRDefault="00935D20" w:rsidP="00935D20">
      <w:pPr>
        <w:rPr>
          <w:ins w:id="5152" w:author="Priyanshu Solon" w:date="2025-04-21T17:15:00Z"/>
          <w:b/>
          <w:bCs/>
          <w:rPrChange w:id="5153" w:author="Priyanshu Solon" w:date="2025-05-22T23:01:00Z">
            <w:rPr>
              <w:ins w:id="5154" w:author="Priyanshu Solon" w:date="2025-04-21T17:15:00Z"/>
            </w:rPr>
          </w:rPrChange>
        </w:rPr>
      </w:pPr>
      <w:ins w:id="5155" w:author="Priyanshu Solon" w:date="2025-04-21T17:15:00Z">
        <w:r w:rsidRPr="00934CC4">
          <w:rPr>
            <w:b/>
            <w:bCs/>
            <w:rPrChange w:id="5156" w:author="Priyanshu Solon" w:date="2025-05-22T23:01:00Z">
              <w:rPr/>
            </w:rPrChange>
          </w:rPr>
          <w:t xml:space="preserve">                              Checkbox</w:t>
        </w:r>
      </w:ins>
    </w:p>
    <w:p w:rsidR="00935D20" w:rsidRDefault="00935D20" w:rsidP="00935D20">
      <w:pPr>
        <w:rPr>
          <w:ins w:id="5157" w:author="Priyanshu Solon" w:date="2025-04-21T17:15:00Z"/>
        </w:rPr>
      </w:pPr>
      <w:ins w:id="5158" w:author="Priyanshu Solon" w:date="2025-04-21T17:15:00Z">
        <w:r>
          <w:t>- It is similar to radio but allows to check and uncheck any option dynamically.</w:t>
        </w:r>
      </w:ins>
    </w:p>
    <w:p w:rsidR="00935D20" w:rsidRDefault="00935D20" w:rsidP="00935D20">
      <w:pPr>
        <w:rPr>
          <w:ins w:id="5159" w:author="Priyanshu Solon" w:date="2025-04-21T17:15:00Z"/>
        </w:rPr>
      </w:pPr>
      <w:ins w:id="5160" w:author="Priyanshu Solon" w:date="2025-04-21T17:15:00Z">
        <w:r>
          <w:t>- It requires name &amp; value.</w:t>
        </w:r>
      </w:ins>
    </w:p>
    <w:p w:rsidR="00935D20" w:rsidRDefault="00935D20" w:rsidP="00935D20">
      <w:pPr>
        <w:rPr>
          <w:ins w:id="5161" w:author="Priyanshu Solon" w:date="2025-04-21T17:15:00Z"/>
        </w:rPr>
      </w:pPr>
      <w:ins w:id="5162" w:author="Priyanshu Solon" w:date="2025-04-21T17:15:00Z">
        <w:r>
          <w:t>- It can be selected using checked.</w:t>
        </w:r>
      </w:ins>
    </w:p>
    <w:p w:rsidR="00935D20" w:rsidRDefault="00935D20" w:rsidP="00935D20">
      <w:pPr>
        <w:rPr>
          <w:ins w:id="5163" w:author="Priyanshu Solon" w:date="2025-04-21T17:15:00Z"/>
        </w:rPr>
      </w:pPr>
    </w:p>
    <w:p w:rsidR="00935D20" w:rsidRDefault="00935D20" w:rsidP="00935D20">
      <w:pPr>
        <w:rPr>
          <w:ins w:id="5164" w:author="Priyanshu Solon" w:date="2025-04-21T17:15:00Z"/>
        </w:rPr>
      </w:pPr>
      <w:ins w:id="5165" w:author="Priyanshu Solon" w:date="2025-04-21T17:15:00Z">
        <w:r>
          <w:t>Syntax:</w:t>
        </w:r>
      </w:ins>
    </w:p>
    <w:p w:rsidR="00935D20" w:rsidRDefault="00935D20" w:rsidP="00935D20">
      <w:pPr>
        <w:rPr>
          <w:ins w:id="5166" w:author="Priyanshu Solon" w:date="2025-04-21T17:15:00Z"/>
        </w:rPr>
      </w:pPr>
      <w:ins w:id="5167" w:author="Priyanshu Solon" w:date="2025-04-21T17:15:00Z">
        <w:r>
          <w:t xml:space="preserve">    &lt;input type="checkbox" name="course" value="HTML" checked&gt;</w:t>
        </w:r>
      </w:ins>
    </w:p>
    <w:p w:rsidR="00935D20" w:rsidRDefault="00935D20" w:rsidP="00935D20">
      <w:pPr>
        <w:rPr>
          <w:ins w:id="5168" w:author="Priyanshu Solon" w:date="2025-04-21T17:15:00Z"/>
        </w:rPr>
      </w:pPr>
      <w:ins w:id="5169" w:author="Priyanshu Solon" w:date="2025-04-21T17:15:00Z">
        <w:r>
          <w:t xml:space="preserve">    &lt;label for="course"&gt; HTML &lt;/label&gt;</w:t>
        </w:r>
      </w:ins>
    </w:p>
    <w:p w:rsidR="00935D20" w:rsidRDefault="00935D20" w:rsidP="00935D20">
      <w:pPr>
        <w:rPr>
          <w:ins w:id="5170" w:author="Priyanshu Solon" w:date="2025-04-21T17:15:00Z"/>
        </w:rPr>
      </w:pPr>
    </w:p>
    <w:p w:rsidR="00935D20" w:rsidRDefault="00935D20" w:rsidP="00935D20">
      <w:pPr>
        <w:rPr>
          <w:ins w:id="5171" w:author="Priyanshu Solon" w:date="2025-04-21T17:15:00Z"/>
        </w:rPr>
      </w:pPr>
      <w:ins w:id="5172" w:author="Priyanshu Solon" w:date="2025-04-21T17:15:00Z">
        <w:r>
          <w:t>Ex:</w:t>
        </w:r>
      </w:ins>
    </w:p>
    <w:p w:rsidR="00935D20" w:rsidRDefault="00935D20" w:rsidP="00935D20">
      <w:pPr>
        <w:rPr>
          <w:ins w:id="5173" w:author="Priyanshu Solon" w:date="2025-04-21T17:15:00Z"/>
        </w:rPr>
      </w:pPr>
      <w:ins w:id="5174" w:author="Priyanshu Solon" w:date="2025-04-21T17:15:00Z">
        <w:r>
          <w:t>&lt;!DOCTYPE html&gt;</w:t>
        </w:r>
      </w:ins>
    </w:p>
    <w:p w:rsidR="00935D20" w:rsidRDefault="00935D20" w:rsidP="00935D20">
      <w:pPr>
        <w:rPr>
          <w:ins w:id="5175" w:author="Priyanshu Solon" w:date="2025-04-21T17:15:00Z"/>
        </w:rPr>
      </w:pPr>
      <w:ins w:id="5176" w:author="Priyanshu Solon" w:date="2025-04-21T17:15:00Z">
        <w:r>
          <w:t>&lt;html lang="en"&gt;</w:t>
        </w:r>
      </w:ins>
    </w:p>
    <w:p w:rsidR="00935D20" w:rsidRDefault="00935D20" w:rsidP="00935D20">
      <w:pPr>
        <w:rPr>
          <w:ins w:id="5177" w:author="Priyanshu Solon" w:date="2025-04-21T17:15:00Z"/>
        </w:rPr>
      </w:pPr>
      <w:ins w:id="5178" w:author="Priyanshu Solon" w:date="2025-04-21T17:15:00Z">
        <w:r>
          <w:t>&lt;head&gt;</w:t>
        </w:r>
      </w:ins>
    </w:p>
    <w:p w:rsidR="00935D20" w:rsidRDefault="00935D20" w:rsidP="00935D20">
      <w:pPr>
        <w:rPr>
          <w:ins w:id="5179" w:author="Priyanshu Solon" w:date="2025-04-21T17:15:00Z"/>
        </w:rPr>
      </w:pPr>
      <w:ins w:id="5180" w:author="Priyanshu Solon" w:date="2025-04-21T17:15:00Z">
        <w:r>
          <w:t xml:space="preserve">    &lt;meta charset="UTF-8"&gt;</w:t>
        </w:r>
      </w:ins>
    </w:p>
    <w:p w:rsidR="00935D20" w:rsidRDefault="00935D20" w:rsidP="00935D20">
      <w:pPr>
        <w:rPr>
          <w:ins w:id="5181" w:author="Priyanshu Solon" w:date="2025-04-21T17:15:00Z"/>
        </w:rPr>
      </w:pPr>
      <w:ins w:id="5182" w:author="Priyanshu Solon" w:date="2025-04-21T17:15:00Z">
        <w:r>
          <w:t xml:space="preserve">    &lt;meta name="viewport" content="width=device-width, initial-scale=1.0"&gt;</w:t>
        </w:r>
      </w:ins>
    </w:p>
    <w:p w:rsidR="00935D20" w:rsidRDefault="00935D20" w:rsidP="00935D20">
      <w:pPr>
        <w:rPr>
          <w:ins w:id="5183" w:author="Priyanshu Solon" w:date="2025-04-21T17:15:00Z"/>
        </w:rPr>
      </w:pPr>
      <w:ins w:id="5184" w:author="Priyanshu Solon" w:date="2025-04-21T17:15:00Z">
        <w:r>
          <w:t xml:space="preserve">    &lt;title&gt;Document&lt;/title&gt;</w:t>
        </w:r>
      </w:ins>
    </w:p>
    <w:p w:rsidR="00935D20" w:rsidRDefault="00935D20" w:rsidP="00935D20">
      <w:pPr>
        <w:rPr>
          <w:ins w:id="5185" w:author="Priyanshu Solon" w:date="2025-04-21T17:15:00Z"/>
        </w:rPr>
      </w:pPr>
      <w:ins w:id="5186" w:author="Priyanshu Solon" w:date="2025-04-21T17:15:00Z">
        <w:r>
          <w:t xml:space="preserve">    &lt;style&gt;</w:t>
        </w:r>
      </w:ins>
    </w:p>
    <w:p w:rsidR="00935D20" w:rsidRDefault="00935D20" w:rsidP="00935D20">
      <w:pPr>
        <w:rPr>
          <w:ins w:id="5187" w:author="Priyanshu Solon" w:date="2025-04-21T17:15:00Z"/>
        </w:rPr>
      </w:pPr>
      <w:ins w:id="5188" w:author="Priyanshu Solon" w:date="2025-04-21T17:15:00Z">
        <w:r>
          <w:t xml:space="preserve">        .user {</w:t>
        </w:r>
      </w:ins>
    </w:p>
    <w:p w:rsidR="00935D20" w:rsidRDefault="00935D20" w:rsidP="00935D20">
      <w:pPr>
        <w:rPr>
          <w:ins w:id="5189" w:author="Priyanshu Solon" w:date="2025-04-21T17:15:00Z"/>
        </w:rPr>
      </w:pPr>
      <w:ins w:id="5190" w:author="Priyanshu Solon" w:date="2025-04-21T17:15:00Z">
        <w:r>
          <w:t xml:space="preserve">            border-left: none;</w:t>
        </w:r>
      </w:ins>
    </w:p>
    <w:p w:rsidR="00935D20" w:rsidRDefault="00935D20" w:rsidP="00935D20">
      <w:pPr>
        <w:rPr>
          <w:ins w:id="5191" w:author="Priyanshu Solon" w:date="2025-04-21T17:15:00Z"/>
        </w:rPr>
      </w:pPr>
      <w:ins w:id="5192" w:author="Priyanshu Solon" w:date="2025-04-21T17:15:00Z">
        <w:r>
          <w:t xml:space="preserve">            border-right: none;</w:t>
        </w:r>
      </w:ins>
    </w:p>
    <w:p w:rsidR="00935D20" w:rsidRDefault="00935D20" w:rsidP="00935D20">
      <w:pPr>
        <w:rPr>
          <w:ins w:id="5193" w:author="Priyanshu Solon" w:date="2025-04-21T17:15:00Z"/>
        </w:rPr>
      </w:pPr>
      <w:ins w:id="5194" w:author="Priyanshu Solon" w:date="2025-04-21T17:15:00Z">
        <w:r>
          <w:t xml:space="preserve">            border-top: none;</w:t>
        </w:r>
      </w:ins>
    </w:p>
    <w:p w:rsidR="00935D20" w:rsidRDefault="00935D20" w:rsidP="00935D20">
      <w:pPr>
        <w:rPr>
          <w:ins w:id="5195" w:author="Priyanshu Solon" w:date="2025-04-21T17:15:00Z"/>
        </w:rPr>
      </w:pPr>
      <w:ins w:id="5196" w:author="Priyanshu Solon" w:date="2025-04-21T17:15:00Z">
        <w:r>
          <w:t xml:space="preserve">            outline: none;</w:t>
        </w:r>
      </w:ins>
    </w:p>
    <w:p w:rsidR="00935D20" w:rsidRDefault="00935D20" w:rsidP="00935D20">
      <w:pPr>
        <w:rPr>
          <w:ins w:id="5197" w:author="Priyanshu Solon" w:date="2025-04-21T17:15:00Z"/>
        </w:rPr>
      </w:pPr>
      <w:ins w:id="5198" w:author="Priyanshu Solon" w:date="2025-04-21T17:15:00Z">
        <w:r>
          <w:t xml:space="preserve">        }</w:t>
        </w:r>
      </w:ins>
    </w:p>
    <w:p w:rsidR="00935D20" w:rsidRDefault="00935D20" w:rsidP="00935D20">
      <w:pPr>
        <w:rPr>
          <w:ins w:id="5199" w:author="Priyanshu Solon" w:date="2025-04-21T17:15:00Z"/>
        </w:rPr>
      </w:pPr>
      <w:ins w:id="5200" w:author="Priyanshu Solon" w:date="2025-04-21T17:15:00Z">
        <w:r>
          <w:t xml:space="preserve">    &lt;/style&gt;</w:t>
        </w:r>
      </w:ins>
    </w:p>
    <w:p w:rsidR="00935D20" w:rsidRDefault="00935D20" w:rsidP="00935D20">
      <w:pPr>
        <w:rPr>
          <w:ins w:id="5201" w:author="Priyanshu Solon" w:date="2025-04-21T17:15:00Z"/>
        </w:rPr>
      </w:pPr>
      <w:ins w:id="5202" w:author="Priyanshu Solon" w:date="2025-04-21T17:15:00Z">
        <w:r>
          <w:t>&lt;/head&gt;</w:t>
        </w:r>
      </w:ins>
    </w:p>
    <w:p w:rsidR="00935D20" w:rsidRDefault="00935D20" w:rsidP="00935D20">
      <w:pPr>
        <w:rPr>
          <w:ins w:id="5203" w:author="Priyanshu Solon" w:date="2025-04-21T17:15:00Z"/>
        </w:rPr>
      </w:pPr>
      <w:ins w:id="5204" w:author="Priyanshu Solon" w:date="2025-04-21T17:15:00Z">
        <w:r>
          <w:t>&lt;body&gt;</w:t>
        </w:r>
      </w:ins>
    </w:p>
    <w:p w:rsidR="00935D20" w:rsidRDefault="00935D20" w:rsidP="00935D20">
      <w:pPr>
        <w:rPr>
          <w:ins w:id="5205" w:author="Priyanshu Solon" w:date="2025-04-21T17:15:00Z"/>
        </w:rPr>
      </w:pPr>
      <w:ins w:id="5206" w:author="Priyanshu Solon" w:date="2025-04-21T17:15:00Z">
        <w:r>
          <w:lastRenderedPageBreak/>
          <w:t xml:space="preserve">    &lt;form&gt;</w:t>
        </w:r>
      </w:ins>
    </w:p>
    <w:p w:rsidR="00935D20" w:rsidRDefault="00935D20" w:rsidP="00935D20">
      <w:pPr>
        <w:rPr>
          <w:ins w:id="5207" w:author="Priyanshu Solon" w:date="2025-04-21T17:15:00Z"/>
        </w:rPr>
      </w:pPr>
      <w:ins w:id="5208" w:author="Priyanshu Solon" w:date="2025-04-21T17:15:00Z">
        <w:r>
          <w:t xml:space="preserve">        &lt;dl&gt;</w:t>
        </w:r>
      </w:ins>
    </w:p>
    <w:p w:rsidR="00935D20" w:rsidRDefault="00935D20" w:rsidP="00935D20">
      <w:pPr>
        <w:rPr>
          <w:ins w:id="5209" w:author="Priyanshu Solon" w:date="2025-04-21T17:15:00Z"/>
        </w:rPr>
      </w:pPr>
      <w:ins w:id="5210" w:author="Priyanshu Solon" w:date="2025-04-21T17:15:00Z">
        <w:r>
          <w:t xml:space="preserve">            &lt;dt&gt;User Name&lt;/dt&gt;</w:t>
        </w:r>
      </w:ins>
    </w:p>
    <w:p w:rsidR="00935D20" w:rsidRDefault="00935D20" w:rsidP="00935D20">
      <w:pPr>
        <w:rPr>
          <w:ins w:id="5211" w:author="Priyanshu Solon" w:date="2025-04-21T17:15:00Z"/>
        </w:rPr>
      </w:pPr>
      <w:ins w:id="5212" w:author="Priyanshu Solon" w:date="2025-04-21T17:15:00Z">
        <w:r>
          <w:t xml:space="preserve">            &lt;dd&gt;</w:t>
        </w:r>
      </w:ins>
    </w:p>
    <w:p w:rsidR="00935D20" w:rsidRDefault="00935D20" w:rsidP="00935D20">
      <w:pPr>
        <w:rPr>
          <w:ins w:id="5213" w:author="Priyanshu Solon" w:date="2025-04-21T17:15:00Z"/>
        </w:rPr>
      </w:pPr>
      <w:ins w:id="5214" w:author="Priyanshu Solon" w:date="2025-04-21T17:15:00Z">
        <w:r>
          <w:t xml:space="preserve">                &lt;input type="text" class="user" placeholder="User Name"&gt;</w:t>
        </w:r>
      </w:ins>
    </w:p>
    <w:p w:rsidR="00935D20" w:rsidRDefault="00935D20" w:rsidP="00935D20">
      <w:pPr>
        <w:rPr>
          <w:ins w:id="5215" w:author="Priyanshu Solon" w:date="2025-04-21T17:15:00Z"/>
        </w:rPr>
      </w:pPr>
      <w:ins w:id="5216" w:author="Priyanshu Solon" w:date="2025-04-21T17:15:00Z">
        <w:r>
          <w:t xml:space="preserve">            &lt;/dd&gt;</w:t>
        </w:r>
      </w:ins>
    </w:p>
    <w:p w:rsidR="00935D20" w:rsidRDefault="00935D20" w:rsidP="00935D20">
      <w:pPr>
        <w:rPr>
          <w:ins w:id="5217" w:author="Priyanshu Solon" w:date="2025-04-21T17:15:00Z"/>
        </w:rPr>
      </w:pPr>
      <w:ins w:id="5218" w:author="Priyanshu Solon" w:date="2025-04-21T17:15:00Z">
        <w:r>
          <w:t xml:space="preserve">            &lt;dt&gt;Courses&lt;/dt&gt;</w:t>
        </w:r>
      </w:ins>
    </w:p>
    <w:p w:rsidR="00935D20" w:rsidRDefault="00935D20" w:rsidP="00935D20">
      <w:pPr>
        <w:rPr>
          <w:ins w:id="5219" w:author="Priyanshu Solon" w:date="2025-04-21T17:15:00Z"/>
        </w:rPr>
      </w:pPr>
      <w:ins w:id="5220" w:author="Priyanshu Solon" w:date="2025-04-21T17:15:00Z">
        <w:r>
          <w:t xml:space="preserve">            &lt;dd&gt;</w:t>
        </w:r>
      </w:ins>
    </w:p>
    <w:p w:rsidR="00935D20" w:rsidRDefault="00935D20" w:rsidP="00935D20">
      <w:pPr>
        <w:rPr>
          <w:ins w:id="5221" w:author="Priyanshu Solon" w:date="2025-04-21T17:15:00Z"/>
        </w:rPr>
      </w:pPr>
      <w:ins w:id="5222" w:author="Priyanshu Solon" w:date="2025-04-21T17:15:00Z">
        <w:r>
          <w:t xml:space="preserve">                &lt;input type="checkbox" checked value="HTML" name="Course"&gt; &lt;label for="Course"&gt; HTML &lt;/label&gt;</w:t>
        </w:r>
      </w:ins>
    </w:p>
    <w:p w:rsidR="00935D20" w:rsidRDefault="00935D20" w:rsidP="00935D20">
      <w:pPr>
        <w:rPr>
          <w:ins w:id="5223" w:author="Priyanshu Solon" w:date="2025-04-21T17:15:00Z"/>
        </w:rPr>
      </w:pPr>
      <w:ins w:id="5224" w:author="Priyanshu Solon" w:date="2025-04-21T17:15:00Z">
        <w:r>
          <w:t xml:space="preserve">                &lt;br&gt;&lt;br&gt;</w:t>
        </w:r>
      </w:ins>
    </w:p>
    <w:p w:rsidR="00935D20" w:rsidRDefault="00935D20" w:rsidP="00935D20">
      <w:pPr>
        <w:rPr>
          <w:ins w:id="5225" w:author="Priyanshu Solon" w:date="2025-04-21T17:15:00Z"/>
        </w:rPr>
      </w:pPr>
      <w:ins w:id="5226" w:author="Priyanshu Solon" w:date="2025-04-21T17:15:00Z">
        <w:r>
          <w:t xml:space="preserve">                &lt;input type="checkbox" checked value="CSS" name="Course"&gt; &lt;label for="Course"&gt; CSS &lt;/label&gt;</w:t>
        </w:r>
      </w:ins>
    </w:p>
    <w:p w:rsidR="00935D20" w:rsidRDefault="00935D20" w:rsidP="00935D20">
      <w:pPr>
        <w:rPr>
          <w:ins w:id="5227" w:author="Priyanshu Solon" w:date="2025-04-21T17:15:00Z"/>
        </w:rPr>
      </w:pPr>
      <w:ins w:id="5228" w:author="Priyanshu Solon" w:date="2025-04-21T17:15:00Z">
        <w:r>
          <w:t xml:space="preserve">            &lt;/dd&gt;</w:t>
        </w:r>
      </w:ins>
    </w:p>
    <w:p w:rsidR="00935D20" w:rsidRDefault="00935D20" w:rsidP="00935D20">
      <w:pPr>
        <w:rPr>
          <w:ins w:id="5229" w:author="Priyanshu Solon" w:date="2025-04-21T17:15:00Z"/>
        </w:rPr>
      </w:pPr>
      <w:ins w:id="5230" w:author="Priyanshu Solon" w:date="2025-04-21T17:15:00Z">
        <w:r>
          <w:t xml:space="preserve">        &lt;/dl&gt;</w:t>
        </w:r>
      </w:ins>
    </w:p>
    <w:p w:rsidR="00935D20" w:rsidRDefault="00935D20" w:rsidP="00935D20">
      <w:pPr>
        <w:rPr>
          <w:ins w:id="5231" w:author="Priyanshu Solon" w:date="2025-04-21T17:15:00Z"/>
        </w:rPr>
      </w:pPr>
      <w:ins w:id="5232" w:author="Priyanshu Solon" w:date="2025-04-21T17:15:00Z">
        <w:r>
          <w:t xml:space="preserve">        &lt;button&gt;Submit&lt;/button&gt;</w:t>
        </w:r>
      </w:ins>
    </w:p>
    <w:p w:rsidR="00935D20" w:rsidRDefault="00935D20" w:rsidP="00935D20">
      <w:pPr>
        <w:rPr>
          <w:ins w:id="5233" w:author="Priyanshu Solon" w:date="2025-04-21T17:15:00Z"/>
        </w:rPr>
      </w:pPr>
      <w:ins w:id="5234" w:author="Priyanshu Solon" w:date="2025-04-21T17:15:00Z">
        <w:r>
          <w:t xml:space="preserve">    &lt;/form&gt;</w:t>
        </w:r>
      </w:ins>
    </w:p>
    <w:p w:rsidR="00935D20" w:rsidRDefault="00935D20" w:rsidP="00935D20">
      <w:pPr>
        <w:rPr>
          <w:ins w:id="5235" w:author="Priyanshu Solon" w:date="2025-04-21T17:15:00Z"/>
        </w:rPr>
      </w:pPr>
      <w:ins w:id="5236" w:author="Priyanshu Solon" w:date="2025-04-21T17:15:00Z">
        <w:r>
          <w:t>&lt;/body&gt;</w:t>
        </w:r>
      </w:ins>
    </w:p>
    <w:p w:rsidR="00935D20" w:rsidRDefault="00935D20" w:rsidP="00935D20">
      <w:pPr>
        <w:rPr>
          <w:ins w:id="5237" w:author="Priyanshu Solon" w:date="2025-04-21T17:15:00Z"/>
        </w:rPr>
      </w:pPr>
      <w:ins w:id="5238" w:author="Priyanshu Solon" w:date="2025-04-21T17:15:00Z">
        <w:r>
          <w:t>&lt;/html&gt;</w:t>
        </w:r>
      </w:ins>
    </w:p>
    <w:p w:rsidR="00935D20" w:rsidRDefault="00935D20" w:rsidP="00935D20">
      <w:pPr>
        <w:rPr>
          <w:ins w:id="5239" w:author="Priyanshu Solon" w:date="2025-04-21T17:15:00Z"/>
        </w:rPr>
      </w:pPr>
    </w:p>
    <w:p w:rsidR="00935D20" w:rsidRPr="00934CC4" w:rsidRDefault="00935D20" w:rsidP="00935D20">
      <w:pPr>
        <w:rPr>
          <w:ins w:id="5240" w:author="Priyanshu Solon" w:date="2025-04-21T17:15:00Z"/>
          <w:b/>
          <w:bCs/>
          <w:rPrChange w:id="5241" w:author="Priyanshu Solon" w:date="2025-05-22T23:01:00Z">
            <w:rPr>
              <w:ins w:id="5242" w:author="Priyanshu Solon" w:date="2025-04-21T17:15:00Z"/>
            </w:rPr>
          </w:rPrChange>
        </w:rPr>
      </w:pPr>
      <w:ins w:id="5243" w:author="Priyanshu Solon" w:date="2025-04-21T17:15:00Z">
        <w:r w:rsidRPr="00934CC4">
          <w:rPr>
            <w:b/>
            <w:bCs/>
            <w:rPrChange w:id="5244" w:author="Priyanshu Solon" w:date="2025-05-22T23:01:00Z">
              <w:rPr/>
            </w:rPrChange>
          </w:rPr>
          <w:t xml:space="preserve">                             Dropdown List</w:t>
        </w:r>
      </w:ins>
    </w:p>
    <w:p w:rsidR="00935D20" w:rsidRDefault="00935D20" w:rsidP="00935D20">
      <w:pPr>
        <w:rPr>
          <w:ins w:id="5245" w:author="Priyanshu Solon" w:date="2025-04-21T17:15:00Z"/>
        </w:rPr>
      </w:pPr>
      <w:ins w:id="5246" w:author="Priyanshu Solon" w:date="2025-04-21T17:15:00Z">
        <w:r>
          <w:t>- A dropdown is technically combo box.</w:t>
        </w:r>
      </w:ins>
    </w:p>
    <w:p w:rsidR="00935D20" w:rsidRDefault="00935D20" w:rsidP="00935D20">
      <w:pPr>
        <w:rPr>
          <w:ins w:id="5247" w:author="Priyanshu Solon" w:date="2025-04-21T17:15:00Z"/>
        </w:rPr>
      </w:pPr>
      <w:ins w:id="5248" w:author="Priyanshu Solon" w:date="2025-04-21T17:15:00Z">
        <w:r>
          <w:t>- It provides a set of options and allows user to select any one from group of choices.</w:t>
        </w:r>
      </w:ins>
    </w:p>
    <w:p w:rsidR="00935D20" w:rsidRDefault="00935D20" w:rsidP="00935D20">
      <w:pPr>
        <w:rPr>
          <w:ins w:id="5249" w:author="Priyanshu Solon" w:date="2025-04-21T17:15:00Z"/>
        </w:rPr>
      </w:pPr>
      <w:ins w:id="5250" w:author="Priyanshu Solon" w:date="2025-04-21T17:15:00Z">
        <w:r>
          <w:t>- The elements used for dropdown are</w:t>
        </w:r>
      </w:ins>
    </w:p>
    <w:p w:rsidR="00935D20" w:rsidRDefault="00935D20" w:rsidP="00935D20">
      <w:pPr>
        <w:rPr>
          <w:ins w:id="5251" w:author="Priyanshu Solon" w:date="2025-04-21T17:15:00Z"/>
        </w:rPr>
      </w:pPr>
    </w:p>
    <w:p w:rsidR="00935D20" w:rsidRDefault="00935D20" w:rsidP="00935D20">
      <w:pPr>
        <w:rPr>
          <w:ins w:id="5252" w:author="Priyanshu Solon" w:date="2025-04-21T17:15:00Z"/>
        </w:rPr>
      </w:pPr>
      <w:ins w:id="5253" w:author="Priyanshu Solon" w:date="2025-04-21T17:15:00Z">
        <w:r>
          <w:t xml:space="preserve">    &lt;select&gt;            configures a dropdown</w:t>
        </w:r>
      </w:ins>
    </w:p>
    <w:p w:rsidR="00935D20" w:rsidRDefault="00935D20" w:rsidP="00935D20">
      <w:pPr>
        <w:rPr>
          <w:ins w:id="5254" w:author="Priyanshu Solon" w:date="2025-04-21T17:15:00Z"/>
        </w:rPr>
      </w:pPr>
      <w:ins w:id="5255" w:author="Priyanshu Solon" w:date="2025-04-21T17:15:00Z">
        <w:r>
          <w:t xml:space="preserve">    &lt;option&gt;            defines an item in dropdown</w:t>
        </w:r>
      </w:ins>
    </w:p>
    <w:p w:rsidR="00935D20" w:rsidRDefault="00935D20" w:rsidP="00935D20">
      <w:pPr>
        <w:rPr>
          <w:ins w:id="5256" w:author="Priyanshu Solon" w:date="2025-04-21T17:15:00Z"/>
        </w:rPr>
      </w:pPr>
      <w:ins w:id="5257" w:author="Priyanshu Solon" w:date="2025-04-21T17:15:00Z">
        <w:r>
          <w:t xml:space="preserve">    &lt;optgroup&gt;        it groups a set of options under one label.</w:t>
        </w:r>
      </w:ins>
    </w:p>
    <w:p w:rsidR="00935D20" w:rsidRDefault="00935D20" w:rsidP="00935D20">
      <w:pPr>
        <w:rPr>
          <w:ins w:id="5258" w:author="Priyanshu Solon" w:date="2025-04-21T17:15:00Z"/>
        </w:rPr>
      </w:pPr>
    </w:p>
    <w:p w:rsidR="00935D20" w:rsidRDefault="00935D20" w:rsidP="00935D20">
      <w:pPr>
        <w:rPr>
          <w:ins w:id="5259" w:author="Priyanshu Solon" w:date="2025-04-21T17:15:00Z"/>
        </w:rPr>
      </w:pPr>
      <w:ins w:id="5260" w:author="Priyanshu Solon" w:date="2025-04-21T17:15:00Z">
        <w:r>
          <w:lastRenderedPageBreak/>
          <w:t>Syntax:</w:t>
        </w:r>
      </w:ins>
    </w:p>
    <w:p w:rsidR="00935D20" w:rsidRDefault="00935D20" w:rsidP="00935D20">
      <w:pPr>
        <w:rPr>
          <w:ins w:id="5261" w:author="Priyanshu Solon" w:date="2025-04-21T17:15:00Z"/>
        </w:rPr>
      </w:pPr>
      <w:ins w:id="5262" w:author="Priyanshu Solon" w:date="2025-04-21T17:15:00Z">
        <w:r>
          <w:t xml:space="preserve">    &lt;select&gt;</w:t>
        </w:r>
      </w:ins>
    </w:p>
    <w:p w:rsidR="00935D20" w:rsidRDefault="00935D20" w:rsidP="00935D20">
      <w:pPr>
        <w:rPr>
          <w:ins w:id="5263" w:author="Priyanshu Solon" w:date="2025-04-21T17:15:00Z"/>
        </w:rPr>
      </w:pPr>
      <w:ins w:id="5264" w:author="Priyanshu Solon" w:date="2025-04-21T17:15:00Z">
        <w:r>
          <w:t xml:space="preserve">       &lt;option&gt; Text &lt;/option&gt;</w:t>
        </w:r>
      </w:ins>
    </w:p>
    <w:p w:rsidR="00935D20" w:rsidRDefault="00935D20" w:rsidP="00935D20">
      <w:pPr>
        <w:rPr>
          <w:ins w:id="5265" w:author="Priyanshu Solon" w:date="2025-04-21T17:15:00Z"/>
        </w:rPr>
      </w:pPr>
      <w:ins w:id="5266" w:author="Priyanshu Solon" w:date="2025-04-21T17:15:00Z">
        <w:r>
          <w:t xml:space="preserve">       &lt;optgroup label="category-name"&gt;</w:t>
        </w:r>
      </w:ins>
    </w:p>
    <w:p w:rsidR="00935D20" w:rsidRDefault="00935D20" w:rsidP="00935D20">
      <w:pPr>
        <w:rPr>
          <w:ins w:id="5267" w:author="Priyanshu Solon" w:date="2025-04-21T17:15:00Z"/>
        </w:rPr>
      </w:pPr>
      <w:ins w:id="5268" w:author="Priyanshu Solon" w:date="2025-04-21T17:15:00Z">
        <w:r>
          <w:t xml:space="preserve">        &lt;option&gt; Item-1 &lt;/option&gt;</w:t>
        </w:r>
      </w:ins>
    </w:p>
    <w:p w:rsidR="00935D20" w:rsidRDefault="00935D20" w:rsidP="00935D20">
      <w:pPr>
        <w:rPr>
          <w:ins w:id="5269" w:author="Priyanshu Solon" w:date="2025-04-21T17:15:00Z"/>
        </w:rPr>
      </w:pPr>
      <w:ins w:id="5270" w:author="Priyanshu Solon" w:date="2025-04-21T17:15:00Z">
        <w:r>
          <w:t xml:space="preserve">        &lt;option&gt; Item-2 &lt;/option&gt;</w:t>
        </w:r>
      </w:ins>
    </w:p>
    <w:p w:rsidR="00935D20" w:rsidRDefault="00935D20" w:rsidP="00935D20">
      <w:pPr>
        <w:rPr>
          <w:ins w:id="5271" w:author="Priyanshu Solon" w:date="2025-04-21T17:15:00Z"/>
        </w:rPr>
      </w:pPr>
      <w:ins w:id="5272" w:author="Priyanshu Solon" w:date="2025-04-21T17:15:00Z">
        <w:r>
          <w:t xml:space="preserve">       &lt;/optgroup&gt;</w:t>
        </w:r>
      </w:ins>
    </w:p>
    <w:p w:rsidR="00935D20" w:rsidRDefault="00935D20" w:rsidP="00935D20">
      <w:pPr>
        <w:rPr>
          <w:ins w:id="5273" w:author="Priyanshu Solon" w:date="2025-04-21T17:15:00Z"/>
        </w:rPr>
      </w:pPr>
      <w:ins w:id="5274" w:author="Priyanshu Solon" w:date="2025-04-21T17:15:00Z">
        <w:r>
          <w:t xml:space="preserve">    &lt;/select&gt;</w:t>
        </w:r>
      </w:ins>
    </w:p>
    <w:p w:rsidR="00935D20" w:rsidRDefault="00935D20" w:rsidP="00935D20">
      <w:pPr>
        <w:rPr>
          <w:ins w:id="5275" w:author="Priyanshu Solon" w:date="2025-04-21T17:15:00Z"/>
        </w:rPr>
      </w:pPr>
    </w:p>
    <w:p w:rsidR="00935D20" w:rsidRDefault="00935D20" w:rsidP="00935D20">
      <w:pPr>
        <w:rPr>
          <w:ins w:id="5276" w:author="Priyanshu Solon" w:date="2025-04-21T17:15:00Z"/>
        </w:rPr>
      </w:pPr>
      <w:ins w:id="5277" w:author="Priyanshu Solon" w:date="2025-04-21T17:15:00Z">
        <w:r>
          <w:t>- Every option comprises of 3 attributes</w:t>
        </w:r>
      </w:ins>
    </w:p>
    <w:p w:rsidR="00935D20" w:rsidRDefault="00935D20" w:rsidP="00935D20">
      <w:pPr>
        <w:rPr>
          <w:ins w:id="5278" w:author="Priyanshu Solon" w:date="2025-04-21T17:15:00Z"/>
        </w:rPr>
      </w:pPr>
    </w:p>
    <w:p w:rsidR="00935D20" w:rsidRDefault="00935D20" w:rsidP="00935D20">
      <w:pPr>
        <w:rPr>
          <w:ins w:id="5279" w:author="Priyanshu Solon" w:date="2025-04-21T17:15:00Z"/>
        </w:rPr>
      </w:pPr>
      <w:ins w:id="5280" w:author="Priyanshu Solon" w:date="2025-04-21T17:15:00Z">
        <w:r>
          <w:t xml:space="preserve">        a) value            It defines the value to submit</w:t>
        </w:r>
      </w:ins>
    </w:p>
    <w:p w:rsidR="00935D20" w:rsidRDefault="00935D20" w:rsidP="00935D20">
      <w:pPr>
        <w:rPr>
          <w:ins w:id="5281" w:author="Priyanshu Solon" w:date="2025-04-21T17:15:00Z"/>
        </w:rPr>
      </w:pPr>
      <w:ins w:id="5282" w:author="Priyanshu Solon" w:date="2025-04-21T17:15:00Z">
        <w:r>
          <w:t xml:space="preserve">        b) selected        It keeps the option selected on page load</w:t>
        </w:r>
      </w:ins>
    </w:p>
    <w:p w:rsidR="00935D20" w:rsidRDefault="00935D20" w:rsidP="00935D20">
      <w:pPr>
        <w:rPr>
          <w:ins w:id="5283" w:author="Priyanshu Solon" w:date="2025-04-21T17:15:00Z"/>
        </w:rPr>
      </w:pPr>
      <w:ins w:id="5284" w:author="Priyanshu Solon" w:date="2025-04-21T17:15:00Z">
        <w:r>
          <w:t xml:space="preserve">        c) disabled        It will not allow to select option</w:t>
        </w:r>
      </w:ins>
    </w:p>
    <w:p w:rsidR="00935D20" w:rsidRDefault="00935D20" w:rsidP="00935D20">
      <w:pPr>
        <w:rPr>
          <w:ins w:id="5285" w:author="Priyanshu Solon" w:date="2025-04-21T17:15:00Z"/>
        </w:rPr>
      </w:pPr>
    </w:p>
    <w:p w:rsidR="00935D20" w:rsidRDefault="00935D20" w:rsidP="00935D20">
      <w:pPr>
        <w:rPr>
          <w:ins w:id="5286" w:author="Priyanshu Solon" w:date="2025-04-21T17:15:00Z"/>
        </w:rPr>
      </w:pPr>
      <w:ins w:id="5287" w:author="Priyanshu Solon" w:date="2025-04-21T17:15:00Z">
        <w:r>
          <w:t>Syntax:</w:t>
        </w:r>
      </w:ins>
    </w:p>
    <w:p w:rsidR="00935D20" w:rsidRDefault="00935D20" w:rsidP="00935D20">
      <w:pPr>
        <w:rPr>
          <w:ins w:id="5288" w:author="Priyanshu Solon" w:date="2025-04-21T17:15:00Z"/>
        </w:rPr>
      </w:pPr>
      <w:ins w:id="5289" w:author="Priyanshu Solon" w:date="2025-04-21T17:15:00Z">
        <w:r>
          <w:t xml:space="preserve">    &lt;option  value="to_submit"&gt; text_to_show &lt;/option&gt;</w:t>
        </w:r>
      </w:ins>
    </w:p>
    <w:p w:rsidR="00935D20" w:rsidRDefault="00935D20" w:rsidP="00935D20">
      <w:pPr>
        <w:rPr>
          <w:ins w:id="5290" w:author="Priyanshu Solon" w:date="2025-04-21T17:15:00Z"/>
        </w:rPr>
      </w:pPr>
      <w:ins w:id="5291" w:author="Priyanshu Solon" w:date="2025-04-21T17:15:00Z">
        <w:r>
          <w:t xml:space="preserve">    &lt;option  selected&gt;  Text &lt;/option&gt;</w:t>
        </w:r>
      </w:ins>
    </w:p>
    <w:p w:rsidR="00935D20" w:rsidRDefault="00935D20" w:rsidP="00935D20">
      <w:pPr>
        <w:rPr>
          <w:ins w:id="5292" w:author="Priyanshu Solon" w:date="2025-04-21T17:15:00Z"/>
        </w:rPr>
      </w:pPr>
      <w:ins w:id="5293" w:author="Priyanshu Solon" w:date="2025-04-21T17:15:00Z">
        <w:r>
          <w:t xml:space="preserve">    &lt;option disabled&gt; Text &lt;/option&gt;</w:t>
        </w:r>
      </w:ins>
    </w:p>
    <w:p w:rsidR="00935D20" w:rsidRDefault="00935D20" w:rsidP="00935D20">
      <w:pPr>
        <w:rPr>
          <w:ins w:id="5294" w:author="Priyanshu Solon" w:date="2025-04-21T17:15:00Z"/>
        </w:rPr>
      </w:pPr>
    </w:p>
    <w:p w:rsidR="00935D20" w:rsidRDefault="00935D20" w:rsidP="00935D20">
      <w:pPr>
        <w:rPr>
          <w:ins w:id="5295" w:author="Priyanshu Solon" w:date="2025-04-21T17:15:00Z"/>
        </w:rPr>
      </w:pPr>
      <w:ins w:id="5296" w:author="Priyanshu Solon" w:date="2025-04-21T17:15:00Z">
        <w:r>
          <w:t>Ex:</w:t>
        </w:r>
      </w:ins>
    </w:p>
    <w:p w:rsidR="00935D20" w:rsidRDefault="00935D20" w:rsidP="00935D20">
      <w:pPr>
        <w:rPr>
          <w:ins w:id="5297" w:author="Priyanshu Solon" w:date="2025-04-21T17:15:00Z"/>
        </w:rPr>
      </w:pPr>
      <w:ins w:id="5298" w:author="Priyanshu Solon" w:date="2025-04-21T17:15:00Z">
        <w:r>
          <w:t>&lt;!DOCTYPE html&gt;</w:t>
        </w:r>
      </w:ins>
    </w:p>
    <w:p w:rsidR="00935D20" w:rsidRDefault="00935D20" w:rsidP="00935D20">
      <w:pPr>
        <w:rPr>
          <w:ins w:id="5299" w:author="Priyanshu Solon" w:date="2025-04-21T17:15:00Z"/>
        </w:rPr>
      </w:pPr>
      <w:ins w:id="5300" w:author="Priyanshu Solon" w:date="2025-04-21T17:15:00Z">
        <w:r>
          <w:t>&lt;html lang="en"&gt;</w:t>
        </w:r>
      </w:ins>
    </w:p>
    <w:p w:rsidR="00935D20" w:rsidRDefault="00935D20" w:rsidP="00935D20">
      <w:pPr>
        <w:rPr>
          <w:ins w:id="5301" w:author="Priyanshu Solon" w:date="2025-04-21T17:15:00Z"/>
        </w:rPr>
      </w:pPr>
      <w:ins w:id="5302" w:author="Priyanshu Solon" w:date="2025-04-21T17:15:00Z">
        <w:r>
          <w:t>&lt;head&gt;</w:t>
        </w:r>
      </w:ins>
    </w:p>
    <w:p w:rsidR="00935D20" w:rsidRDefault="00935D20" w:rsidP="00935D20">
      <w:pPr>
        <w:rPr>
          <w:ins w:id="5303" w:author="Priyanshu Solon" w:date="2025-04-21T17:15:00Z"/>
        </w:rPr>
      </w:pPr>
      <w:ins w:id="5304" w:author="Priyanshu Solon" w:date="2025-04-21T17:15:00Z">
        <w:r>
          <w:t xml:space="preserve">    &lt;meta charset="UTF-8"&gt;</w:t>
        </w:r>
      </w:ins>
    </w:p>
    <w:p w:rsidR="00935D20" w:rsidRDefault="00935D20" w:rsidP="00935D20">
      <w:pPr>
        <w:rPr>
          <w:ins w:id="5305" w:author="Priyanshu Solon" w:date="2025-04-21T17:15:00Z"/>
        </w:rPr>
      </w:pPr>
      <w:ins w:id="5306" w:author="Priyanshu Solon" w:date="2025-04-21T17:15:00Z">
        <w:r>
          <w:t xml:space="preserve">    &lt;meta name="viewport" content="width=device-width, initial-scale=1.0"&gt;</w:t>
        </w:r>
      </w:ins>
    </w:p>
    <w:p w:rsidR="00935D20" w:rsidRDefault="00935D20" w:rsidP="00935D20">
      <w:pPr>
        <w:rPr>
          <w:ins w:id="5307" w:author="Priyanshu Solon" w:date="2025-04-21T17:15:00Z"/>
        </w:rPr>
      </w:pPr>
      <w:ins w:id="5308" w:author="Priyanshu Solon" w:date="2025-04-21T17:15:00Z">
        <w:r>
          <w:t xml:space="preserve">    &lt;title&gt;Document&lt;/title&gt;</w:t>
        </w:r>
      </w:ins>
    </w:p>
    <w:p w:rsidR="00935D20" w:rsidRDefault="00935D20" w:rsidP="00935D20">
      <w:pPr>
        <w:rPr>
          <w:ins w:id="5309" w:author="Priyanshu Solon" w:date="2025-04-21T17:15:00Z"/>
        </w:rPr>
      </w:pPr>
      <w:ins w:id="5310" w:author="Priyanshu Solon" w:date="2025-04-21T17:15:00Z">
        <w:r>
          <w:t xml:space="preserve">    &lt;style&gt;</w:t>
        </w:r>
      </w:ins>
    </w:p>
    <w:p w:rsidR="00935D20" w:rsidRDefault="00935D20" w:rsidP="00935D20">
      <w:pPr>
        <w:rPr>
          <w:ins w:id="5311" w:author="Priyanshu Solon" w:date="2025-04-21T17:15:00Z"/>
        </w:rPr>
      </w:pPr>
      <w:ins w:id="5312" w:author="Priyanshu Solon" w:date="2025-04-21T17:15:00Z">
        <w:r>
          <w:t xml:space="preserve">        .user {</w:t>
        </w:r>
      </w:ins>
    </w:p>
    <w:p w:rsidR="00935D20" w:rsidRDefault="00935D20" w:rsidP="00935D20">
      <w:pPr>
        <w:rPr>
          <w:ins w:id="5313" w:author="Priyanshu Solon" w:date="2025-04-21T17:15:00Z"/>
        </w:rPr>
      </w:pPr>
      <w:ins w:id="5314" w:author="Priyanshu Solon" w:date="2025-04-21T17:15:00Z">
        <w:r>
          <w:lastRenderedPageBreak/>
          <w:t xml:space="preserve">            border-left: none;</w:t>
        </w:r>
      </w:ins>
    </w:p>
    <w:p w:rsidR="00935D20" w:rsidRDefault="00935D20" w:rsidP="00935D20">
      <w:pPr>
        <w:rPr>
          <w:ins w:id="5315" w:author="Priyanshu Solon" w:date="2025-04-21T17:15:00Z"/>
        </w:rPr>
      </w:pPr>
      <w:ins w:id="5316" w:author="Priyanshu Solon" w:date="2025-04-21T17:15:00Z">
        <w:r>
          <w:t xml:space="preserve">            border-right: none;</w:t>
        </w:r>
      </w:ins>
    </w:p>
    <w:p w:rsidR="00935D20" w:rsidRDefault="00935D20" w:rsidP="00935D20">
      <w:pPr>
        <w:rPr>
          <w:ins w:id="5317" w:author="Priyanshu Solon" w:date="2025-04-21T17:15:00Z"/>
        </w:rPr>
      </w:pPr>
      <w:ins w:id="5318" w:author="Priyanshu Solon" w:date="2025-04-21T17:15:00Z">
        <w:r>
          <w:t xml:space="preserve">            border-top: none;</w:t>
        </w:r>
      </w:ins>
    </w:p>
    <w:p w:rsidR="00935D20" w:rsidRDefault="00935D20" w:rsidP="00935D20">
      <w:pPr>
        <w:rPr>
          <w:ins w:id="5319" w:author="Priyanshu Solon" w:date="2025-04-21T17:15:00Z"/>
        </w:rPr>
      </w:pPr>
      <w:ins w:id="5320" w:author="Priyanshu Solon" w:date="2025-04-21T17:15:00Z">
        <w:r>
          <w:t xml:space="preserve">            outline: none;</w:t>
        </w:r>
      </w:ins>
    </w:p>
    <w:p w:rsidR="00935D20" w:rsidRDefault="00935D20" w:rsidP="00935D20">
      <w:pPr>
        <w:rPr>
          <w:ins w:id="5321" w:author="Priyanshu Solon" w:date="2025-04-21T17:15:00Z"/>
        </w:rPr>
      </w:pPr>
      <w:ins w:id="5322" w:author="Priyanshu Solon" w:date="2025-04-21T17:15:00Z">
        <w:r>
          <w:t xml:space="preserve">        }</w:t>
        </w:r>
      </w:ins>
    </w:p>
    <w:p w:rsidR="00935D20" w:rsidRDefault="00935D20" w:rsidP="00935D20">
      <w:pPr>
        <w:rPr>
          <w:ins w:id="5323" w:author="Priyanshu Solon" w:date="2025-04-21T17:15:00Z"/>
        </w:rPr>
      </w:pPr>
      <w:ins w:id="5324" w:author="Priyanshu Solon" w:date="2025-04-21T17:15:00Z">
        <w:r>
          <w:t xml:space="preserve">    &lt;/style&gt;</w:t>
        </w:r>
      </w:ins>
    </w:p>
    <w:p w:rsidR="00935D20" w:rsidRDefault="00935D20" w:rsidP="00935D20">
      <w:pPr>
        <w:rPr>
          <w:ins w:id="5325" w:author="Priyanshu Solon" w:date="2025-04-21T17:15:00Z"/>
        </w:rPr>
      </w:pPr>
      <w:ins w:id="5326" w:author="Priyanshu Solon" w:date="2025-04-21T17:15:00Z">
        <w:r>
          <w:t>&lt;/head&gt;</w:t>
        </w:r>
      </w:ins>
    </w:p>
    <w:p w:rsidR="00935D20" w:rsidRDefault="00935D20" w:rsidP="00935D20">
      <w:pPr>
        <w:rPr>
          <w:ins w:id="5327" w:author="Priyanshu Solon" w:date="2025-04-21T17:15:00Z"/>
        </w:rPr>
      </w:pPr>
      <w:ins w:id="5328" w:author="Priyanshu Solon" w:date="2025-04-21T17:15:00Z">
        <w:r>
          <w:t>&lt;body&gt;</w:t>
        </w:r>
      </w:ins>
    </w:p>
    <w:p w:rsidR="00935D20" w:rsidRDefault="00935D20" w:rsidP="00935D20">
      <w:pPr>
        <w:rPr>
          <w:ins w:id="5329" w:author="Priyanshu Solon" w:date="2025-04-21T17:15:00Z"/>
        </w:rPr>
      </w:pPr>
      <w:ins w:id="5330" w:author="Priyanshu Solon" w:date="2025-04-21T17:15:00Z">
        <w:r>
          <w:t xml:space="preserve">    &lt;form&gt;</w:t>
        </w:r>
      </w:ins>
    </w:p>
    <w:p w:rsidR="00935D20" w:rsidRDefault="00935D20" w:rsidP="00935D20">
      <w:pPr>
        <w:rPr>
          <w:ins w:id="5331" w:author="Priyanshu Solon" w:date="2025-04-21T17:15:00Z"/>
        </w:rPr>
      </w:pPr>
      <w:ins w:id="5332" w:author="Priyanshu Solon" w:date="2025-04-21T17:15:00Z">
        <w:r>
          <w:t xml:space="preserve">        &lt;dl&gt;</w:t>
        </w:r>
      </w:ins>
    </w:p>
    <w:p w:rsidR="00935D20" w:rsidRDefault="00935D20" w:rsidP="00935D20">
      <w:pPr>
        <w:rPr>
          <w:ins w:id="5333" w:author="Priyanshu Solon" w:date="2025-04-21T17:15:00Z"/>
        </w:rPr>
      </w:pPr>
      <w:ins w:id="5334" w:author="Priyanshu Solon" w:date="2025-04-21T17:15:00Z">
        <w:r>
          <w:t xml:space="preserve">            &lt;dt&gt;User Name&lt;/dt&gt;</w:t>
        </w:r>
      </w:ins>
    </w:p>
    <w:p w:rsidR="00935D20" w:rsidRDefault="00935D20" w:rsidP="00935D20">
      <w:pPr>
        <w:rPr>
          <w:ins w:id="5335" w:author="Priyanshu Solon" w:date="2025-04-21T17:15:00Z"/>
        </w:rPr>
      </w:pPr>
      <w:ins w:id="5336" w:author="Priyanshu Solon" w:date="2025-04-21T17:15:00Z">
        <w:r>
          <w:t xml:space="preserve">            &lt;dd&gt;</w:t>
        </w:r>
      </w:ins>
    </w:p>
    <w:p w:rsidR="00935D20" w:rsidRDefault="00935D20" w:rsidP="00935D20">
      <w:pPr>
        <w:rPr>
          <w:ins w:id="5337" w:author="Priyanshu Solon" w:date="2025-04-21T17:15:00Z"/>
        </w:rPr>
      </w:pPr>
      <w:ins w:id="5338" w:author="Priyanshu Solon" w:date="2025-04-21T17:15:00Z">
        <w:r>
          <w:t xml:space="preserve">                &lt;input type="text" class="user" placeholder="User Name"&gt;</w:t>
        </w:r>
      </w:ins>
    </w:p>
    <w:p w:rsidR="00935D20" w:rsidRDefault="00935D20" w:rsidP="00935D20">
      <w:pPr>
        <w:rPr>
          <w:ins w:id="5339" w:author="Priyanshu Solon" w:date="2025-04-21T17:15:00Z"/>
        </w:rPr>
      </w:pPr>
      <w:ins w:id="5340" w:author="Priyanshu Solon" w:date="2025-04-21T17:15:00Z">
        <w:r>
          <w:t xml:space="preserve">            &lt;/dd&gt;</w:t>
        </w:r>
      </w:ins>
    </w:p>
    <w:p w:rsidR="00935D20" w:rsidRDefault="00935D20" w:rsidP="00935D20">
      <w:pPr>
        <w:rPr>
          <w:ins w:id="5341" w:author="Priyanshu Solon" w:date="2025-04-21T17:15:00Z"/>
        </w:rPr>
      </w:pPr>
      <w:ins w:id="5342" w:author="Priyanshu Solon" w:date="2025-04-21T17:15:00Z">
        <w:r>
          <w:t xml:space="preserve">            &lt;dt&gt;Courses&lt;/dt&gt;</w:t>
        </w:r>
      </w:ins>
    </w:p>
    <w:p w:rsidR="00935D20" w:rsidRDefault="00935D20" w:rsidP="00935D20">
      <w:pPr>
        <w:rPr>
          <w:ins w:id="5343" w:author="Priyanshu Solon" w:date="2025-04-21T17:15:00Z"/>
        </w:rPr>
      </w:pPr>
      <w:ins w:id="5344" w:author="Priyanshu Solon" w:date="2025-04-21T17:15:00Z">
        <w:r>
          <w:t xml:space="preserve">            &lt;dd&gt;</w:t>
        </w:r>
      </w:ins>
    </w:p>
    <w:p w:rsidR="00935D20" w:rsidRDefault="00935D20" w:rsidP="00935D20">
      <w:pPr>
        <w:rPr>
          <w:ins w:id="5345" w:author="Priyanshu Solon" w:date="2025-04-21T17:15:00Z"/>
        </w:rPr>
      </w:pPr>
      <w:ins w:id="5346" w:author="Priyanshu Solon" w:date="2025-04-21T17:15:00Z">
        <w:r>
          <w:t xml:space="preserve">                &lt;input type="checkbox" checked value="HTML" name="Course"&gt; &lt;label for="Course"&gt; HTML &lt;/label&gt;</w:t>
        </w:r>
      </w:ins>
    </w:p>
    <w:p w:rsidR="00935D20" w:rsidRDefault="00935D20" w:rsidP="00935D20">
      <w:pPr>
        <w:rPr>
          <w:ins w:id="5347" w:author="Priyanshu Solon" w:date="2025-04-21T17:15:00Z"/>
        </w:rPr>
      </w:pPr>
      <w:ins w:id="5348" w:author="Priyanshu Solon" w:date="2025-04-21T17:15:00Z">
        <w:r>
          <w:t xml:space="preserve">                &lt;br&gt;&lt;br&gt;</w:t>
        </w:r>
      </w:ins>
    </w:p>
    <w:p w:rsidR="00935D20" w:rsidRDefault="00935D20" w:rsidP="00935D20">
      <w:pPr>
        <w:rPr>
          <w:ins w:id="5349" w:author="Priyanshu Solon" w:date="2025-04-21T17:15:00Z"/>
        </w:rPr>
      </w:pPr>
      <w:ins w:id="5350" w:author="Priyanshu Solon" w:date="2025-04-21T17:15:00Z">
        <w:r>
          <w:t xml:space="preserve">                &lt;input type="checkbox" checked value="CSS" name="Course"&gt; &lt;label for="Course"&gt; CSS &lt;/label&gt;</w:t>
        </w:r>
      </w:ins>
    </w:p>
    <w:p w:rsidR="00935D20" w:rsidRDefault="00935D20" w:rsidP="00935D20">
      <w:pPr>
        <w:rPr>
          <w:ins w:id="5351" w:author="Priyanshu Solon" w:date="2025-04-21T17:15:00Z"/>
        </w:rPr>
      </w:pPr>
      <w:ins w:id="5352" w:author="Priyanshu Solon" w:date="2025-04-21T17:15:00Z">
        <w:r>
          <w:t xml:space="preserve">            &lt;/dd&gt;</w:t>
        </w:r>
      </w:ins>
    </w:p>
    <w:p w:rsidR="00935D20" w:rsidRDefault="00935D20" w:rsidP="00935D20">
      <w:pPr>
        <w:rPr>
          <w:ins w:id="5353" w:author="Priyanshu Solon" w:date="2025-04-21T17:15:00Z"/>
        </w:rPr>
      </w:pPr>
      <w:ins w:id="5354" w:author="Priyanshu Solon" w:date="2025-04-21T17:15:00Z">
        <w:r>
          <w:t xml:space="preserve">            &lt;dt&gt;Departure&lt;/dt&gt;</w:t>
        </w:r>
      </w:ins>
    </w:p>
    <w:p w:rsidR="00935D20" w:rsidRDefault="00935D20" w:rsidP="00935D20">
      <w:pPr>
        <w:rPr>
          <w:ins w:id="5355" w:author="Priyanshu Solon" w:date="2025-04-21T17:15:00Z"/>
        </w:rPr>
      </w:pPr>
      <w:ins w:id="5356" w:author="Priyanshu Solon" w:date="2025-04-21T17:15:00Z">
        <w:r>
          <w:t xml:space="preserve">            &lt;dd&gt;</w:t>
        </w:r>
      </w:ins>
    </w:p>
    <w:p w:rsidR="00935D20" w:rsidRDefault="00935D20" w:rsidP="00935D20">
      <w:pPr>
        <w:rPr>
          <w:ins w:id="5357" w:author="Priyanshu Solon" w:date="2025-04-21T17:15:00Z"/>
        </w:rPr>
      </w:pPr>
      <w:ins w:id="5358" w:author="Priyanshu Solon" w:date="2025-04-21T17:15:00Z">
        <w:r>
          <w:t xml:space="preserve">                &lt;select name="Airport"&gt;</w:t>
        </w:r>
      </w:ins>
    </w:p>
    <w:p w:rsidR="00935D20" w:rsidRDefault="00935D20" w:rsidP="00935D20">
      <w:pPr>
        <w:rPr>
          <w:ins w:id="5359" w:author="Priyanshu Solon" w:date="2025-04-21T17:15:00Z"/>
        </w:rPr>
      </w:pPr>
      <w:ins w:id="5360" w:author="Priyanshu Solon" w:date="2025-04-21T17:15:00Z">
        <w:r>
          <w:t xml:space="preserve">                    &lt;option&gt;Select City&lt;/option&gt;</w:t>
        </w:r>
      </w:ins>
    </w:p>
    <w:p w:rsidR="00935D20" w:rsidRDefault="00935D20" w:rsidP="00935D20">
      <w:pPr>
        <w:rPr>
          <w:ins w:id="5361" w:author="Priyanshu Solon" w:date="2025-04-21T17:15:00Z"/>
        </w:rPr>
      </w:pPr>
      <w:ins w:id="5362" w:author="Priyanshu Solon" w:date="2025-04-21T17:15:00Z">
        <w:r>
          <w:t xml:space="preserve">                    &lt;optgroup label="International"&gt;</w:t>
        </w:r>
      </w:ins>
    </w:p>
    <w:p w:rsidR="00935D20" w:rsidRDefault="00935D20" w:rsidP="00935D20">
      <w:pPr>
        <w:rPr>
          <w:ins w:id="5363" w:author="Priyanshu Solon" w:date="2025-04-21T17:15:00Z"/>
        </w:rPr>
      </w:pPr>
      <w:ins w:id="5364" w:author="Priyanshu Solon" w:date="2025-04-21T17:15:00Z">
        <w:r>
          <w:t xml:space="preserve">                        &lt;option disabled&gt;London&lt;/option&gt;</w:t>
        </w:r>
      </w:ins>
    </w:p>
    <w:p w:rsidR="00935D20" w:rsidRDefault="00935D20" w:rsidP="00935D20">
      <w:pPr>
        <w:rPr>
          <w:ins w:id="5365" w:author="Priyanshu Solon" w:date="2025-04-21T17:15:00Z"/>
        </w:rPr>
      </w:pPr>
      <w:ins w:id="5366" w:author="Priyanshu Solon" w:date="2025-04-21T17:15:00Z">
        <w:r>
          <w:t xml:space="preserve">                        &lt;option&gt;Newyork&lt;/option&gt;</w:t>
        </w:r>
      </w:ins>
    </w:p>
    <w:p w:rsidR="00935D20" w:rsidRDefault="00935D20" w:rsidP="00935D20">
      <w:pPr>
        <w:rPr>
          <w:ins w:id="5367" w:author="Priyanshu Solon" w:date="2025-04-21T17:15:00Z"/>
        </w:rPr>
      </w:pPr>
      <w:ins w:id="5368" w:author="Priyanshu Solon" w:date="2025-04-21T17:15:00Z">
        <w:r>
          <w:lastRenderedPageBreak/>
          <w:t xml:space="preserve">                    &lt;/optgroup&gt;</w:t>
        </w:r>
      </w:ins>
    </w:p>
    <w:p w:rsidR="00935D20" w:rsidRDefault="00935D20" w:rsidP="00935D20">
      <w:pPr>
        <w:rPr>
          <w:ins w:id="5369" w:author="Priyanshu Solon" w:date="2025-04-21T17:15:00Z"/>
        </w:rPr>
      </w:pPr>
      <w:ins w:id="5370" w:author="Priyanshu Solon" w:date="2025-04-21T17:15:00Z">
        <w:r>
          <w:t xml:space="preserve">                    &lt;optgroup label="Domestic"&gt;</w:t>
        </w:r>
      </w:ins>
    </w:p>
    <w:p w:rsidR="00935D20" w:rsidRDefault="00935D20" w:rsidP="00935D20">
      <w:pPr>
        <w:rPr>
          <w:ins w:id="5371" w:author="Priyanshu Solon" w:date="2025-04-21T17:15:00Z"/>
        </w:rPr>
      </w:pPr>
      <w:ins w:id="5372" w:author="Priyanshu Solon" w:date="2025-04-21T17:15:00Z">
        <w:r>
          <w:t xml:space="preserve">                        &lt;option value="RGI"&gt;Hyderabad&lt;/option&gt;</w:t>
        </w:r>
      </w:ins>
    </w:p>
    <w:p w:rsidR="00935D20" w:rsidRDefault="00935D20" w:rsidP="00935D20">
      <w:pPr>
        <w:rPr>
          <w:ins w:id="5373" w:author="Priyanshu Solon" w:date="2025-04-21T17:15:00Z"/>
        </w:rPr>
      </w:pPr>
      <w:ins w:id="5374" w:author="Priyanshu Solon" w:date="2025-04-21T17:15:00Z">
        <w:r>
          <w:t xml:space="preserve">                        &lt;option selected value="BOM"&gt;Mumbai&lt;/option&gt;</w:t>
        </w:r>
      </w:ins>
    </w:p>
    <w:p w:rsidR="00935D20" w:rsidRDefault="00935D20" w:rsidP="00935D20">
      <w:pPr>
        <w:rPr>
          <w:ins w:id="5375" w:author="Priyanshu Solon" w:date="2025-04-21T17:15:00Z"/>
        </w:rPr>
      </w:pPr>
      <w:ins w:id="5376" w:author="Priyanshu Solon" w:date="2025-04-21T17:15:00Z">
        <w:r>
          <w:t xml:space="preserve">                    &lt;/optgroup&gt;</w:t>
        </w:r>
      </w:ins>
    </w:p>
    <w:p w:rsidR="00935D20" w:rsidRDefault="00935D20" w:rsidP="00935D20">
      <w:pPr>
        <w:rPr>
          <w:ins w:id="5377" w:author="Priyanshu Solon" w:date="2025-04-21T17:15:00Z"/>
        </w:rPr>
      </w:pPr>
      <w:ins w:id="5378" w:author="Priyanshu Solon" w:date="2025-04-21T17:15:00Z">
        <w:r>
          <w:t xml:space="preserve">                &lt;/select&gt;</w:t>
        </w:r>
      </w:ins>
    </w:p>
    <w:p w:rsidR="00935D20" w:rsidRDefault="00935D20" w:rsidP="00935D20">
      <w:pPr>
        <w:rPr>
          <w:ins w:id="5379" w:author="Priyanshu Solon" w:date="2025-04-21T17:15:00Z"/>
        </w:rPr>
      </w:pPr>
      <w:ins w:id="5380" w:author="Priyanshu Solon" w:date="2025-04-21T17:15:00Z">
        <w:r>
          <w:t xml:space="preserve">            &lt;/dd&gt;</w:t>
        </w:r>
      </w:ins>
    </w:p>
    <w:p w:rsidR="00935D20" w:rsidRDefault="00935D20" w:rsidP="00935D20">
      <w:pPr>
        <w:rPr>
          <w:ins w:id="5381" w:author="Priyanshu Solon" w:date="2025-04-21T17:15:00Z"/>
        </w:rPr>
      </w:pPr>
      <w:ins w:id="5382" w:author="Priyanshu Solon" w:date="2025-04-21T17:15:00Z">
        <w:r>
          <w:t xml:space="preserve">        &lt;/dl&gt;</w:t>
        </w:r>
      </w:ins>
    </w:p>
    <w:p w:rsidR="00935D20" w:rsidRDefault="00935D20" w:rsidP="00935D20">
      <w:pPr>
        <w:rPr>
          <w:ins w:id="5383" w:author="Priyanshu Solon" w:date="2025-04-21T17:15:00Z"/>
        </w:rPr>
      </w:pPr>
      <w:ins w:id="5384" w:author="Priyanshu Solon" w:date="2025-04-21T17:15:00Z">
        <w:r>
          <w:t xml:space="preserve">        &lt;button&gt;Submit&lt;/button&gt;</w:t>
        </w:r>
      </w:ins>
    </w:p>
    <w:p w:rsidR="00935D20" w:rsidRDefault="00935D20" w:rsidP="00935D20">
      <w:pPr>
        <w:rPr>
          <w:ins w:id="5385" w:author="Priyanshu Solon" w:date="2025-04-21T17:15:00Z"/>
        </w:rPr>
      </w:pPr>
      <w:ins w:id="5386" w:author="Priyanshu Solon" w:date="2025-04-21T17:15:00Z">
        <w:r>
          <w:t xml:space="preserve">    &lt;/form&gt;</w:t>
        </w:r>
      </w:ins>
    </w:p>
    <w:p w:rsidR="00935D20" w:rsidRDefault="00935D20" w:rsidP="00935D20">
      <w:pPr>
        <w:rPr>
          <w:ins w:id="5387" w:author="Priyanshu Solon" w:date="2025-04-21T17:15:00Z"/>
        </w:rPr>
      </w:pPr>
      <w:ins w:id="5388" w:author="Priyanshu Solon" w:date="2025-04-21T17:15:00Z">
        <w:r>
          <w:t>&lt;/body&gt;</w:t>
        </w:r>
      </w:ins>
    </w:p>
    <w:p w:rsidR="00210970" w:rsidRDefault="00935D20" w:rsidP="00210970">
      <w:pPr>
        <w:rPr>
          <w:ins w:id="5389" w:author="Priyanshu Solon" w:date="2025-04-24T18:17:00Z"/>
        </w:rPr>
      </w:pPr>
      <w:ins w:id="5390" w:author="Priyanshu Solon" w:date="2025-04-21T17:15:00Z">
        <w:r>
          <w:t>&lt;/html&gt;</w:t>
        </w:r>
      </w:ins>
    </w:p>
    <w:p w:rsidR="00210970" w:rsidRPr="00934CC4" w:rsidRDefault="00210970" w:rsidP="00210970">
      <w:pPr>
        <w:rPr>
          <w:ins w:id="5391" w:author="Priyanshu Solon" w:date="2025-04-24T18:17:00Z"/>
          <w:b/>
          <w:bCs/>
          <w:rPrChange w:id="5392" w:author="Priyanshu Solon" w:date="2025-05-22T23:01:00Z">
            <w:rPr>
              <w:ins w:id="5393" w:author="Priyanshu Solon" w:date="2025-04-24T18:17:00Z"/>
            </w:rPr>
          </w:rPrChange>
        </w:rPr>
      </w:pPr>
      <w:ins w:id="5394" w:author="Priyanshu Solon" w:date="2025-04-24T18:17:00Z">
        <w:r w:rsidRPr="00934CC4">
          <w:rPr>
            <w:b/>
            <w:bCs/>
            <w:rPrChange w:id="5395" w:author="Priyanshu Solon" w:date="2025-05-22T23:01:00Z">
              <w:rPr/>
            </w:rPrChange>
          </w:rPr>
          <w:t>22/04</w:t>
        </w:r>
      </w:ins>
    </w:p>
    <w:p w:rsidR="00210970" w:rsidRDefault="00210970" w:rsidP="00210970">
      <w:pPr>
        <w:rPr>
          <w:ins w:id="5396" w:author="Priyanshu Solon" w:date="2025-04-24T18:17:00Z"/>
        </w:rPr>
      </w:pPr>
      <w:ins w:id="5397" w:author="Priyanshu Solon" w:date="2025-04-24T18:17:00Z">
        <w:r>
          <w:t>=====</w:t>
        </w:r>
      </w:ins>
    </w:p>
    <w:p w:rsidR="00210970" w:rsidRDefault="00210970" w:rsidP="00210970">
      <w:pPr>
        <w:rPr>
          <w:ins w:id="5398" w:author="Priyanshu Solon" w:date="2025-04-24T18:17:00Z"/>
        </w:rPr>
      </w:pPr>
    </w:p>
    <w:p w:rsidR="00210970" w:rsidRDefault="00210970" w:rsidP="00210970">
      <w:pPr>
        <w:rPr>
          <w:ins w:id="5399" w:author="Priyanshu Solon" w:date="2025-04-24T18:17:00Z"/>
        </w:rPr>
      </w:pPr>
      <w:ins w:id="5400" w:author="Priyanshu Solon" w:date="2025-04-24T18:17:00Z">
        <w:r>
          <w:t>Datetime</w:t>
        </w:r>
      </w:ins>
    </w:p>
    <w:p w:rsidR="00210970" w:rsidRDefault="00210970" w:rsidP="00210970">
      <w:pPr>
        <w:rPr>
          <w:ins w:id="5401" w:author="Priyanshu Solon" w:date="2025-04-24T18:17:00Z"/>
        </w:rPr>
      </w:pPr>
      <w:ins w:id="5402" w:author="Priyanshu Solon" w:date="2025-04-24T18:17:00Z">
        <w:r>
          <w:t>Color</w:t>
        </w:r>
      </w:ins>
    </w:p>
    <w:p w:rsidR="00210970" w:rsidRDefault="00210970" w:rsidP="00210970">
      <w:pPr>
        <w:rPr>
          <w:ins w:id="5403" w:author="Priyanshu Solon" w:date="2025-04-24T18:17:00Z"/>
        </w:rPr>
      </w:pPr>
      <w:ins w:id="5404" w:author="Priyanshu Solon" w:date="2025-04-24T18:17:00Z">
        <w:r>
          <w:t>Range</w:t>
        </w:r>
      </w:ins>
    </w:p>
    <w:p w:rsidR="00210970" w:rsidRDefault="00210970" w:rsidP="00210970">
      <w:pPr>
        <w:rPr>
          <w:ins w:id="5405" w:author="Priyanshu Solon" w:date="2025-04-24T18:17:00Z"/>
        </w:rPr>
      </w:pPr>
      <w:ins w:id="5406" w:author="Priyanshu Solon" w:date="2025-04-24T18:17:00Z">
        <w:r>
          <w:t>Textbox</w:t>
        </w:r>
      </w:ins>
    </w:p>
    <w:p w:rsidR="00210970" w:rsidRDefault="00210970" w:rsidP="00210970">
      <w:pPr>
        <w:rPr>
          <w:ins w:id="5407" w:author="Priyanshu Solon" w:date="2025-04-24T18:17:00Z"/>
        </w:rPr>
      </w:pPr>
      <w:ins w:id="5408" w:author="Priyanshu Solon" w:date="2025-04-24T18:17:00Z">
        <w:r>
          <w:t>Password</w:t>
        </w:r>
      </w:ins>
    </w:p>
    <w:p w:rsidR="00210970" w:rsidRDefault="00210970" w:rsidP="00210970">
      <w:pPr>
        <w:rPr>
          <w:ins w:id="5409" w:author="Priyanshu Solon" w:date="2025-04-24T18:17:00Z"/>
        </w:rPr>
      </w:pPr>
      <w:ins w:id="5410" w:author="Priyanshu Solon" w:date="2025-04-24T18:17:00Z">
        <w:r>
          <w:t>Url</w:t>
        </w:r>
      </w:ins>
    </w:p>
    <w:p w:rsidR="00210970" w:rsidRDefault="00210970" w:rsidP="00210970">
      <w:pPr>
        <w:rPr>
          <w:ins w:id="5411" w:author="Priyanshu Solon" w:date="2025-04-24T18:17:00Z"/>
        </w:rPr>
      </w:pPr>
      <w:ins w:id="5412" w:author="Priyanshu Solon" w:date="2025-04-24T18:17:00Z">
        <w:r>
          <w:t>Email</w:t>
        </w:r>
      </w:ins>
    </w:p>
    <w:p w:rsidR="00210970" w:rsidRDefault="00210970" w:rsidP="00210970">
      <w:pPr>
        <w:rPr>
          <w:ins w:id="5413" w:author="Priyanshu Solon" w:date="2025-04-24T18:17:00Z"/>
        </w:rPr>
      </w:pPr>
      <w:ins w:id="5414" w:author="Priyanshu Solon" w:date="2025-04-24T18:17:00Z">
        <w:r>
          <w:t>Number</w:t>
        </w:r>
      </w:ins>
    </w:p>
    <w:p w:rsidR="00210970" w:rsidRDefault="00210970" w:rsidP="00210970">
      <w:pPr>
        <w:rPr>
          <w:ins w:id="5415" w:author="Priyanshu Solon" w:date="2025-04-24T18:17:00Z"/>
        </w:rPr>
      </w:pPr>
      <w:ins w:id="5416" w:author="Priyanshu Solon" w:date="2025-04-24T18:17:00Z">
        <w:r>
          <w:t>Radio</w:t>
        </w:r>
      </w:ins>
    </w:p>
    <w:p w:rsidR="00210970" w:rsidRDefault="00210970" w:rsidP="00210970">
      <w:pPr>
        <w:rPr>
          <w:ins w:id="5417" w:author="Priyanshu Solon" w:date="2025-04-24T18:17:00Z"/>
        </w:rPr>
      </w:pPr>
      <w:ins w:id="5418" w:author="Priyanshu Solon" w:date="2025-04-24T18:17:00Z">
        <w:r>
          <w:t>Checkbox</w:t>
        </w:r>
      </w:ins>
    </w:p>
    <w:p w:rsidR="00210970" w:rsidRDefault="00210970" w:rsidP="00210970">
      <w:pPr>
        <w:rPr>
          <w:ins w:id="5419" w:author="Priyanshu Solon" w:date="2025-04-24T18:17:00Z"/>
        </w:rPr>
      </w:pPr>
      <w:ins w:id="5420" w:author="Priyanshu Solon" w:date="2025-04-24T18:17:00Z">
        <w:r>
          <w:t>Dropdown</w:t>
        </w:r>
      </w:ins>
    </w:p>
    <w:p w:rsidR="00210970" w:rsidRDefault="00210970" w:rsidP="00210970">
      <w:pPr>
        <w:rPr>
          <w:ins w:id="5421" w:author="Priyanshu Solon" w:date="2025-04-24T18:17:00Z"/>
        </w:rPr>
      </w:pPr>
    </w:p>
    <w:p w:rsidR="00210970" w:rsidRPr="00934CC4" w:rsidRDefault="00210970" w:rsidP="00210970">
      <w:pPr>
        <w:rPr>
          <w:ins w:id="5422" w:author="Priyanshu Solon" w:date="2025-04-24T18:17:00Z"/>
          <w:b/>
          <w:bCs/>
          <w:rPrChange w:id="5423" w:author="Priyanshu Solon" w:date="2025-05-22T23:01:00Z">
            <w:rPr>
              <w:ins w:id="5424" w:author="Priyanshu Solon" w:date="2025-04-24T18:17:00Z"/>
            </w:rPr>
          </w:rPrChange>
        </w:rPr>
      </w:pPr>
      <w:ins w:id="5425" w:author="Priyanshu Solon" w:date="2025-04-24T18:17:00Z">
        <w:r w:rsidRPr="00934CC4">
          <w:rPr>
            <w:b/>
            <w:bCs/>
            <w:rPrChange w:id="5426" w:author="Priyanshu Solon" w:date="2025-05-22T23:01:00Z">
              <w:rPr/>
            </w:rPrChange>
          </w:rPr>
          <w:t xml:space="preserve">                               List Box</w:t>
        </w:r>
      </w:ins>
    </w:p>
    <w:p w:rsidR="00210970" w:rsidRDefault="00210970" w:rsidP="00210970">
      <w:pPr>
        <w:rPr>
          <w:ins w:id="5427" w:author="Priyanshu Solon" w:date="2025-04-24T18:17:00Z"/>
        </w:rPr>
      </w:pPr>
      <w:ins w:id="5428" w:author="Priyanshu Solon" w:date="2025-04-24T18:17:00Z">
        <w:r>
          <w:t>- You can transform a dropdown into list box by using the attributes</w:t>
        </w:r>
      </w:ins>
    </w:p>
    <w:p w:rsidR="00210970" w:rsidRDefault="00210970" w:rsidP="00210970">
      <w:pPr>
        <w:rPr>
          <w:ins w:id="5429" w:author="Priyanshu Solon" w:date="2025-04-24T18:17:00Z"/>
        </w:rPr>
      </w:pPr>
      <w:ins w:id="5430" w:author="Priyanshu Solon" w:date="2025-04-24T18:17:00Z">
        <w:r>
          <w:lastRenderedPageBreak/>
          <w:t xml:space="preserve">    a) </w:t>
        </w:r>
        <w:r w:rsidRPr="00934CC4">
          <w:rPr>
            <w:b/>
            <w:bCs/>
            <w:rPrChange w:id="5431" w:author="Priyanshu Solon" w:date="2025-05-22T23:01:00Z">
              <w:rPr/>
            </w:rPrChange>
          </w:rPr>
          <w:t>size</w:t>
        </w:r>
      </w:ins>
    </w:p>
    <w:p w:rsidR="00210970" w:rsidRDefault="00210970" w:rsidP="00210970">
      <w:pPr>
        <w:rPr>
          <w:ins w:id="5432" w:author="Priyanshu Solon" w:date="2025-04-24T18:17:00Z"/>
        </w:rPr>
      </w:pPr>
      <w:ins w:id="5433" w:author="Priyanshu Solon" w:date="2025-04-24T18:17:00Z">
        <w:r>
          <w:t xml:space="preserve">    b) </w:t>
        </w:r>
        <w:r w:rsidRPr="00934CC4">
          <w:rPr>
            <w:b/>
            <w:bCs/>
            <w:rPrChange w:id="5434" w:author="Priyanshu Solon" w:date="2025-05-22T23:01:00Z">
              <w:rPr/>
            </w:rPrChange>
          </w:rPr>
          <w:t>multiple</w:t>
        </w:r>
      </w:ins>
    </w:p>
    <w:p w:rsidR="00210970" w:rsidRDefault="00210970" w:rsidP="00210970">
      <w:pPr>
        <w:rPr>
          <w:ins w:id="5435" w:author="Priyanshu Solon" w:date="2025-04-24T18:17:00Z"/>
        </w:rPr>
      </w:pPr>
      <w:ins w:id="5436" w:author="Priyanshu Solon" w:date="2025-04-24T18:17:00Z">
        <w:r>
          <w:t>- List box allows to select one or multiple options from a group of choices.</w:t>
        </w:r>
      </w:ins>
    </w:p>
    <w:p w:rsidR="00210970" w:rsidRDefault="00210970" w:rsidP="00210970">
      <w:pPr>
        <w:rPr>
          <w:ins w:id="5437" w:author="Priyanshu Solon" w:date="2025-04-24T18:17:00Z"/>
        </w:rPr>
      </w:pPr>
    </w:p>
    <w:p w:rsidR="00210970" w:rsidRDefault="00210970" w:rsidP="00210970">
      <w:pPr>
        <w:rPr>
          <w:ins w:id="5438" w:author="Priyanshu Solon" w:date="2025-04-24T18:17:00Z"/>
        </w:rPr>
      </w:pPr>
      <w:ins w:id="5439" w:author="Priyanshu Solon" w:date="2025-04-24T18:17:00Z">
        <w:r>
          <w:t>Syntax:</w:t>
        </w:r>
      </w:ins>
    </w:p>
    <w:p w:rsidR="00210970" w:rsidRDefault="00210970" w:rsidP="00210970">
      <w:pPr>
        <w:rPr>
          <w:ins w:id="5440" w:author="Priyanshu Solon" w:date="2025-04-24T18:17:00Z"/>
        </w:rPr>
      </w:pPr>
      <w:ins w:id="5441" w:author="Priyanshu Solon" w:date="2025-04-24T18:17:00Z">
        <w:r>
          <w:t xml:space="preserve">      &lt;select size="3" multiple&gt;</w:t>
        </w:r>
      </w:ins>
    </w:p>
    <w:p w:rsidR="00210970" w:rsidRDefault="00210970" w:rsidP="00210970">
      <w:pPr>
        <w:rPr>
          <w:ins w:id="5442" w:author="Priyanshu Solon" w:date="2025-04-24T18:17:00Z"/>
        </w:rPr>
      </w:pPr>
    </w:p>
    <w:p w:rsidR="00210970" w:rsidRDefault="00210970" w:rsidP="00210970">
      <w:pPr>
        <w:rPr>
          <w:ins w:id="5443" w:author="Priyanshu Solon" w:date="2025-04-24T18:17:00Z"/>
        </w:rPr>
      </w:pPr>
      <w:ins w:id="5444" w:author="Priyanshu Solon" w:date="2025-04-24T18:17:00Z">
        <w:r>
          <w:t>- Options and Select are RC type elements.</w:t>
        </w:r>
      </w:ins>
    </w:p>
    <w:p w:rsidR="00210970" w:rsidRDefault="00210970" w:rsidP="00210970">
      <w:pPr>
        <w:rPr>
          <w:ins w:id="5445" w:author="Priyanshu Solon" w:date="2025-04-24T18:17:00Z"/>
        </w:rPr>
      </w:pPr>
      <w:ins w:id="5446" w:author="Priyanshu Solon" w:date="2025-04-24T18:17:00Z">
        <w:r>
          <w:t>- RC type allows alphabet, number &amp; special chars.</w:t>
        </w:r>
      </w:ins>
    </w:p>
    <w:p w:rsidR="00210970" w:rsidRDefault="00210970" w:rsidP="00210970">
      <w:pPr>
        <w:rPr>
          <w:ins w:id="5447" w:author="Priyanshu Solon" w:date="2025-04-24T18:17:00Z"/>
        </w:rPr>
      </w:pPr>
    </w:p>
    <w:p w:rsidR="00210970" w:rsidRDefault="00210970" w:rsidP="00210970">
      <w:pPr>
        <w:rPr>
          <w:ins w:id="5448" w:author="Priyanshu Solon" w:date="2025-04-24T18:17:00Z"/>
        </w:rPr>
      </w:pPr>
      <w:ins w:id="5449" w:author="Priyanshu Solon" w:date="2025-04-24T18:17:00Z">
        <w:r>
          <w:t>Syntax:</w:t>
        </w:r>
      </w:ins>
    </w:p>
    <w:p w:rsidR="00210970" w:rsidRDefault="00210970" w:rsidP="00210970">
      <w:pPr>
        <w:rPr>
          <w:ins w:id="5450" w:author="Priyanshu Solon" w:date="2025-04-24T18:17:00Z"/>
        </w:rPr>
      </w:pPr>
      <w:ins w:id="5451" w:author="Priyanshu Solon" w:date="2025-04-24T18:17:00Z">
        <w:r>
          <w:t xml:space="preserve">       &lt;select size="4" multiple&gt;</w:t>
        </w:r>
      </w:ins>
    </w:p>
    <w:p w:rsidR="00210970" w:rsidRDefault="00210970" w:rsidP="00210970">
      <w:pPr>
        <w:rPr>
          <w:ins w:id="5452" w:author="Priyanshu Solon" w:date="2025-04-24T18:17:00Z"/>
        </w:rPr>
      </w:pPr>
      <w:ins w:id="5453" w:author="Priyanshu Solon" w:date="2025-04-24T18:17:00Z">
        <w:r>
          <w:t xml:space="preserve">          &lt;optgroup label="title"&gt;</w:t>
        </w:r>
      </w:ins>
    </w:p>
    <w:p w:rsidR="00210970" w:rsidRDefault="00210970" w:rsidP="00210970">
      <w:pPr>
        <w:rPr>
          <w:ins w:id="5454" w:author="Priyanshu Solon" w:date="2025-04-24T18:17:00Z"/>
        </w:rPr>
      </w:pPr>
      <w:ins w:id="5455" w:author="Priyanshu Solon" w:date="2025-04-24T18:17:00Z">
        <w:r>
          <w:t xml:space="preserve">          &lt;option&gt; Text &lt;/option&gt;</w:t>
        </w:r>
      </w:ins>
    </w:p>
    <w:p w:rsidR="00210970" w:rsidRDefault="00210970" w:rsidP="00210970">
      <w:pPr>
        <w:rPr>
          <w:ins w:id="5456" w:author="Priyanshu Solon" w:date="2025-04-24T18:17:00Z"/>
        </w:rPr>
      </w:pPr>
      <w:ins w:id="5457" w:author="Priyanshu Solon" w:date="2025-04-24T18:17:00Z">
        <w:r>
          <w:t xml:space="preserve">          &lt;/optgroup&gt;</w:t>
        </w:r>
      </w:ins>
    </w:p>
    <w:p w:rsidR="00210970" w:rsidRDefault="00210970" w:rsidP="00210970">
      <w:pPr>
        <w:rPr>
          <w:ins w:id="5458" w:author="Priyanshu Solon" w:date="2025-04-24T18:17:00Z"/>
        </w:rPr>
      </w:pPr>
      <w:ins w:id="5459" w:author="Priyanshu Solon" w:date="2025-04-24T18:17:00Z">
        <w:r>
          <w:t xml:space="preserve">      &lt;/select&gt;</w:t>
        </w:r>
      </w:ins>
    </w:p>
    <w:p w:rsidR="00210970" w:rsidRDefault="00210970" w:rsidP="00210970">
      <w:pPr>
        <w:rPr>
          <w:ins w:id="5460" w:author="Priyanshu Solon" w:date="2025-04-24T18:17:00Z"/>
        </w:rPr>
      </w:pPr>
    </w:p>
    <w:p w:rsidR="00210970" w:rsidRDefault="00210970" w:rsidP="00210970">
      <w:pPr>
        <w:rPr>
          <w:ins w:id="5461" w:author="Priyanshu Solon" w:date="2025-04-24T18:17:00Z"/>
        </w:rPr>
      </w:pPr>
      <w:ins w:id="5462" w:author="Priyanshu Solon" w:date="2025-04-24T18:17:00Z">
        <w:r>
          <w:t>Ex: Checkbox List</w:t>
        </w:r>
      </w:ins>
    </w:p>
    <w:p w:rsidR="00210970" w:rsidRDefault="00210970" w:rsidP="00210970">
      <w:pPr>
        <w:rPr>
          <w:ins w:id="5463" w:author="Priyanshu Solon" w:date="2025-04-24T18:17:00Z"/>
        </w:rPr>
      </w:pPr>
    </w:p>
    <w:p w:rsidR="00210970" w:rsidRDefault="00210970" w:rsidP="00210970">
      <w:pPr>
        <w:rPr>
          <w:ins w:id="5464" w:author="Priyanshu Solon" w:date="2025-04-24T18:17:00Z"/>
        </w:rPr>
      </w:pPr>
      <w:ins w:id="5465" w:author="Priyanshu Solon" w:date="2025-04-24T18:17:00Z">
        <w:r>
          <w:t>&lt;!DOCTYPE html&gt;</w:t>
        </w:r>
      </w:ins>
    </w:p>
    <w:p w:rsidR="00210970" w:rsidRDefault="00210970" w:rsidP="00210970">
      <w:pPr>
        <w:rPr>
          <w:ins w:id="5466" w:author="Priyanshu Solon" w:date="2025-04-24T18:17:00Z"/>
        </w:rPr>
      </w:pPr>
      <w:ins w:id="5467" w:author="Priyanshu Solon" w:date="2025-04-24T18:17:00Z">
        <w:r>
          <w:t>&lt;html lang="en"&gt;</w:t>
        </w:r>
      </w:ins>
    </w:p>
    <w:p w:rsidR="00210970" w:rsidRDefault="00210970" w:rsidP="00210970">
      <w:pPr>
        <w:rPr>
          <w:ins w:id="5468" w:author="Priyanshu Solon" w:date="2025-04-24T18:17:00Z"/>
        </w:rPr>
      </w:pPr>
      <w:ins w:id="5469" w:author="Priyanshu Solon" w:date="2025-04-24T18:17:00Z">
        <w:r>
          <w:t>&lt;head&gt;</w:t>
        </w:r>
      </w:ins>
    </w:p>
    <w:p w:rsidR="00210970" w:rsidRDefault="00210970" w:rsidP="00210970">
      <w:pPr>
        <w:rPr>
          <w:ins w:id="5470" w:author="Priyanshu Solon" w:date="2025-04-24T18:17:00Z"/>
        </w:rPr>
      </w:pPr>
      <w:ins w:id="5471" w:author="Priyanshu Solon" w:date="2025-04-24T18:17:00Z">
        <w:r>
          <w:t xml:space="preserve">    &lt;meta charset="UTF-8"&gt;</w:t>
        </w:r>
      </w:ins>
    </w:p>
    <w:p w:rsidR="00210970" w:rsidRDefault="00210970" w:rsidP="00210970">
      <w:pPr>
        <w:rPr>
          <w:ins w:id="5472" w:author="Priyanshu Solon" w:date="2025-04-24T18:17:00Z"/>
        </w:rPr>
      </w:pPr>
      <w:ins w:id="5473" w:author="Priyanshu Solon" w:date="2025-04-24T18:17:00Z">
        <w:r>
          <w:t xml:space="preserve">    &lt;meta name="viewport" content="width=device-width, initial-scale=1.0"&gt;</w:t>
        </w:r>
      </w:ins>
    </w:p>
    <w:p w:rsidR="00210970" w:rsidRDefault="00210970" w:rsidP="00210970">
      <w:pPr>
        <w:rPr>
          <w:ins w:id="5474" w:author="Priyanshu Solon" w:date="2025-04-24T18:17:00Z"/>
        </w:rPr>
      </w:pPr>
      <w:ins w:id="5475" w:author="Priyanshu Solon" w:date="2025-04-24T18:17:00Z">
        <w:r>
          <w:t xml:space="preserve">    &lt;title&gt;Document&lt;/title&gt;</w:t>
        </w:r>
      </w:ins>
    </w:p>
    <w:p w:rsidR="00210970" w:rsidRDefault="00210970" w:rsidP="00210970">
      <w:pPr>
        <w:rPr>
          <w:ins w:id="5476" w:author="Priyanshu Solon" w:date="2025-04-24T18:17:00Z"/>
        </w:rPr>
      </w:pPr>
      <w:ins w:id="5477" w:author="Priyanshu Solon" w:date="2025-04-24T18:17:00Z">
        <w:r>
          <w:t xml:space="preserve">    &lt;style&gt;</w:t>
        </w:r>
      </w:ins>
    </w:p>
    <w:p w:rsidR="00210970" w:rsidRDefault="00210970" w:rsidP="00210970">
      <w:pPr>
        <w:rPr>
          <w:ins w:id="5478" w:author="Priyanshu Solon" w:date="2025-04-24T18:17:00Z"/>
        </w:rPr>
      </w:pPr>
      <w:ins w:id="5479" w:author="Priyanshu Solon" w:date="2025-04-24T18:17:00Z">
        <w:r>
          <w:t xml:space="preserve">        .user {</w:t>
        </w:r>
      </w:ins>
    </w:p>
    <w:p w:rsidR="00210970" w:rsidRDefault="00210970" w:rsidP="00210970">
      <w:pPr>
        <w:rPr>
          <w:ins w:id="5480" w:author="Priyanshu Solon" w:date="2025-04-24T18:17:00Z"/>
        </w:rPr>
      </w:pPr>
      <w:ins w:id="5481" w:author="Priyanshu Solon" w:date="2025-04-24T18:17:00Z">
        <w:r>
          <w:t xml:space="preserve">            border-left: none;</w:t>
        </w:r>
      </w:ins>
    </w:p>
    <w:p w:rsidR="00210970" w:rsidRDefault="00210970" w:rsidP="00210970">
      <w:pPr>
        <w:rPr>
          <w:ins w:id="5482" w:author="Priyanshu Solon" w:date="2025-04-24T18:17:00Z"/>
        </w:rPr>
      </w:pPr>
      <w:ins w:id="5483" w:author="Priyanshu Solon" w:date="2025-04-24T18:17:00Z">
        <w:r>
          <w:t xml:space="preserve">            border-right: none;</w:t>
        </w:r>
      </w:ins>
    </w:p>
    <w:p w:rsidR="00210970" w:rsidRDefault="00210970" w:rsidP="00210970">
      <w:pPr>
        <w:rPr>
          <w:ins w:id="5484" w:author="Priyanshu Solon" w:date="2025-04-24T18:17:00Z"/>
        </w:rPr>
      </w:pPr>
      <w:ins w:id="5485" w:author="Priyanshu Solon" w:date="2025-04-24T18:17:00Z">
        <w:r>
          <w:lastRenderedPageBreak/>
          <w:t xml:space="preserve">            border-top: none;</w:t>
        </w:r>
      </w:ins>
    </w:p>
    <w:p w:rsidR="00210970" w:rsidRDefault="00210970" w:rsidP="00210970">
      <w:pPr>
        <w:rPr>
          <w:ins w:id="5486" w:author="Priyanshu Solon" w:date="2025-04-24T18:17:00Z"/>
        </w:rPr>
      </w:pPr>
      <w:ins w:id="5487" w:author="Priyanshu Solon" w:date="2025-04-24T18:17:00Z">
        <w:r>
          <w:t xml:space="preserve">            outline: none;</w:t>
        </w:r>
      </w:ins>
    </w:p>
    <w:p w:rsidR="00210970" w:rsidRDefault="00210970" w:rsidP="00210970">
      <w:pPr>
        <w:rPr>
          <w:ins w:id="5488" w:author="Priyanshu Solon" w:date="2025-04-24T18:17:00Z"/>
        </w:rPr>
      </w:pPr>
      <w:ins w:id="5489" w:author="Priyanshu Solon" w:date="2025-04-24T18:17:00Z">
        <w:r>
          <w:t xml:space="preserve">        }</w:t>
        </w:r>
      </w:ins>
    </w:p>
    <w:p w:rsidR="00210970" w:rsidRDefault="00210970" w:rsidP="00210970">
      <w:pPr>
        <w:rPr>
          <w:ins w:id="5490" w:author="Priyanshu Solon" w:date="2025-04-24T18:17:00Z"/>
        </w:rPr>
      </w:pPr>
      <w:ins w:id="5491" w:author="Priyanshu Solon" w:date="2025-04-24T18:17:00Z">
        <w:r>
          <w:t xml:space="preserve">    &lt;/style&gt;</w:t>
        </w:r>
      </w:ins>
    </w:p>
    <w:p w:rsidR="00210970" w:rsidRDefault="00210970" w:rsidP="00210970">
      <w:pPr>
        <w:rPr>
          <w:ins w:id="5492" w:author="Priyanshu Solon" w:date="2025-04-24T18:17:00Z"/>
        </w:rPr>
      </w:pPr>
      <w:ins w:id="5493" w:author="Priyanshu Solon" w:date="2025-04-24T18:17:00Z">
        <w:r>
          <w:t xml:space="preserve">    &lt;link rel="stylesheet" href="../node_modules/bootstrap-icons/font/bootstrap-icons.css"&gt;</w:t>
        </w:r>
      </w:ins>
    </w:p>
    <w:p w:rsidR="00210970" w:rsidRDefault="00210970" w:rsidP="00210970">
      <w:pPr>
        <w:rPr>
          <w:ins w:id="5494" w:author="Priyanshu Solon" w:date="2025-04-24T18:17:00Z"/>
        </w:rPr>
      </w:pPr>
      <w:ins w:id="5495" w:author="Priyanshu Solon" w:date="2025-04-24T18:17:00Z">
        <w:r>
          <w:t xml:space="preserve">    &lt;style&gt;</w:t>
        </w:r>
      </w:ins>
    </w:p>
    <w:p w:rsidR="00210970" w:rsidRDefault="00210970" w:rsidP="00210970">
      <w:pPr>
        <w:rPr>
          <w:ins w:id="5496" w:author="Priyanshu Solon" w:date="2025-04-24T18:17:00Z"/>
        </w:rPr>
      </w:pPr>
      <w:ins w:id="5497" w:author="Priyanshu Solon" w:date="2025-04-24T18:17:00Z">
        <w:r>
          <w:t xml:space="preserve">        ul {</w:t>
        </w:r>
      </w:ins>
    </w:p>
    <w:p w:rsidR="00210970" w:rsidRDefault="00210970" w:rsidP="00210970">
      <w:pPr>
        <w:rPr>
          <w:ins w:id="5498" w:author="Priyanshu Solon" w:date="2025-04-24T18:17:00Z"/>
        </w:rPr>
      </w:pPr>
      <w:ins w:id="5499" w:author="Priyanshu Solon" w:date="2025-04-24T18:17:00Z">
        <w:r>
          <w:t xml:space="preserve">            list-style: none;</w:t>
        </w:r>
      </w:ins>
    </w:p>
    <w:p w:rsidR="00210970" w:rsidRDefault="00210970" w:rsidP="00210970">
      <w:pPr>
        <w:rPr>
          <w:ins w:id="5500" w:author="Priyanshu Solon" w:date="2025-04-24T18:17:00Z"/>
        </w:rPr>
      </w:pPr>
      <w:ins w:id="5501" w:author="Priyanshu Solon" w:date="2025-04-24T18:17:00Z">
        <w:r>
          <w:t xml:space="preserve">            border: 1px solid gray;</w:t>
        </w:r>
      </w:ins>
    </w:p>
    <w:p w:rsidR="00210970" w:rsidRDefault="00210970" w:rsidP="00210970">
      <w:pPr>
        <w:rPr>
          <w:ins w:id="5502" w:author="Priyanshu Solon" w:date="2025-04-24T18:17:00Z"/>
        </w:rPr>
      </w:pPr>
      <w:ins w:id="5503" w:author="Priyanshu Solon" w:date="2025-04-24T18:17:00Z">
        <w:r>
          <w:t xml:space="preserve">            padding: 10px;</w:t>
        </w:r>
      </w:ins>
    </w:p>
    <w:p w:rsidR="00210970" w:rsidRDefault="00210970" w:rsidP="00210970">
      <w:pPr>
        <w:rPr>
          <w:ins w:id="5504" w:author="Priyanshu Solon" w:date="2025-04-24T18:17:00Z"/>
        </w:rPr>
      </w:pPr>
      <w:ins w:id="5505" w:author="Priyanshu Solon" w:date="2025-04-24T18:17:00Z">
        <w:r>
          <w:t xml:space="preserve">            width: 100px;</w:t>
        </w:r>
      </w:ins>
    </w:p>
    <w:p w:rsidR="00210970" w:rsidRDefault="00210970" w:rsidP="00210970">
      <w:pPr>
        <w:rPr>
          <w:ins w:id="5506" w:author="Priyanshu Solon" w:date="2025-04-24T18:17:00Z"/>
        </w:rPr>
      </w:pPr>
      <w:ins w:id="5507" w:author="Priyanshu Solon" w:date="2025-04-24T18:17:00Z">
        <w:r>
          <w:t xml:space="preserve">            height: 50px;</w:t>
        </w:r>
      </w:ins>
    </w:p>
    <w:p w:rsidR="00210970" w:rsidRDefault="00210970" w:rsidP="00210970">
      <w:pPr>
        <w:rPr>
          <w:ins w:id="5508" w:author="Priyanshu Solon" w:date="2025-04-24T18:17:00Z"/>
        </w:rPr>
      </w:pPr>
      <w:ins w:id="5509" w:author="Priyanshu Solon" w:date="2025-04-24T18:17:00Z">
        <w:r>
          <w:t xml:space="preserve">            overflow: auto;</w:t>
        </w:r>
      </w:ins>
    </w:p>
    <w:p w:rsidR="00210970" w:rsidRDefault="00210970" w:rsidP="00210970">
      <w:pPr>
        <w:rPr>
          <w:ins w:id="5510" w:author="Priyanshu Solon" w:date="2025-04-24T18:17:00Z"/>
        </w:rPr>
      </w:pPr>
      <w:ins w:id="5511" w:author="Priyanshu Solon" w:date="2025-04-24T18:17:00Z">
        <w:r>
          <w:t xml:space="preserve">        }</w:t>
        </w:r>
      </w:ins>
    </w:p>
    <w:p w:rsidR="00210970" w:rsidRDefault="00210970" w:rsidP="00210970">
      <w:pPr>
        <w:rPr>
          <w:ins w:id="5512" w:author="Priyanshu Solon" w:date="2025-04-24T18:17:00Z"/>
        </w:rPr>
      </w:pPr>
      <w:ins w:id="5513" w:author="Priyanshu Solon" w:date="2025-04-24T18:17:00Z">
        <w:r>
          <w:t xml:space="preserve">    &lt;/style&gt;</w:t>
        </w:r>
      </w:ins>
    </w:p>
    <w:p w:rsidR="00210970" w:rsidRDefault="00210970" w:rsidP="00210970">
      <w:pPr>
        <w:rPr>
          <w:ins w:id="5514" w:author="Priyanshu Solon" w:date="2025-04-24T18:17:00Z"/>
        </w:rPr>
      </w:pPr>
      <w:ins w:id="5515" w:author="Priyanshu Solon" w:date="2025-04-24T18:17:00Z">
        <w:r>
          <w:t>&lt;/head&gt;</w:t>
        </w:r>
      </w:ins>
    </w:p>
    <w:p w:rsidR="00210970" w:rsidRDefault="00210970" w:rsidP="00210970">
      <w:pPr>
        <w:rPr>
          <w:ins w:id="5516" w:author="Priyanshu Solon" w:date="2025-04-24T18:17:00Z"/>
        </w:rPr>
      </w:pPr>
      <w:ins w:id="5517" w:author="Priyanshu Solon" w:date="2025-04-24T18:17:00Z">
        <w:r>
          <w:t>&lt;body&gt;</w:t>
        </w:r>
      </w:ins>
    </w:p>
    <w:p w:rsidR="00210970" w:rsidRDefault="00210970" w:rsidP="00210970">
      <w:pPr>
        <w:rPr>
          <w:ins w:id="5518" w:author="Priyanshu Solon" w:date="2025-04-24T18:17:00Z"/>
        </w:rPr>
      </w:pPr>
      <w:ins w:id="5519" w:author="Priyanshu Solon" w:date="2025-04-24T18:17:00Z">
        <w:r>
          <w:t xml:space="preserve">    &lt;form&gt;</w:t>
        </w:r>
      </w:ins>
    </w:p>
    <w:p w:rsidR="00210970" w:rsidRDefault="00210970" w:rsidP="00210970">
      <w:pPr>
        <w:rPr>
          <w:ins w:id="5520" w:author="Priyanshu Solon" w:date="2025-04-24T18:17:00Z"/>
        </w:rPr>
      </w:pPr>
      <w:ins w:id="5521" w:author="Priyanshu Solon" w:date="2025-04-24T18:17:00Z">
        <w:r>
          <w:t xml:space="preserve">         &lt;ul&gt;</w:t>
        </w:r>
      </w:ins>
    </w:p>
    <w:p w:rsidR="00210970" w:rsidRDefault="00210970" w:rsidP="00210970">
      <w:pPr>
        <w:rPr>
          <w:ins w:id="5522" w:author="Priyanshu Solon" w:date="2025-04-24T18:17:00Z"/>
        </w:rPr>
      </w:pPr>
      <w:ins w:id="5523" w:author="Priyanshu Solon" w:date="2025-04-24T18:17:00Z">
        <w:r>
          <w:t xml:space="preserve">            &lt;li&gt; &lt;input type="checkbox"&gt; &lt;label&gt;HTML&lt;/label&gt; &lt;/li&gt;</w:t>
        </w:r>
      </w:ins>
    </w:p>
    <w:p w:rsidR="00210970" w:rsidRDefault="00210970" w:rsidP="00210970">
      <w:pPr>
        <w:rPr>
          <w:ins w:id="5524" w:author="Priyanshu Solon" w:date="2025-04-24T18:17:00Z"/>
        </w:rPr>
      </w:pPr>
      <w:ins w:id="5525" w:author="Priyanshu Solon" w:date="2025-04-24T18:17:00Z">
        <w:r>
          <w:t xml:space="preserve">            &lt;li&gt; &lt;input type="checkbox"&gt; &lt;label&gt;CSS&lt;/label&gt; &lt;/li&gt;</w:t>
        </w:r>
      </w:ins>
    </w:p>
    <w:p w:rsidR="00210970" w:rsidRDefault="00210970" w:rsidP="00210970">
      <w:pPr>
        <w:rPr>
          <w:ins w:id="5526" w:author="Priyanshu Solon" w:date="2025-04-24T18:17:00Z"/>
        </w:rPr>
      </w:pPr>
      <w:ins w:id="5527" w:author="Priyanshu Solon" w:date="2025-04-24T18:17:00Z">
        <w:r>
          <w:t xml:space="preserve">            &lt;li&gt; &lt;input type="checkbox"&gt; &lt;label&gt;Bootstrap&lt;/label&gt; &lt;/li&gt;</w:t>
        </w:r>
      </w:ins>
    </w:p>
    <w:p w:rsidR="00210970" w:rsidRDefault="00210970" w:rsidP="00210970">
      <w:pPr>
        <w:rPr>
          <w:ins w:id="5528" w:author="Priyanshu Solon" w:date="2025-04-24T18:17:00Z"/>
        </w:rPr>
      </w:pPr>
      <w:ins w:id="5529" w:author="Priyanshu Solon" w:date="2025-04-24T18:17:00Z">
        <w:r>
          <w:t xml:space="preserve">            &lt;li&gt; &lt;input type="checkbox"&gt; &lt;label&gt;jQuery&lt;/label&gt; &lt;/li&gt;</w:t>
        </w:r>
      </w:ins>
    </w:p>
    <w:p w:rsidR="00210970" w:rsidRDefault="00210970" w:rsidP="00210970">
      <w:pPr>
        <w:rPr>
          <w:ins w:id="5530" w:author="Priyanshu Solon" w:date="2025-04-24T18:17:00Z"/>
        </w:rPr>
      </w:pPr>
      <w:ins w:id="5531" w:author="Priyanshu Solon" w:date="2025-04-24T18:17:00Z">
        <w:r>
          <w:t xml:space="preserve">            &lt;li&gt; &lt;input type="checkbox"&gt; &lt;label&gt;JavaScript&lt;/label&gt; &lt;/li&gt;</w:t>
        </w:r>
      </w:ins>
    </w:p>
    <w:p w:rsidR="00210970" w:rsidRDefault="00210970" w:rsidP="00210970">
      <w:pPr>
        <w:rPr>
          <w:ins w:id="5532" w:author="Priyanshu Solon" w:date="2025-04-24T18:17:00Z"/>
        </w:rPr>
      </w:pPr>
      <w:ins w:id="5533" w:author="Priyanshu Solon" w:date="2025-04-24T18:17:00Z">
        <w:r>
          <w:t xml:space="preserve">         &lt;/ul&gt;</w:t>
        </w:r>
      </w:ins>
    </w:p>
    <w:p w:rsidR="00210970" w:rsidRDefault="00210970" w:rsidP="00210970">
      <w:pPr>
        <w:rPr>
          <w:ins w:id="5534" w:author="Priyanshu Solon" w:date="2025-04-24T18:17:00Z"/>
        </w:rPr>
      </w:pPr>
      <w:ins w:id="5535" w:author="Priyanshu Solon" w:date="2025-04-24T18:17:00Z">
        <w:r>
          <w:t xml:space="preserve">    &lt;/form&gt;</w:t>
        </w:r>
      </w:ins>
    </w:p>
    <w:p w:rsidR="00210970" w:rsidRDefault="00210970" w:rsidP="00210970">
      <w:pPr>
        <w:rPr>
          <w:ins w:id="5536" w:author="Priyanshu Solon" w:date="2025-04-24T18:17:00Z"/>
        </w:rPr>
      </w:pPr>
      <w:ins w:id="5537" w:author="Priyanshu Solon" w:date="2025-04-24T18:17:00Z">
        <w:r>
          <w:t>&lt;/body&gt;</w:t>
        </w:r>
      </w:ins>
    </w:p>
    <w:p w:rsidR="00210970" w:rsidRDefault="00210970" w:rsidP="00210970">
      <w:pPr>
        <w:rPr>
          <w:ins w:id="5538" w:author="Priyanshu Solon" w:date="2025-04-24T18:17:00Z"/>
        </w:rPr>
      </w:pPr>
      <w:ins w:id="5539" w:author="Priyanshu Solon" w:date="2025-04-24T18:17:00Z">
        <w:r>
          <w:t>&lt;/html&gt;</w:t>
        </w:r>
      </w:ins>
    </w:p>
    <w:p w:rsidR="00210970" w:rsidRDefault="00210970" w:rsidP="00210970">
      <w:pPr>
        <w:rPr>
          <w:ins w:id="5540" w:author="Priyanshu Solon" w:date="2025-04-24T18:17:00Z"/>
        </w:rPr>
      </w:pPr>
    </w:p>
    <w:p w:rsidR="00210970" w:rsidRPr="00934CC4" w:rsidRDefault="00210970" w:rsidP="00210970">
      <w:pPr>
        <w:rPr>
          <w:ins w:id="5541" w:author="Priyanshu Solon" w:date="2025-04-24T18:17:00Z"/>
          <w:b/>
          <w:bCs/>
          <w:rPrChange w:id="5542" w:author="Priyanshu Solon" w:date="2025-05-22T23:01:00Z">
            <w:rPr>
              <w:ins w:id="5543" w:author="Priyanshu Solon" w:date="2025-04-24T18:17:00Z"/>
            </w:rPr>
          </w:rPrChange>
        </w:rPr>
      </w:pPr>
      <w:ins w:id="5544" w:author="Priyanshu Solon" w:date="2025-04-24T18:17:00Z">
        <w:r w:rsidRPr="00934CC4">
          <w:rPr>
            <w:b/>
            <w:bCs/>
            <w:rPrChange w:id="5545" w:author="Priyanshu Solon" w:date="2025-05-22T23:01:00Z">
              <w:rPr/>
            </w:rPrChange>
          </w:rPr>
          <w:lastRenderedPageBreak/>
          <w:t xml:space="preserve">                               Textarea</w:t>
        </w:r>
      </w:ins>
    </w:p>
    <w:p w:rsidR="00210970" w:rsidRDefault="00210970" w:rsidP="00210970">
      <w:pPr>
        <w:rPr>
          <w:ins w:id="5546" w:author="Priyanshu Solon" w:date="2025-04-24T18:17:00Z"/>
        </w:rPr>
      </w:pPr>
      <w:ins w:id="5547" w:author="Priyanshu Solon" w:date="2025-04-24T18:17:00Z">
        <w:r>
          <w:t>- It allows user to input multiline text.</w:t>
        </w:r>
      </w:ins>
    </w:p>
    <w:p w:rsidR="00210970" w:rsidRDefault="00210970" w:rsidP="00210970">
      <w:pPr>
        <w:rPr>
          <w:ins w:id="5548" w:author="Priyanshu Solon" w:date="2025-04-24T18:17:00Z"/>
        </w:rPr>
      </w:pPr>
      <w:ins w:id="5549" w:author="Priyanshu Solon" w:date="2025-04-24T18:17:00Z">
        <w:r>
          <w:t>- You can control textarea using</w:t>
        </w:r>
      </w:ins>
    </w:p>
    <w:p w:rsidR="00210970" w:rsidRDefault="00210970" w:rsidP="00210970">
      <w:pPr>
        <w:rPr>
          <w:ins w:id="5550" w:author="Priyanshu Solon" w:date="2025-04-24T18:17:00Z"/>
        </w:rPr>
      </w:pPr>
      <w:ins w:id="5551" w:author="Priyanshu Solon" w:date="2025-04-24T18:17:00Z">
        <w:r>
          <w:t xml:space="preserve">    a) rows</w:t>
        </w:r>
      </w:ins>
    </w:p>
    <w:p w:rsidR="00210970" w:rsidRDefault="00210970" w:rsidP="00210970">
      <w:pPr>
        <w:rPr>
          <w:ins w:id="5552" w:author="Priyanshu Solon" w:date="2025-04-24T18:17:00Z"/>
        </w:rPr>
      </w:pPr>
      <w:ins w:id="5553" w:author="Priyanshu Solon" w:date="2025-04-24T18:17:00Z">
        <w:r>
          <w:t xml:space="preserve">    b) cols</w:t>
        </w:r>
      </w:ins>
    </w:p>
    <w:p w:rsidR="00210970" w:rsidRDefault="00210970" w:rsidP="00210970">
      <w:pPr>
        <w:rPr>
          <w:ins w:id="5554" w:author="Priyanshu Solon" w:date="2025-04-24T18:17:00Z"/>
        </w:rPr>
      </w:pPr>
      <w:ins w:id="5555" w:author="Priyanshu Solon" w:date="2025-04-24T18:17:00Z">
        <w:r>
          <w:t xml:space="preserve">    c) readonly</w:t>
        </w:r>
      </w:ins>
    </w:p>
    <w:p w:rsidR="00210970" w:rsidRDefault="00210970" w:rsidP="00210970">
      <w:pPr>
        <w:rPr>
          <w:ins w:id="5556" w:author="Priyanshu Solon" w:date="2025-04-24T18:17:00Z"/>
        </w:rPr>
      </w:pPr>
      <w:ins w:id="5557" w:author="Priyanshu Solon" w:date="2025-04-24T18:17:00Z">
        <w:r>
          <w:t xml:space="preserve">    d) disabled</w:t>
        </w:r>
      </w:ins>
    </w:p>
    <w:p w:rsidR="00210970" w:rsidRDefault="00210970" w:rsidP="00210970">
      <w:pPr>
        <w:rPr>
          <w:ins w:id="5558" w:author="Priyanshu Solon" w:date="2025-04-24T18:17:00Z"/>
        </w:rPr>
      </w:pPr>
      <w:ins w:id="5559" w:author="Priyanshu Solon" w:date="2025-04-24T18:17:00Z">
        <w:r>
          <w:t>- It is RC type element, will not allow rich formats of text.</w:t>
        </w:r>
      </w:ins>
    </w:p>
    <w:p w:rsidR="00210970" w:rsidRDefault="00210970" w:rsidP="00210970">
      <w:pPr>
        <w:rPr>
          <w:ins w:id="5560" w:author="Priyanshu Solon" w:date="2025-04-24T18:17:00Z"/>
        </w:rPr>
      </w:pPr>
    </w:p>
    <w:p w:rsidR="00210970" w:rsidRDefault="00210970" w:rsidP="00210970">
      <w:pPr>
        <w:rPr>
          <w:ins w:id="5561" w:author="Priyanshu Solon" w:date="2025-04-24T18:17:00Z"/>
        </w:rPr>
      </w:pPr>
      <w:ins w:id="5562" w:author="Priyanshu Solon" w:date="2025-04-24T18:17:00Z">
        <w:r>
          <w:t>Syntax:</w:t>
        </w:r>
      </w:ins>
    </w:p>
    <w:p w:rsidR="00210970" w:rsidRDefault="00210970" w:rsidP="00210970">
      <w:pPr>
        <w:rPr>
          <w:ins w:id="5563" w:author="Priyanshu Solon" w:date="2025-04-24T18:17:00Z"/>
        </w:rPr>
      </w:pPr>
      <w:ins w:id="5564" w:author="Priyanshu Solon" w:date="2025-04-24T18:17:00Z">
        <w:r>
          <w:t xml:space="preserve">    &lt;textarea rows="4" cols="40" readonly | disabled&gt;</w:t>
        </w:r>
      </w:ins>
    </w:p>
    <w:p w:rsidR="00210970" w:rsidRDefault="00210970" w:rsidP="00210970">
      <w:pPr>
        <w:rPr>
          <w:ins w:id="5565" w:author="Priyanshu Solon" w:date="2025-04-24T18:17:00Z"/>
        </w:rPr>
      </w:pPr>
    </w:p>
    <w:p w:rsidR="00210970" w:rsidRDefault="00210970" w:rsidP="00210970">
      <w:pPr>
        <w:rPr>
          <w:ins w:id="5566" w:author="Priyanshu Solon" w:date="2025-04-24T18:17:00Z"/>
        </w:rPr>
      </w:pPr>
      <w:ins w:id="5567" w:author="Priyanshu Solon" w:date="2025-04-24T18:17:00Z">
        <w:r>
          <w:t xml:space="preserve">        ... your text optional ...</w:t>
        </w:r>
      </w:ins>
    </w:p>
    <w:p w:rsidR="00210970" w:rsidRDefault="00210970" w:rsidP="00210970">
      <w:pPr>
        <w:rPr>
          <w:ins w:id="5568" w:author="Priyanshu Solon" w:date="2025-04-24T18:17:00Z"/>
        </w:rPr>
      </w:pPr>
    </w:p>
    <w:p w:rsidR="00210970" w:rsidRDefault="00210970" w:rsidP="00210970">
      <w:pPr>
        <w:rPr>
          <w:ins w:id="5569" w:author="Priyanshu Solon" w:date="2025-04-24T18:17:00Z"/>
        </w:rPr>
      </w:pPr>
      <w:ins w:id="5570" w:author="Priyanshu Solon" w:date="2025-04-24T18:17:00Z">
        <w:r>
          <w:t xml:space="preserve">    &lt;/textarea&gt;</w:t>
        </w:r>
      </w:ins>
    </w:p>
    <w:p w:rsidR="00210970" w:rsidRDefault="00210970" w:rsidP="00210970">
      <w:pPr>
        <w:rPr>
          <w:ins w:id="5571" w:author="Priyanshu Solon" w:date="2025-04-24T18:17:00Z"/>
        </w:rPr>
      </w:pPr>
    </w:p>
    <w:p w:rsidR="00210970" w:rsidRDefault="00210970" w:rsidP="00210970">
      <w:pPr>
        <w:rPr>
          <w:ins w:id="5572" w:author="Priyanshu Solon" w:date="2025-04-24T18:17:00Z"/>
        </w:rPr>
      </w:pPr>
      <w:ins w:id="5573" w:author="Priyanshu Solon" w:date="2025-04-24T18:17:00Z">
        <w:r>
          <w:t>Ex:</w:t>
        </w:r>
      </w:ins>
    </w:p>
    <w:p w:rsidR="00210970" w:rsidRDefault="00210970" w:rsidP="00210970">
      <w:pPr>
        <w:rPr>
          <w:ins w:id="5574" w:author="Priyanshu Solon" w:date="2025-04-24T18:17:00Z"/>
        </w:rPr>
      </w:pPr>
      <w:ins w:id="5575" w:author="Priyanshu Solon" w:date="2025-04-24T18:17:00Z">
        <w:r>
          <w:t>&lt;!DOCTYPE html&gt;</w:t>
        </w:r>
      </w:ins>
    </w:p>
    <w:p w:rsidR="00210970" w:rsidRDefault="00210970" w:rsidP="00210970">
      <w:pPr>
        <w:rPr>
          <w:ins w:id="5576" w:author="Priyanshu Solon" w:date="2025-04-24T18:17:00Z"/>
        </w:rPr>
      </w:pPr>
      <w:ins w:id="5577" w:author="Priyanshu Solon" w:date="2025-04-24T18:17:00Z">
        <w:r>
          <w:t>&lt;html lang="en"&gt;</w:t>
        </w:r>
      </w:ins>
    </w:p>
    <w:p w:rsidR="00210970" w:rsidRDefault="00210970" w:rsidP="00210970">
      <w:pPr>
        <w:rPr>
          <w:ins w:id="5578" w:author="Priyanshu Solon" w:date="2025-04-24T18:17:00Z"/>
        </w:rPr>
      </w:pPr>
      <w:ins w:id="5579" w:author="Priyanshu Solon" w:date="2025-04-24T18:17:00Z">
        <w:r>
          <w:t>&lt;head&gt;</w:t>
        </w:r>
      </w:ins>
    </w:p>
    <w:p w:rsidR="00210970" w:rsidRDefault="00210970" w:rsidP="00210970">
      <w:pPr>
        <w:rPr>
          <w:ins w:id="5580" w:author="Priyanshu Solon" w:date="2025-04-24T18:17:00Z"/>
        </w:rPr>
      </w:pPr>
      <w:ins w:id="5581" w:author="Priyanshu Solon" w:date="2025-04-24T18:17:00Z">
        <w:r>
          <w:t xml:space="preserve">    &lt;meta charset="UTF-8"&gt;</w:t>
        </w:r>
      </w:ins>
    </w:p>
    <w:p w:rsidR="00210970" w:rsidRDefault="00210970" w:rsidP="00210970">
      <w:pPr>
        <w:rPr>
          <w:ins w:id="5582" w:author="Priyanshu Solon" w:date="2025-04-24T18:17:00Z"/>
        </w:rPr>
      </w:pPr>
      <w:ins w:id="5583" w:author="Priyanshu Solon" w:date="2025-04-24T18:17:00Z">
        <w:r>
          <w:t xml:space="preserve">    &lt;meta name="viewport" content="width=device-width, initial-scale=1.0"&gt;</w:t>
        </w:r>
      </w:ins>
    </w:p>
    <w:p w:rsidR="00210970" w:rsidRDefault="00210970" w:rsidP="00210970">
      <w:pPr>
        <w:rPr>
          <w:ins w:id="5584" w:author="Priyanshu Solon" w:date="2025-04-24T18:17:00Z"/>
        </w:rPr>
      </w:pPr>
      <w:ins w:id="5585" w:author="Priyanshu Solon" w:date="2025-04-24T18:17:00Z">
        <w:r>
          <w:t xml:space="preserve">    &lt;title&gt;Document&lt;/title&gt;</w:t>
        </w:r>
      </w:ins>
    </w:p>
    <w:p w:rsidR="00210970" w:rsidRDefault="00210970" w:rsidP="00210970">
      <w:pPr>
        <w:rPr>
          <w:ins w:id="5586" w:author="Priyanshu Solon" w:date="2025-04-24T18:17:00Z"/>
        </w:rPr>
      </w:pPr>
      <w:ins w:id="5587" w:author="Priyanshu Solon" w:date="2025-04-24T18:17:00Z">
        <w:r>
          <w:t xml:space="preserve">    &lt;style&gt;</w:t>
        </w:r>
      </w:ins>
    </w:p>
    <w:p w:rsidR="00210970" w:rsidRDefault="00210970" w:rsidP="00210970">
      <w:pPr>
        <w:rPr>
          <w:ins w:id="5588" w:author="Priyanshu Solon" w:date="2025-04-24T18:17:00Z"/>
        </w:rPr>
      </w:pPr>
      <w:ins w:id="5589" w:author="Priyanshu Solon" w:date="2025-04-24T18:17:00Z">
        <w:r>
          <w:t xml:space="preserve">        .user {</w:t>
        </w:r>
      </w:ins>
    </w:p>
    <w:p w:rsidR="00210970" w:rsidRDefault="00210970" w:rsidP="00210970">
      <w:pPr>
        <w:rPr>
          <w:ins w:id="5590" w:author="Priyanshu Solon" w:date="2025-04-24T18:17:00Z"/>
        </w:rPr>
      </w:pPr>
      <w:ins w:id="5591" w:author="Priyanshu Solon" w:date="2025-04-24T18:17:00Z">
        <w:r>
          <w:t xml:space="preserve">            border-left: none;</w:t>
        </w:r>
      </w:ins>
    </w:p>
    <w:p w:rsidR="00210970" w:rsidRDefault="00210970" w:rsidP="00210970">
      <w:pPr>
        <w:rPr>
          <w:ins w:id="5592" w:author="Priyanshu Solon" w:date="2025-04-24T18:17:00Z"/>
        </w:rPr>
      </w:pPr>
      <w:ins w:id="5593" w:author="Priyanshu Solon" w:date="2025-04-24T18:17:00Z">
        <w:r>
          <w:t xml:space="preserve">            border-right: none;</w:t>
        </w:r>
      </w:ins>
    </w:p>
    <w:p w:rsidR="00210970" w:rsidRDefault="00210970" w:rsidP="00210970">
      <w:pPr>
        <w:rPr>
          <w:ins w:id="5594" w:author="Priyanshu Solon" w:date="2025-04-24T18:17:00Z"/>
        </w:rPr>
      </w:pPr>
      <w:ins w:id="5595" w:author="Priyanshu Solon" w:date="2025-04-24T18:17:00Z">
        <w:r>
          <w:t xml:space="preserve">            border-top: none;</w:t>
        </w:r>
      </w:ins>
    </w:p>
    <w:p w:rsidR="00210970" w:rsidRDefault="00210970" w:rsidP="00210970">
      <w:pPr>
        <w:rPr>
          <w:ins w:id="5596" w:author="Priyanshu Solon" w:date="2025-04-24T18:17:00Z"/>
        </w:rPr>
      </w:pPr>
      <w:ins w:id="5597" w:author="Priyanshu Solon" w:date="2025-04-24T18:17:00Z">
        <w:r>
          <w:t xml:space="preserve">            outline: none;</w:t>
        </w:r>
      </w:ins>
    </w:p>
    <w:p w:rsidR="00210970" w:rsidRDefault="00210970" w:rsidP="00210970">
      <w:pPr>
        <w:rPr>
          <w:ins w:id="5598" w:author="Priyanshu Solon" w:date="2025-04-24T18:17:00Z"/>
        </w:rPr>
      </w:pPr>
      <w:ins w:id="5599" w:author="Priyanshu Solon" w:date="2025-04-24T18:17:00Z">
        <w:r>
          <w:lastRenderedPageBreak/>
          <w:t xml:space="preserve">        }</w:t>
        </w:r>
      </w:ins>
    </w:p>
    <w:p w:rsidR="00210970" w:rsidRDefault="00210970" w:rsidP="00210970">
      <w:pPr>
        <w:rPr>
          <w:ins w:id="5600" w:author="Priyanshu Solon" w:date="2025-04-24T18:17:00Z"/>
        </w:rPr>
      </w:pPr>
      <w:ins w:id="5601" w:author="Priyanshu Solon" w:date="2025-04-24T18:17:00Z">
        <w:r>
          <w:t xml:space="preserve">    &lt;/style&gt;</w:t>
        </w:r>
      </w:ins>
    </w:p>
    <w:p w:rsidR="00210970" w:rsidRDefault="00210970" w:rsidP="00210970">
      <w:pPr>
        <w:rPr>
          <w:ins w:id="5602" w:author="Priyanshu Solon" w:date="2025-04-24T18:17:00Z"/>
        </w:rPr>
      </w:pPr>
      <w:ins w:id="5603" w:author="Priyanshu Solon" w:date="2025-04-24T18:17:00Z">
        <w:r>
          <w:t xml:space="preserve">    &lt;link rel="stylesheet" href="../node_modules/bootstrap-icons/font/bootstrap-icons.css"&gt;</w:t>
        </w:r>
      </w:ins>
    </w:p>
    <w:p w:rsidR="00210970" w:rsidRDefault="00210970" w:rsidP="00210970">
      <w:pPr>
        <w:rPr>
          <w:ins w:id="5604" w:author="Priyanshu Solon" w:date="2025-04-24T18:17:00Z"/>
        </w:rPr>
      </w:pPr>
      <w:ins w:id="5605" w:author="Priyanshu Solon" w:date="2025-04-24T18:17:00Z">
        <w:r>
          <w:t xml:space="preserve">    &lt;style&gt;</w:t>
        </w:r>
      </w:ins>
    </w:p>
    <w:p w:rsidR="00210970" w:rsidRDefault="00210970" w:rsidP="00210970">
      <w:pPr>
        <w:rPr>
          <w:ins w:id="5606" w:author="Priyanshu Solon" w:date="2025-04-24T18:17:00Z"/>
        </w:rPr>
      </w:pPr>
      <w:ins w:id="5607" w:author="Priyanshu Solon" w:date="2025-04-24T18:17:00Z">
        <w:r>
          <w:t xml:space="preserve">       </w:t>
        </w:r>
      </w:ins>
    </w:p>
    <w:p w:rsidR="00210970" w:rsidRDefault="00210970" w:rsidP="00210970">
      <w:pPr>
        <w:rPr>
          <w:ins w:id="5608" w:author="Priyanshu Solon" w:date="2025-04-24T18:17:00Z"/>
        </w:rPr>
      </w:pPr>
      <w:ins w:id="5609" w:author="Priyanshu Solon" w:date="2025-04-24T18:17:00Z">
        <w:r>
          <w:t xml:space="preserve">    &lt;/style&gt;</w:t>
        </w:r>
      </w:ins>
    </w:p>
    <w:p w:rsidR="00210970" w:rsidRDefault="00210970" w:rsidP="00210970">
      <w:pPr>
        <w:rPr>
          <w:ins w:id="5610" w:author="Priyanshu Solon" w:date="2025-04-24T18:17:00Z"/>
        </w:rPr>
      </w:pPr>
      <w:ins w:id="5611" w:author="Priyanshu Solon" w:date="2025-04-24T18:17:00Z">
        <w:r>
          <w:t>&lt;/head&gt;</w:t>
        </w:r>
      </w:ins>
    </w:p>
    <w:p w:rsidR="00210970" w:rsidRDefault="00210970" w:rsidP="00210970">
      <w:pPr>
        <w:rPr>
          <w:ins w:id="5612" w:author="Priyanshu Solon" w:date="2025-04-24T18:17:00Z"/>
        </w:rPr>
      </w:pPr>
      <w:ins w:id="5613" w:author="Priyanshu Solon" w:date="2025-04-24T18:17:00Z">
        <w:r>
          <w:t>&lt;body&gt;</w:t>
        </w:r>
      </w:ins>
    </w:p>
    <w:p w:rsidR="00210970" w:rsidRDefault="00210970" w:rsidP="00210970">
      <w:pPr>
        <w:rPr>
          <w:ins w:id="5614" w:author="Priyanshu Solon" w:date="2025-04-24T18:17:00Z"/>
        </w:rPr>
      </w:pPr>
      <w:ins w:id="5615" w:author="Priyanshu Solon" w:date="2025-04-24T18:17:00Z">
        <w:r>
          <w:t xml:space="preserve">    &lt;form&gt;</w:t>
        </w:r>
      </w:ins>
    </w:p>
    <w:p w:rsidR="00210970" w:rsidRDefault="00210970" w:rsidP="00210970">
      <w:pPr>
        <w:rPr>
          <w:ins w:id="5616" w:author="Priyanshu Solon" w:date="2025-04-24T18:17:00Z"/>
        </w:rPr>
      </w:pPr>
      <w:ins w:id="5617" w:author="Priyanshu Solon" w:date="2025-04-24T18:17:00Z">
        <w:r>
          <w:t xml:space="preserve">        &lt;dl&gt;</w:t>
        </w:r>
      </w:ins>
    </w:p>
    <w:p w:rsidR="00210970" w:rsidRDefault="00210970" w:rsidP="00210970">
      <w:pPr>
        <w:rPr>
          <w:ins w:id="5618" w:author="Priyanshu Solon" w:date="2025-04-24T18:17:00Z"/>
        </w:rPr>
      </w:pPr>
      <w:ins w:id="5619" w:author="Priyanshu Solon" w:date="2025-04-24T18:17:00Z">
        <w:r>
          <w:t xml:space="preserve">            &lt;dt&gt;Your Comments&lt;/dt&gt;</w:t>
        </w:r>
      </w:ins>
    </w:p>
    <w:p w:rsidR="00210970" w:rsidRDefault="00210970" w:rsidP="00210970">
      <w:pPr>
        <w:rPr>
          <w:ins w:id="5620" w:author="Priyanshu Solon" w:date="2025-04-24T18:17:00Z"/>
        </w:rPr>
      </w:pPr>
      <w:ins w:id="5621" w:author="Priyanshu Solon" w:date="2025-04-24T18:17:00Z">
        <w:r>
          <w:t xml:space="preserve">            &lt;dd&gt;&lt;textarea rows="4" cols="40"&gt;&lt;/textarea&gt;&lt;/dd&gt;</w:t>
        </w:r>
      </w:ins>
    </w:p>
    <w:p w:rsidR="00210970" w:rsidRDefault="00210970" w:rsidP="00210970">
      <w:pPr>
        <w:rPr>
          <w:ins w:id="5622" w:author="Priyanshu Solon" w:date="2025-04-24T18:17:00Z"/>
        </w:rPr>
      </w:pPr>
      <w:ins w:id="5623" w:author="Priyanshu Solon" w:date="2025-04-24T18:17:00Z">
        <w:r>
          <w:t xml:space="preserve">            &lt;dt&gt;Terms of Service&lt;/dt&gt;</w:t>
        </w:r>
      </w:ins>
    </w:p>
    <w:p w:rsidR="00210970" w:rsidRDefault="00210970" w:rsidP="00210970">
      <w:pPr>
        <w:rPr>
          <w:ins w:id="5624" w:author="Priyanshu Solon" w:date="2025-04-24T18:17:00Z"/>
        </w:rPr>
      </w:pPr>
      <w:ins w:id="5625" w:author="Priyanshu Solon" w:date="2025-04-24T18:17:00Z">
        <w:r>
          <w:t xml:space="preserve">            &lt;dd&gt;</w:t>
        </w:r>
      </w:ins>
    </w:p>
    <w:p w:rsidR="00210970" w:rsidRDefault="00210970" w:rsidP="00210970">
      <w:pPr>
        <w:rPr>
          <w:ins w:id="5626" w:author="Priyanshu Solon" w:date="2025-04-24T18:17:00Z"/>
        </w:rPr>
      </w:pPr>
      <w:ins w:id="5627" w:author="Priyanshu Solon" w:date="2025-04-24T18:17:00Z">
        <w:r>
          <w:t xml:space="preserve">                &lt;textarea disabled rows="4" cols="40"&gt; Lorem ipsum dolor sit amet consectetur adipisicing elit. Delectus officiis doloribus corporis enim voluptatum. Nostrum ut voluptatibus velit soluta voluptatum amet adipisci neque alias vel consequatur voluptate esse, consectetur vitae? Lorem ipsum dolor sit amet consectetur adipisicing elit. Saepe, nam autem quidem nostrum itaque earum temporibus, facere aut ex veniam mollitia esse quos tenetur minima maiores debitis blanditiis expedita totam. &lt;/textarea&gt;</w:t>
        </w:r>
      </w:ins>
    </w:p>
    <w:p w:rsidR="00210970" w:rsidRDefault="00210970" w:rsidP="00210970">
      <w:pPr>
        <w:rPr>
          <w:ins w:id="5628" w:author="Priyanshu Solon" w:date="2025-04-24T18:17:00Z"/>
        </w:rPr>
      </w:pPr>
      <w:ins w:id="5629" w:author="Priyanshu Solon" w:date="2025-04-24T18:17:00Z">
        <w:r>
          <w:t xml:space="preserve">            &lt;/dd&gt;</w:t>
        </w:r>
      </w:ins>
    </w:p>
    <w:p w:rsidR="00210970" w:rsidRDefault="00210970" w:rsidP="00210970">
      <w:pPr>
        <w:rPr>
          <w:ins w:id="5630" w:author="Priyanshu Solon" w:date="2025-04-24T18:17:00Z"/>
        </w:rPr>
      </w:pPr>
      <w:ins w:id="5631" w:author="Priyanshu Solon" w:date="2025-04-24T18:17:00Z">
        <w:r>
          <w:t xml:space="preserve">            &lt;dd&gt;&lt;input type="checkbox"&gt; &lt;label&gt;I Accept&lt;/label&gt;&lt;/dd&gt;</w:t>
        </w:r>
      </w:ins>
    </w:p>
    <w:p w:rsidR="00210970" w:rsidRDefault="00210970" w:rsidP="00210970">
      <w:pPr>
        <w:rPr>
          <w:ins w:id="5632" w:author="Priyanshu Solon" w:date="2025-04-24T18:17:00Z"/>
        </w:rPr>
      </w:pPr>
      <w:ins w:id="5633" w:author="Priyanshu Solon" w:date="2025-04-24T18:17:00Z">
        <w:r>
          <w:t xml:space="preserve">        &lt;/dl&gt;</w:t>
        </w:r>
      </w:ins>
    </w:p>
    <w:p w:rsidR="00210970" w:rsidRDefault="00210970" w:rsidP="00210970">
      <w:pPr>
        <w:rPr>
          <w:ins w:id="5634" w:author="Priyanshu Solon" w:date="2025-04-24T18:17:00Z"/>
        </w:rPr>
      </w:pPr>
      <w:ins w:id="5635" w:author="Priyanshu Solon" w:date="2025-04-24T18:17:00Z">
        <w:r>
          <w:t xml:space="preserve">        &lt;button&gt;Post Comments&lt;/button&gt;</w:t>
        </w:r>
      </w:ins>
    </w:p>
    <w:p w:rsidR="00210970" w:rsidRDefault="00210970" w:rsidP="00210970">
      <w:pPr>
        <w:rPr>
          <w:ins w:id="5636" w:author="Priyanshu Solon" w:date="2025-04-24T18:17:00Z"/>
        </w:rPr>
      </w:pPr>
      <w:ins w:id="5637" w:author="Priyanshu Solon" w:date="2025-04-24T18:17:00Z">
        <w:r>
          <w:t xml:space="preserve">    &lt;/form&gt;</w:t>
        </w:r>
      </w:ins>
    </w:p>
    <w:p w:rsidR="00210970" w:rsidRDefault="00210970" w:rsidP="00210970">
      <w:pPr>
        <w:rPr>
          <w:ins w:id="5638" w:author="Priyanshu Solon" w:date="2025-04-24T18:17:00Z"/>
        </w:rPr>
      </w:pPr>
      <w:ins w:id="5639" w:author="Priyanshu Solon" w:date="2025-04-24T18:17:00Z">
        <w:r>
          <w:t>&lt;/body&gt;</w:t>
        </w:r>
      </w:ins>
    </w:p>
    <w:p w:rsidR="00210970" w:rsidRDefault="00210970" w:rsidP="00210970">
      <w:pPr>
        <w:rPr>
          <w:ins w:id="5640" w:author="Priyanshu Solon" w:date="2025-04-24T18:17:00Z"/>
        </w:rPr>
      </w:pPr>
      <w:ins w:id="5641" w:author="Priyanshu Solon" w:date="2025-04-24T18:17:00Z">
        <w:r>
          <w:t>&lt;/html&gt;</w:t>
        </w:r>
      </w:ins>
    </w:p>
    <w:p w:rsidR="00210970" w:rsidRDefault="00210970" w:rsidP="00210970">
      <w:pPr>
        <w:rPr>
          <w:ins w:id="5642" w:author="Priyanshu Solon" w:date="2025-04-24T18:17:00Z"/>
        </w:rPr>
      </w:pPr>
    </w:p>
    <w:p w:rsidR="00210970" w:rsidRPr="00934CC4" w:rsidRDefault="00210970" w:rsidP="00210970">
      <w:pPr>
        <w:rPr>
          <w:ins w:id="5643" w:author="Priyanshu Solon" w:date="2025-04-24T18:17:00Z"/>
          <w:b/>
          <w:bCs/>
          <w:rPrChange w:id="5644" w:author="Priyanshu Solon" w:date="2025-05-22T23:02:00Z">
            <w:rPr>
              <w:ins w:id="5645" w:author="Priyanshu Solon" w:date="2025-04-24T18:17:00Z"/>
            </w:rPr>
          </w:rPrChange>
        </w:rPr>
      </w:pPr>
      <w:ins w:id="5646" w:author="Priyanshu Solon" w:date="2025-04-24T18:17:00Z">
        <w:r w:rsidRPr="00934CC4">
          <w:rPr>
            <w:b/>
            <w:bCs/>
            <w:rPrChange w:id="5647" w:author="Priyanshu Solon" w:date="2025-05-22T23:02:00Z">
              <w:rPr/>
            </w:rPrChange>
          </w:rPr>
          <w:t xml:space="preserve">                        Meter &amp; Progress Bar</w:t>
        </w:r>
      </w:ins>
    </w:p>
    <w:p w:rsidR="00210970" w:rsidRDefault="00210970" w:rsidP="00210970">
      <w:pPr>
        <w:rPr>
          <w:ins w:id="5648" w:author="Priyanshu Solon" w:date="2025-04-24T18:17:00Z"/>
        </w:rPr>
      </w:pPr>
      <w:ins w:id="5649" w:author="Priyanshu Solon" w:date="2025-04-24T18:17:00Z">
        <w:r>
          <w:t xml:space="preserve">- </w:t>
        </w:r>
        <w:r w:rsidRPr="00934CC4">
          <w:rPr>
            <w:b/>
            <w:bCs/>
            <w:rPrChange w:id="5650" w:author="Priyanshu Solon" w:date="2025-05-22T23:02:00Z">
              <w:rPr/>
            </w:rPrChange>
          </w:rPr>
          <w:t>Meter</w:t>
        </w:r>
        <w:r>
          <w:t xml:space="preserve"> is used to show grade meter.</w:t>
        </w:r>
      </w:ins>
    </w:p>
    <w:p w:rsidR="00210970" w:rsidRDefault="00210970" w:rsidP="00210970">
      <w:pPr>
        <w:rPr>
          <w:ins w:id="5651" w:author="Priyanshu Solon" w:date="2025-04-24T18:17:00Z"/>
        </w:rPr>
      </w:pPr>
      <w:ins w:id="5652" w:author="Priyanshu Solon" w:date="2025-04-24T18:17:00Z">
        <w:r>
          <w:t xml:space="preserve">- </w:t>
        </w:r>
        <w:r w:rsidRPr="00934CC4">
          <w:rPr>
            <w:b/>
            <w:bCs/>
            <w:rPrChange w:id="5653" w:author="Priyanshu Solon" w:date="2025-05-22T23:02:00Z">
              <w:rPr/>
            </w:rPrChange>
          </w:rPr>
          <w:t>Progress</w:t>
        </w:r>
        <w:r>
          <w:t xml:space="preserve"> </w:t>
        </w:r>
        <w:r w:rsidRPr="00934CC4">
          <w:rPr>
            <w:b/>
            <w:bCs/>
            <w:rPrChange w:id="5654" w:author="Priyanshu Solon" w:date="2025-05-22T23:02:00Z">
              <w:rPr/>
            </w:rPrChange>
          </w:rPr>
          <w:t>bar</w:t>
        </w:r>
        <w:r>
          <w:t xml:space="preserve"> is used to display status of any task performed in page.</w:t>
        </w:r>
      </w:ins>
    </w:p>
    <w:p w:rsidR="00210970" w:rsidRDefault="00210970" w:rsidP="00210970">
      <w:pPr>
        <w:rPr>
          <w:ins w:id="5655" w:author="Priyanshu Solon" w:date="2025-04-24T18:17:00Z"/>
        </w:rPr>
      </w:pPr>
      <w:ins w:id="5656" w:author="Priyanshu Solon" w:date="2025-04-24T18:17:00Z">
        <w:r>
          <w:lastRenderedPageBreak/>
          <w:t>- Meter comprises of attributes</w:t>
        </w:r>
      </w:ins>
    </w:p>
    <w:p w:rsidR="00210970" w:rsidRDefault="00210970" w:rsidP="00210970">
      <w:pPr>
        <w:rPr>
          <w:ins w:id="5657" w:author="Priyanshu Solon" w:date="2025-04-24T18:17:00Z"/>
        </w:rPr>
      </w:pPr>
      <w:ins w:id="5658" w:author="Priyanshu Solon" w:date="2025-04-24T18:17:00Z">
        <w:r>
          <w:t xml:space="preserve">    a) min</w:t>
        </w:r>
      </w:ins>
    </w:p>
    <w:p w:rsidR="00210970" w:rsidRDefault="00210970" w:rsidP="00210970">
      <w:pPr>
        <w:rPr>
          <w:ins w:id="5659" w:author="Priyanshu Solon" w:date="2025-04-24T18:17:00Z"/>
        </w:rPr>
      </w:pPr>
      <w:ins w:id="5660" w:author="Priyanshu Solon" w:date="2025-04-24T18:17:00Z">
        <w:r>
          <w:t xml:space="preserve">    b) max</w:t>
        </w:r>
      </w:ins>
    </w:p>
    <w:p w:rsidR="00210970" w:rsidRDefault="00210970" w:rsidP="00210970">
      <w:pPr>
        <w:rPr>
          <w:ins w:id="5661" w:author="Priyanshu Solon" w:date="2025-04-24T18:17:00Z"/>
        </w:rPr>
      </w:pPr>
      <w:ins w:id="5662" w:author="Priyanshu Solon" w:date="2025-04-24T18:17:00Z">
        <w:r>
          <w:t xml:space="preserve">    c) value</w:t>
        </w:r>
      </w:ins>
    </w:p>
    <w:p w:rsidR="00210970" w:rsidRDefault="00210970" w:rsidP="00210970">
      <w:pPr>
        <w:rPr>
          <w:ins w:id="5663" w:author="Priyanshu Solon" w:date="2025-04-24T18:17:00Z"/>
        </w:rPr>
      </w:pPr>
      <w:ins w:id="5664" w:author="Priyanshu Solon" w:date="2025-04-24T18:17:00Z">
        <w:r>
          <w:t xml:space="preserve">    d) low</w:t>
        </w:r>
      </w:ins>
    </w:p>
    <w:p w:rsidR="00210970" w:rsidRDefault="00210970" w:rsidP="00210970">
      <w:pPr>
        <w:rPr>
          <w:ins w:id="5665" w:author="Priyanshu Solon" w:date="2025-04-24T18:17:00Z"/>
        </w:rPr>
      </w:pPr>
      <w:ins w:id="5666" w:author="Priyanshu Solon" w:date="2025-04-24T18:17:00Z">
        <w:r>
          <w:t xml:space="preserve">    e) high</w:t>
        </w:r>
      </w:ins>
    </w:p>
    <w:p w:rsidR="00210970" w:rsidRDefault="00210970" w:rsidP="00210970">
      <w:pPr>
        <w:rPr>
          <w:ins w:id="5667" w:author="Priyanshu Solon" w:date="2025-04-24T18:17:00Z"/>
        </w:rPr>
      </w:pPr>
    </w:p>
    <w:p w:rsidR="00210970" w:rsidRDefault="00210970" w:rsidP="00210970">
      <w:pPr>
        <w:rPr>
          <w:ins w:id="5668" w:author="Priyanshu Solon" w:date="2025-04-24T18:17:00Z"/>
        </w:rPr>
      </w:pPr>
      <w:ins w:id="5669" w:author="Priyanshu Solon" w:date="2025-04-24T18:17:00Z">
        <w:r>
          <w:t>- If low and high value are set to zero or not defined then meter show green color.</w:t>
        </w:r>
      </w:ins>
    </w:p>
    <w:p w:rsidR="00210970" w:rsidRDefault="00210970" w:rsidP="00210970">
      <w:pPr>
        <w:rPr>
          <w:ins w:id="5670" w:author="Priyanshu Solon" w:date="2025-04-24T18:17:00Z"/>
        </w:rPr>
      </w:pPr>
    </w:p>
    <w:p w:rsidR="00210970" w:rsidRDefault="00210970" w:rsidP="00210970">
      <w:pPr>
        <w:rPr>
          <w:ins w:id="5671" w:author="Priyanshu Solon" w:date="2025-04-24T18:17:00Z"/>
        </w:rPr>
      </w:pPr>
      <w:ins w:id="5672" w:author="Priyanshu Solon" w:date="2025-04-24T18:17:00Z">
        <w:r>
          <w:t>Syntax:</w:t>
        </w:r>
      </w:ins>
    </w:p>
    <w:p w:rsidR="00210970" w:rsidRDefault="00210970" w:rsidP="00210970">
      <w:pPr>
        <w:rPr>
          <w:ins w:id="5673" w:author="Priyanshu Solon" w:date="2025-04-24T18:17:00Z"/>
        </w:rPr>
      </w:pPr>
      <w:ins w:id="5674" w:author="Priyanshu Solon" w:date="2025-04-24T18:17:00Z">
        <w:r>
          <w:t xml:space="preserve">        &lt;meter min="1" max="5" value="5"&gt; &lt;/meter&gt;                    Green</w:t>
        </w:r>
      </w:ins>
    </w:p>
    <w:p w:rsidR="00210970" w:rsidRDefault="00210970" w:rsidP="00210970">
      <w:pPr>
        <w:rPr>
          <w:ins w:id="5675" w:author="Priyanshu Solon" w:date="2025-04-24T18:17:00Z"/>
        </w:rPr>
      </w:pPr>
      <w:ins w:id="5676" w:author="Priyanshu Solon" w:date="2025-04-24T18:17:00Z">
        <w:r>
          <w:t xml:space="preserve">        &lt;meter min="1" max="5" value="5" low="0" high="0"&gt; &lt;/meter&gt;        Green</w:t>
        </w:r>
      </w:ins>
    </w:p>
    <w:p w:rsidR="00210970" w:rsidRDefault="00210970" w:rsidP="00210970">
      <w:pPr>
        <w:rPr>
          <w:ins w:id="5677" w:author="Priyanshu Solon" w:date="2025-04-24T18:17:00Z"/>
        </w:rPr>
      </w:pPr>
    </w:p>
    <w:p w:rsidR="00210970" w:rsidRDefault="00210970" w:rsidP="00210970">
      <w:pPr>
        <w:rPr>
          <w:ins w:id="5678" w:author="Priyanshu Solon" w:date="2025-04-24T18:17:00Z"/>
        </w:rPr>
      </w:pPr>
      <w:ins w:id="5679" w:author="Priyanshu Solon" w:date="2025-04-24T18:17:00Z">
        <w:r>
          <w:t>- Low value must be above min and below max.</w:t>
        </w:r>
      </w:ins>
    </w:p>
    <w:p w:rsidR="00210970" w:rsidRDefault="00210970" w:rsidP="00210970">
      <w:pPr>
        <w:rPr>
          <w:ins w:id="5680" w:author="Priyanshu Solon" w:date="2025-04-24T18:17:00Z"/>
        </w:rPr>
      </w:pPr>
      <w:ins w:id="5681" w:author="Priyanshu Solon" w:date="2025-04-24T18:17:00Z">
        <w:r>
          <w:t>- High value must be above value and below max.</w:t>
        </w:r>
      </w:ins>
    </w:p>
    <w:p w:rsidR="00210970" w:rsidRDefault="00210970" w:rsidP="00210970">
      <w:pPr>
        <w:rPr>
          <w:ins w:id="5682" w:author="Priyanshu Solon" w:date="2025-04-24T18:17:00Z"/>
        </w:rPr>
      </w:pPr>
      <w:ins w:id="5683" w:author="Priyanshu Solon" w:date="2025-04-24T18:17:00Z">
        <w:r>
          <w:t xml:space="preserve">            (or)</w:t>
        </w:r>
      </w:ins>
    </w:p>
    <w:p w:rsidR="00210970" w:rsidRDefault="00210970" w:rsidP="00210970">
      <w:pPr>
        <w:rPr>
          <w:ins w:id="5684" w:author="Priyanshu Solon" w:date="2025-04-24T18:17:00Z"/>
        </w:rPr>
      </w:pPr>
      <w:ins w:id="5685" w:author="Priyanshu Solon" w:date="2025-04-24T18:17:00Z">
        <w:r>
          <w:t>- High value must be above low and below max.</w:t>
        </w:r>
      </w:ins>
    </w:p>
    <w:p w:rsidR="00210970" w:rsidRDefault="00210970" w:rsidP="00210970">
      <w:pPr>
        <w:rPr>
          <w:ins w:id="5686" w:author="Priyanshu Solon" w:date="2025-04-24T18:17:00Z"/>
        </w:rPr>
      </w:pPr>
    </w:p>
    <w:p w:rsidR="00210970" w:rsidRDefault="00210970" w:rsidP="00210970">
      <w:pPr>
        <w:rPr>
          <w:ins w:id="5687" w:author="Priyanshu Solon" w:date="2025-04-24T18:17:00Z"/>
        </w:rPr>
      </w:pPr>
      <w:ins w:id="5688" w:author="Priyanshu Solon" w:date="2025-04-24T18:17:00Z">
        <w:r>
          <w:t>Note: If range between low &amp; high is zero =&gt; Red</w:t>
        </w:r>
      </w:ins>
    </w:p>
    <w:p w:rsidR="00210970" w:rsidRDefault="00210970" w:rsidP="00210970">
      <w:pPr>
        <w:rPr>
          <w:ins w:id="5689" w:author="Priyanshu Solon" w:date="2025-04-24T18:17:00Z"/>
        </w:rPr>
      </w:pPr>
      <w:ins w:id="5690" w:author="Priyanshu Solon" w:date="2025-04-24T18:17:00Z">
        <w:r>
          <w:t xml:space="preserve">      If range between low &amp; high is less  =&gt; Red</w:t>
        </w:r>
      </w:ins>
    </w:p>
    <w:p w:rsidR="00210970" w:rsidRDefault="00210970" w:rsidP="00210970">
      <w:pPr>
        <w:rPr>
          <w:ins w:id="5691" w:author="Priyanshu Solon" w:date="2025-04-24T18:17:00Z"/>
        </w:rPr>
      </w:pPr>
      <w:ins w:id="5692" w:author="Priyanshu Solon" w:date="2025-04-24T18:17:00Z">
        <w:r>
          <w:t xml:space="preserve">      If range between low &amp; high is more =&gt; yellow</w:t>
        </w:r>
      </w:ins>
    </w:p>
    <w:p w:rsidR="00210970" w:rsidRDefault="00210970" w:rsidP="00210970">
      <w:pPr>
        <w:rPr>
          <w:ins w:id="5693" w:author="Priyanshu Solon" w:date="2025-04-24T18:17:00Z"/>
        </w:rPr>
      </w:pPr>
      <w:ins w:id="5694" w:author="Priyanshu Solon" w:date="2025-04-24T18:17:00Z">
        <w:r>
          <w:t xml:space="preserve">      if low &amp; high are zero                   =&gt; Green</w:t>
        </w:r>
      </w:ins>
    </w:p>
    <w:p w:rsidR="00210970" w:rsidRDefault="00210970" w:rsidP="00210970">
      <w:pPr>
        <w:rPr>
          <w:ins w:id="5695" w:author="Priyanshu Solon" w:date="2025-04-24T18:17:00Z"/>
        </w:rPr>
      </w:pPr>
      <w:ins w:id="5696" w:author="Priyanshu Solon" w:date="2025-04-24T18:17:00Z">
        <w:r>
          <w:t>Ex:</w:t>
        </w:r>
      </w:ins>
    </w:p>
    <w:p w:rsidR="00210970" w:rsidRDefault="00210970" w:rsidP="00210970">
      <w:pPr>
        <w:rPr>
          <w:ins w:id="5697" w:author="Priyanshu Solon" w:date="2025-04-24T18:17:00Z"/>
        </w:rPr>
      </w:pPr>
      <w:ins w:id="5698" w:author="Priyanshu Solon" w:date="2025-04-24T18:17:00Z">
        <w:r>
          <w:t>&lt;!DOCTYPE html&gt;</w:t>
        </w:r>
      </w:ins>
    </w:p>
    <w:p w:rsidR="00210970" w:rsidRDefault="00210970" w:rsidP="00210970">
      <w:pPr>
        <w:rPr>
          <w:ins w:id="5699" w:author="Priyanshu Solon" w:date="2025-04-24T18:17:00Z"/>
        </w:rPr>
      </w:pPr>
      <w:ins w:id="5700" w:author="Priyanshu Solon" w:date="2025-04-24T18:17:00Z">
        <w:r>
          <w:t>&lt;html lang="en"&gt;</w:t>
        </w:r>
      </w:ins>
    </w:p>
    <w:p w:rsidR="00210970" w:rsidRDefault="00210970" w:rsidP="00210970">
      <w:pPr>
        <w:rPr>
          <w:ins w:id="5701" w:author="Priyanshu Solon" w:date="2025-04-24T18:17:00Z"/>
        </w:rPr>
      </w:pPr>
      <w:ins w:id="5702" w:author="Priyanshu Solon" w:date="2025-04-24T18:17:00Z">
        <w:r>
          <w:t>&lt;head&gt;</w:t>
        </w:r>
      </w:ins>
    </w:p>
    <w:p w:rsidR="00210970" w:rsidRDefault="00210970" w:rsidP="00210970">
      <w:pPr>
        <w:rPr>
          <w:ins w:id="5703" w:author="Priyanshu Solon" w:date="2025-04-24T18:17:00Z"/>
        </w:rPr>
      </w:pPr>
      <w:ins w:id="5704" w:author="Priyanshu Solon" w:date="2025-04-24T18:17:00Z">
        <w:r>
          <w:t xml:space="preserve">    &lt;meta charset="UTF-8"&gt;</w:t>
        </w:r>
      </w:ins>
    </w:p>
    <w:p w:rsidR="00210970" w:rsidRDefault="00210970" w:rsidP="00210970">
      <w:pPr>
        <w:rPr>
          <w:ins w:id="5705" w:author="Priyanshu Solon" w:date="2025-04-24T18:17:00Z"/>
        </w:rPr>
      </w:pPr>
      <w:ins w:id="5706" w:author="Priyanshu Solon" w:date="2025-04-24T18:17:00Z">
        <w:r>
          <w:t xml:space="preserve">    &lt;meta name="viewport" content="width=device-width, initial-scale=1.0"&gt;</w:t>
        </w:r>
      </w:ins>
    </w:p>
    <w:p w:rsidR="00210970" w:rsidRDefault="00210970" w:rsidP="00210970">
      <w:pPr>
        <w:rPr>
          <w:ins w:id="5707" w:author="Priyanshu Solon" w:date="2025-04-24T18:17:00Z"/>
        </w:rPr>
      </w:pPr>
      <w:ins w:id="5708" w:author="Priyanshu Solon" w:date="2025-04-24T18:17:00Z">
        <w:r>
          <w:t xml:space="preserve">    &lt;title&gt;Document&lt;/title&gt;</w:t>
        </w:r>
      </w:ins>
    </w:p>
    <w:p w:rsidR="00210970" w:rsidRDefault="00210970" w:rsidP="00210970">
      <w:pPr>
        <w:rPr>
          <w:ins w:id="5709" w:author="Priyanshu Solon" w:date="2025-04-24T18:17:00Z"/>
        </w:rPr>
      </w:pPr>
      <w:ins w:id="5710" w:author="Priyanshu Solon" w:date="2025-04-24T18:17:00Z">
        <w:r>
          <w:lastRenderedPageBreak/>
          <w:t xml:space="preserve">    &lt;style&gt;</w:t>
        </w:r>
      </w:ins>
    </w:p>
    <w:p w:rsidR="00210970" w:rsidRDefault="00210970" w:rsidP="00210970">
      <w:pPr>
        <w:rPr>
          <w:ins w:id="5711" w:author="Priyanshu Solon" w:date="2025-04-24T18:17:00Z"/>
        </w:rPr>
      </w:pPr>
      <w:ins w:id="5712" w:author="Priyanshu Solon" w:date="2025-04-24T18:17:00Z">
        <w:r>
          <w:t xml:space="preserve">        .user {</w:t>
        </w:r>
      </w:ins>
    </w:p>
    <w:p w:rsidR="00210970" w:rsidRDefault="00210970" w:rsidP="00210970">
      <w:pPr>
        <w:rPr>
          <w:ins w:id="5713" w:author="Priyanshu Solon" w:date="2025-04-24T18:17:00Z"/>
        </w:rPr>
      </w:pPr>
      <w:ins w:id="5714" w:author="Priyanshu Solon" w:date="2025-04-24T18:17:00Z">
        <w:r>
          <w:t xml:space="preserve">            border-left: none;</w:t>
        </w:r>
      </w:ins>
    </w:p>
    <w:p w:rsidR="00210970" w:rsidRDefault="00210970" w:rsidP="00210970">
      <w:pPr>
        <w:rPr>
          <w:ins w:id="5715" w:author="Priyanshu Solon" w:date="2025-04-24T18:17:00Z"/>
        </w:rPr>
      </w:pPr>
      <w:ins w:id="5716" w:author="Priyanshu Solon" w:date="2025-04-24T18:17:00Z">
        <w:r>
          <w:t xml:space="preserve">            border-right: none;</w:t>
        </w:r>
      </w:ins>
    </w:p>
    <w:p w:rsidR="00210970" w:rsidRDefault="00210970" w:rsidP="00210970">
      <w:pPr>
        <w:rPr>
          <w:ins w:id="5717" w:author="Priyanshu Solon" w:date="2025-04-24T18:17:00Z"/>
        </w:rPr>
      </w:pPr>
      <w:ins w:id="5718" w:author="Priyanshu Solon" w:date="2025-04-24T18:17:00Z">
        <w:r>
          <w:t xml:space="preserve">            border-top: none;</w:t>
        </w:r>
      </w:ins>
    </w:p>
    <w:p w:rsidR="00210970" w:rsidRDefault="00210970" w:rsidP="00210970">
      <w:pPr>
        <w:rPr>
          <w:ins w:id="5719" w:author="Priyanshu Solon" w:date="2025-04-24T18:17:00Z"/>
        </w:rPr>
      </w:pPr>
      <w:ins w:id="5720" w:author="Priyanshu Solon" w:date="2025-04-24T18:17:00Z">
        <w:r>
          <w:t xml:space="preserve">            outline: none;</w:t>
        </w:r>
      </w:ins>
    </w:p>
    <w:p w:rsidR="00210970" w:rsidRDefault="00210970" w:rsidP="00210970">
      <w:pPr>
        <w:rPr>
          <w:ins w:id="5721" w:author="Priyanshu Solon" w:date="2025-04-24T18:17:00Z"/>
        </w:rPr>
      </w:pPr>
      <w:ins w:id="5722" w:author="Priyanshu Solon" w:date="2025-04-24T18:17:00Z">
        <w:r>
          <w:t xml:space="preserve">        }</w:t>
        </w:r>
      </w:ins>
    </w:p>
    <w:p w:rsidR="00210970" w:rsidRDefault="00210970" w:rsidP="00210970">
      <w:pPr>
        <w:rPr>
          <w:ins w:id="5723" w:author="Priyanshu Solon" w:date="2025-04-24T18:17:00Z"/>
        </w:rPr>
      </w:pPr>
      <w:ins w:id="5724" w:author="Priyanshu Solon" w:date="2025-04-24T18:17:00Z">
        <w:r>
          <w:t xml:space="preserve">    &lt;/style&gt;</w:t>
        </w:r>
      </w:ins>
    </w:p>
    <w:p w:rsidR="00210970" w:rsidRDefault="00210970" w:rsidP="00210970">
      <w:pPr>
        <w:rPr>
          <w:ins w:id="5725" w:author="Priyanshu Solon" w:date="2025-04-24T18:17:00Z"/>
        </w:rPr>
      </w:pPr>
      <w:ins w:id="5726" w:author="Priyanshu Solon" w:date="2025-04-24T18:17:00Z">
        <w:r>
          <w:t xml:space="preserve">    &lt;link rel="stylesheet" href="../node_modules/bootstrap-icons/font/bootstrap-icons.css"&gt;</w:t>
        </w:r>
      </w:ins>
    </w:p>
    <w:p w:rsidR="00210970" w:rsidRDefault="00210970" w:rsidP="00210970">
      <w:pPr>
        <w:rPr>
          <w:ins w:id="5727" w:author="Priyanshu Solon" w:date="2025-04-24T18:17:00Z"/>
        </w:rPr>
      </w:pPr>
      <w:ins w:id="5728" w:author="Priyanshu Solon" w:date="2025-04-24T18:17:00Z">
        <w:r>
          <w:t xml:space="preserve">    &lt;style&gt;</w:t>
        </w:r>
      </w:ins>
    </w:p>
    <w:p w:rsidR="00210970" w:rsidRDefault="00210970" w:rsidP="00210970">
      <w:pPr>
        <w:rPr>
          <w:ins w:id="5729" w:author="Priyanshu Solon" w:date="2025-04-24T18:17:00Z"/>
        </w:rPr>
      </w:pPr>
      <w:ins w:id="5730" w:author="Priyanshu Solon" w:date="2025-04-24T18:17:00Z">
        <w:r>
          <w:t xml:space="preserve">       ul {</w:t>
        </w:r>
      </w:ins>
    </w:p>
    <w:p w:rsidR="00210970" w:rsidRDefault="00210970" w:rsidP="00210970">
      <w:pPr>
        <w:rPr>
          <w:ins w:id="5731" w:author="Priyanshu Solon" w:date="2025-04-24T18:17:00Z"/>
        </w:rPr>
      </w:pPr>
      <w:ins w:id="5732" w:author="Priyanshu Solon" w:date="2025-04-24T18:17:00Z">
        <w:r>
          <w:t xml:space="preserve">        list-style: none;</w:t>
        </w:r>
      </w:ins>
    </w:p>
    <w:p w:rsidR="00210970" w:rsidRDefault="00210970" w:rsidP="00210970">
      <w:pPr>
        <w:rPr>
          <w:ins w:id="5733" w:author="Priyanshu Solon" w:date="2025-04-24T18:17:00Z"/>
        </w:rPr>
      </w:pPr>
      <w:ins w:id="5734" w:author="Priyanshu Solon" w:date="2025-04-24T18:17:00Z">
        <w:r>
          <w:t xml:space="preserve">       }</w:t>
        </w:r>
      </w:ins>
    </w:p>
    <w:p w:rsidR="00210970" w:rsidRDefault="00210970" w:rsidP="00210970">
      <w:pPr>
        <w:rPr>
          <w:ins w:id="5735" w:author="Priyanshu Solon" w:date="2025-04-24T18:17:00Z"/>
        </w:rPr>
      </w:pPr>
      <w:ins w:id="5736" w:author="Priyanshu Solon" w:date="2025-04-24T18:17:00Z">
        <w:r>
          <w:t xml:space="preserve">       meter {</w:t>
        </w:r>
      </w:ins>
    </w:p>
    <w:p w:rsidR="00210970" w:rsidRDefault="00210970" w:rsidP="00210970">
      <w:pPr>
        <w:rPr>
          <w:ins w:id="5737" w:author="Priyanshu Solon" w:date="2025-04-24T18:17:00Z"/>
        </w:rPr>
      </w:pPr>
      <w:ins w:id="5738" w:author="Priyanshu Solon" w:date="2025-04-24T18:17:00Z">
        <w:r>
          <w:t xml:space="preserve">        width: 200px;</w:t>
        </w:r>
      </w:ins>
    </w:p>
    <w:p w:rsidR="00210970" w:rsidRDefault="00210970" w:rsidP="00210970">
      <w:pPr>
        <w:rPr>
          <w:ins w:id="5739" w:author="Priyanshu Solon" w:date="2025-04-24T18:17:00Z"/>
        </w:rPr>
      </w:pPr>
      <w:ins w:id="5740" w:author="Priyanshu Solon" w:date="2025-04-24T18:17:00Z">
        <w:r>
          <w:t xml:space="preserve">        height: 20px;</w:t>
        </w:r>
      </w:ins>
    </w:p>
    <w:p w:rsidR="00210970" w:rsidRDefault="00210970" w:rsidP="00210970">
      <w:pPr>
        <w:rPr>
          <w:ins w:id="5741" w:author="Priyanshu Solon" w:date="2025-04-24T18:17:00Z"/>
        </w:rPr>
      </w:pPr>
      <w:ins w:id="5742" w:author="Priyanshu Solon" w:date="2025-04-24T18:17:00Z">
        <w:r>
          <w:t xml:space="preserve">       }</w:t>
        </w:r>
      </w:ins>
    </w:p>
    <w:p w:rsidR="00210970" w:rsidRDefault="00210970" w:rsidP="00210970">
      <w:pPr>
        <w:rPr>
          <w:ins w:id="5743" w:author="Priyanshu Solon" w:date="2025-04-24T18:17:00Z"/>
        </w:rPr>
      </w:pPr>
      <w:ins w:id="5744" w:author="Priyanshu Solon" w:date="2025-04-24T18:17:00Z">
        <w:r>
          <w:t xml:space="preserve">    &lt;/style&gt;</w:t>
        </w:r>
      </w:ins>
    </w:p>
    <w:p w:rsidR="00210970" w:rsidRDefault="00210970" w:rsidP="00210970">
      <w:pPr>
        <w:rPr>
          <w:ins w:id="5745" w:author="Priyanshu Solon" w:date="2025-04-24T18:17:00Z"/>
        </w:rPr>
      </w:pPr>
      <w:ins w:id="5746" w:author="Priyanshu Solon" w:date="2025-04-24T18:17:00Z">
        <w:r>
          <w:t>&lt;/head&gt;</w:t>
        </w:r>
      </w:ins>
    </w:p>
    <w:p w:rsidR="00210970" w:rsidRDefault="00210970" w:rsidP="00210970">
      <w:pPr>
        <w:rPr>
          <w:ins w:id="5747" w:author="Priyanshu Solon" w:date="2025-04-24T18:17:00Z"/>
        </w:rPr>
      </w:pPr>
      <w:ins w:id="5748" w:author="Priyanshu Solon" w:date="2025-04-24T18:17:00Z">
        <w:r>
          <w:t>&lt;body&gt;</w:t>
        </w:r>
      </w:ins>
    </w:p>
    <w:p w:rsidR="00210970" w:rsidRDefault="00210970" w:rsidP="00210970">
      <w:pPr>
        <w:rPr>
          <w:ins w:id="5749" w:author="Priyanshu Solon" w:date="2025-04-24T18:17:00Z"/>
        </w:rPr>
      </w:pPr>
      <w:ins w:id="5750" w:author="Priyanshu Solon" w:date="2025-04-24T18:17:00Z">
        <w:r>
          <w:t xml:space="preserve">    &lt;form&gt;</w:t>
        </w:r>
      </w:ins>
    </w:p>
    <w:p w:rsidR="00210970" w:rsidRDefault="00210970" w:rsidP="00210970">
      <w:pPr>
        <w:rPr>
          <w:ins w:id="5751" w:author="Priyanshu Solon" w:date="2025-04-24T18:17:00Z"/>
        </w:rPr>
      </w:pPr>
      <w:ins w:id="5752" w:author="Priyanshu Solon" w:date="2025-04-24T18:17:00Z">
        <w:r>
          <w:t xml:space="preserve">        &lt;ul&gt;</w:t>
        </w:r>
      </w:ins>
    </w:p>
    <w:p w:rsidR="00210970" w:rsidRDefault="00210970" w:rsidP="00210970">
      <w:pPr>
        <w:rPr>
          <w:ins w:id="5753" w:author="Priyanshu Solon" w:date="2025-04-24T18:17:00Z"/>
        </w:rPr>
      </w:pPr>
      <w:ins w:id="5754" w:author="Priyanshu Solon" w:date="2025-04-24T18:17:00Z">
        <w:r>
          <w:t xml:space="preserve">            &lt;li&gt; &lt;span&gt;5 &lt;span class="bi bi-star-fill"&gt;&lt;/span&gt; &lt;/span&gt; &lt;meter min="1" max="5" value="5"&gt;&lt;/meter&gt; &lt;/li&gt;</w:t>
        </w:r>
      </w:ins>
    </w:p>
    <w:p w:rsidR="00210970" w:rsidRDefault="00210970" w:rsidP="00210970">
      <w:pPr>
        <w:rPr>
          <w:ins w:id="5755" w:author="Priyanshu Solon" w:date="2025-04-24T18:17:00Z"/>
        </w:rPr>
      </w:pPr>
      <w:ins w:id="5756" w:author="Priyanshu Solon" w:date="2025-04-24T18:17:00Z">
        <w:r>
          <w:t xml:space="preserve">            &lt;li&gt; &lt;span&gt;4 &lt;span class="bi bi-star-fill"&gt;&lt;/span&gt; &lt;/span&gt; &lt;meter min="1" max="5" value="3"&gt;&lt;/meter&gt; &lt;/li&gt;</w:t>
        </w:r>
      </w:ins>
    </w:p>
    <w:p w:rsidR="00210970" w:rsidRDefault="00210970" w:rsidP="00210970">
      <w:pPr>
        <w:rPr>
          <w:ins w:id="5757" w:author="Priyanshu Solon" w:date="2025-04-24T18:17:00Z"/>
        </w:rPr>
      </w:pPr>
      <w:ins w:id="5758" w:author="Priyanshu Solon" w:date="2025-04-24T18:17:00Z">
        <w:r>
          <w:t xml:space="preserve">            &lt;li&gt; &lt;span&gt;2 &lt;span class="bi bi-star-fill"&gt;&lt;/span&gt; &lt;/span&gt; &lt;meter min="1" max="100" value="100" low="40" high="80"&gt;&lt;/meter&gt; &lt;/li&gt;</w:t>
        </w:r>
      </w:ins>
    </w:p>
    <w:p w:rsidR="00210970" w:rsidRDefault="00210970" w:rsidP="00210970">
      <w:pPr>
        <w:rPr>
          <w:ins w:id="5759" w:author="Priyanshu Solon" w:date="2025-04-24T18:17:00Z"/>
        </w:rPr>
      </w:pPr>
      <w:ins w:id="5760" w:author="Priyanshu Solon" w:date="2025-04-24T18:17:00Z">
        <w:r>
          <w:t xml:space="preserve">            &lt;li&gt; &lt;span&gt;1 &lt;span class="bi bi-star-fill"&gt;&lt;/span&gt; &lt;/span&gt; &lt;meter min="1" max="100" value="100" low="60" high="80"&gt;&lt;/meter&gt; &lt;/li&gt;</w:t>
        </w:r>
      </w:ins>
    </w:p>
    <w:p w:rsidR="00210970" w:rsidRDefault="00210970" w:rsidP="00210970">
      <w:pPr>
        <w:rPr>
          <w:ins w:id="5761" w:author="Priyanshu Solon" w:date="2025-04-24T18:17:00Z"/>
        </w:rPr>
      </w:pPr>
      <w:ins w:id="5762" w:author="Priyanshu Solon" w:date="2025-04-24T18:17:00Z">
        <w:r>
          <w:lastRenderedPageBreak/>
          <w:t xml:space="preserve">        &lt;/ul&gt;</w:t>
        </w:r>
      </w:ins>
    </w:p>
    <w:p w:rsidR="00210970" w:rsidRDefault="00210970" w:rsidP="00210970">
      <w:pPr>
        <w:rPr>
          <w:ins w:id="5763" w:author="Priyanshu Solon" w:date="2025-04-24T18:17:00Z"/>
        </w:rPr>
      </w:pPr>
      <w:ins w:id="5764" w:author="Priyanshu Solon" w:date="2025-04-24T18:17:00Z">
        <w:r>
          <w:t xml:space="preserve">    &lt;/form&gt;</w:t>
        </w:r>
      </w:ins>
    </w:p>
    <w:p w:rsidR="00210970" w:rsidRDefault="00210970" w:rsidP="00210970">
      <w:pPr>
        <w:rPr>
          <w:ins w:id="5765" w:author="Priyanshu Solon" w:date="2025-04-24T18:17:00Z"/>
        </w:rPr>
      </w:pPr>
      <w:ins w:id="5766" w:author="Priyanshu Solon" w:date="2025-04-24T18:17:00Z">
        <w:r>
          <w:t>&lt;/body&gt;</w:t>
        </w:r>
      </w:ins>
    </w:p>
    <w:p w:rsidR="00210970" w:rsidRDefault="00210970" w:rsidP="00210970">
      <w:pPr>
        <w:rPr>
          <w:ins w:id="5767" w:author="Priyanshu Solon" w:date="2025-04-24T18:17:00Z"/>
        </w:rPr>
      </w:pPr>
      <w:ins w:id="5768" w:author="Priyanshu Solon" w:date="2025-04-24T18:17:00Z">
        <w:r>
          <w:t>&lt;/html&gt;</w:t>
        </w:r>
      </w:ins>
    </w:p>
    <w:p w:rsidR="00210970" w:rsidRDefault="00210970" w:rsidP="00210970">
      <w:pPr>
        <w:rPr>
          <w:ins w:id="5769" w:author="Priyanshu Solon" w:date="2025-04-24T18:17:00Z"/>
        </w:rPr>
      </w:pPr>
    </w:p>
    <w:p w:rsidR="00210970" w:rsidRDefault="00210970" w:rsidP="00210970">
      <w:pPr>
        <w:rPr>
          <w:ins w:id="5770" w:author="Priyanshu Solon" w:date="2025-04-24T18:17:00Z"/>
        </w:rPr>
      </w:pPr>
      <w:ins w:id="5771" w:author="Priyanshu Solon" w:date="2025-04-24T18:17:00Z">
        <w:r>
          <w:t>- Progress is similar to meter but can't configure colors.</w:t>
        </w:r>
      </w:ins>
    </w:p>
    <w:p w:rsidR="00210970" w:rsidRDefault="00210970" w:rsidP="00210970">
      <w:pPr>
        <w:rPr>
          <w:ins w:id="5772" w:author="Priyanshu Solon" w:date="2025-04-24T18:17:00Z"/>
        </w:rPr>
      </w:pPr>
      <w:ins w:id="5773" w:author="Priyanshu Solon" w:date="2025-04-24T18:17:00Z">
        <w:r>
          <w:t>- It is a standard progress of actions performed.</w:t>
        </w:r>
      </w:ins>
    </w:p>
    <w:p w:rsidR="00210970" w:rsidRDefault="00210970" w:rsidP="00210970">
      <w:pPr>
        <w:rPr>
          <w:ins w:id="5774" w:author="Priyanshu Solon" w:date="2025-04-24T18:17:00Z"/>
        </w:rPr>
      </w:pPr>
    </w:p>
    <w:p w:rsidR="00210970" w:rsidRDefault="00210970" w:rsidP="00210970">
      <w:pPr>
        <w:rPr>
          <w:ins w:id="5775" w:author="Priyanshu Solon" w:date="2025-04-24T18:17:00Z"/>
        </w:rPr>
      </w:pPr>
      <w:ins w:id="5776" w:author="Priyanshu Solon" w:date="2025-04-24T18:17:00Z">
        <w:r>
          <w:t>Syntax:</w:t>
        </w:r>
      </w:ins>
    </w:p>
    <w:p w:rsidR="00210970" w:rsidRDefault="00210970" w:rsidP="00210970">
      <w:pPr>
        <w:rPr>
          <w:ins w:id="5777" w:author="Priyanshu Solon" w:date="2025-04-24T18:17:00Z"/>
        </w:rPr>
      </w:pPr>
      <w:ins w:id="5778" w:author="Priyanshu Solon" w:date="2025-04-24T18:17:00Z">
        <w:r>
          <w:t xml:space="preserve">     &lt;progress min="1" max="100" value="40"&gt;  &lt;/progress&gt;  40% completed</w:t>
        </w:r>
      </w:ins>
    </w:p>
    <w:p w:rsidR="00210970" w:rsidRDefault="00210970" w:rsidP="00210970">
      <w:pPr>
        <w:rPr>
          <w:ins w:id="5779" w:author="Priyanshu Solon" w:date="2025-04-24T18:17:00Z"/>
        </w:rPr>
      </w:pPr>
    </w:p>
    <w:p w:rsidR="00210970" w:rsidRDefault="00210970" w:rsidP="00210970">
      <w:pPr>
        <w:rPr>
          <w:ins w:id="5780" w:author="Priyanshu Solon" w:date="2025-04-24T18:17:00Z"/>
        </w:rPr>
      </w:pPr>
      <w:ins w:id="5781" w:author="Priyanshu Solon" w:date="2025-04-24T18:17:00Z">
        <w:r>
          <w:t>Ex:</w:t>
        </w:r>
      </w:ins>
    </w:p>
    <w:p w:rsidR="00210970" w:rsidRDefault="00210970" w:rsidP="00210970">
      <w:pPr>
        <w:rPr>
          <w:ins w:id="5782" w:author="Priyanshu Solon" w:date="2025-04-24T18:17:00Z"/>
        </w:rPr>
      </w:pPr>
      <w:ins w:id="5783" w:author="Priyanshu Solon" w:date="2025-04-24T18:17:00Z">
        <w:r>
          <w:t>&lt;!DOCTYPE html&gt;</w:t>
        </w:r>
      </w:ins>
    </w:p>
    <w:p w:rsidR="00210970" w:rsidRDefault="00210970" w:rsidP="00210970">
      <w:pPr>
        <w:rPr>
          <w:ins w:id="5784" w:author="Priyanshu Solon" w:date="2025-04-24T18:17:00Z"/>
        </w:rPr>
      </w:pPr>
      <w:ins w:id="5785" w:author="Priyanshu Solon" w:date="2025-04-24T18:17:00Z">
        <w:r>
          <w:t>&lt;html lang="en"&gt;</w:t>
        </w:r>
      </w:ins>
    </w:p>
    <w:p w:rsidR="00210970" w:rsidRDefault="00210970" w:rsidP="00210970">
      <w:pPr>
        <w:rPr>
          <w:ins w:id="5786" w:author="Priyanshu Solon" w:date="2025-04-24T18:17:00Z"/>
        </w:rPr>
      </w:pPr>
      <w:ins w:id="5787" w:author="Priyanshu Solon" w:date="2025-04-24T18:17:00Z">
        <w:r>
          <w:t>&lt;head&gt;</w:t>
        </w:r>
      </w:ins>
    </w:p>
    <w:p w:rsidR="00210970" w:rsidRDefault="00210970" w:rsidP="00210970">
      <w:pPr>
        <w:rPr>
          <w:ins w:id="5788" w:author="Priyanshu Solon" w:date="2025-04-24T18:17:00Z"/>
        </w:rPr>
      </w:pPr>
      <w:ins w:id="5789" w:author="Priyanshu Solon" w:date="2025-04-24T18:17:00Z">
        <w:r>
          <w:t xml:space="preserve">    &lt;meta charset="UTF-8"&gt;</w:t>
        </w:r>
      </w:ins>
    </w:p>
    <w:p w:rsidR="00210970" w:rsidRDefault="00210970" w:rsidP="00210970">
      <w:pPr>
        <w:rPr>
          <w:ins w:id="5790" w:author="Priyanshu Solon" w:date="2025-04-24T18:17:00Z"/>
        </w:rPr>
      </w:pPr>
      <w:ins w:id="5791" w:author="Priyanshu Solon" w:date="2025-04-24T18:17:00Z">
        <w:r>
          <w:t xml:space="preserve">    &lt;meta name="viewport" content="width=device-width, initial-scale=1.0"&gt;</w:t>
        </w:r>
      </w:ins>
    </w:p>
    <w:p w:rsidR="00210970" w:rsidRDefault="00210970" w:rsidP="00210970">
      <w:pPr>
        <w:rPr>
          <w:ins w:id="5792" w:author="Priyanshu Solon" w:date="2025-04-24T18:17:00Z"/>
        </w:rPr>
      </w:pPr>
      <w:ins w:id="5793" w:author="Priyanshu Solon" w:date="2025-04-24T18:17:00Z">
        <w:r>
          <w:t xml:space="preserve">    &lt;title&gt;Document&lt;/title&gt;</w:t>
        </w:r>
      </w:ins>
    </w:p>
    <w:p w:rsidR="00210970" w:rsidRDefault="00210970" w:rsidP="00210970">
      <w:pPr>
        <w:rPr>
          <w:ins w:id="5794" w:author="Priyanshu Solon" w:date="2025-04-24T18:17:00Z"/>
        </w:rPr>
      </w:pPr>
      <w:ins w:id="5795" w:author="Priyanshu Solon" w:date="2025-04-24T18:17:00Z">
        <w:r>
          <w:t xml:space="preserve">    &lt;style&gt;</w:t>
        </w:r>
      </w:ins>
    </w:p>
    <w:p w:rsidR="00210970" w:rsidRDefault="00210970" w:rsidP="00210970">
      <w:pPr>
        <w:rPr>
          <w:ins w:id="5796" w:author="Priyanshu Solon" w:date="2025-04-24T18:17:00Z"/>
        </w:rPr>
      </w:pPr>
      <w:ins w:id="5797" w:author="Priyanshu Solon" w:date="2025-04-24T18:17:00Z">
        <w:r>
          <w:t xml:space="preserve">        .user {</w:t>
        </w:r>
      </w:ins>
    </w:p>
    <w:p w:rsidR="00210970" w:rsidRDefault="00210970" w:rsidP="00210970">
      <w:pPr>
        <w:rPr>
          <w:ins w:id="5798" w:author="Priyanshu Solon" w:date="2025-04-24T18:17:00Z"/>
        </w:rPr>
      </w:pPr>
      <w:ins w:id="5799" w:author="Priyanshu Solon" w:date="2025-04-24T18:17:00Z">
        <w:r>
          <w:t xml:space="preserve">            border-left: none;</w:t>
        </w:r>
      </w:ins>
    </w:p>
    <w:p w:rsidR="00210970" w:rsidRDefault="00210970" w:rsidP="00210970">
      <w:pPr>
        <w:rPr>
          <w:ins w:id="5800" w:author="Priyanshu Solon" w:date="2025-04-24T18:17:00Z"/>
        </w:rPr>
      </w:pPr>
      <w:ins w:id="5801" w:author="Priyanshu Solon" w:date="2025-04-24T18:17:00Z">
        <w:r>
          <w:t xml:space="preserve">            border-right: none;</w:t>
        </w:r>
      </w:ins>
    </w:p>
    <w:p w:rsidR="00210970" w:rsidRDefault="00210970" w:rsidP="00210970">
      <w:pPr>
        <w:rPr>
          <w:ins w:id="5802" w:author="Priyanshu Solon" w:date="2025-04-24T18:17:00Z"/>
        </w:rPr>
      </w:pPr>
      <w:ins w:id="5803" w:author="Priyanshu Solon" w:date="2025-04-24T18:17:00Z">
        <w:r>
          <w:t xml:space="preserve">            border-top: none;</w:t>
        </w:r>
      </w:ins>
    </w:p>
    <w:p w:rsidR="00210970" w:rsidRDefault="00210970" w:rsidP="00210970">
      <w:pPr>
        <w:rPr>
          <w:ins w:id="5804" w:author="Priyanshu Solon" w:date="2025-04-24T18:17:00Z"/>
        </w:rPr>
      </w:pPr>
      <w:ins w:id="5805" w:author="Priyanshu Solon" w:date="2025-04-24T18:17:00Z">
        <w:r>
          <w:t xml:space="preserve">            outline: none;</w:t>
        </w:r>
      </w:ins>
    </w:p>
    <w:p w:rsidR="00210970" w:rsidRDefault="00210970" w:rsidP="00210970">
      <w:pPr>
        <w:rPr>
          <w:ins w:id="5806" w:author="Priyanshu Solon" w:date="2025-04-24T18:17:00Z"/>
        </w:rPr>
      </w:pPr>
      <w:ins w:id="5807" w:author="Priyanshu Solon" w:date="2025-04-24T18:17:00Z">
        <w:r>
          <w:t xml:space="preserve">        }</w:t>
        </w:r>
      </w:ins>
    </w:p>
    <w:p w:rsidR="00210970" w:rsidRDefault="00210970" w:rsidP="00210970">
      <w:pPr>
        <w:rPr>
          <w:ins w:id="5808" w:author="Priyanshu Solon" w:date="2025-04-24T18:17:00Z"/>
        </w:rPr>
      </w:pPr>
      <w:ins w:id="5809" w:author="Priyanshu Solon" w:date="2025-04-24T18:17:00Z">
        <w:r>
          <w:t xml:space="preserve">    &lt;/style&gt;</w:t>
        </w:r>
      </w:ins>
    </w:p>
    <w:p w:rsidR="00210970" w:rsidRDefault="00210970" w:rsidP="00210970">
      <w:pPr>
        <w:rPr>
          <w:ins w:id="5810" w:author="Priyanshu Solon" w:date="2025-04-24T18:17:00Z"/>
        </w:rPr>
      </w:pPr>
      <w:ins w:id="5811" w:author="Priyanshu Solon" w:date="2025-04-24T18:17:00Z">
        <w:r>
          <w:t xml:space="preserve">    &lt;link rel="stylesheet" href="../node_modules/bootstrap-icons/font/bootstrap-icons.css"&gt;</w:t>
        </w:r>
      </w:ins>
    </w:p>
    <w:p w:rsidR="00210970" w:rsidRDefault="00210970" w:rsidP="00210970">
      <w:pPr>
        <w:rPr>
          <w:ins w:id="5812" w:author="Priyanshu Solon" w:date="2025-04-24T18:17:00Z"/>
        </w:rPr>
      </w:pPr>
      <w:ins w:id="5813" w:author="Priyanshu Solon" w:date="2025-04-24T18:17:00Z">
        <w:r>
          <w:t xml:space="preserve">    &lt;style&gt;</w:t>
        </w:r>
      </w:ins>
    </w:p>
    <w:p w:rsidR="00210970" w:rsidRDefault="00210970" w:rsidP="00210970">
      <w:pPr>
        <w:rPr>
          <w:ins w:id="5814" w:author="Priyanshu Solon" w:date="2025-04-24T18:17:00Z"/>
        </w:rPr>
      </w:pPr>
      <w:ins w:id="5815" w:author="Priyanshu Solon" w:date="2025-04-24T18:17:00Z">
        <w:r>
          <w:t xml:space="preserve">       progress {</w:t>
        </w:r>
      </w:ins>
    </w:p>
    <w:p w:rsidR="00210970" w:rsidRDefault="00210970" w:rsidP="00210970">
      <w:pPr>
        <w:rPr>
          <w:ins w:id="5816" w:author="Priyanshu Solon" w:date="2025-04-24T18:17:00Z"/>
        </w:rPr>
      </w:pPr>
      <w:ins w:id="5817" w:author="Priyanshu Solon" w:date="2025-04-24T18:17:00Z">
        <w:r>
          <w:lastRenderedPageBreak/>
          <w:t xml:space="preserve">        width: 200px;</w:t>
        </w:r>
      </w:ins>
    </w:p>
    <w:p w:rsidR="00210970" w:rsidRDefault="00210970" w:rsidP="00210970">
      <w:pPr>
        <w:rPr>
          <w:ins w:id="5818" w:author="Priyanshu Solon" w:date="2025-04-24T18:17:00Z"/>
        </w:rPr>
      </w:pPr>
      <w:ins w:id="5819" w:author="Priyanshu Solon" w:date="2025-04-24T18:17:00Z">
        <w:r>
          <w:t xml:space="preserve">        height: 20px;</w:t>
        </w:r>
      </w:ins>
    </w:p>
    <w:p w:rsidR="00210970" w:rsidRDefault="00210970" w:rsidP="00210970">
      <w:pPr>
        <w:rPr>
          <w:ins w:id="5820" w:author="Priyanshu Solon" w:date="2025-04-24T18:17:00Z"/>
        </w:rPr>
      </w:pPr>
      <w:ins w:id="5821" w:author="Priyanshu Solon" w:date="2025-04-24T18:17:00Z">
        <w:r>
          <w:t xml:space="preserve">       }</w:t>
        </w:r>
      </w:ins>
    </w:p>
    <w:p w:rsidR="00210970" w:rsidRDefault="00210970" w:rsidP="00210970">
      <w:pPr>
        <w:rPr>
          <w:ins w:id="5822" w:author="Priyanshu Solon" w:date="2025-04-24T18:17:00Z"/>
        </w:rPr>
      </w:pPr>
      <w:ins w:id="5823" w:author="Priyanshu Solon" w:date="2025-04-24T18:17:00Z">
        <w:r>
          <w:t xml:space="preserve">    &lt;/style&gt;</w:t>
        </w:r>
      </w:ins>
    </w:p>
    <w:p w:rsidR="00210970" w:rsidRDefault="00210970" w:rsidP="00210970">
      <w:pPr>
        <w:rPr>
          <w:ins w:id="5824" w:author="Priyanshu Solon" w:date="2025-04-24T18:17:00Z"/>
        </w:rPr>
      </w:pPr>
      <w:ins w:id="5825" w:author="Priyanshu Solon" w:date="2025-04-24T18:17:00Z">
        <w:r>
          <w:t>&lt;/head&gt;</w:t>
        </w:r>
      </w:ins>
    </w:p>
    <w:p w:rsidR="00210970" w:rsidRDefault="00210970" w:rsidP="00210970">
      <w:pPr>
        <w:rPr>
          <w:ins w:id="5826" w:author="Priyanshu Solon" w:date="2025-04-24T18:17:00Z"/>
        </w:rPr>
      </w:pPr>
      <w:ins w:id="5827" w:author="Priyanshu Solon" w:date="2025-04-24T18:17:00Z">
        <w:r>
          <w:t>&lt;body&gt;</w:t>
        </w:r>
      </w:ins>
    </w:p>
    <w:p w:rsidR="00210970" w:rsidRDefault="00210970" w:rsidP="00210970">
      <w:pPr>
        <w:rPr>
          <w:ins w:id="5828" w:author="Priyanshu Solon" w:date="2025-04-24T18:17:00Z"/>
        </w:rPr>
      </w:pPr>
      <w:ins w:id="5829" w:author="Priyanshu Solon" w:date="2025-04-24T18:17:00Z">
        <w:r>
          <w:t xml:space="preserve">    &lt;form&gt;</w:t>
        </w:r>
      </w:ins>
    </w:p>
    <w:p w:rsidR="00210970" w:rsidRDefault="00210970" w:rsidP="00210970">
      <w:pPr>
        <w:rPr>
          <w:ins w:id="5830" w:author="Priyanshu Solon" w:date="2025-04-24T18:17:00Z"/>
        </w:rPr>
      </w:pPr>
      <w:ins w:id="5831" w:author="Priyanshu Solon" w:date="2025-04-24T18:17:00Z">
        <w:r>
          <w:t xml:space="preserve">        &lt;dl&gt;</w:t>
        </w:r>
      </w:ins>
    </w:p>
    <w:p w:rsidR="00210970" w:rsidRDefault="00210970" w:rsidP="00210970">
      <w:pPr>
        <w:rPr>
          <w:ins w:id="5832" w:author="Priyanshu Solon" w:date="2025-04-24T18:17:00Z"/>
        </w:rPr>
      </w:pPr>
      <w:ins w:id="5833" w:author="Priyanshu Solon" w:date="2025-04-24T18:17:00Z">
        <w:r>
          <w:t xml:space="preserve">            &lt;dt&gt;Preparing for download&lt;/dt&gt;</w:t>
        </w:r>
      </w:ins>
    </w:p>
    <w:p w:rsidR="00210970" w:rsidRDefault="00210970" w:rsidP="00210970">
      <w:pPr>
        <w:rPr>
          <w:ins w:id="5834" w:author="Priyanshu Solon" w:date="2025-04-24T18:17:00Z"/>
        </w:rPr>
      </w:pPr>
      <w:ins w:id="5835" w:author="Priyanshu Solon" w:date="2025-04-24T18:17:00Z">
        <w:r>
          <w:t xml:space="preserve">            &lt;dd&gt;&lt;progress&gt;&lt;/progress&gt;&lt;/dd&gt;</w:t>
        </w:r>
      </w:ins>
    </w:p>
    <w:p w:rsidR="00210970" w:rsidRDefault="00210970" w:rsidP="00210970">
      <w:pPr>
        <w:rPr>
          <w:ins w:id="5836" w:author="Priyanshu Solon" w:date="2025-04-24T18:17:00Z"/>
        </w:rPr>
      </w:pPr>
      <w:ins w:id="5837" w:author="Priyanshu Solon" w:date="2025-04-24T18:17:00Z">
        <w:r>
          <w:t xml:space="preserve">            &lt;dt&gt;40% Downloaded&lt;/dt&gt;</w:t>
        </w:r>
      </w:ins>
    </w:p>
    <w:p w:rsidR="00210970" w:rsidRDefault="00210970" w:rsidP="00210970">
      <w:pPr>
        <w:rPr>
          <w:ins w:id="5838" w:author="Priyanshu Solon" w:date="2025-04-24T18:17:00Z"/>
        </w:rPr>
      </w:pPr>
      <w:ins w:id="5839" w:author="Priyanshu Solon" w:date="2025-04-24T18:17:00Z">
        <w:r>
          <w:t xml:space="preserve">            &lt;dd&gt;</w:t>
        </w:r>
      </w:ins>
    </w:p>
    <w:p w:rsidR="00210970" w:rsidRDefault="00210970" w:rsidP="00210970">
      <w:pPr>
        <w:rPr>
          <w:ins w:id="5840" w:author="Priyanshu Solon" w:date="2025-04-24T18:17:00Z"/>
        </w:rPr>
      </w:pPr>
      <w:ins w:id="5841" w:author="Priyanshu Solon" w:date="2025-04-24T18:17:00Z">
        <w:r>
          <w:t xml:space="preserve">                &lt;progress min="1" max="100" value="40"&gt;&lt;/progress&gt;</w:t>
        </w:r>
      </w:ins>
    </w:p>
    <w:p w:rsidR="00210970" w:rsidRDefault="00210970" w:rsidP="00210970">
      <w:pPr>
        <w:rPr>
          <w:ins w:id="5842" w:author="Priyanshu Solon" w:date="2025-04-24T18:17:00Z"/>
        </w:rPr>
      </w:pPr>
      <w:ins w:id="5843" w:author="Priyanshu Solon" w:date="2025-04-24T18:17:00Z">
        <w:r>
          <w:t xml:space="preserve">            &lt;/dd&gt;</w:t>
        </w:r>
      </w:ins>
    </w:p>
    <w:p w:rsidR="00210970" w:rsidRDefault="00210970" w:rsidP="00210970">
      <w:pPr>
        <w:rPr>
          <w:ins w:id="5844" w:author="Priyanshu Solon" w:date="2025-04-24T18:17:00Z"/>
        </w:rPr>
      </w:pPr>
      <w:ins w:id="5845" w:author="Priyanshu Solon" w:date="2025-04-24T18:17:00Z">
        <w:r>
          <w:t xml:space="preserve">        &lt;/dl&gt;</w:t>
        </w:r>
      </w:ins>
    </w:p>
    <w:p w:rsidR="00210970" w:rsidRDefault="00210970" w:rsidP="00210970">
      <w:pPr>
        <w:rPr>
          <w:ins w:id="5846" w:author="Priyanshu Solon" w:date="2025-04-24T18:17:00Z"/>
        </w:rPr>
      </w:pPr>
      <w:ins w:id="5847" w:author="Priyanshu Solon" w:date="2025-04-24T18:17:00Z">
        <w:r>
          <w:t xml:space="preserve">    &lt;/form&gt;</w:t>
        </w:r>
      </w:ins>
    </w:p>
    <w:p w:rsidR="00210970" w:rsidRDefault="00210970" w:rsidP="00210970">
      <w:pPr>
        <w:rPr>
          <w:ins w:id="5848" w:author="Priyanshu Solon" w:date="2025-04-24T18:17:00Z"/>
        </w:rPr>
      </w:pPr>
      <w:ins w:id="5849" w:author="Priyanshu Solon" w:date="2025-04-24T18:17:00Z">
        <w:r>
          <w:t>&lt;/body&gt;</w:t>
        </w:r>
      </w:ins>
    </w:p>
    <w:p w:rsidR="00210970" w:rsidRDefault="00210970" w:rsidP="00210970">
      <w:pPr>
        <w:rPr>
          <w:ins w:id="5850" w:author="Priyanshu Solon" w:date="2025-04-24T18:17:00Z"/>
        </w:rPr>
      </w:pPr>
      <w:ins w:id="5851" w:author="Priyanshu Solon" w:date="2025-04-24T18:17:00Z">
        <w:r>
          <w:t>&lt;/html&gt;</w:t>
        </w:r>
      </w:ins>
    </w:p>
    <w:p w:rsidR="00210970" w:rsidRDefault="00210970" w:rsidP="00210970">
      <w:pPr>
        <w:rPr>
          <w:ins w:id="5852" w:author="Priyanshu Solon" w:date="2025-04-24T18:17:00Z"/>
        </w:rPr>
      </w:pPr>
    </w:p>
    <w:p w:rsidR="00210970" w:rsidRPr="00934CC4" w:rsidRDefault="00210970" w:rsidP="00210970">
      <w:pPr>
        <w:rPr>
          <w:ins w:id="5853" w:author="Priyanshu Solon" w:date="2025-04-24T18:17:00Z"/>
          <w:b/>
          <w:bCs/>
          <w:rPrChange w:id="5854" w:author="Priyanshu Solon" w:date="2025-05-22T23:02:00Z">
            <w:rPr>
              <w:ins w:id="5855" w:author="Priyanshu Solon" w:date="2025-04-24T18:17:00Z"/>
            </w:rPr>
          </w:rPrChange>
        </w:rPr>
      </w:pPr>
      <w:ins w:id="5856" w:author="Priyanshu Solon" w:date="2025-04-24T18:17:00Z">
        <w:r>
          <w:t xml:space="preserve">                                 </w:t>
        </w:r>
        <w:r w:rsidRPr="00934CC4">
          <w:rPr>
            <w:b/>
            <w:bCs/>
            <w:rPrChange w:id="5857" w:author="Priyanshu Solon" w:date="2025-05-22T23:02:00Z">
              <w:rPr/>
            </w:rPrChange>
          </w:rPr>
          <w:t>Buttons</w:t>
        </w:r>
      </w:ins>
    </w:p>
    <w:p w:rsidR="00210970" w:rsidRDefault="00210970" w:rsidP="00210970">
      <w:pPr>
        <w:rPr>
          <w:ins w:id="5858" w:author="Priyanshu Solon" w:date="2025-04-24T18:17:00Z"/>
        </w:rPr>
      </w:pPr>
    </w:p>
    <w:p w:rsidR="00210970" w:rsidRDefault="00210970" w:rsidP="00210970">
      <w:pPr>
        <w:rPr>
          <w:ins w:id="5859" w:author="Priyanshu Solon" w:date="2025-04-24T18:17:00Z"/>
        </w:rPr>
      </w:pPr>
      <w:ins w:id="5860" w:author="Priyanshu Solon" w:date="2025-04-24T18:17:00Z">
        <w:r>
          <w:t>- Buttons are used to confirm user actions.</w:t>
        </w:r>
      </w:ins>
    </w:p>
    <w:p w:rsidR="00210970" w:rsidRDefault="00210970" w:rsidP="00210970">
      <w:pPr>
        <w:rPr>
          <w:ins w:id="5861" w:author="Priyanshu Solon" w:date="2025-04-24T18:17:00Z"/>
        </w:rPr>
      </w:pPr>
      <w:ins w:id="5862" w:author="Priyanshu Solon" w:date="2025-04-24T18:17:00Z">
        <w:r>
          <w:t>- Buttons in HTML are categorized into 2 types</w:t>
        </w:r>
      </w:ins>
    </w:p>
    <w:p w:rsidR="00210970" w:rsidRDefault="00210970" w:rsidP="00210970">
      <w:pPr>
        <w:rPr>
          <w:ins w:id="5863" w:author="Priyanshu Solon" w:date="2025-04-24T18:17:00Z"/>
        </w:rPr>
      </w:pPr>
    </w:p>
    <w:p w:rsidR="00210970" w:rsidRDefault="00210970" w:rsidP="00210970">
      <w:pPr>
        <w:rPr>
          <w:ins w:id="5864" w:author="Priyanshu Solon" w:date="2025-04-24T18:17:00Z"/>
        </w:rPr>
      </w:pPr>
      <w:ins w:id="5865" w:author="Priyanshu Solon" w:date="2025-04-24T18:17:00Z">
        <w:r>
          <w:t xml:space="preserve">    a) Generic Buttons</w:t>
        </w:r>
      </w:ins>
    </w:p>
    <w:p w:rsidR="00210970" w:rsidRDefault="00210970" w:rsidP="00210970">
      <w:pPr>
        <w:rPr>
          <w:ins w:id="5866" w:author="Priyanshu Solon" w:date="2025-04-24T18:17:00Z"/>
        </w:rPr>
      </w:pPr>
      <w:ins w:id="5867" w:author="Priyanshu Solon" w:date="2025-04-24T18:17:00Z">
        <w:r>
          <w:t xml:space="preserve">    b) Non Generic Buttons</w:t>
        </w:r>
      </w:ins>
    </w:p>
    <w:p w:rsidR="00210970" w:rsidRDefault="00210970" w:rsidP="00210970">
      <w:pPr>
        <w:rPr>
          <w:ins w:id="5868" w:author="Priyanshu Solon" w:date="2025-04-24T18:17:00Z"/>
        </w:rPr>
      </w:pPr>
    </w:p>
    <w:p w:rsidR="00210970" w:rsidRDefault="00210970" w:rsidP="00210970">
      <w:pPr>
        <w:rPr>
          <w:ins w:id="5869" w:author="Priyanshu Solon" w:date="2025-04-24T18:17:00Z"/>
        </w:rPr>
      </w:pPr>
      <w:ins w:id="5870" w:author="Priyanshu Solon" w:date="2025-04-24T18:17:00Z">
        <w:r>
          <w:t>- Generic Buttons have predefined functionality.</w:t>
        </w:r>
      </w:ins>
    </w:p>
    <w:p w:rsidR="00210970" w:rsidRDefault="00210970" w:rsidP="00210970">
      <w:pPr>
        <w:rPr>
          <w:ins w:id="5871" w:author="Priyanshu Solon" w:date="2025-04-24T18:17:00Z"/>
        </w:rPr>
      </w:pPr>
    </w:p>
    <w:p w:rsidR="00210970" w:rsidRDefault="00210970" w:rsidP="00210970">
      <w:pPr>
        <w:rPr>
          <w:ins w:id="5872" w:author="Priyanshu Solon" w:date="2025-04-24T18:17:00Z"/>
        </w:rPr>
      </w:pPr>
      <w:ins w:id="5873" w:author="Priyanshu Solon" w:date="2025-04-24T18:17:00Z">
        <w:r>
          <w:lastRenderedPageBreak/>
          <w:t xml:space="preserve">    a) HTML 4</w:t>
        </w:r>
      </w:ins>
    </w:p>
    <w:p w:rsidR="00210970" w:rsidRDefault="00210970" w:rsidP="00210970">
      <w:pPr>
        <w:rPr>
          <w:ins w:id="5874" w:author="Priyanshu Solon" w:date="2025-04-24T18:17:00Z"/>
        </w:rPr>
      </w:pPr>
      <w:ins w:id="5875" w:author="Priyanshu Solon" w:date="2025-04-24T18:17:00Z">
        <w:r>
          <w:t xml:space="preserve">        &lt;input type="submit"&gt;</w:t>
        </w:r>
      </w:ins>
    </w:p>
    <w:p w:rsidR="00210970" w:rsidRDefault="00210970" w:rsidP="00210970">
      <w:pPr>
        <w:rPr>
          <w:ins w:id="5876" w:author="Priyanshu Solon" w:date="2025-04-24T18:17:00Z"/>
        </w:rPr>
      </w:pPr>
      <w:ins w:id="5877" w:author="Priyanshu Solon" w:date="2025-04-24T18:17:00Z">
        <w:r>
          <w:t xml:space="preserve">        &lt;input type="reset"&gt;</w:t>
        </w:r>
      </w:ins>
    </w:p>
    <w:p w:rsidR="00210970" w:rsidRDefault="00210970" w:rsidP="00210970">
      <w:pPr>
        <w:rPr>
          <w:ins w:id="5878" w:author="Priyanshu Solon" w:date="2025-04-24T18:17:00Z"/>
        </w:rPr>
      </w:pPr>
    </w:p>
    <w:p w:rsidR="00210970" w:rsidRDefault="00210970" w:rsidP="00210970">
      <w:pPr>
        <w:rPr>
          <w:ins w:id="5879" w:author="Priyanshu Solon" w:date="2025-04-24T18:17:00Z"/>
        </w:rPr>
      </w:pPr>
      <w:ins w:id="5880" w:author="Priyanshu Solon" w:date="2025-04-24T18:17:00Z">
        <w:r>
          <w:t xml:space="preserve">    b) HTML 5</w:t>
        </w:r>
      </w:ins>
    </w:p>
    <w:p w:rsidR="00210970" w:rsidRDefault="00210970" w:rsidP="00210970">
      <w:pPr>
        <w:rPr>
          <w:ins w:id="5881" w:author="Priyanshu Solon" w:date="2025-04-24T18:17:00Z"/>
        </w:rPr>
      </w:pPr>
      <w:ins w:id="5882" w:author="Priyanshu Solon" w:date="2025-04-24T18:17:00Z">
        <w:r>
          <w:t xml:space="preserve">        &lt;button type="submit"&gt; Text | Image | Icon &lt;/button&gt;</w:t>
        </w:r>
      </w:ins>
    </w:p>
    <w:p w:rsidR="00210970" w:rsidRDefault="00210970" w:rsidP="00210970">
      <w:pPr>
        <w:rPr>
          <w:ins w:id="5883" w:author="Priyanshu Solon" w:date="2025-04-24T18:17:00Z"/>
        </w:rPr>
      </w:pPr>
      <w:ins w:id="5884" w:author="Priyanshu Solon" w:date="2025-04-24T18:17:00Z">
        <w:r>
          <w:t xml:space="preserve">        &lt;button type="reset"&gt; Text | Image | Icon &lt;/button&gt;</w:t>
        </w:r>
      </w:ins>
    </w:p>
    <w:p w:rsidR="00210970" w:rsidRDefault="00210970" w:rsidP="00210970">
      <w:pPr>
        <w:rPr>
          <w:ins w:id="5885" w:author="Priyanshu Solon" w:date="2025-04-24T18:17:00Z"/>
        </w:rPr>
      </w:pPr>
    </w:p>
    <w:p w:rsidR="00210970" w:rsidRDefault="00210970" w:rsidP="00210970">
      <w:pPr>
        <w:rPr>
          <w:ins w:id="5886" w:author="Priyanshu Solon" w:date="2025-04-24T18:17:00Z"/>
        </w:rPr>
      </w:pPr>
      <w:ins w:id="5887" w:author="Priyanshu Solon" w:date="2025-04-24T18:17:00Z">
        <w:r>
          <w:t>Note: Submit allows to submit the form data as query string on GET and</w:t>
        </w:r>
      </w:ins>
    </w:p>
    <w:p w:rsidR="00210970" w:rsidRDefault="00210970" w:rsidP="00210970">
      <w:pPr>
        <w:rPr>
          <w:ins w:id="5888" w:author="Priyanshu Solon" w:date="2025-04-24T18:17:00Z"/>
        </w:rPr>
      </w:pPr>
      <w:ins w:id="5889" w:author="Priyanshu Solon" w:date="2025-04-24T18:17:00Z">
        <w:r>
          <w:t xml:space="preserve">      form body on POST.</w:t>
        </w:r>
      </w:ins>
    </w:p>
    <w:p w:rsidR="00210970" w:rsidRDefault="00210970" w:rsidP="00210970">
      <w:pPr>
        <w:rPr>
          <w:ins w:id="5890" w:author="Priyanshu Solon" w:date="2025-04-24T18:17:00Z"/>
        </w:rPr>
      </w:pPr>
      <w:ins w:id="5891" w:author="Priyanshu Solon" w:date="2025-04-24T18:17:00Z">
        <w:r>
          <w:t xml:space="preserve">      Reset allows to reset a form to the default state.</w:t>
        </w:r>
      </w:ins>
    </w:p>
    <w:p w:rsidR="00210970" w:rsidRDefault="00210970" w:rsidP="00210970">
      <w:pPr>
        <w:rPr>
          <w:ins w:id="5892" w:author="Priyanshu Solon" w:date="2025-04-24T18:17:00Z"/>
        </w:rPr>
      </w:pPr>
    </w:p>
    <w:p w:rsidR="00210970" w:rsidRDefault="00210970" w:rsidP="00210970">
      <w:pPr>
        <w:rPr>
          <w:ins w:id="5893" w:author="Priyanshu Solon" w:date="2025-04-24T18:17:00Z"/>
        </w:rPr>
      </w:pPr>
      <w:ins w:id="5894" w:author="Priyanshu Solon" w:date="2025-04-24T18:17:00Z">
        <w:r>
          <w:t>- Non Generic button are static buttons without any pre-defined functionality</w:t>
        </w:r>
      </w:ins>
    </w:p>
    <w:p w:rsidR="00210970" w:rsidRDefault="00210970" w:rsidP="00210970">
      <w:pPr>
        <w:rPr>
          <w:ins w:id="5895" w:author="Priyanshu Solon" w:date="2025-04-24T18:17:00Z"/>
        </w:rPr>
      </w:pPr>
    </w:p>
    <w:p w:rsidR="00210970" w:rsidRDefault="00210970" w:rsidP="00210970">
      <w:pPr>
        <w:rPr>
          <w:ins w:id="5896" w:author="Priyanshu Solon" w:date="2025-04-24T18:17:00Z"/>
        </w:rPr>
      </w:pPr>
      <w:ins w:id="5897" w:author="Priyanshu Solon" w:date="2025-04-24T18:17:00Z">
        <w:r>
          <w:t xml:space="preserve">    a) HTML 4</w:t>
        </w:r>
      </w:ins>
    </w:p>
    <w:p w:rsidR="00210970" w:rsidRDefault="00210970" w:rsidP="00210970">
      <w:pPr>
        <w:rPr>
          <w:ins w:id="5898" w:author="Priyanshu Solon" w:date="2025-04-24T18:17:00Z"/>
        </w:rPr>
      </w:pPr>
      <w:ins w:id="5899" w:author="Priyanshu Solon" w:date="2025-04-24T18:17:00Z">
        <w:r>
          <w:t xml:space="preserve">        &lt;input type="button" value="any"&gt;</w:t>
        </w:r>
      </w:ins>
    </w:p>
    <w:p w:rsidR="00210970" w:rsidRDefault="00210970" w:rsidP="00210970">
      <w:pPr>
        <w:rPr>
          <w:ins w:id="5900" w:author="Priyanshu Solon" w:date="2025-04-24T18:17:00Z"/>
        </w:rPr>
      </w:pPr>
      <w:ins w:id="5901" w:author="Priyanshu Solon" w:date="2025-04-24T18:17:00Z">
        <w:r>
          <w:t xml:space="preserve">   </w:t>
        </w:r>
      </w:ins>
    </w:p>
    <w:p w:rsidR="00210970" w:rsidRDefault="00210970" w:rsidP="00210970">
      <w:pPr>
        <w:rPr>
          <w:ins w:id="5902" w:author="Priyanshu Solon" w:date="2025-04-24T18:17:00Z"/>
        </w:rPr>
      </w:pPr>
      <w:ins w:id="5903" w:author="Priyanshu Solon" w:date="2025-04-24T18:17:00Z">
        <w:r>
          <w:t xml:space="preserve">    b) HTML 5</w:t>
        </w:r>
      </w:ins>
    </w:p>
    <w:p w:rsidR="00210970" w:rsidRDefault="00210970" w:rsidP="00210970">
      <w:pPr>
        <w:rPr>
          <w:ins w:id="5904" w:author="Priyanshu Solon" w:date="2025-04-24T18:17:00Z"/>
        </w:rPr>
      </w:pPr>
      <w:ins w:id="5905" w:author="Priyanshu Solon" w:date="2025-04-24T18:17:00Z">
        <w:r>
          <w:t xml:space="preserve">        &lt;button type="button"&gt; Text | Image | Icons &lt;/button&gt;</w:t>
        </w:r>
      </w:ins>
    </w:p>
    <w:p w:rsidR="00210970" w:rsidRDefault="00210970" w:rsidP="00210970">
      <w:pPr>
        <w:rPr>
          <w:ins w:id="5906" w:author="Priyanshu Solon" w:date="2025-04-24T18:17:00Z"/>
        </w:rPr>
      </w:pPr>
    </w:p>
    <w:p w:rsidR="00210970" w:rsidRDefault="00210970" w:rsidP="00210970">
      <w:pPr>
        <w:rPr>
          <w:ins w:id="5907" w:author="Priyanshu Solon" w:date="2025-04-24T18:17:00Z"/>
        </w:rPr>
      </w:pPr>
      <w:ins w:id="5908" w:author="Priyanshu Solon" w:date="2025-04-24T18:17:00Z">
        <w:r>
          <w:t>Note: If button type is not defined in HTML 5, the default is submit type.</w:t>
        </w:r>
      </w:ins>
    </w:p>
    <w:p w:rsidR="00210970" w:rsidRDefault="00210970" w:rsidP="00210970">
      <w:pPr>
        <w:rPr>
          <w:ins w:id="5909" w:author="Priyanshu Solon" w:date="2025-04-24T18:17:00Z"/>
        </w:rPr>
      </w:pPr>
    </w:p>
    <w:p w:rsidR="00210970" w:rsidRDefault="00210970" w:rsidP="00210970">
      <w:pPr>
        <w:rPr>
          <w:ins w:id="5910" w:author="Priyanshu Solon" w:date="2025-04-24T18:17:00Z"/>
        </w:rPr>
      </w:pPr>
      <w:ins w:id="5911" w:author="Priyanshu Solon" w:date="2025-04-24T18:17:00Z">
        <w:r>
          <w:t xml:space="preserve">        &lt;button&gt; Text &lt;/button&gt;        =&gt; Submit</w:t>
        </w:r>
      </w:ins>
    </w:p>
    <w:p w:rsidR="00210970" w:rsidRDefault="00210970" w:rsidP="00210970">
      <w:pPr>
        <w:rPr>
          <w:ins w:id="5912" w:author="Priyanshu Solon" w:date="2025-04-24T18:17:00Z"/>
        </w:rPr>
      </w:pPr>
    </w:p>
    <w:p w:rsidR="00210970" w:rsidRDefault="00210970" w:rsidP="00210970">
      <w:pPr>
        <w:rPr>
          <w:ins w:id="5913" w:author="Priyanshu Solon" w:date="2025-04-24T18:17:00Z"/>
        </w:rPr>
      </w:pPr>
      <w:ins w:id="5914" w:author="Priyanshu Solon" w:date="2025-04-24T18:17:00Z">
        <w:r>
          <w:t>Ex:</w:t>
        </w:r>
      </w:ins>
    </w:p>
    <w:p w:rsidR="00210970" w:rsidRDefault="00210970" w:rsidP="00210970">
      <w:pPr>
        <w:rPr>
          <w:ins w:id="5915" w:author="Priyanshu Solon" w:date="2025-04-24T18:17:00Z"/>
        </w:rPr>
      </w:pPr>
      <w:ins w:id="5916" w:author="Priyanshu Solon" w:date="2025-04-24T18:17:00Z">
        <w:r>
          <w:t>&lt;!DOCTYPE html&gt;</w:t>
        </w:r>
      </w:ins>
    </w:p>
    <w:p w:rsidR="00210970" w:rsidRDefault="00210970" w:rsidP="00210970">
      <w:pPr>
        <w:rPr>
          <w:ins w:id="5917" w:author="Priyanshu Solon" w:date="2025-04-24T18:17:00Z"/>
        </w:rPr>
      </w:pPr>
      <w:ins w:id="5918" w:author="Priyanshu Solon" w:date="2025-04-24T18:17:00Z">
        <w:r>
          <w:t>&lt;html lang="en"&gt;</w:t>
        </w:r>
      </w:ins>
    </w:p>
    <w:p w:rsidR="00210970" w:rsidRDefault="00210970" w:rsidP="00210970">
      <w:pPr>
        <w:rPr>
          <w:ins w:id="5919" w:author="Priyanshu Solon" w:date="2025-04-24T18:17:00Z"/>
        </w:rPr>
      </w:pPr>
      <w:ins w:id="5920" w:author="Priyanshu Solon" w:date="2025-04-24T18:17:00Z">
        <w:r>
          <w:t>&lt;head&gt;</w:t>
        </w:r>
      </w:ins>
    </w:p>
    <w:p w:rsidR="00210970" w:rsidRDefault="00210970" w:rsidP="00210970">
      <w:pPr>
        <w:rPr>
          <w:ins w:id="5921" w:author="Priyanshu Solon" w:date="2025-04-24T18:17:00Z"/>
        </w:rPr>
      </w:pPr>
      <w:ins w:id="5922" w:author="Priyanshu Solon" w:date="2025-04-24T18:17:00Z">
        <w:r>
          <w:t xml:space="preserve">    &lt;meta charset="UTF-8"&gt;</w:t>
        </w:r>
      </w:ins>
    </w:p>
    <w:p w:rsidR="00210970" w:rsidRDefault="00210970" w:rsidP="00210970">
      <w:pPr>
        <w:rPr>
          <w:ins w:id="5923" w:author="Priyanshu Solon" w:date="2025-04-24T18:17:00Z"/>
        </w:rPr>
      </w:pPr>
      <w:ins w:id="5924" w:author="Priyanshu Solon" w:date="2025-04-24T18:17:00Z">
        <w:r>
          <w:lastRenderedPageBreak/>
          <w:t xml:space="preserve">    &lt;meta name="viewport" content="width=device-width, initial-scale=1.0"&gt;</w:t>
        </w:r>
      </w:ins>
    </w:p>
    <w:p w:rsidR="00210970" w:rsidRDefault="00210970" w:rsidP="00210970">
      <w:pPr>
        <w:rPr>
          <w:ins w:id="5925" w:author="Priyanshu Solon" w:date="2025-04-24T18:17:00Z"/>
        </w:rPr>
      </w:pPr>
      <w:ins w:id="5926" w:author="Priyanshu Solon" w:date="2025-04-24T18:17:00Z">
        <w:r>
          <w:t xml:space="preserve">    &lt;title&gt;Document&lt;/title&gt;</w:t>
        </w:r>
      </w:ins>
    </w:p>
    <w:p w:rsidR="00210970" w:rsidRDefault="00210970" w:rsidP="00210970">
      <w:pPr>
        <w:rPr>
          <w:ins w:id="5927" w:author="Priyanshu Solon" w:date="2025-04-24T18:17:00Z"/>
        </w:rPr>
      </w:pPr>
      <w:ins w:id="5928" w:author="Priyanshu Solon" w:date="2025-04-24T18:17:00Z">
        <w:r>
          <w:t xml:space="preserve">    &lt;style&gt;</w:t>
        </w:r>
      </w:ins>
    </w:p>
    <w:p w:rsidR="00210970" w:rsidRDefault="00210970" w:rsidP="00210970">
      <w:pPr>
        <w:rPr>
          <w:ins w:id="5929" w:author="Priyanshu Solon" w:date="2025-04-24T18:17:00Z"/>
        </w:rPr>
      </w:pPr>
      <w:ins w:id="5930" w:author="Priyanshu Solon" w:date="2025-04-24T18:17:00Z">
        <w:r>
          <w:t xml:space="preserve">        .user {</w:t>
        </w:r>
      </w:ins>
    </w:p>
    <w:p w:rsidR="00210970" w:rsidRDefault="00210970" w:rsidP="00210970">
      <w:pPr>
        <w:rPr>
          <w:ins w:id="5931" w:author="Priyanshu Solon" w:date="2025-04-24T18:17:00Z"/>
        </w:rPr>
      </w:pPr>
      <w:ins w:id="5932" w:author="Priyanshu Solon" w:date="2025-04-24T18:17:00Z">
        <w:r>
          <w:t xml:space="preserve">            border-left: none;</w:t>
        </w:r>
      </w:ins>
    </w:p>
    <w:p w:rsidR="00210970" w:rsidRDefault="00210970" w:rsidP="00210970">
      <w:pPr>
        <w:rPr>
          <w:ins w:id="5933" w:author="Priyanshu Solon" w:date="2025-04-24T18:17:00Z"/>
        </w:rPr>
      </w:pPr>
      <w:ins w:id="5934" w:author="Priyanshu Solon" w:date="2025-04-24T18:17:00Z">
        <w:r>
          <w:t xml:space="preserve">            border-right: none;</w:t>
        </w:r>
      </w:ins>
    </w:p>
    <w:p w:rsidR="00210970" w:rsidRDefault="00210970" w:rsidP="00210970">
      <w:pPr>
        <w:rPr>
          <w:ins w:id="5935" w:author="Priyanshu Solon" w:date="2025-04-24T18:17:00Z"/>
        </w:rPr>
      </w:pPr>
      <w:ins w:id="5936" w:author="Priyanshu Solon" w:date="2025-04-24T18:17:00Z">
        <w:r>
          <w:t xml:space="preserve">            border-top: none;</w:t>
        </w:r>
      </w:ins>
    </w:p>
    <w:p w:rsidR="00210970" w:rsidRDefault="00210970" w:rsidP="00210970">
      <w:pPr>
        <w:rPr>
          <w:ins w:id="5937" w:author="Priyanshu Solon" w:date="2025-04-24T18:17:00Z"/>
        </w:rPr>
      </w:pPr>
      <w:ins w:id="5938" w:author="Priyanshu Solon" w:date="2025-04-24T18:17:00Z">
        <w:r>
          <w:t xml:space="preserve">            outline: none;</w:t>
        </w:r>
      </w:ins>
    </w:p>
    <w:p w:rsidR="00210970" w:rsidRDefault="00210970" w:rsidP="00210970">
      <w:pPr>
        <w:rPr>
          <w:ins w:id="5939" w:author="Priyanshu Solon" w:date="2025-04-24T18:17:00Z"/>
        </w:rPr>
      </w:pPr>
      <w:ins w:id="5940" w:author="Priyanshu Solon" w:date="2025-04-24T18:17:00Z">
        <w:r>
          <w:t xml:space="preserve">        }</w:t>
        </w:r>
      </w:ins>
    </w:p>
    <w:p w:rsidR="00210970" w:rsidRDefault="00210970" w:rsidP="00210970">
      <w:pPr>
        <w:rPr>
          <w:ins w:id="5941" w:author="Priyanshu Solon" w:date="2025-04-24T18:17:00Z"/>
        </w:rPr>
      </w:pPr>
      <w:ins w:id="5942" w:author="Priyanshu Solon" w:date="2025-04-24T18:17:00Z">
        <w:r>
          <w:t xml:space="preserve">    &lt;/style&gt;</w:t>
        </w:r>
      </w:ins>
    </w:p>
    <w:p w:rsidR="00210970" w:rsidRDefault="00210970" w:rsidP="00210970">
      <w:pPr>
        <w:rPr>
          <w:ins w:id="5943" w:author="Priyanshu Solon" w:date="2025-04-24T18:17:00Z"/>
        </w:rPr>
      </w:pPr>
      <w:ins w:id="5944" w:author="Priyanshu Solon" w:date="2025-04-24T18:17:00Z">
        <w:r>
          <w:t xml:space="preserve">    &lt;link rel="stylesheet" href="../node_modules/bootstrap-icons/font/bootstrap-icons.css"&gt;</w:t>
        </w:r>
      </w:ins>
    </w:p>
    <w:p w:rsidR="00210970" w:rsidRDefault="00210970" w:rsidP="00210970">
      <w:pPr>
        <w:rPr>
          <w:ins w:id="5945" w:author="Priyanshu Solon" w:date="2025-04-24T18:17:00Z"/>
        </w:rPr>
      </w:pPr>
      <w:ins w:id="5946" w:author="Priyanshu Solon" w:date="2025-04-24T18:17:00Z">
        <w:r>
          <w:t xml:space="preserve">    &lt;style&gt;</w:t>
        </w:r>
      </w:ins>
    </w:p>
    <w:p w:rsidR="00210970" w:rsidRDefault="00210970" w:rsidP="00210970">
      <w:pPr>
        <w:rPr>
          <w:ins w:id="5947" w:author="Priyanshu Solon" w:date="2025-04-24T18:17:00Z"/>
        </w:rPr>
      </w:pPr>
      <w:ins w:id="5948" w:author="Priyanshu Solon" w:date="2025-04-24T18:17:00Z">
        <w:r>
          <w:t xml:space="preserve">       progress {</w:t>
        </w:r>
      </w:ins>
    </w:p>
    <w:p w:rsidR="00210970" w:rsidRDefault="00210970" w:rsidP="00210970">
      <w:pPr>
        <w:rPr>
          <w:ins w:id="5949" w:author="Priyanshu Solon" w:date="2025-04-24T18:17:00Z"/>
        </w:rPr>
      </w:pPr>
      <w:ins w:id="5950" w:author="Priyanshu Solon" w:date="2025-04-24T18:17:00Z">
        <w:r>
          <w:t xml:space="preserve">        width: 200px;</w:t>
        </w:r>
      </w:ins>
    </w:p>
    <w:p w:rsidR="00210970" w:rsidRDefault="00210970" w:rsidP="00210970">
      <w:pPr>
        <w:rPr>
          <w:ins w:id="5951" w:author="Priyanshu Solon" w:date="2025-04-24T18:17:00Z"/>
        </w:rPr>
      </w:pPr>
      <w:ins w:id="5952" w:author="Priyanshu Solon" w:date="2025-04-24T18:17:00Z">
        <w:r>
          <w:t xml:space="preserve">        height: 20px;</w:t>
        </w:r>
      </w:ins>
    </w:p>
    <w:p w:rsidR="00210970" w:rsidRDefault="00210970" w:rsidP="00210970">
      <w:pPr>
        <w:rPr>
          <w:ins w:id="5953" w:author="Priyanshu Solon" w:date="2025-04-24T18:17:00Z"/>
        </w:rPr>
      </w:pPr>
      <w:ins w:id="5954" w:author="Priyanshu Solon" w:date="2025-04-24T18:17:00Z">
        <w:r>
          <w:t xml:space="preserve">       }</w:t>
        </w:r>
      </w:ins>
    </w:p>
    <w:p w:rsidR="00210970" w:rsidRDefault="00210970" w:rsidP="00210970">
      <w:pPr>
        <w:rPr>
          <w:ins w:id="5955" w:author="Priyanshu Solon" w:date="2025-04-24T18:17:00Z"/>
        </w:rPr>
      </w:pPr>
      <w:ins w:id="5956" w:author="Priyanshu Solon" w:date="2025-04-24T18:17:00Z">
        <w:r>
          <w:t xml:space="preserve">    &lt;/style&gt;</w:t>
        </w:r>
      </w:ins>
    </w:p>
    <w:p w:rsidR="00210970" w:rsidRDefault="00210970" w:rsidP="00210970">
      <w:pPr>
        <w:rPr>
          <w:ins w:id="5957" w:author="Priyanshu Solon" w:date="2025-04-24T18:17:00Z"/>
        </w:rPr>
      </w:pPr>
      <w:ins w:id="5958" w:author="Priyanshu Solon" w:date="2025-04-24T18:17:00Z">
        <w:r>
          <w:t>&lt;/head&gt;</w:t>
        </w:r>
      </w:ins>
    </w:p>
    <w:p w:rsidR="00210970" w:rsidRDefault="00210970" w:rsidP="00210970">
      <w:pPr>
        <w:rPr>
          <w:ins w:id="5959" w:author="Priyanshu Solon" w:date="2025-04-24T18:17:00Z"/>
        </w:rPr>
      </w:pPr>
      <w:ins w:id="5960" w:author="Priyanshu Solon" w:date="2025-04-24T18:17:00Z">
        <w:r>
          <w:t>&lt;body&gt;</w:t>
        </w:r>
      </w:ins>
    </w:p>
    <w:p w:rsidR="00210970" w:rsidRDefault="00210970" w:rsidP="00210970">
      <w:pPr>
        <w:rPr>
          <w:ins w:id="5961" w:author="Priyanshu Solon" w:date="2025-04-24T18:17:00Z"/>
        </w:rPr>
      </w:pPr>
      <w:ins w:id="5962" w:author="Priyanshu Solon" w:date="2025-04-24T18:17:00Z">
        <w:r>
          <w:t xml:space="preserve">    &lt;form&gt;</w:t>
        </w:r>
      </w:ins>
    </w:p>
    <w:p w:rsidR="00210970" w:rsidRDefault="00210970" w:rsidP="00210970">
      <w:pPr>
        <w:rPr>
          <w:ins w:id="5963" w:author="Priyanshu Solon" w:date="2025-04-24T18:17:00Z"/>
        </w:rPr>
      </w:pPr>
      <w:ins w:id="5964" w:author="Priyanshu Solon" w:date="2025-04-24T18:17:00Z">
        <w:r>
          <w:t xml:space="preserve">        &lt;dl&gt;</w:t>
        </w:r>
      </w:ins>
    </w:p>
    <w:p w:rsidR="00210970" w:rsidRDefault="00210970" w:rsidP="00210970">
      <w:pPr>
        <w:rPr>
          <w:ins w:id="5965" w:author="Priyanshu Solon" w:date="2025-04-24T18:17:00Z"/>
        </w:rPr>
      </w:pPr>
      <w:ins w:id="5966" w:author="Priyanshu Solon" w:date="2025-04-24T18:17:00Z">
        <w:r>
          <w:t xml:space="preserve">           &lt;dt&gt;Name&lt;/dt&gt;</w:t>
        </w:r>
      </w:ins>
    </w:p>
    <w:p w:rsidR="00210970" w:rsidRDefault="00210970" w:rsidP="00210970">
      <w:pPr>
        <w:rPr>
          <w:ins w:id="5967" w:author="Priyanshu Solon" w:date="2025-04-24T18:17:00Z"/>
        </w:rPr>
      </w:pPr>
      <w:ins w:id="5968" w:author="Priyanshu Solon" w:date="2025-04-24T18:17:00Z">
        <w:r>
          <w:t xml:space="preserve">           &lt;dd&gt;&lt;input type="text" name="Name"&gt;&lt;/dd&gt;</w:t>
        </w:r>
      </w:ins>
    </w:p>
    <w:p w:rsidR="00210970" w:rsidRDefault="00210970" w:rsidP="00210970">
      <w:pPr>
        <w:rPr>
          <w:ins w:id="5969" w:author="Priyanshu Solon" w:date="2025-04-24T18:17:00Z"/>
        </w:rPr>
      </w:pPr>
      <w:ins w:id="5970" w:author="Priyanshu Solon" w:date="2025-04-24T18:17:00Z">
        <w:r>
          <w:t xml:space="preserve">           &lt;dd&gt;</w:t>
        </w:r>
      </w:ins>
    </w:p>
    <w:p w:rsidR="00210970" w:rsidRDefault="00210970" w:rsidP="00210970">
      <w:pPr>
        <w:rPr>
          <w:ins w:id="5971" w:author="Priyanshu Solon" w:date="2025-04-24T18:17:00Z"/>
        </w:rPr>
      </w:pPr>
      <w:ins w:id="5972" w:author="Priyanshu Solon" w:date="2025-04-24T18:17:00Z">
        <w:r>
          <w:t xml:space="preserve">              &lt;input type="submit" value="Register"&gt;</w:t>
        </w:r>
      </w:ins>
    </w:p>
    <w:p w:rsidR="00210970" w:rsidRDefault="00210970" w:rsidP="00210970">
      <w:pPr>
        <w:rPr>
          <w:ins w:id="5973" w:author="Priyanshu Solon" w:date="2025-04-24T18:17:00Z"/>
        </w:rPr>
      </w:pPr>
      <w:ins w:id="5974" w:author="Priyanshu Solon" w:date="2025-04-24T18:17:00Z">
        <w:r>
          <w:t xml:space="preserve">              &lt;input type="reset" value="Cancel"&gt;</w:t>
        </w:r>
      </w:ins>
    </w:p>
    <w:p w:rsidR="00210970" w:rsidRDefault="00210970" w:rsidP="00210970">
      <w:pPr>
        <w:rPr>
          <w:ins w:id="5975" w:author="Priyanshu Solon" w:date="2025-04-24T18:17:00Z"/>
        </w:rPr>
      </w:pPr>
      <w:ins w:id="5976" w:author="Priyanshu Solon" w:date="2025-04-24T18:17:00Z">
        <w:r>
          <w:t xml:space="preserve">              &lt;input type="button" value="Print"&gt;</w:t>
        </w:r>
      </w:ins>
    </w:p>
    <w:p w:rsidR="00210970" w:rsidRDefault="00210970" w:rsidP="00210970">
      <w:pPr>
        <w:rPr>
          <w:ins w:id="5977" w:author="Priyanshu Solon" w:date="2025-04-24T18:17:00Z"/>
        </w:rPr>
      </w:pPr>
      <w:ins w:id="5978" w:author="Priyanshu Solon" w:date="2025-04-24T18:17:00Z">
        <w:r>
          <w:t xml:space="preserve">           &lt;/dd&gt;</w:t>
        </w:r>
      </w:ins>
    </w:p>
    <w:p w:rsidR="00210970" w:rsidRDefault="00210970" w:rsidP="00210970">
      <w:pPr>
        <w:rPr>
          <w:ins w:id="5979" w:author="Priyanshu Solon" w:date="2025-04-24T18:17:00Z"/>
        </w:rPr>
      </w:pPr>
      <w:ins w:id="5980" w:author="Priyanshu Solon" w:date="2025-04-24T18:17:00Z">
        <w:r>
          <w:t xml:space="preserve">           &lt;dd&gt;</w:t>
        </w:r>
      </w:ins>
    </w:p>
    <w:p w:rsidR="00210970" w:rsidRDefault="00210970" w:rsidP="00210970">
      <w:pPr>
        <w:rPr>
          <w:ins w:id="5981" w:author="Priyanshu Solon" w:date="2025-04-24T18:17:00Z"/>
        </w:rPr>
      </w:pPr>
      <w:ins w:id="5982" w:author="Priyanshu Solon" w:date="2025-04-24T18:17:00Z">
        <w:r>
          <w:lastRenderedPageBreak/>
          <w:t xml:space="preserve">             &lt;button type="submit"&gt; &lt;span class="bi bi-person-fill"&gt;&lt;/span&gt; Register &lt;/button&gt;</w:t>
        </w:r>
      </w:ins>
    </w:p>
    <w:p w:rsidR="00210970" w:rsidRDefault="00210970" w:rsidP="00210970">
      <w:pPr>
        <w:rPr>
          <w:ins w:id="5983" w:author="Priyanshu Solon" w:date="2025-04-24T18:17:00Z"/>
        </w:rPr>
      </w:pPr>
      <w:ins w:id="5984" w:author="Priyanshu Solon" w:date="2025-04-24T18:17:00Z">
        <w:r>
          <w:t xml:space="preserve">             &lt;button type="reset"&gt; &lt;img src="./images/a5.jpg" width="40" height="20"&gt; Cancel&lt;/button&gt;</w:t>
        </w:r>
      </w:ins>
    </w:p>
    <w:p w:rsidR="00210970" w:rsidRDefault="00210970" w:rsidP="00210970">
      <w:pPr>
        <w:rPr>
          <w:ins w:id="5985" w:author="Priyanshu Solon" w:date="2025-04-24T18:17:00Z"/>
        </w:rPr>
      </w:pPr>
      <w:ins w:id="5986" w:author="Priyanshu Solon" w:date="2025-04-24T18:17:00Z">
        <w:r>
          <w:t xml:space="preserve">             &lt;button type="button"&gt; &lt;span class="bi bi-printer-fill"&gt; Print &lt;/span&gt; &lt;/button&gt;</w:t>
        </w:r>
      </w:ins>
    </w:p>
    <w:p w:rsidR="00210970" w:rsidRDefault="00210970" w:rsidP="00210970">
      <w:pPr>
        <w:rPr>
          <w:ins w:id="5987" w:author="Priyanshu Solon" w:date="2025-04-24T18:17:00Z"/>
        </w:rPr>
      </w:pPr>
      <w:ins w:id="5988" w:author="Priyanshu Solon" w:date="2025-04-24T18:17:00Z">
        <w:r>
          <w:t xml:space="preserve">           &lt;/dd&gt;</w:t>
        </w:r>
      </w:ins>
    </w:p>
    <w:p w:rsidR="00210970" w:rsidRDefault="00210970" w:rsidP="00210970">
      <w:pPr>
        <w:rPr>
          <w:ins w:id="5989" w:author="Priyanshu Solon" w:date="2025-04-24T18:17:00Z"/>
        </w:rPr>
      </w:pPr>
      <w:ins w:id="5990" w:author="Priyanshu Solon" w:date="2025-04-24T18:17:00Z">
        <w:r>
          <w:t xml:space="preserve">        &lt;/dl&gt;</w:t>
        </w:r>
      </w:ins>
    </w:p>
    <w:p w:rsidR="00210970" w:rsidRDefault="00210970" w:rsidP="00210970">
      <w:pPr>
        <w:rPr>
          <w:ins w:id="5991" w:author="Priyanshu Solon" w:date="2025-04-24T18:17:00Z"/>
        </w:rPr>
      </w:pPr>
      <w:ins w:id="5992" w:author="Priyanshu Solon" w:date="2025-04-24T18:17:00Z">
        <w:r>
          <w:t xml:space="preserve">    &lt;/form&gt;</w:t>
        </w:r>
      </w:ins>
    </w:p>
    <w:p w:rsidR="00210970" w:rsidRDefault="00210970" w:rsidP="00210970">
      <w:pPr>
        <w:rPr>
          <w:ins w:id="5993" w:author="Priyanshu Solon" w:date="2025-04-24T18:17:00Z"/>
        </w:rPr>
      </w:pPr>
      <w:ins w:id="5994" w:author="Priyanshu Solon" w:date="2025-04-24T18:17:00Z">
        <w:r>
          <w:t>&lt;/body&gt;</w:t>
        </w:r>
      </w:ins>
    </w:p>
    <w:p w:rsidR="00210970" w:rsidRDefault="00210970" w:rsidP="00210970">
      <w:pPr>
        <w:rPr>
          <w:ins w:id="5995" w:author="Priyanshu Solon" w:date="2025-04-24T18:17:00Z"/>
        </w:rPr>
      </w:pPr>
      <w:ins w:id="5996" w:author="Priyanshu Solon" w:date="2025-04-24T18:17:00Z">
        <w:r>
          <w:t>&lt;/html&gt;</w:t>
        </w:r>
      </w:ins>
    </w:p>
    <w:p w:rsidR="00210970" w:rsidRDefault="00210970" w:rsidP="00210970">
      <w:pPr>
        <w:rPr>
          <w:ins w:id="5997" w:author="Priyanshu Solon" w:date="2025-04-24T18:17:00Z"/>
        </w:rPr>
      </w:pPr>
    </w:p>
    <w:p w:rsidR="00210970" w:rsidRDefault="00210970" w:rsidP="00210970">
      <w:pPr>
        <w:rPr>
          <w:ins w:id="5998" w:author="Priyanshu Solon" w:date="2025-04-24T18:17:00Z"/>
        </w:rPr>
      </w:pPr>
      <w:ins w:id="5999" w:author="Priyanshu Solon" w:date="2025-04-24T18:17:00Z">
        <w:r>
          <w:t>Ex: Login Form</w:t>
        </w:r>
      </w:ins>
    </w:p>
    <w:p w:rsidR="00210970" w:rsidRDefault="00210970" w:rsidP="00210970">
      <w:pPr>
        <w:rPr>
          <w:ins w:id="6000" w:author="Priyanshu Solon" w:date="2025-04-24T18:17:00Z"/>
        </w:rPr>
      </w:pPr>
    </w:p>
    <w:p w:rsidR="00210970" w:rsidRDefault="00210970" w:rsidP="00210970">
      <w:pPr>
        <w:rPr>
          <w:ins w:id="6001" w:author="Priyanshu Solon" w:date="2025-04-24T18:17:00Z"/>
        </w:rPr>
      </w:pPr>
      <w:ins w:id="6002" w:author="Priyanshu Solon" w:date="2025-04-24T18:17:00Z">
        <w:r>
          <w:t>&lt;!DOCTYPE html&gt;</w:t>
        </w:r>
      </w:ins>
    </w:p>
    <w:p w:rsidR="00210970" w:rsidRDefault="00210970" w:rsidP="00210970">
      <w:pPr>
        <w:rPr>
          <w:ins w:id="6003" w:author="Priyanshu Solon" w:date="2025-04-24T18:17:00Z"/>
        </w:rPr>
      </w:pPr>
      <w:ins w:id="6004" w:author="Priyanshu Solon" w:date="2025-04-24T18:17:00Z">
        <w:r>
          <w:t>&lt;html lang="en"&gt;</w:t>
        </w:r>
      </w:ins>
    </w:p>
    <w:p w:rsidR="00210970" w:rsidRDefault="00210970" w:rsidP="00210970">
      <w:pPr>
        <w:rPr>
          <w:ins w:id="6005" w:author="Priyanshu Solon" w:date="2025-04-24T18:17:00Z"/>
        </w:rPr>
      </w:pPr>
      <w:ins w:id="6006" w:author="Priyanshu Solon" w:date="2025-04-24T18:17:00Z">
        <w:r>
          <w:t>&lt;head&gt;</w:t>
        </w:r>
      </w:ins>
    </w:p>
    <w:p w:rsidR="00210970" w:rsidRDefault="00210970" w:rsidP="00210970">
      <w:pPr>
        <w:rPr>
          <w:ins w:id="6007" w:author="Priyanshu Solon" w:date="2025-04-24T18:17:00Z"/>
        </w:rPr>
      </w:pPr>
      <w:ins w:id="6008" w:author="Priyanshu Solon" w:date="2025-04-24T18:17:00Z">
        <w:r>
          <w:t xml:space="preserve">    &lt;meta charset="UTF-8"&gt;</w:t>
        </w:r>
      </w:ins>
    </w:p>
    <w:p w:rsidR="00210970" w:rsidRDefault="00210970" w:rsidP="00210970">
      <w:pPr>
        <w:rPr>
          <w:ins w:id="6009" w:author="Priyanshu Solon" w:date="2025-04-24T18:17:00Z"/>
        </w:rPr>
      </w:pPr>
      <w:ins w:id="6010" w:author="Priyanshu Solon" w:date="2025-04-24T18:17:00Z">
        <w:r>
          <w:t xml:space="preserve">    &lt;meta name="viewport" content="width=device-width, initial-scale=1.0"&gt;</w:t>
        </w:r>
      </w:ins>
    </w:p>
    <w:p w:rsidR="00210970" w:rsidRDefault="00210970" w:rsidP="00210970">
      <w:pPr>
        <w:rPr>
          <w:ins w:id="6011" w:author="Priyanshu Solon" w:date="2025-04-24T18:17:00Z"/>
        </w:rPr>
      </w:pPr>
      <w:ins w:id="6012" w:author="Priyanshu Solon" w:date="2025-04-24T18:17:00Z">
        <w:r>
          <w:t xml:space="preserve">    &lt;title&gt;Document&lt;/title&gt;</w:t>
        </w:r>
      </w:ins>
    </w:p>
    <w:p w:rsidR="00210970" w:rsidRDefault="00210970" w:rsidP="00210970">
      <w:pPr>
        <w:rPr>
          <w:ins w:id="6013" w:author="Priyanshu Solon" w:date="2025-04-24T18:17:00Z"/>
        </w:rPr>
      </w:pPr>
      <w:ins w:id="6014" w:author="Priyanshu Solon" w:date="2025-04-24T18:17:00Z">
        <w:r>
          <w:t xml:space="preserve">    &lt;style&gt;</w:t>
        </w:r>
      </w:ins>
    </w:p>
    <w:p w:rsidR="00210970" w:rsidRDefault="00210970" w:rsidP="00210970">
      <w:pPr>
        <w:rPr>
          <w:ins w:id="6015" w:author="Priyanshu Solon" w:date="2025-04-24T18:17:00Z"/>
        </w:rPr>
      </w:pPr>
      <w:ins w:id="6016" w:author="Priyanshu Solon" w:date="2025-04-24T18:17:00Z">
        <w:r>
          <w:t xml:space="preserve">        .user {</w:t>
        </w:r>
      </w:ins>
    </w:p>
    <w:p w:rsidR="00210970" w:rsidRDefault="00210970" w:rsidP="00210970">
      <w:pPr>
        <w:rPr>
          <w:ins w:id="6017" w:author="Priyanshu Solon" w:date="2025-04-24T18:17:00Z"/>
        </w:rPr>
      </w:pPr>
      <w:ins w:id="6018" w:author="Priyanshu Solon" w:date="2025-04-24T18:17:00Z">
        <w:r>
          <w:t xml:space="preserve">            border-left: none;</w:t>
        </w:r>
      </w:ins>
    </w:p>
    <w:p w:rsidR="00210970" w:rsidRDefault="00210970" w:rsidP="00210970">
      <w:pPr>
        <w:rPr>
          <w:ins w:id="6019" w:author="Priyanshu Solon" w:date="2025-04-24T18:17:00Z"/>
        </w:rPr>
      </w:pPr>
      <w:ins w:id="6020" w:author="Priyanshu Solon" w:date="2025-04-24T18:17:00Z">
        <w:r>
          <w:t xml:space="preserve">            border-right: none;</w:t>
        </w:r>
      </w:ins>
    </w:p>
    <w:p w:rsidR="00210970" w:rsidRDefault="00210970" w:rsidP="00210970">
      <w:pPr>
        <w:rPr>
          <w:ins w:id="6021" w:author="Priyanshu Solon" w:date="2025-04-24T18:17:00Z"/>
        </w:rPr>
      </w:pPr>
      <w:ins w:id="6022" w:author="Priyanshu Solon" w:date="2025-04-24T18:17:00Z">
        <w:r>
          <w:t xml:space="preserve">            border-top: none;</w:t>
        </w:r>
      </w:ins>
    </w:p>
    <w:p w:rsidR="00210970" w:rsidRDefault="00210970" w:rsidP="00210970">
      <w:pPr>
        <w:rPr>
          <w:ins w:id="6023" w:author="Priyanshu Solon" w:date="2025-04-24T18:17:00Z"/>
        </w:rPr>
      </w:pPr>
      <w:ins w:id="6024" w:author="Priyanshu Solon" w:date="2025-04-24T18:17:00Z">
        <w:r>
          <w:t xml:space="preserve">            outline: none;</w:t>
        </w:r>
      </w:ins>
    </w:p>
    <w:p w:rsidR="00210970" w:rsidRDefault="00210970" w:rsidP="00210970">
      <w:pPr>
        <w:rPr>
          <w:ins w:id="6025" w:author="Priyanshu Solon" w:date="2025-04-24T18:17:00Z"/>
        </w:rPr>
      </w:pPr>
      <w:ins w:id="6026" w:author="Priyanshu Solon" w:date="2025-04-24T18:17:00Z">
        <w:r>
          <w:t xml:space="preserve">        }</w:t>
        </w:r>
      </w:ins>
    </w:p>
    <w:p w:rsidR="00210970" w:rsidRDefault="00210970" w:rsidP="00210970">
      <w:pPr>
        <w:rPr>
          <w:ins w:id="6027" w:author="Priyanshu Solon" w:date="2025-04-24T18:17:00Z"/>
        </w:rPr>
      </w:pPr>
      <w:ins w:id="6028" w:author="Priyanshu Solon" w:date="2025-04-24T18:17:00Z">
        <w:r>
          <w:t xml:space="preserve">    &lt;/style&gt;</w:t>
        </w:r>
      </w:ins>
    </w:p>
    <w:p w:rsidR="00210970" w:rsidRDefault="00210970" w:rsidP="00210970">
      <w:pPr>
        <w:rPr>
          <w:ins w:id="6029" w:author="Priyanshu Solon" w:date="2025-04-24T18:17:00Z"/>
        </w:rPr>
      </w:pPr>
      <w:ins w:id="6030" w:author="Priyanshu Solon" w:date="2025-04-24T18:17:00Z">
        <w:r>
          <w:t xml:space="preserve">    &lt;link rel="stylesheet" href="../node_modules/bootstrap-icons/font/bootstrap-icons.css"&gt;</w:t>
        </w:r>
      </w:ins>
    </w:p>
    <w:p w:rsidR="00210970" w:rsidRDefault="00210970" w:rsidP="00210970">
      <w:pPr>
        <w:rPr>
          <w:ins w:id="6031" w:author="Priyanshu Solon" w:date="2025-04-24T18:17:00Z"/>
        </w:rPr>
      </w:pPr>
      <w:ins w:id="6032" w:author="Priyanshu Solon" w:date="2025-04-24T18:17:00Z">
        <w:r>
          <w:t xml:space="preserve">    &lt;style&gt;</w:t>
        </w:r>
      </w:ins>
    </w:p>
    <w:p w:rsidR="00210970" w:rsidRDefault="00210970" w:rsidP="00210970">
      <w:pPr>
        <w:rPr>
          <w:ins w:id="6033" w:author="Priyanshu Solon" w:date="2025-04-24T18:17:00Z"/>
        </w:rPr>
      </w:pPr>
      <w:ins w:id="6034" w:author="Priyanshu Solon" w:date="2025-04-24T18:17:00Z">
        <w:r>
          <w:t xml:space="preserve">       body {</w:t>
        </w:r>
      </w:ins>
    </w:p>
    <w:p w:rsidR="00210970" w:rsidRDefault="00210970" w:rsidP="00210970">
      <w:pPr>
        <w:rPr>
          <w:ins w:id="6035" w:author="Priyanshu Solon" w:date="2025-04-24T18:17:00Z"/>
        </w:rPr>
      </w:pPr>
      <w:ins w:id="6036" w:author="Priyanshu Solon" w:date="2025-04-24T18:17:00Z">
        <w:r>
          <w:t xml:space="preserve">          display: flex;</w:t>
        </w:r>
      </w:ins>
    </w:p>
    <w:p w:rsidR="00210970" w:rsidRDefault="00210970" w:rsidP="00210970">
      <w:pPr>
        <w:rPr>
          <w:ins w:id="6037" w:author="Priyanshu Solon" w:date="2025-04-24T18:17:00Z"/>
        </w:rPr>
      </w:pPr>
      <w:ins w:id="6038" w:author="Priyanshu Solon" w:date="2025-04-24T18:17:00Z">
        <w:r>
          <w:lastRenderedPageBreak/>
          <w:t xml:space="preserve">          justify-content: center;</w:t>
        </w:r>
      </w:ins>
    </w:p>
    <w:p w:rsidR="00210970" w:rsidRDefault="00210970" w:rsidP="00210970">
      <w:pPr>
        <w:rPr>
          <w:ins w:id="6039" w:author="Priyanshu Solon" w:date="2025-04-24T18:17:00Z"/>
        </w:rPr>
      </w:pPr>
      <w:ins w:id="6040" w:author="Priyanshu Solon" w:date="2025-04-24T18:17:00Z">
        <w:r>
          <w:t xml:space="preserve">          font-family: Arial;</w:t>
        </w:r>
      </w:ins>
    </w:p>
    <w:p w:rsidR="00210970" w:rsidRDefault="00210970" w:rsidP="00210970">
      <w:pPr>
        <w:rPr>
          <w:ins w:id="6041" w:author="Priyanshu Solon" w:date="2025-04-24T18:17:00Z"/>
        </w:rPr>
      </w:pPr>
      <w:ins w:id="6042" w:author="Priyanshu Solon" w:date="2025-04-24T18:17:00Z">
        <w:r>
          <w:t xml:space="preserve">       }</w:t>
        </w:r>
      </w:ins>
    </w:p>
    <w:p w:rsidR="00210970" w:rsidRDefault="00210970" w:rsidP="00210970">
      <w:pPr>
        <w:rPr>
          <w:ins w:id="6043" w:author="Priyanshu Solon" w:date="2025-04-24T18:17:00Z"/>
        </w:rPr>
      </w:pPr>
      <w:ins w:id="6044" w:author="Priyanshu Solon" w:date="2025-04-24T18:17:00Z">
        <w:r>
          <w:t xml:space="preserve">       form {</w:t>
        </w:r>
      </w:ins>
    </w:p>
    <w:p w:rsidR="00210970" w:rsidRDefault="00210970" w:rsidP="00210970">
      <w:pPr>
        <w:rPr>
          <w:ins w:id="6045" w:author="Priyanshu Solon" w:date="2025-04-24T18:17:00Z"/>
        </w:rPr>
      </w:pPr>
      <w:ins w:id="6046" w:author="Priyanshu Solon" w:date="2025-04-24T18:17:00Z">
        <w:r>
          <w:t xml:space="preserve">          width: 300px;</w:t>
        </w:r>
      </w:ins>
    </w:p>
    <w:p w:rsidR="00210970" w:rsidRDefault="00210970" w:rsidP="00210970">
      <w:pPr>
        <w:rPr>
          <w:ins w:id="6047" w:author="Priyanshu Solon" w:date="2025-04-24T18:17:00Z"/>
        </w:rPr>
      </w:pPr>
      <w:ins w:id="6048" w:author="Priyanshu Solon" w:date="2025-04-24T18:17:00Z">
        <w:r>
          <w:t xml:space="preserve">          border:1px solid gray;</w:t>
        </w:r>
      </w:ins>
    </w:p>
    <w:p w:rsidR="00210970" w:rsidRDefault="00210970" w:rsidP="00210970">
      <w:pPr>
        <w:rPr>
          <w:ins w:id="6049" w:author="Priyanshu Solon" w:date="2025-04-24T18:17:00Z"/>
        </w:rPr>
      </w:pPr>
      <w:ins w:id="6050" w:author="Priyanshu Solon" w:date="2025-04-24T18:17:00Z">
        <w:r>
          <w:t xml:space="preserve">          padding: 30px;</w:t>
        </w:r>
      </w:ins>
    </w:p>
    <w:p w:rsidR="00210970" w:rsidRDefault="00210970" w:rsidP="00210970">
      <w:pPr>
        <w:rPr>
          <w:ins w:id="6051" w:author="Priyanshu Solon" w:date="2025-04-24T18:17:00Z"/>
        </w:rPr>
      </w:pPr>
      <w:ins w:id="6052" w:author="Priyanshu Solon" w:date="2025-04-24T18:17:00Z">
        <w:r>
          <w:t xml:space="preserve">          border-radius: 5px;</w:t>
        </w:r>
      </w:ins>
    </w:p>
    <w:p w:rsidR="00210970" w:rsidRDefault="00210970" w:rsidP="00210970">
      <w:pPr>
        <w:rPr>
          <w:ins w:id="6053" w:author="Priyanshu Solon" w:date="2025-04-24T18:17:00Z"/>
        </w:rPr>
      </w:pPr>
      <w:ins w:id="6054" w:author="Priyanshu Solon" w:date="2025-04-24T18:17:00Z">
        <w:r>
          <w:t xml:space="preserve">       }</w:t>
        </w:r>
      </w:ins>
    </w:p>
    <w:p w:rsidR="00210970" w:rsidRDefault="00210970" w:rsidP="00210970">
      <w:pPr>
        <w:rPr>
          <w:ins w:id="6055" w:author="Priyanshu Solon" w:date="2025-04-24T18:17:00Z"/>
        </w:rPr>
      </w:pPr>
      <w:ins w:id="6056" w:author="Priyanshu Solon" w:date="2025-04-24T18:17:00Z">
        <w:r>
          <w:t xml:space="preserve">       .title {</w:t>
        </w:r>
      </w:ins>
    </w:p>
    <w:p w:rsidR="00210970" w:rsidRDefault="00210970" w:rsidP="00210970">
      <w:pPr>
        <w:rPr>
          <w:ins w:id="6057" w:author="Priyanshu Solon" w:date="2025-04-24T18:17:00Z"/>
        </w:rPr>
      </w:pPr>
      <w:ins w:id="6058" w:author="Priyanshu Solon" w:date="2025-04-24T18:17:00Z">
        <w:r>
          <w:t xml:space="preserve">        font-weight: bold;</w:t>
        </w:r>
      </w:ins>
    </w:p>
    <w:p w:rsidR="00210970" w:rsidRDefault="00210970" w:rsidP="00210970">
      <w:pPr>
        <w:rPr>
          <w:ins w:id="6059" w:author="Priyanshu Solon" w:date="2025-04-24T18:17:00Z"/>
        </w:rPr>
      </w:pPr>
      <w:ins w:id="6060" w:author="Priyanshu Solon" w:date="2025-04-24T18:17:00Z">
        <w:r>
          <w:t xml:space="preserve">        font-size: 30px;</w:t>
        </w:r>
      </w:ins>
    </w:p>
    <w:p w:rsidR="00210970" w:rsidRDefault="00210970" w:rsidP="00210970">
      <w:pPr>
        <w:rPr>
          <w:ins w:id="6061" w:author="Priyanshu Solon" w:date="2025-04-24T18:17:00Z"/>
        </w:rPr>
      </w:pPr>
      <w:ins w:id="6062" w:author="Priyanshu Solon" w:date="2025-04-24T18:17:00Z">
        <w:r>
          <w:t xml:space="preserve">       }</w:t>
        </w:r>
      </w:ins>
    </w:p>
    <w:p w:rsidR="00210970" w:rsidRDefault="00210970" w:rsidP="00210970">
      <w:pPr>
        <w:rPr>
          <w:ins w:id="6063" w:author="Priyanshu Solon" w:date="2025-04-24T18:17:00Z"/>
        </w:rPr>
      </w:pPr>
      <w:ins w:id="6064" w:author="Priyanshu Solon" w:date="2025-04-24T18:17:00Z">
        <w:r>
          <w:t xml:space="preserve">       .form-group {</w:t>
        </w:r>
      </w:ins>
    </w:p>
    <w:p w:rsidR="00210970" w:rsidRDefault="00210970" w:rsidP="00210970">
      <w:pPr>
        <w:rPr>
          <w:ins w:id="6065" w:author="Priyanshu Solon" w:date="2025-04-24T18:17:00Z"/>
        </w:rPr>
      </w:pPr>
      <w:ins w:id="6066" w:author="Priyanshu Solon" w:date="2025-04-24T18:17:00Z">
        <w:r>
          <w:t xml:space="preserve">          margin-top: 15px;</w:t>
        </w:r>
      </w:ins>
    </w:p>
    <w:p w:rsidR="00210970" w:rsidRDefault="00210970" w:rsidP="00210970">
      <w:pPr>
        <w:rPr>
          <w:ins w:id="6067" w:author="Priyanshu Solon" w:date="2025-04-24T18:17:00Z"/>
        </w:rPr>
      </w:pPr>
      <w:ins w:id="6068" w:author="Priyanshu Solon" w:date="2025-04-24T18:17:00Z">
        <w:r>
          <w:t xml:space="preserve">          margin-bottom: 15px;</w:t>
        </w:r>
      </w:ins>
    </w:p>
    <w:p w:rsidR="00210970" w:rsidRDefault="00210970" w:rsidP="00210970">
      <w:pPr>
        <w:rPr>
          <w:ins w:id="6069" w:author="Priyanshu Solon" w:date="2025-04-24T18:17:00Z"/>
        </w:rPr>
      </w:pPr>
      <w:ins w:id="6070" w:author="Priyanshu Solon" w:date="2025-04-24T18:17:00Z">
        <w:r>
          <w:t xml:space="preserve">       }</w:t>
        </w:r>
      </w:ins>
    </w:p>
    <w:p w:rsidR="00210970" w:rsidRDefault="00210970" w:rsidP="00210970">
      <w:pPr>
        <w:rPr>
          <w:ins w:id="6071" w:author="Priyanshu Solon" w:date="2025-04-24T18:17:00Z"/>
        </w:rPr>
      </w:pPr>
      <w:ins w:id="6072" w:author="Priyanshu Solon" w:date="2025-04-24T18:17:00Z">
        <w:r>
          <w:t xml:space="preserve">       .form-label {</w:t>
        </w:r>
      </w:ins>
    </w:p>
    <w:p w:rsidR="00210970" w:rsidRDefault="00210970" w:rsidP="00210970">
      <w:pPr>
        <w:rPr>
          <w:ins w:id="6073" w:author="Priyanshu Solon" w:date="2025-04-24T18:17:00Z"/>
        </w:rPr>
      </w:pPr>
      <w:ins w:id="6074" w:author="Priyanshu Solon" w:date="2025-04-24T18:17:00Z">
        <w:r>
          <w:t xml:space="preserve">          font-weight: bold;</w:t>
        </w:r>
      </w:ins>
    </w:p>
    <w:p w:rsidR="00210970" w:rsidRDefault="00210970" w:rsidP="00210970">
      <w:pPr>
        <w:rPr>
          <w:ins w:id="6075" w:author="Priyanshu Solon" w:date="2025-04-24T18:17:00Z"/>
        </w:rPr>
      </w:pPr>
      <w:ins w:id="6076" w:author="Priyanshu Solon" w:date="2025-04-24T18:17:00Z">
        <w:r>
          <w:t xml:space="preserve">          margin-bottom: 5px;</w:t>
        </w:r>
      </w:ins>
    </w:p>
    <w:p w:rsidR="00210970" w:rsidRDefault="00210970" w:rsidP="00210970">
      <w:pPr>
        <w:rPr>
          <w:ins w:id="6077" w:author="Priyanshu Solon" w:date="2025-04-24T18:17:00Z"/>
        </w:rPr>
      </w:pPr>
      <w:ins w:id="6078" w:author="Priyanshu Solon" w:date="2025-04-24T18:17:00Z">
        <w:r>
          <w:t xml:space="preserve">          display: block;</w:t>
        </w:r>
      </w:ins>
    </w:p>
    <w:p w:rsidR="00210970" w:rsidRDefault="00210970" w:rsidP="00210970">
      <w:pPr>
        <w:rPr>
          <w:ins w:id="6079" w:author="Priyanshu Solon" w:date="2025-04-24T18:17:00Z"/>
        </w:rPr>
      </w:pPr>
      <w:ins w:id="6080" w:author="Priyanshu Solon" w:date="2025-04-24T18:17:00Z">
        <w:r>
          <w:t xml:space="preserve">       }</w:t>
        </w:r>
      </w:ins>
    </w:p>
    <w:p w:rsidR="00210970" w:rsidRDefault="00210970" w:rsidP="00210970">
      <w:pPr>
        <w:rPr>
          <w:ins w:id="6081" w:author="Priyanshu Solon" w:date="2025-04-24T18:17:00Z"/>
        </w:rPr>
      </w:pPr>
      <w:ins w:id="6082" w:author="Priyanshu Solon" w:date="2025-04-24T18:17:00Z">
        <w:r>
          <w:t xml:space="preserve">       .form-control, .form-select {</w:t>
        </w:r>
      </w:ins>
    </w:p>
    <w:p w:rsidR="00210970" w:rsidRDefault="00210970" w:rsidP="00210970">
      <w:pPr>
        <w:rPr>
          <w:ins w:id="6083" w:author="Priyanshu Solon" w:date="2025-04-24T18:17:00Z"/>
        </w:rPr>
      </w:pPr>
      <w:ins w:id="6084" w:author="Priyanshu Solon" w:date="2025-04-24T18:17:00Z">
        <w:r>
          <w:t xml:space="preserve">           font-size: 20px;</w:t>
        </w:r>
      </w:ins>
    </w:p>
    <w:p w:rsidR="00210970" w:rsidRDefault="00210970" w:rsidP="00210970">
      <w:pPr>
        <w:rPr>
          <w:ins w:id="6085" w:author="Priyanshu Solon" w:date="2025-04-24T18:17:00Z"/>
        </w:rPr>
      </w:pPr>
      <w:ins w:id="6086" w:author="Priyanshu Solon" w:date="2025-04-24T18:17:00Z">
        <w:r>
          <w:t xml:space="preserve">           width: 95%;</w:t>
        </w:r>
      </w:ins>
    </w:p>
    <w:p w:rsidR="00210970" w:rsidRDefault="00210970" w:rsidP="00210970">
      <w:pPr>
        <w:rPr>
          <w:ins w:id="6087" w:author="Priyanshu Solon" w:date="2025-04-24T18:17:00Z"/>
        </w:rPr>
      </w:pPr>
      <w:ins w:id="6088" w:author="Priyanshu Solon" w:date="2025-04-24T18:17:00Z">
        <w:r>
          <w:t xml:space="preserve">           padding: 5px;</w:t>
        </w:r>
      </w:ins>
    </w:p>
    <w:p w:rsidR="00210970" w:rsidRDefault="00210970" w:rsidP="00210970">
      <w:pPr>
        <w:rPr>
          <w:ins w:id="6089" w:author="Priyanshu Solon" w:date="2025-04-24T18:17:00Z"/>
        </w:rPr>
      </w:pPr>
      <w:ins w:id="6090" w:author="Priyanshu Solon" w:date="2025-04-24T18:17:00Z">
        <w:r>
          <w:t xml:space="preserve">       }</w:t>
        </w:r>
      </w:ins>
    </w:p>
    <w:p w:rsidR="00210970" w:rsidRDefault="00210970" w:rsidP="00210970">
      <w:pPr>
        <w:rPr>
          <w:ins w:id="6091" w:author="Priyanshu Solon" w:date="2025-04-24T18:17:00Z"/>
        </w:rPr>
      </w:pPr>
      <w:ins w:id="6092" w:author="Priyanshu Solon" w:date="2025-04-24T18:17:00Z">
        <w:r>
          <w:t xml:space="preserve">       .btn-login {</w:t>
        </w:r>
      </w:ins>
    </w:p>
    <w:p w:rsidR="00210970" w:rsidRDefault="00210970" w:rsidP="00210970">
      <w:pPr>
        <w:rPr>
          <w:ins w:id="6093" w:author="Priyanshu Solon" w:date="2025-04-24T18:17:00Z"/>
        </w:rPr>
      </w:pPr>
      <w:ins w:id="6094" w:author="Priyanshu Solon" w:date="2025-04-24T18:17:00Z">
        <w:r>
          <w:t xml:space="preserve">          background-color: gold;</w:t>
        </w:r>
      </w:ins>
    </w:p>
    <w:p w:rsidR="00210970" w:rsidRDefault="00210970" w:rsidP="00210970">
      <w:pPr>
        <w:rPr>
          <w:ins w:id="6095" w:author="Priyanshu Solon" w:date="2025-04-24T18:17:00Z"/>
        </w:rPr>
      </w:pPr>
      <w:ins w:id="6096" w:author="Priyanshu Solon" w:date="2025-04-24T18:17:00Z">
        <w:r>
          <w:lastRenderedPageBreak/>
          <w:t xml:space="preserve">          border:none;</w:t>
        </w:r>
      </w:ins>
    </w:p>
    <w:p w:rsidR="00210970" w:rsidRDefault="00210970" w:rsidP="00210970">
      <w:pPr>
        <w:rPr>
          <w:ins w:id="6097" w:author="Priyanshu Solon" w:date="2025-04-24T18:17:00Z"/>
        </w:rPr>
      </w:pPr>
      <w:ins w:id="6098" w:author="Priyanshu Solon" w:date="2025-04-24T18:17:00Z">
        <w:r>
          <w:t xml:space="preserve">          font-size: 20px;</w:t>
        </w:r>
      </w:ins>
    </w:p>
    <w:p w:rsidR="00210970" w:rsidRDefault="00210970" w:rsidP="00210970">
      <w:pPr>
        <w:rPr>
          <w:ins w:id="6099" w:author="Priyanshu Solon" w:date="2025-04-24T18:17:00Z"/>
        </w:rPr>
      </w:pPr>
      <w:ins w:id="6100" w:author="Priyanshu Solon" w:date="2025-04-24T18:17:00Z">
        <w:r>
          <w:t xml:space="preserve">          padding: 10px;</w:t>
        </w:r>
      </w:ins>
    </w:p>
    <w:p w:rsidR="00210970" w:rsidRDefault="00210970" w:rsidP="00210970">
      <w:pPr>
        <w:rPr>
          <w:ins w:id="6101" w:author="Priyanshu Solon" w:date="2025-04-24T18:17:00Z"/>
        </w:rPr>
      </w:pPr>
      <w:ins w:id="6102" w:author="Priyanshu Solon" w:date="2025-04-24T18:17:00Z">
        <w:r>
          <w:t xml:space="preserve">          width: 100%;</w:t>
        </w:r>
      </w:ins>
    </w:p>
    <w:p w:rsidR="00210970" w:rsidRDefault="00210970" w:rsidP="00210970">
      <w:pPr>
        <w:rPr>
          <w:ins w:id="6103" w:author="Priyanshu Solon" w:date="2025-04-24T18:17:00Z"/>
        </w:rPr>
      </w:pPr>
      <w:ins w:id="6104" w:author="Priyanshu Solon" w:date="2025-04-24T18:17:00Z">
        <w:r>
          <w:t xml:space="preserve">          border-radius: 10px;</w:t>
        </w:r>
      </w:ins>
    </w:p>
    <w:p w:rsidR="00210970" w:rsidRDefault="00210970" w:rsidP="00210970">
      <w:pPr>
        <w:rPr>
          <w:ins w:id="6105" w:author="Priyanshu Solon" w:date="2025-04-24T18:17:00Z"/>
        </w:rPr>
      </w:pPr>
      <w:ins w:id="6106" w:author="Priyanshu Solon" w:date="2025-04-24T18:17:00Z">
        <w:r>
          <w:t xml:space="preserve">       }</w:t>
        </w:r>
      </w:ins>
    </w:p>
    <w:p w:rsidR="00210970" w:rsidRDefault="00210970" w:rsidP="00210970">
      <w:pPr>
        <w:rPr>
          <w:ins w:id="6107" w:author="Priyanshu Solon" w:date="2025-04-24T18:17:00Z"/>
        </w:rPr>
      </w:pPr>
      <w:ins w:id="6108" w:author="Priyanshu Solon" w:date="2025-04-24T18:17:00Z">
        <w:r>
          <w:t xml:space="preserve">       a {</w:t>
        </w:r>
      </w:ins>
    </w:p>
    <w:p w:rsidR="00210970" w:rsidRDefault="00210970" w:rsidP="00210970">
      <w:pPr>
        <w:rPr>
          <w:ins w:id="6109" w:author="Priyanshu Solon" w:date="2025-04-24T18:17:00Z"/>
        </w:rPr>
      </w:pPr>
      <w:ins w:id="6110" w:author="Priyanshu Solon" w:date="2025-04-24T18:17:00Z">
        <w:r>
          <w:t xml:space="preserve">        text-decoration: none;</w:t>
        </w:r>
      </w:ins>
    </w:p>
    <w:p w:rsidR="00210970" w:rsidRDefault="00210970" w:rsidP="00210970">
      <w:pPr>
        <w:rPr>
          <w:ins w:id="6111" w:author="Priyanshu Solon" w:date="2025-04-24T18:17:00Z"/>
        </w:rPr>
      </w:pPr>
      <w:ins w:id="6112" w:author="Priyanshu Solon" w:date="2025-04-24T18:17:00Z">
        <w:r>
          <w:t xml:space="preserve">       }</w:t>
        </w:r>
      </w:ins>
    </w:p>
    <w:p w:rsidR="00210970" w:rsidRDefault="00210970" w:rsidP="00210970">
      <w:pPr>
        <w:rPr>
          <w:ins w:id="6113" w:author="Priyanshu Solon" w:date="2025-04-24T18:17:00Z"/>
        </w:rPr>
      </w:pPr>
      <w:ins w:id="6114" w:author="Priyanshu Solon" w:date="2025-04-24T18:17:00Z">
        <w:r>
          <w:t xml:space="preserve">    &lt;/style&gt;</w:t>
        </w:r>
      </w:ins>
    </w:p>
    <w:p w:rsidR="00210970" w:rsidRDefault="00210970" w:rsidP="00210970">
      <w:pPr>
        <w:rPr>
          <w:ins w:id="6115" w:author="Priyanshu Solon" w:date="2025-04-24T18:17:00Z"/>
        </w:rPr>
      </w:pPr>
      <w:ins w:id="6116" w:author="Priyanshu Solon" w:date="2025-04-24T18:17:00Z">
        <w:r>
          <w:t>&lt;/head&gt;</w:t>
        </w:r>
      </w:ins>
    </w:p>
    <w:p w:rsidR="00210970" w:rsidRDefault="00210970" w:rsidP="00210970">
      <w:pPr>
        <w:rPr>
          <w:ins w:id="6117" w:author="Priyanshu Solon" w:date="2025-04-24T18:17:00Z"/>
        </w:rPr>
      </w:pPr>
      <w:ins w:id="6118" w:author="Priyanshu Solon" w:date="2025-04-24T18:17:00Z">
        <w:r>
          <w:t>&lt;body&gt;</w:t>
        </w:r>
      </w:ins>
    </w:p>
    <w:p w:rsidR="00210970" w:rsidRDefault="00210970" w:rsidP="00210970">
      <w:pPr>
        <w:rPr>
          <w:ins w:id="6119" w:author="Priyanshu Solon" w:date="2025-04-24T18:17:00Z"/>
        </w:rPr>
      </w:pPr>
      <w:ins w:id="6120" w:author="Priyanshu Solon" w:date="2025-04-24T18:17:00Z">
        <w:r>
          <w:t xml:space="preserve">    &lt;form&gt;</w:t>
        </w:r>
      </w:ins>
    </w:p>
    <w:p w:rsidR="00210970" w:rsidRDefault="00210970" w:rsidP="00210970">
      <w:pPr>
        <w:rPr>
          <w:ins w:id="6121" w:author="Priyanshu Solon" w:date="2025-04-24T18:17:00Z"/>
        </w:rPr>
      </w:pPr>
      <w:ins w:id="6122" w:author="Priyanshu Solon" w:date="2025-04-24T18:17:00Z">
        <w:r>
          <w:t xml:space="preserve">        &lt;div class="bi bi-person-fill title"&gt; User Login &lt;/div&gt;</w:t>
        </w:r>
      </w:ins>
    </w:p>
    <w:p w:rsidR="00210970" w:rsidRDefault="00210970" w:rsidP="00210970">
      <w:pPr>
        <w:rPr>
          <w:ins w:id="6123" w:author="Priyanshu Solon" w:date="2025-04-24T18:17:00Z"/>
        </w:rPr>
      </w:pPr>
      <w:ins w:id="6124" w:author="Priyanshu Solon" w:date="2025-04-24T18:17:00Z">
        <w:r>
          <w:t xml:space="preserve">        &lt;div class="form-group"&gt;</w:t>
        </w:r>
      </w:ins>
    </w:p>
    <w:p w:rsidR="00210970" w:rsidRDefault="00210970" w:rsidP="00210970">
      <w:pPr>
        <w:rPr>
          <w:ins w:id="6125" w:author="Priyanshu Solon" w:date="2025-04-24T18:17:00Z"/>
        </w:rPr>
      </w:pPr>
      <w:ins w:id="6126" w:author="Priyanshu Solon" w:date="2025-04-24T18:17:00Z">
        <w:r>
          <w:t xml:space="preserve">            &lt;label class="form-label" for="UserName"&gt; User Name &lt;/label&gt;</w:t>
        </w:r>
      </w:ins>
    </w:p>
    <w:p w:rsidR="00210970" w:rsidRDefault="00210970" w:rsidP="00210970">
      <w:pPr>
        <w:rPr>
          <w:ins w:id="6127" w:author="Priyanshu Solon" w:date="2025-04-24T18:17:00Z"/>
        </w:rPr>
      </w:pPr>
      <w:ins w:id="6128" w:author="Priyanshu Solon" w:date="2025-04-24T18:17:00Z">
        <w:r>
          <w:t xml:space="preserve">            &lt;div&gt;</w:t>
        </w:r>
      </w:ins>
    </w:p>
    <w:p w:rsidR="00210970" w:rsidRDefault="00210970" w:rsidP="00210970">
      <w:pPr>
        <w:rPr>
          <w:ins w:id="6129" w:author="Priyanshu Solon" w:date="2025-04-24T18:17:00Z"/>
        </w:rPr>
      </w:pPr>
      <w:ins w:id="6130" w:author="Priyanshu Solon" w:date="2025-04-24T18:17:00Z">
        <w:r>
          <w:t xml:space="preserve">                &lt;input type="text" placeholder="Name in Block Letters" name="UserName" class="form-control"&gt;</w:t>
        </w:r>
      </w:ins>
    </w:p>
    <w:p w:rsidR="00210970" w:rsidRDefault="00210970" w:rsidP="00210970">
      <w:pPr>
        <w:rPr>
          <w:ins w:id="6131" w:author="Priyanshu Solon" w:date="2025-04-24T18:17:00Z"/>
        </w:rPr>
      </w:pPr>
      <w:ins w:id="6132" w:author="Priyanshu Solon" w:date="2025-04-24T18:17:00Z">
        <w:r>
          <w:t xml:space="preserve">            &lt;/div&gt;</w:t>
        </w:r>
      </w:ins>
    </w:p>
    <w:p w:rsidR="00210970" w:rsidRDefault="00210970" w:rsidP="00210970">
      <w:pPr>
        <w:rPr>
          <w:ins w:id="6133" w:author="Priyanshu Solon" w:date="2025-04-24T18:17:00Z"/>
        </w:rPr>
      </w:pPr>
      <w:ins w:id="6134" w:author="Priyanshu Solon" w:date="2025-04-24T18:17:00Z">
        <w:r>
          <w:t xml:space="preserve">        &lt;/div&gt;</w:t>
        </w:r>
      </w:ins>
    </w:p>
    <w:p w:rsidR="00210970" w:rsidRDefault="00210970" w:rsidP="00210970">
      <w:pPr>
        <w:rPr>
          <w:ins w:id="6135" w:author="Priyanshu Solon" w:date="2025-04-24T18:17:00Z"/>
        </w:rPr>
      </w:pPr>
      <w:ins w:id="6136" w:author="Priyanshu Solon" w:date="2025-04-24T18:17:00Z">
        <w:r>
          <w:t xml:space="preserve">        &lt;div class="form-group"&gt;</w:t>
        </w:r>
      </w:ins>
    </w:p>
    <w:p w:rsidR="00210970" w:rsidRDefault="00210970" w:rsidP="00210970">
      <w:pPr>
        <w:rPr>
          <w:ins w:id="6137" w:author="Priyanshu Solon" w:date="2025-04-24T18:17:00Z"/>
        </w:rPr>
      </w:pPr>
      <w:ins w:id="6138" w:author="Priyanshu Solon" w:date="2025-04-24T18:17:00Z">
        <w:r>
          <w:t xml:space="preserve">            &lt;label class="form-label" for="Password"&gt; Password &lt;/label&gt;</w:t>
        </w:r>
      </w:ins>
    </w:p>
    <w:p w:rsidR="00210970" w:rsidRDefault="00210970" w:rsidP="00210970">
      <w:pPr>
        <w:rPr>
          <w:ins w:id="6139" w:author="Priyanshu Solon" w:date="2025-04-24T18:17:00Z"/>
        </w:rPr>
      </w:pPr>
      <w:ins w:id="6140" w:author="Priyanshu Solon" w:date="2025-04-24T18:17:00Z">
        <w:r>
          <w:t xml:space="preserve">            &lt;div&gt;</w:t>
        </w:r>
      </w:ins>
    </w:p>
    <w:p w:rsidR="00210970" w:rsidRDefault="00210970" w:rsidP="00210970">
      <w:pPr>
        <w:rPr>
          <w:ins w:id="6141" w:author="Priyanshu Solon" w:date="2025-04-24T18:17:00Z"/>
        </w:rPr>
      </w:pPr>
      <w:ins w:id="6142" w:author="Priyanshu Solon" w:date="2025-04-24T18:17:00Z">
        <w:r>
          <w:t xml:space="preserve">                &lt;input type="password" placeholder="One Uppercase letter" name="Password" class="form-control"&gt;</w:t>
        </w:r>
      </w:ins>
    </w:p>
    <w:p w:rsidR="00210970" w:rsidRDefault="00210970" w:rsidP="00210970">
      <w:pPr>
        <w:rPr>
          <w:ins w:id="6143" w:author="Priyanshu Solon" w:date="2025-04-24T18:17:00Z"/>
        </w:rPr>
      </w:pPr>
      <w:ins w:id="6144" w:author="Priyanshu Solon" w:date="2025-04-24T18:17:00Z">
        <w:r>
          <w:t xml:space="preserve">            &lt;/div&gt;</w:t>
        </w:r>
      </w:ins>
    </w:p>
    <w:p w:rsidR="00210970" w:rsidRDefault="00210970" w:rsidP="00210970">
      <w:pPr>
        <w:rPr>
          <w:ins w:id="6145" w:author="Priyanshu Solon" w:date="2025-04-24T18:17:00Z"/>
        </w:rPr>
      </w:pPr>
      <w:ins w:id="6146" w:author="Priyanshu Solon" w:date="2025-04-24T18:17:00Z">
        <w:r>
          <w:t xml:space="preserve">        &lt;/div&gt;</w:t>
        </w:r>
      </w:ins>
    </w:p>
    <w:p w:rsidR="00210970" w:rsidRDefault="00210970" w:rsidP="00210970">
      <w:pPr>
        <w:rPr>
          <w:ins w:id="6147" w:author="Priyanshu Solon" w:date="2025-04-24T18:17:00Z"/>
        </w:rPr>
      </w:pPr>
      <w:ins w:id="6148" w:author="Priyanshu Solon" w:date="2025-04-24T18:17:00Z">
        <w:r>
          <w:t xml:space="preserve">        &lt;div class="form-group"&gt;</w:t>
        </w:r>
      </w:ins>
    </w:p>
    <w:p w:rsidR="00210970" w:rsidRDefault="00210970" w:rsidP="00210970">
      <w:pPr>
        <w:rPr>
          <w:ins w:id="6149" w:author="Priyanshu Solon" w:date="2025-04-24T18:17:00Z"/>
        </w:rPr>
      </w:pPr>
      <w:ins w:id="6150" w:author="Priyanshu Solon" w:date="2025-04-24T18:17:00Z">
        <w:r>
          <w:lastRenderedPageBreak/>
          <w:t xml:space="preserve">            &lt;label class="form-label" for="City"&gt; Your City &lt;/label&gt;</w:t>
        </w:r>
      </w:ins>
    </w:p>
    <w:p w:rsidR="00210970" w:rsidRDefault="00210970" w:rsidP="00210970">
      <w:pPr>
        <w:rPr>
          <w:ins w:id="6151" w:author="Priyanshu Solon" w:date="2025-04-24T18:17:00Z"/>
        </w:rPr>
      </w:pPr>
      <w:ins w:id="6152" w:author="Priyanshu Solon" w:date="2025-04-24T18:17:00Z">
        <w:r>
          <w:t xml:space="preserve">            &lt;div&gt;</w:t>
        </w:r>
      </w:ins>
    </w:p>
    <w:p w:rsidR="00210970" w:rsidRDefault="00210970" w:rsidP="00210970">
      <w:pPr>
        <w:rPr>
          <w:ins w:id="6153" w:author="Priyanshu Solon" w:date="2025-04-24T18:17:00Z"/>
        </w:rPr>
      </w:pPr>
      <w:ins w:id="6154" w:author="Priyanshu Solon" w:date="2025-04-24T18:17:00Z">
        <w:r>
          <w:t xml:space="preserve">                &lt;select class="form-select" name="City"&gt;</w:t>
        </w:r>
      </w:ins>
    </w:p>
    <w:p w:rsidR="00210970" w:rsidRDefault="00210970" w:rsidP="00210970">
      <w:pPr>
        <w:rPr>
          <w:ins w:id="6155" w:author="Priyanshu Solon" w:date="2025-04-24T18:17:00Z"/>
        </w:rPr>
      </w:pPr>
      <w:ins w:id="6156" w:author="Priyanshu Solon" w:date="2025-04-24T18:17:00Z">
        <w:r>
          <w:t xml:space="preserve">                    &lt;option&gt;Select Your City&lt;/option&gt;</w:t>
        </w:r>
      </w:ins>
    </w:p>
    <w:p w:rsidR="00210970" w:rsidRDefault="00210970" w:rsidP="00210970">
      <w:pPr>
        <w:rPr>
          <w:ins w:id="6157" w:author="Priyanshu Solon" w:date="2025-04-24T18:17:00Z"/>
        </w:rPr>
      </w:pPr>
      <w:ins w:id="6158" w:author="Priyanshu Solon" w:date="2025-04-24T18:17:00Z">
        <w:r>
          <w:t xml:space="preserve">                    &lt;option&gt;Delhi&lt;/option&gt;</w:t>
        </w:r>
      </w:ins>
    </w:p>
    <w:p w:rsidR="00210970" w:rsidRDefault="00210970" w:rsidP="00210970">
      <w:pPr>
        <w:rPr>
          <w:ins w:id="6159" w:author="Priyanshu Solon" w:date="2025-04-24T18:17:00Z"/>
        </w:rPr>
      </w:pPr>
      <w:ins w:id="6160" w:author="Priyanshu Solon" w:date="2025-04-24T18:17:00Z">
        <w:r>
          <w:t xml:space="preserve">                    &lt;option&gt;Hyd&lt;/option&gt;</w:t>
        </w:r>
      </w:ins>
    </w:p>
    <w:p w:rsidR="00210970" w:rsidRDefault="00210970" w:rsidP="00210970">
      <w:pPr>
        <w:rPr>
          <w:ins w:id="6161" w:author="Priyanshu Solon" w:date="2025-04-24T18:17:00Z"/>
        </w:rPr>
      </w:pPr>
      <w:ins w:id="6162" w:author="Priyanshu Solon" w:date="2025-04-24T18:17:00Z">
        <w:r>
          <w:t xml:space="preserve">                &lt;/select&gt;</w:t>
        </w:r>
      </w:ins>
    </w:p>
    <w:p w:rsidR="00210970" w:rsidRDefault="00210970" w:rsidP="00210970">
      <w:pPr>
        <w:rPr>
          <w:ins w:id="6163" w:author="Priyanshu Solon" w:date="2025-04-24T18:17:00Z"/>
        </w:rPr>
      </w:pPr>
      <w:ins w:id="6164" w:author="Priyanshu Solon" w:date="2025-04-24T18:17:00Z">
        <w:r>
          <w:t xml:space="preserve">            &lt;/div&gt;</w:t>
        </w:r>
      </w:ins>
    </w:p>
    <w:p w:rsidR="00210970" w:rsidRDefault="00210970" w:rsidP="00210970">
      <w:pPr>
        <w:rPr>
          <w:ins w:id="6165" w:author="Priyanshu Solon" w:date="2025-04-24T18:17:00Z"/>
        </w:rPr>
      </w:pPr>
      <w:ins w:id="6166" w:author="Priyanshu Solon" w:date="2025-04-24T18:17:00Z">
        <w:r>
          <w:t xml:space="preserve">        &lt;/div&gt;</w:t>
        </w:r>
      </w:ins>
    </w:p>
    <w:p w:rsidR="00210970" w:rsidRDefault="00210970" w:rsidP="00210970">
      <w:pPr>
        <w:rPr>
          <w:ins w:id="6167" w:author="Priyanshu Solon" w:date="2025-04-24T18:17:00Z"/>
        </w:rPr>
      </w:pPr>
      <w:ins w:id="6168" w:author="Priyanshu Solon" w:date="2025-04-24T18:17:00Z">
        <w:r>
          <w:t xml:space="preserve">        &lt;div class="form-group"&gt;</w:t>
        </w:r>
      </w:ins>
    </w:p>
    <w:p w:rsidR="00210970" w:rsidRDefault="00210970" w:rsidP="00210970">
      <w:pPr>
        <w:rPr>
          <w:ins w:id="6169" w:author="Priyanshu Solon" w:date="2025-04-24T18:17:00Z"/>
        </w:rPr>
      </w:pPr>
      <w:ins w:id="6170" w:author="Priyanshu Solon" w:date="2025-04-24T18:17:00Z">
        <w:r>
          <w:t xml:space="preserve">            By continuing, you agree to Amazon's &lt;a href="#"&gt;Conditions of Use&lt;/a&gt; and &lt;a href="#"&gt;Privacy Notice&lt;/a&gt;.</w:t>
        </w:r>
      </w:ins>
    </w:p>
    <w:p w:rsidR="00210970" w:rsidRDefault="00210970" w:rsidP="00210970">
      <w:pPr>
        <w:rPr>
          <w:ins w:id="6171" w:author="Priyanshu Solon" w:date="2025-04-24T18:17:00Z"/>
        </w:rPr>
      </w:pPr>
      <w:ins w:id="6172" w:author="Priyanshu Solon" w:date="2025-04-24T18:17:00Z">
        <w:r>
          <w:t xml:space="preserve">        &lt;/div&gt;</w:t>
        </w:r>
      </w:ins>
    </w:p>
    <w:p w:rsidR="00210970" w:rsidRDefault="00210970" w:rsidP="00210970">
      <w:pPr>
        <w:rPr>
          <w:ins w:id="6173" w:author="Priyanshu Solon" w:date="2025-04-24T18:17:00Z"/>
        </w:rPr>
      </w:pPr>
      <w:ins w:id="6174" w:author="Priyanshu Solon" w:date="2025-04-24T18:17:00Z">
        <w:r>
          <w:t xml:space="preserve">        &lt;div&gt;</w:t>
        </w:r>
      </w:ins>
    </w:p>
    <w:p w:rsidR="00210970" w:rsidRDefault="00210970" w:rsidP="00210970">
      <w:pPr>
        <w:rPr>
          <w:ins w:id="6175" w:author="Priyanshu Solon" w:date="2025-04-24T18:17:00Z"/>
        </w:rPr>
      </w:pPr>
      <w:ins w:id="6176" w:author="Priyanshu Solon" w:date="2025-04-24T18:17:00Z">
        <w:r>
          <w:t xml:space="preserve">            &lt;button type="submit" class="btn-login"&gt;Login&lt;/button&gt;</w:t>
        </w:r>
      </w:ins>
    </w:p>
    <w:p w:rsidR="00210970" w:rsidRDefault="00210970" w:rsidP="00210970">
      <w:pPr>
        <w:rPr>
          <w:ins w:id="6177" w:author="Priyanshu Solon" w:date="2025-04-24T18:17:00Z"/>
        </w:rPr>
      </w:pPr>
      <w:ins w:id="6178" w:author="Priyanshu Solon" w:date="2025-04-24T18:17:00Z">
        <w:r>
          <w:t xml:space="preserve">        &lt;/div&gt;</w:t>
        </w:r>
      </w:ins>
    </w:p>
    <w:p w:rsidR="00210970" w:rsidRDefault="00210970" w:rsidP="00210970">
      <w:pPr>
        <w:rPr>
          <w:ins w:id="6179" w:author="Priyanshu Solon" w:date="2025-04-24T18:17:00Z"/>
        </w:rPr>
      </w:pPr>
      <w:ins w:id="6180" w:author="Priyanshu Solon" w:date="2025-04-24T18:17:00Z">
        <w:r>
          <w:t xml:space="preserve">    &lt;/form&gt;</w:t>
        </w:r>
      </w:ins>
    </w:p>
    <w:p w:rsidR="00210970" w:rsidRDefault="00210970" w:rsidP="00210970">
      <w:pPr>
        <w:rPr>
          <w:ins w:id="6181" w:author="Priyanshu Solon" w:date="2025-04-24T18:17:00Z"/>
        </w:rPr>
      </w:pPr>
      <w:ins w:id="6182" w:author="Priyanshu Solon" w:date="2025-04-24T18:17:00Z">
        <w:r>
          <w:t>&lt;/body&gt;</w:t>
        </w:r>
      </w:ins>
    </w:p>
    <w:p w:rsidR="00210970" w:rsidRDefault="00210970" w:rsidP="00210970">
      <w:pPr>
        <w:rPr>
          <w:ins w:id="6183" w:author="Priyanshu Solon" w:date="2025-04-24T18:17:00Z"/>
        </w:rPr>
      </w:pPr>
      <w:ins w:id="6184" w:author="Priyanshu Solon" w:date="2025-04-24T18:17:00Z">
        <w:r>
          <w:t>&lt;/html&gt;</w:t>
        </w:r>
      </w:ins>
    </w:p>
    <w:p w:rsidR="00210970" w:rsidRDefault="00210970" w:rsidP="00210970">
      <w:pPr>
        <w:rPr>
          <w:ins w:id="6185" w:author="Priyanshu Solon" w:date="2025-04-24T18:17:00Z"/>
        </w:rPr>
      </w:pPr>
    </w:p>
    <w:p w:rsidR="00210970" w:rsidRDefault="00210970" w:rsidP="00210970">
      <w:pPr>
        <w:rPr>
          <w:ins w:id="6186" w:author="Priyanshu Solon" w:date="2025-04-24T18:17:00Z"/>
        </w:rPr>
      </w:pPr>
    </w:p>
    <w:p w:rsidR="00210970" w:rsidRDefault="00210970" w:rsidP="00210970">
      <w:pPr>
        <w:rPr>
          <w:ins w:id="6187" w:author="Priyanshu Solon" w:date="2025-04-24T18:17:00Z"/>
        </w:rPr>
      </w:pPr>
    </w:p>
    <w:p w:rsidR="00210970" w:rsidRPr="00934CC4" w:rsidRDefault="00210970" w:rsidP="00210970">
      <w:pPr>
        <w:rPr>
          <w:ins w:id="6188" w:author="Priyanshu Solon" w:date="2025-04-24T18:17:00Z"/>
          <w:b/>
          <w:bCs/>
          <w:rPrChange w:id="6189" w:author="Priyanshu Solon" w:date="2025-05-22T23:02:00Z">
            <w:rPr>
              <w:ins w:id="6190" w:author="Priyanshu Solon" w:date="2025-04-24T18:17:00Z"/>
            </w:rPr>
          </w:rPrChange>
        </w:rPr>
      </w:pPr>
      <w:ins w:id="6191" w:author="Priyanshu Solon" w:date="2025-04-24T18:17:00Z">
        <w:r w:rsidRPr="00934CC4">
          <w:rPr>
            <w:b/>
            <w:bCs/>
            <w:rPrChange w:id="6192" w:author="Priyanshu Solon" w:date="2025-05-22T23:02:00Z">
              <w:rPr/>
            </w:rPrChange>
          </w:rPr>
          <w:t xml:space="preserve">                          CSS Form Classes</w:t>
        </w:r>
      </w:ins>
    </w:p>
    <w:p w:rsidR="00210970" w:rsidRPr="00934CC4" w:rsidRDefault="00210970" w:rsidP="00210970">
      <w:pPr>
        <w:rPr>
          <w:ins w:id="6193" w:author="Priyanshu Solon" w:date="2025-04-24T18:17:00Z"/>
          <w:b/>
          <w:bCs/>
          <w:rPrChange w:id="6194" w:author="Priyanshu Solon" w:date="2025-05-22T23:02:00Z">
            <w:rPr>
              <w:ins w:id="6195" w:author="Priyanshu Solon" w:date="2025-04-24T18:17:00Z"/>
            </w:rPr>
          </w:rPrChange>
        </w:rPr>
      </w:pPr>
      <w:ins w:id="6196" w:author="Priyanshu Solon" w:date="2025-04-24T18:17:00Z">
        <w:r w:rsidRPr="00934CC4">
          <w:rPr>
            <w:b/>
            <w:bCs/>
            <w:rPrChange w:id="6197" w:author="Priyanshu Solon" w:date="2025-05-22T23:02:00Z">
              <w:rPr/>
            </w:rPrChange>
          </w:rPr>
          <w:t>23/04</w:t>
        </w:r>
      </w:ins>
    </w:p>
    <w:p w:rsidR="00210970" w:rsidRDefault="00210970" w:rsidP="00210970">
      <w:pPr>
        <w:rPr>
          <w:ins w:id="6198" w:author="Priyanshu Solon" w:date="2025-04-24T18:17:00Z"/>
        </w:rPr>
      </w:pPr>
      <w:ins w:id="6199" w:author="Priyanshu Solon" w:date="2025-04-24T18:17:00Z">
        <w:r>
          <w:t>=====</w:t>
        </w:r>
      </w:ins>
    </w:p>
    <w:p w:rsidR="00210970" w:rsidRDefault="00210970" w:rsidP="00210970">
      <w:pPr>
        <w:rPr>
          <w:ins w:id="6200" w:author="Priyanshu Solon" w:date="2025-04-24T18:17:00Z"/>
        </w:rPr>
      </w:pPr>
    </w:p>
    <w:p w:rsidR="00210970" w:rsidRPr="00934CC4" w:rsidRDefault="00210970" w:rsidP="00210970">
      <w:pPr>
        <w:rPr>
          <w:ins w:id="6201" w:author="Priyanshu Solon" w:date="2025-04-24T18:17:00Z"/>
          <w:b/>
          <w:bCs/>
          <w:rPrChange w:id="6202" w:author="Priyanshu Solon" w:date="2025-05-22T23:02:00Z">
            <w:rPr>
              <w:ins w:id="6203" w:author="Priyanshu Solon" w:date="2025-04-24T18:17:00Z"/>
            </w:rPr>
          </w:rPrChange>
        </w:rPr>
      </w:pPr>
      <w:ins w:id="6204" w:author="Priyanshu Solon" w:date="2025-04-24T18:17:00Z">
        <w:r w:rsidRPr="00934CC4">
          <w:rPr>
            <w:b/>
            <w:bCs/>
            <w:rPrChange w:id="6205" w:author="Priyanshu Solon" w:date="2025-05-22T23:02:00Z">
              <w:rPr/>
            </w:rPrChange>
          </w:rPr>
          <w:t>CSS Form Classes</w:t>
        </w:r>
      </w:ins>
    </w:p>
    <w:p w:rsidR="00210970" w:rsidRDefault="00210970" w:rsidP="00210970">
      <w:pPr>
        <w:rPr>
          <w:ins w:id="6206" w:author="Priyanshu Solon" w:date="2025-04-24T18:17:00Z"/>
        </w:rPr>
      </w:pPr>
    </w:p>
    <w:p w:rsidR="00210970" w:rsidRPr="00934CC4" w:rsidRDefault="00210970" w:rsidP="00210970">
      <w:pPr>
        <w:rPr>
          <w:ins w:id="6207" w:author="Priyanshu Solon" w:date="2025-04-24T18:17:00Z"/>
          <w:b/>
          <w:bCs/>
          <w:rPrChange w:id="6208" w:author="Priyanshu Solon" w:date="2025-05-22T23:02:00Z">
            <w:rPr>
              <w:ins w:id="6209" w:author="Priyanshu Solon" w:date="2025-04-24T18:17:00Z"/>
            </w:rPr>
          </w:rPrChange>
        </w:rPr>
      </w:pPr>
      <w:ins w:id="6210" w:author="Priyanshu Solon" w:date="2025-04-24T18:17:00Z">
        <w:r w:rsidRPr="00934CC4">
          <w:rPr>
            <w:b/>
            <w:bCs/>
            <w:rPrChange w:id="6211" w:author="Priyanshu Solon" w:date="2025-05-22T23:02:00Z">
              <w:rPr/>
            </w:rPrChange>
          </w:rPr>
          <w:t>Element State Classes:</w:t>
        </w:r>
      </w:ins>
    </w:p>
    <w:p w:rsidR="00210970" w:rsidRDefault="00210970" w:rsidP="00210970">
      <w:pPr>
        <w:rPr>
          <w:ins w:id="6212" w:author="Priyanshu Solon" w:date="2025-04-24T18:17:00Z"/>
        </w:rPr>
      </w:pPr>
    </w:p>
    <w:p w:rsidR="00210970" w:rsidRDefault="00210970" w:rsidP="00210970">
      <w:pPr>
        <w:rPr>
          <w:ins w:id="6213" w:author="Priyanshu Solon" w:date="2025-04-24T18:17:00Z"/>
        </w:rPr>
      </w:pPr>
      <w:ins w:id="6214" w:author="Priyanshu Solon" w:date="2025-04-24T18:17:00Z">
        <w:r>
          <w:t xml:space="preserve">            :hover         on mouse over</w:t>
        </w:r>
      </w:ins>
    </w:p>
    <w:p w:rsidR="00210970" w:rsidRDefault="00210970" w:rsidP="00210970">
      <w:pPr>
        <w:rPr>
          <w:ins w:id="6215" w:author="Priyanshu Solon" w:date="2025-04-24T18:17:00Z"/>
        </w:rPr>
      </w:pPr>
      <w:ins w:id="6216" w:author="Priyanshu Solon" w:date="2025-04-24T18:17:00Z">
        <w:r>
          <w:t xml:space="preserve">            :active         on mouse down</w:t>
        </w:r>
      </w:ins>
    </w:p>
    <w:p w:rsidR="00210970" w:rsidRDefault="00210970" w:rsidP="00210970">
      <w:pPr>
        <w:rPr>
          <w:ins w:id="6217" w:author="Priyanshu Solon" w:date="2025-04-24T18:17:00Z"/>
        </w:rPr>
      </w:pPr>
      <w:ins w:id="6218" w:author="Priyanshu Solon" w:date="2025-04-24T18:17:00Z">
        <w:r>
          <w:t xml:space="preserve">            :focus         on focus [ element gets focus  when you click inside ]</w:t>
        </w:r>
      </w:ins>
    </w:p>
    <w:p w:rsidR="00210970" w:rsidRDefault="00210970" w:rsidP="00210970">
      <w:pPr>
        <w:rPr>
          <w:ins w:id="6219" w:author="Priyanshu Solon" w:date="2025-04-24T18:17:00Z"/>
        </w:rPr>
      </w:pPr>
      <w:ins w:id="6220" w:author="Priyanshu Solon" w:date="2025-04-24T18:17:00Z">
        <w:r>
          <w:t xml:space="preserve">            :read-only     when read-only attribute is set</w:t>
        </w:r>
      </w:ins>
    </w:p>
    <w:p w:rsidR="00210970" w:rsidRDefault="00210970" w:rsidP="00210970">
      <w:pPr>
        <w:rPr>
          <w:ins w:id="6221" w:author="Priyanshu Solon" w:date="2025-04-24T18:17:00Z"/>
        </w:rPr>
      </w:pPr>
      <w:ins w:id="6222" w:author="Priyanshu Solon" w:date="2025-04-24T18:17:00Z">
        <w:r>
          <w:t xml:space="preserve">            :disabled          when disable attribute is set</w:t>
        </w:r>
      </w:ins>
    </w:p>
    <w:p w:rsidR="00210970" w:rsidRDefault="00210970" w:rsidP="00210970">
      <w:pPr>
        <w:rPr>
          <w:ins w:id="6223" w:author="Priyanshu Solon" w:date="2025-04-24T18:17:00Z"/>
        </w:rPr>
      </w:pPr>
      <w:ins w:id="6224" w:author="Priyanshu Solon" w:date="2025-04-24T18:17:00Z">
        <w:r>
          <w:t xml:space="preserve">            :checked         when radio or checkbox is checked</w:t>
        </w:r>
      </w:ins>
    </w:p>
    <w:p w:rsidR="00210970" w:rsidRDefault="00210970" w:rsidP="00210970">
      <w:pPr>
        <w:rPr>
          <w:ins w:id="6225" w:author="Priyanshu Solon" w:date="2025-04-24T18:17:00Z"/>
        </w:rPr>
      </w:pPr>
      <w:ins w:id="6226" w:author="Priyanshu Solon" w:date="2025-04-24T18:17:00Z">
        <w:r>
          <w:t xml:space="preserve">            :target         when element is target of any hyperlink</w:t>
        </w:r>
      </w:ins>
    </w:p>
    <w:p w:rsidR="00210970" w:rsidRDefault="00210970" w:rsidP="00210970">
      <w:pPr>
        <w:rPr>
          <w:ins w:id="6227" w:author="Priyanshu Solon" w:date="2025-04-24T18:17:00Z"/>
        </w:rPr>
      </w:pPr>
      <w:ins w:id="6228" w:author="Priyanshu Solon" w:date="2025-04-24T18:17:00Z">
        <w:r>
          <w:t xml:space="preserve">            :visited          when link is in visited state</w:t>
        </w:r>
      </w:ins>
    </w:p>
    <w:p w:rsidR="00210970" w:rsidRDefault="00210970" w:rsidP="00210970">
      <w:pPr>
        <w:rPr>
          <w:ins w:id="6229" w:author="Priyanshu Solon" w:date="2025-04-24T18:17:00Z"/>
        </w:rPr>
      </w:pPr>
    </w:p>
    <w:p w:rsidR="00210970" w:rsidRPr="00934CC4" w:rsidRDefault="00210970" w:rsidP="00210970">
      <w:pPr>
        <w:rPr>
          <w:ins w:id="6230" w:author="Priyanshu Solon" w:date="2025-04-24T18:17:00Z"/>
          <w:b/>
          <w:bCs/>
          <w:rPrChange w:id="6231" w:author="Priyanshu Solon" w:date="2025-05-22T23:02:00Z">
            <w:rPr>
              <w:ins w:id="6232" w:author="Priyanshu Solon" w:date="2025-04-24T18:17:00Z"/>
            </w:rPr>
          </w:rPrChange>
        </w:rPr>
      </w:pPr>
      <w:ins w:id="6233" w:author="Priyanshu Solon" w:date="2025-04-24T18:17:00Z">
        <w:r w:rsidRPr="00934CC4">
          <w:rPr>
            <w:b/>
            <w:bCs/>
            <w:rPrChange w:id="6234" w:author="Priyanshu Solon" w:date="2025-05-22T23:02:00Z">
              <w:rPr/>
            </w:rPrChange>
          </w:rPr>
          <w:t>FAQ: What is a class?</w:t>
        </w:r>
      </w:ins>
    </w:p>
    <w:p w:rsidR="00210970" w:rsidRDefault="00210970" w:rsidP="00210970">
      <w:pPr>
        <w:rPr>
          <w:ins w:id="6235" w:author="Priyanshu Solon" w:date="2025-04-24T18:17:00Z"/>
        </w:rPr>
      </w:pPr>
      <w:ins w:id="6236" w:author="Priyanshu Solon" w:date="2025-04-24T18:17:00Z">
        <w:r>
          <w:t>Ans:  Class is a program template in computer programming.</w:t>
        </w:r>
      </w:ins>
    </w:p>
    <w:p w:rsidR="00210970" w:rsidRDefault="00210970" w:rsidP="00210970">
      <w:pPr>
        <w:rPr>
          <w:ins w:id="6237" w:author="Priyanshu Solon" w:date="2025-04-24T18:17:00Z"/>
        </w:rPr>
      </w:pPr>
      <w:ins w:id="6238" w:author="Priyanshu Solon" w:date="2025-04-24T18:17:00Z">
        <w:r>
          <w:t xml:space="preserve">     You can customize and implement according to requirements.</w:t>
        </w:r>
      </w:ins>
    </w:p>
    <w:p w:rsidR="00210970" w:rsidRDefault="00210970" w:rsidP="00210970">
      <w:pPr>
        <w:rPr>
          <w:ins w:id="6239" w:author="Priyanshu Solon" w:date="2025-04-24T18:17:00Z"/>
        </w:rPr>
      </w:pPr>
    </w:p>
    <w:p w:rsidR="00210970" w:rsidRPr="00934CC4" w:rsidRDefault="00210970" w:rsidP="00210970">
      <w:pPr>
        <w:rPr>
          <w:ins w:id="6240" w:author="Priyanshu Solon" w:date="2025-04-24T18:17:00Z"/>
          <w:b/>
          <w:bCs/>
          <w:rPrChange w:id="6241" w:author="Priyanshu Solon" w:date="2025-05-22T23:03:00Z">
            <w:rPr>
              <w:ins w:id="6242" w:author="Priyanshu Solon" w:date="2025-04-24T18:17:00Z"/>
            </w:rPr>
          </w:rPrChange>
        </w:rPr>
      </w:pPr>
      <w:ins w:id="6243" w:author="Priyanshu Solon" w:date="2025-04-24T18:17:00Z">
        <w:r w:rsidRPr="00934CC4">
          <w:rPr>
            <w:b/>
            <w:bCs/>
            <w:rPrChange w:id="6244" w:author="Priyanshu Solon" w:date="2025-05-22T23:03:00Z">
              <w:rPr/>
            </w:rPrChange>
          </w:rPr>
          <w:t>Ex-1: hover, active</w:t>
        </w:r>
      </w:ins>
    </w:p>
    <w:p w:rsidR="00210970" w:rsidRDefault="00210970" w:rsidP="00210970">
      <w:pPr>
        <w:rPr>
          <w:ins w:id="6245" w:author="Priyanshu Solon" w:date="2025-04-24T18:17:00Z"/>
        </w:rPr>
      </w:pPr>
    </w:p>
    <w:p w:rsidR="00210970" w:rsidRDefault="00210970" w:rsidP="00210970">
      <w:pPr>
        <w:rPr>
          <w:ins w:id="6246" w:author="Priyanshu Solon" w:date="2025-04-24T18:17:00Z"/>
        </w:rPr>
      </w:pPr>
      <w:ins w:id="6247" w:author="Priyanshu Solon" w:date="2025-04-24T18:17:00Z">
        <w:r>
          <w:t>&lt;!DOCTYPE html&gt;</w:t>
        </w:r>
      </w:ins>
    </w:p>
    <w:p w:rsidR="00210970" w:rsidRDefault="00210970" w:rsidP="00210970">
      <w:pPr>
        <w:rPr>
          <w:ins w:id="6248" w:author="Priyanshu Solon" w:date="2025-04-24T18:17:00Z"/>
        </w:rPr>
      </w:pPr>
      <w:ins w:id="6249" w:author="Priyanshu Solon" w:date="2025-04-24T18:17:00Z">
        <w:r>
          <w:t>&lt;html lang="en"&gt;</w:t>
        </w:r>
      </w:ins>
    </w:p>
    <w:p w:rsidR="00210970" w:rsidRDefault="00210970" w:rsidP="00210970">
      <w:pPr>
        <w:rPr>
          <w:ins w:id="6250" w:author="Priyanshu Solon" w:date="2025-04-24T18:17:00Z"/>
        </w:rPr>
      </w:pPr>
      <w:ins w:id="6251" w:author="Priyanshu Solon" w:date="2025-04-24T18:17:00Z">
        <w:r>
          <w:t>&lt;head&gt;</w:t>
        </w:r>
      </w:ins>
    </w:p>
    <w:p w:rsidR="00210970" w:rsidRDefault="00210970" w:rsidP="00210970">
      <w:pPr>
        <w:rPr>
          <w:ins w:id="6252" w:author="Priyanshu Solon" w:date="2025-04-24T18:17:00Z"/>
        </w:rPr>
      </w:pPr>
      <w:ins w:id="6253" w:author="Priyanshu Solon" w:date="2025-04-24T18:17:00Z">
        <w:r>
          <w:t xml:space="preserve">    &lt;meta charset="UTF-8"&gt;</w:t>
        </w:r>
      </w:ins>
    </w:p>
    <w:p w:rsidR="00210970" w:rsidRDefault="00210970" w:rsidP="00210970">
      <w:pPr>
        <w:rPr>
          <w:ins w:id="6254" w:author="Priyanshu Solon" w:date="2025-04-24T18:17:00Z"/>
        </w:rPr>
      </w:pPr>
      <w:ins w:id="6255" w:author="Priyanshu Solon" w:date="2025-04-24T18:17:00Z">
        <w:r>
          <w:t xml:space="preserve">    &lt;meta name="viewport" content="width=device-width, initial-scale=1.0"&gt;</w:t>
        </w:r>
      </w:ins>
    </w:p>
    <w:p w:rsidR="00210970" w:rsidRDefault="00210970" w:rsidP="00210970">
      <w:pPr>
        <w:rPr>
          <w:ins w:id="6256" w:author="Priyanshu Solon" w:date="2025-04-24T18:17:00Z"/>
        </w:rPr>
      </w:pPr>
      <w:ins w:id="6257" w:author="Priyanshu Solon" w:date="2025-04-24T18:17:00Z">
        <w:r>
          <w:t xml:space="preserve">    &lt;title&gt;Document&lt;/title&gt;</w:t>
        </w:r>
      </w:ins>
    </w:p>
    <w:p w:rsidR="00210970" w:rsidRDefault="00210970" w:rsidP="00210970">
      <w:pPr>
        <w:rPr>
          <w:ins w:id="6258" w:author="Priyanshu Solon" w:date="2025-04-24T18:17:00Z"/>
        </w:rPr>
      </w:pPr>
      <w:ins w:id="6259" w:author="Priyanshu Solon" w:date="2025-04-24T18:17:00Z">
        <w:r>
          <w:t xml:space="preserve">    &lt;style&gt;</w:t>
        </w:r>
      </w:ins>
    </w:p>
    <w:p w:rsidR="00210970" w:rsidRDefault="00210970" w:rsidP="00210970">
      <w:pPr>
        <w:rPr>
          <w:ins w:id="6260" w:author="Priyanshu Solon" w:date="2025-04-24T18:17:00Z"/>
        </w:rPr>
      </w:pPr>
      <w:ins w:id="6261" w:author="Priyanshu Solon" w:date="2025-04-24T18:17:00Z">
        <w:r>
          <w:t xml:space="preserve">        button {</w:t>
        </w:r>
      </w:ins>
    </w:p>
    <w:p w:rsidR="00210970" w:rsidRDefault="00210970" w:rsidP="00210970">
      <w:pPr>
        <w:rPr>
          <w:ins w:id="6262" w:author="Priyanshu Solon" w:date="2025-04-24T18:17:00Z"/>
        </w:rPr>
      </w:pPr>
      <w:ins w:id="6263" w:author="Priyanshu Solon" w:date="2025-04-24T18:17:00Z">
        <w:r>
          <w:t xml:space="preserve">            border:none;</w:t>
        </w:r>
      </w:ins>
    </w:p>
    <w:p w:rsidR="00210970" w:rsidRDefault="00210970" w:rsidP="00210970">
      <w:pPr>
        <w:rPr>
          <w:ins w:id="6264" w:author="Priyanshu Solon" w:date="2025-04-24T18:17:00Z"/>
        </w:rPr>
      </w:pPr>
      <w:ins w:id="6265" w:author="Priyanshu Solon" w:date="2025-04-24T18:17:00Z">
        <w:r>
          <w:t xml:space="preserve">            border-radius: 5px;</w:t>
        </w:r>
      </w:ins>
    </w:p>
    <w:p w:rsidR="00210970" w:rsidRDefault="00210970" w:rsidP="00210970">
      <w:pPr>
        <w:rPr>
          <w:ins w:id="6266" w:author="Priyanshu Solon" w:date="2025-04-24T18:17:00Z"/>
        </w:rPr>
      </w:pPr>
      <w:ins w:id="6267" w:author="Priyanshu Solon" w:date="2025-04-24T18:17:00Z">
        <w:r>
          <w:t xml:space="preserve">            background-color: rgb(202, 202, 0);</w:t>
        </w:r>
      </w:ins>
    </w:p>
    <w:p w:rsidR="00210970" w:rsidRDefault="00210970" w:rsidP="00210970">
      <w:pPr>
        <w:rPr>
          <w:ins w:id="6268" w:author="Priyanshu Solon" w:date="2025-04-24T18:17:00Z"/>
        </w:rPr>
      </w:pPr>
      <w:ins w:id="6269" w:author="Priyanshu Solon" w:date="2025-04-24T18:17:00Z">
        <w:r>
          <w:t xml:space="preserve">        }</w:t>
        </w:r>
      </w:ins>
    </w:p>
    <w:p w:rsidR="00210970" w:rsidRDefault="00210970" w:rsidP="00210970">
      <w:pPr>
        <w:rPr>
          <w:ins w:id="6270" w:author="Priyanshu Solon" w:date="2025-04-24T18:17:00Z"/>
        </w:rPr>
      </w:pPr>
      <w:ins w:id="6271" w:author="Priyanshu Solon" w:date="2025-04-24T18:17:00Z">
        <w:r>
          <w:t xml:space="preserve">        button:hover {</w:t>
        </w:r>
      </w:ins>
    </w:p>
    <w:p w:rsidR="00210970" w:rsidRDefault="00210970" w:rsidP="00210970">
      <w:pPr>
        <w:rPr>
          <w:ins w:id="6272" w:author="Priyanshu Solon" w:date="2025-04-24T18:17:00Z"/>
        </w:rPr>
      </w:pPr>
      <w:ins w:id="6273" w:author="Priyanshu Solon" w:date="2025-04-24T18:17:00Z">
        <w:r>
          <w:lastRenderedPageBreak/>
          <w:t xml:space="preserve">            background-color: yellow;</w:t>
        </w:r>
      </w:ins>
    </w:p>
    <w:p w:rsidR="00210970" w:rsidRDefault="00210970" w:rsidP="00210970">
      <w:pPr>
        <w:rPr>
          <w:ins w:id="6274" w:author="Priyanshu Solon" w:date="2025-04-24T18:17:00Z"/>
        </w:rPr>
      </w:pPr>
      <w:ins w:id="6275" w:author="Priyanshu Solon" w:date="2025-04-24T18:17:00Z">
        <w:r>
          <w:t xml:space="preserve">            cursor: grab;</w:t>
        </w:r>
      </w:ins>
    </w:p>
    <w:p w:rsidR="00210970" w:rsidRDefault="00210970" w:rsidP="00210970">
      <w:pPr>
        <w:rPr>
          <w:ins w:id="6276" w:author="Priyanshu Solon" w:date="2025-04-24T18:17:00Z"/>
        </w:rPr>
      </w:pPr>
      <w:ins w:id="6277" w:author="Priyanshu Solon" w:date="2025-04-24T18:17:00Z">
        <w:r>
          <w:t xml:space="preserve">        }</w:t>
        </w:r>
      </w:ins>
    </w:p>
    <w:p w:rsidR="00210970" w:rsidRDefault="00210970" w:rsidP="00210970">
      <w:pPr>
        <w:rPr>
          <w:ins w:id="6278" w:author="Priyanshu Solon" w:date="2025-04-24T18:17:00Z"/>
        </w:rPr>
      </w:pPr>
      <w:ins w:id="6279" w:author="Priyanshu Solon" w:date="2025-04-24T18:17:00Z">
        <w:r>
          <w:t xml:space="preserve">        button:active {</w:t>
        </w:r>
      </w:ins>
    </w:p>
    <w:p w:rsidR="00210970" w:rsidRDefault="00210970" w:rsidP="00210970">
      <w:pPr>
        <w:rPr>
          <w:ins w:id="6280" w:author="Priyanshu Solon" w:date="2025-04-24T18:17:00Z"/>
        </w:rPr>
      </w:pPr>
      <w:ins w:id="6281" w:author="Priyanshu Solon" w:date="2025-04-24T18:17:00Z">
        <w:r>
          <w:t xml:space="preserve">            box-shadow: 3px 3px 2px black;</w:t>
        </w:r>
      </w:ins>
    </w:p>
    <w:p w:rsidR="00210970" w:rsidRDefault="00210970" w:rsidP="00210970">
      <w:pPr>
        <w:rPr>
          <w:ins w:id="6282" w:author="Priyanshu Solon" w:date="2025-04-24T18:17:00Z"/>
        </w:rPr>
      </w:pPr>
      <w:ins w:id="6283" w:author="Priyanshu Solon" w:date="2025-04-24T18:17:00Z">
        <w:r>
          <w:t xml:space="preserve">        }</w:t>
        </w:r>
      </w:ins>
    </w:p>
    <w:p w:rsidR="00210970" w:rsidRDefault="00210970" w:rsidP="00210970">
      <w:pPr>
        <w:rPr>
          <w:ins w:id="6284" w:author="Priyanshu Solon" w:date="2025-04-24T18:17:00Z"/>
        </w:rPr>
      </w:pPr>
      <w:ins w:id="6285" w:author="Priyanshu Solon" w:date="2025-04-24T18:17:00Z">
        <w:r>
          <w:t xml:space="preserve">    &lt;/style&gt;</w:t>
        </w:r>
      </w:ins>
    </w:p>
    <w:p w:rsidR="00210970" w:rsidRDefault="00210970" w:rsidP="00210970">
      <w:pPr>
        <w:rPr>
          <w:ins w:id="6286" w:author="Priyanshu Solon" w:date="2025-04-24T18:17:00Z"/>
        </w:rPr>
      </w:pPr>
      <w:ins w:id="6287" w:author="Priyanshu Solon" w:date="2025-04-24T18:17:00Z">
        <w:r>
          <w:t>&lt;/head&gt;</w:t>
        </w:r>
      </w:ins>
    </w:p>
    <w:p w:rsidR="00210970" w:rsidRDefault="00210970" w:rsidP="00210970">
      <w:pPr>
        <w:rPr>
          <w:ins w:id="6288" w:author="Priyanshu Solon" w:date="2025-04-24T18:17:00Z"/>
        </w:rPr>
      </w:pPr>
      <w:ins w:id="6289" w:author="Priyanshu Solon" w:date="2025-04-24T18:17:00Z">
        <w:r>
          <w:t>&lt;body&gt;</w:t>
        </w:r>
      </w:ins>
    </w:p>
    <w:p w:rsidR="00210970" w:rsidRDefault="00210970" w:rsidP="00210970">
      <w:pPr>
        <w:rPr>
          <w:ins w:id="6290" w:author="Priyanshu Solon" w:date="2025-04-24T18:17:00Z"/>
        </w:rPr>
      </w:pPr>
      <w:ins w:id="6291" w:author="Priyanshu Solon" w:date="2025-04-24T18:17:00Z">
        <w:r>
          <w:t xml:space="preserve">    &lt;button&gt; Login &lt;/button&gt;</w:t>
        </w:r>
      </w:ins>
    </w:p>
    <w:p w:rsidR="00210970" w:rsidRDefault="00210970" w:rsidP="00210970">
      <w:pPr>
        <w:rPr>
          <w:ins w:id="6292" w:author="Priyanshu Solon" w:date="2025-04-24T18:17:00Z"/>
        </w:rPr>
      </w:pPr>
      <w:ins w:id="6293" w:author="Priyanshu Solon" w:date="2025-04-24T18:17:00Z">
        <w:r>
          <w:t>&lt;/body&gt;</w:t>
        </w:r>
      </w:ins>
    </w:p>
    <w:p w:rsidR="00210970" w:rsidRDefault="00210970" w:rsidP="00210970">
      <w:pPr>
        <w:rPr>
          <w:ins w:id="6294" w:author="Priyanshu Solon" w:date="2025-04-24T18:17:00Z"/>
        </w:rPr>
      </w:pPr>
      <w:ins w:id="6295" w:author="Priyanshu Solon" w:date="2025-04-24T18:17:00Z">
        <w:r>
          <w:t>&lt;/html&gt;</w:t>
        </w:r>
      </w:ins>
    </w:p>
    <w:p w:rsidR="00210970" w:rsidRDefault="00210970" w:rsidP="00210970">
      <w:pPr>
        <w:rPr>
          <w:ins w:id="6296" w:author="Priyanshu Solon" w:date="2025-04-24T18:17:00Z"/>
        </w:rPr>
      </w:pPr>
    </w:p>
    <w:p w:rsidR="00210970" w:rsidRDefault="00210970" w:rsidP="00210970">
      <w:pPr>
        <w:rPr>
          <w:ins w:id="6297" w:author="Priyanshu Solon" w:date="2025-04-24T18:17:00Z"/>
        </w:rPr>
      </w:pPr>
    </w:p>
    <w:p w:rsidR="00210970" w:rsidRPr="00934CC4" w:rsidRDefault="00210970" w:rsidP="00210970">
      <w:pPr>
        <w:rPr>
          <w:ins w:id="6298" w:author="Priyanshu Solon" w:date="2025-04-24T18:17:00Z"/>
          <w:b/>
          <w:bCs/>
          <w:rPrChange w:id="6299" w:author="Priyanshu Solon" w:date="2025-05-22T23:03:00Z">
            <w:rPr>
              <w:ins w:id="6300" w:author="Priyanshu Solon" w:date="2025-04-24T18:17:00Z"/>
            </w:rPr>
          </w:rPrChange>
        </w:rPr>
      </w:pPr>
      <w:ins w:id="6301" w:author="Priyanshu Solon" w:date="2025-04-24T18:17:00Z">
        <w:r w:rsidRPr="00934CC4">
          <w:rPr>
            <w:b/>
            <w:bCs/>
            <w:rPrChange w:id="6302" w:author="Priyanshu Solon" w:date="2025-05-22T23:03:00Z">
              <w:rPr/>
            </w:rPrChange>
          </w:rPr>
          <w:t>Ex-2: Focus</w:t>
        </w:r>
      </w:ins>
    </w:p>
    <w:p w:rsidR="00210970" w:rsidRDefault="00210970" w:rsidP="00210970">
      <w:pPr>
        <w:rPr>
          <w:ins w:id="6303" w:author="Priyanshu Solon" w:date="2025-04-24T18:17:00Z"/>
        </w:rPr>
      </w:pPr>
    </w:p>
    <w:p w:rsidR="00210970" w:rsidRDefault="00210970" w:rsidP="00210970">
      <w:pPr>
        <w:rPr>
          <w:ins w:id="6304" w:author="Priyanshu Solon" w:date="2025-04-24T18:17:00Z"/>
        </w:rPr>
      </w:pPr>
      <w:ins w:id="6305" w:author="Priyanshu Solon" w:date="2025-04-24T18:17:00Z">
        <w:r>
          <w:t>&lt;!DOCTYPE html&gt;</w:t>
        </w:r>
      </w:ins>
    </w:p>
    <w:p w:rsidR="00210970" w:rsidRDefault="00210970" w:rsidP="00210970">
      <w:pPr>
        <w:rPr>
          <w:ins w:id="6306" w:author="Priyanshu Solon" w:date="2025-04-24T18:17:00Z"/>
        </w:rPr>
      </w:pPr>
      <w:ins w:id="6307" w:author="Priyanshu Solon" w:date="2025-04-24T18:17:00Z">
        <w:r>
          <w:t>&lt;html lang="en"&gt;</w:t>
        </w:r>
      </w:ins>
    </w:p>
    <w:p w:rsidR="00210970" w:rsidRDefault="00210970" w:rsidP="00210970">
      <w:pPr>
        <w:rPr>
          <w:ins w:id="6308" w:author="Priyanshu Solon" w:date="2025-04-24T18:17:00Z"/>
        </w:rPr>
      </w:pPr>
      <w:ins w:id="6309" w:author="Priyanshu Solon" w:date="2025-04-24T18:17:00Z">
        <w:r>
          <w:t>&lt;head&gt;</w:t>
        </w:r>
      </w:ins>
    </w:p>
    <w:p w:rsidR="00210970" w:rsidRDefault="00210970" w:rsidP="00210970">
      <w:pPr>
        <w:rPr>
          <w:ins w:id="6310" w:author="Priyanshu Solon" w:date="2025-04-24T18:17:00Z"/>
        </w:rPr>
      </w:pPr>
      <w:ins w:id="6311" w:author="Priyanshu Solon" w:date="2025-04-24T18:17:00Z">
        <w:r>
          <w:t xml:space="preserve">    &lt;meta charset="UTF-8"&gt;</w:t>
        </w:r>
      </w:ins>
    </w:p>
    <w:p w:rsidR="00210970" w:rsidRDefault="00210970" w:rsidP="00210970">
      <w:pPr>
        <w:rPr>
          <w:ins w:id="6312" w:author="Priyanshu Solon" w:date="2025-04-24T18:17:00Z"/>
        </w:rPr>
      </w:pPr>
      <w:ins w:id="6313" w:author="Priyanshu Solon" w:date="2025-04-24T18:17:00Z">
        <w:r>
          <w:t xml:space="preserve">    &lt;meta name="viewport" content="width=device-width, initial-scale=1.0"&gt;</w:t>
        </w:r>
      </w:ins>
    </w:p>
    <w:p w:rsidR="00210970" w:rsidRDefault="00210970" w:rsidP="00210970">
      <w:pPr>
        <w:rPr>
          <w:ins w:id="6314" w:author="Priyanshu Solon" w:date="2025-04-24T18:17:00Z"/>
        </w:rPr>
      </w:pPr>
      <w:ins w:id="6315" w:author="Priyanshu Solon" w:date="2025-04-24T18:17:00Z">
        <w:r>
          <w:t xml:space="preserve">    &lt;title&gt;Document&lt;/title&gt;</w:t>
        </w:r>
      </w:ins>
    </w:p>
    <w:p w:rsidR="00210970" w:rsidRDefault="00210970" w:rsidP="00210970">
      <w:pPr>
        <w:rPr>
          <w:ins w:id="6316" w:author="Priyanshu Solon" w:date="2025-04-24T18:17:00Z"/>
        </w:rPr>
      </w:pPr>
      <w:ins w:id="6317" w:author="Priyanshu Solon" w:date="2025-04-24T18:17:00Z">
        <w:r>
          <w:t xml:space="preserve">    &lt;style&gt;</w:t>
        </w:r>
      </w:ins>
    </w:p>
    <w:p w:rsidR="00210970" w:rsidRDefault="00210970" w:rsidP="00210970">
      <w:pPr>
        <w:rPr>
          <w:ins w:id="6318" w:author="Priyanshu Solon" w:date="2025-04-24T18:17:00Z"/>
        </w:rPr>
      </w:pPr>
      <w:ins w:id="6319" w:author="Priyanshu Solon" w:date="2025-04-24T18:17:00Z">
        <w:r>
          <w:t xml:space="preserve">        .UserName+div {</w:t>
        </w:r>
      </w:ins>
    </w:p>
    <w:p w:rsidR="00210970" w:rsidRDefault="00210970" w:rsidP="00210970">
      <w:pPr>
        <w:rPr>
          <w:ins w:id="6320" w:author="Priyanshu Solon" w:date="2025-04-24T18:17:00Z"/>
        </w:rPr>
      </w:pPr>
      <w:ins w:id="6321" w:author="Priyanshu Solon" w:date="2025-04-24T18:17:00Z">
        <w:r>
          <w:t xml:space="preserve">            display: none;</w:t>
        </w:r>
      </w:ins>
    </w:p>
    <w:p w:rsidR="00210970" w:rsidRDefault="00210970" w:rsidP="00210970">
      <w:pPr>
        <w:rPr>
          <w:ins w:id="6322" w:author="Priyanshu Solon" w:date="2025-04-24T18:17:00Z"/>
        </w:rPr>
      </w:pPr>
      <w:ins w:id="6323" w:author="Priyanshu Solon" w:date="2025-04-24T18:17:00Z">
        <w:r>
          <w:t xml:space="preserve">        }</w:t>
        </w:r>
      </w:ins>
    </w:p>
    <w:p w:rsidR="00210970" w:rsidRDefault="00210970" w:rsidP="00210970">
      <w:pPr>
        <w:rPr>
          <w:ins w:id="6324" w:author="Priyanshu Solon" w:date="2025-04-24T18:17:00Z"/>
        </w:rPr>
      </w:pPr>
      <w:ins w:id="6325" w:author="Priyanshu Solon" w:date="2025-04-24T18:17:00Z">
        <w:r>
          <w:t xml:space="preserve">        .UserName:focus+div {</w:t>
        </w:r>
      </w:ins>
    </w:p>
    <w:p w:rsidR="00210970" w:rsidRDefault="00210970" w:rsidP="00210970">
      <w:pPr>
        <w:rPr>
          <w:ins w:id="6326" w:author="Priyanshu Solon" w:date="2025-04-24T18:17:00Z"/>
        </w:rPr>
      </w:pPr>
      <w:ins w:id="6327" w:author="Priyanshu Solon" w:date="2025-04-24T18:17:00Z">
        <w:r>
          <w:t xml:space="preserve">            display: block;</w:t>
        </w:r>
      </w:ins>
    </w:p>
    <w:p w:rsidR="00210970" w:rsidRDefault="00210970" w:rsidP="00210970">
      <w:pPr>
        <w:rPr>
          <w:ins w:id="6328" w:author="Priyanshu Solon" w:date="2025-04-24T18:17:00Z"/>
        </w:rPr>
      </w:pPr>
      <w:ins w:id="6329" w:author="Priyanshu Solon" w:date="2025-04-24T18:17:00Z">
        <w:r>
          <w:t xml:space="preserve">            font-size: 12px;</w:t>
        </w:r>
      </w:ins>
    </w:p>
    <w:p w:rsidR="00210970" w:rsidRDefault="00210970" w:rsidP="00210970">
      <w:pPr>
        <w:rPr>
          <w:ins w:id="6330" w:author="Priyanshu Solon" w:date="2025-04-24T18:17:00Z"/>
        </w:rPr>
      </w:pPr>
      <w:ins w:id="6331" w:author="Priyanshu Solon" w:date="2025-04-24T18:17:00Z">
        <w:r>
          <w:lastRenderedPageBreak/>
          <w:t xml:space="preserve">            color:red;</w:t>
        </w:r>
      </w:ins>
    </w:p>
    <w:p w:rsidR="00210970" w:rsidRDefault="00210970" w:rsidP="00210970">
      <w:pPr>
        <w:rPr>
          <w:ins w:id="6332" w:author="Priyanshu Solon" w:date="2025-04-24T18:17:00Z"/>
        </w:rPr>
      </w:pPr>
      <w:ins w:id="6333" w:author="Priyanshu Solon" w:date="2025-04-24T18:17:00Z">
        <w:r>
          <w:t xml:space="preserve">        }</w:t>
        </w:r>
      </w:ins>
    </w:p>
    <w:p w:rsidR="00210970" w:rsidRDefault="00210970" w:rsidP="00210970">
      <w:pPr>
        <w:rPr>
          <w:ins w:id="6334" w:author="Priyanshu Solon" w:date="2025-04-24T18:17:00Z"/>
        </w:rPr>
      </w:pPr>
      <w:ins w:id="6335" w:author="Priyanshu Solon" w:date="2025-04-24T18:17:00Z">
        <w:r>
          <w:t xml:space="preserve">        .UserName:focus {</w:t>
        </w:r>
      </w:ins>
    </w:p>
    <w:p w:rsidR="00210970" w:rsidRDefault="00210970" w:rsidP="00210970">
      <w:pPr>
        <w:rPr>
          <w:ins w:id="6336" w:author="Priyanshu Solon" w:date="2025-04-24T18:17:00Z"/>
        </w:rPr>
      </w:pPr>
      <w:ins w:id="6337" w:author="Priyanshu Solon" w:date="2025-04-24T18:17:00Z">
        <w:r>
          <w:t xml:space="preserve">            border:1px solid red;</w:t>
        </w:r>
      </w:ins>
    </w:p>
    <w:p w:rsidR="00210970" w:rsidRDefault="00210970" w:rsidP="00210970">
      <w:pPr>
        <w:rPr>
          <w:ins w:id="6338" w:author="Priyanshu Solon" w:date="2025-04-24T18:17:00Z"/>
        </w:rPr>
      </w:pPr>
      <w:ins w:id="6339" w:author="Priyanshu Solon" w:date="2025-04-24T18:17:00Z">
        <w:r>
          <w:t xml:space="preserve">            box-shadow: 2px 2px 2px red;</w:t>
        </w:r>
      </w:ins>
    </w:p>
    <w:p w:rsidR="00210970" w:rsidRDefault="00210970" w:rsidP="00210970">
      <w:pPr>
        <w:rPr>
          <w:ins w:id="6340" w:author="Priyanshu Solon" w:date="2025-04-24T18:17:00Z"/>
        </w:rPr>
      </w:pPr>
      <w:ins w:id="6341" w:author="Priyanshu Solon" w:date="2025-04-24T18:17:00Z">
        <w:r>
          <w:t xml:space="preserve">            outline: none;</w:t>
        </w:r>
      </w:ins>
    </w:p>
    <w:p w:rsidR="00210970" w:rsidRDefault="00210970" w:rsidP="00210970">
      <w:pPr>
        <w:rPr>
          <w:ins w:id="6342" w:author="Priyanshu Solon" w:date="2025-04-24T18:17:00Z"/>
        </w:rPr>
      </w:pPr>
      <w:ins w:id="6343" w:author="Priyanshu Solon" w:date="2025-04-24T18:17:00Z">
        <w:r>
          <w:t xml:space="preserve">            margin-bottom: 5px;</w:t>
        </w:r>
      </w:ins>
    </w:p>
    <w:p w:rsidR="00210970" w:rsidRDefault="00210970" w:rsidP="00210970">
      <w:pPr>
        <w:rPr>
          <w:ins w:id="6344" w:author="Priyanshu Solon" w:date="2025-04-24T18:17:00Z"/>
        </w:rPr>
      </w:pPr>
      <w:ins w:id="6345" w:author="Priyanshu Solon" w:date="2025-04-24T18:17:00Z">
        <w:r>
          <w:t xml:space="preserve">        }</w:t>
        </w:r>
      </w:ins>
    </w:p>
    <w:p w:rsidR="00210970" w:rsidRDefault="00210970" w:rsidP="00210970">
      <w:pPr>
        <w:rPr>
          <w:ins w:id="6346" w:author="Priyanshu Solon" w:date="2025-04-24T18:17:00Z"/>
        </w:rPr>
      </w:pPr>
      <w:ins w:id="6347" w:author="Priyanshu Solon" w:date="2025-04-24T18:17:00Z">
        <w:r>
          <w:t xml:space="preserve">    &lt;/style&gt;</w:t>
        </w:r>
      </w:ins>
    </w:p>
    <w:p w:rsidR="00210970" w:rsidRDefault="00210970" w:rsidP="00210970">
      <w:pPr>
        <w:rPr>
          <w:ins w:id="6348" w:author="Priyanshu Solon" w:date="2025-04-24T18:17:00Z"/>
        </w:rPr>
      </w:pPr>
      <w:ins w:id="6349" w:author="Priyanshu Solon" w:date="2025-04-24T18:17:00Z">
        <w:r>
          <w:t>&lt;/head&gt;</w:t>
        </w:r>
      </w:ins>
    </w:p>
    <w:p w:rsidR="00210970" w:rsidRDefault="00210970" w:rsidP="00210970">
      <w:pPr>
        <w:rPr>
          <w:ins w:id="6350" w:author="Priyanshu Solon" w:date="2025-04-24T18:17:00Z"/>
        </w:rPr>
      </w:pPr>
      <w:ins w:id="6351" w:author="Priyanshu Solon" w:date="2025-04-24T18:17:00Z">
        <w:r>
          <w:t>&lt;body&gt;</w:t>
        </w:r>
      </w:ins>
    </w:p>
    <w:p w:rsidR="00210970" w:rsidRDefault="00210970" w:rsidP="00210970">
      <w:pPr>
        <w:rPr>
          <w:ins w:id="6352" w:author="Priyanshu Solon" w:date="2025-04-24T18:17:00Z"/>
        </w:rPr>
      </w:pPr>
      <w:ins w:id="6353" w:author="Priyanshu Solon" w:date="2025-04-24T18:17:00Z">
        <w:r>
          <w:t xml:space="preserve">    &lt;dl&gt;</w:t>
        </w:r>
      </w:ins>
    </w:p>
    <w:p w:rsidR="00210970" w:rsidRDefault="00210970" w:rsidP="00210970">
      <w:pPr>
        <w:rPr>
          <w:ins w:id="6354" w:author="Priyanshu Solon" w:date="2025-04-24T18:17:00Z"/>
        </w:rPr>
      </w:pPr>
      <w:ins w:id="6355" w:author="Priyanshu Solon" w:date="2025-04-24T18:17:00Z">
        <w:r>
          <w:t xml:space="preserve">        &lt;dt&gt;User Name&lt;/dt&gt;</w:t>
        </w:r>
      </w:ins>
    </w:p>
    <w:p w:rsidR="00210970" w:rsidRDefault="00210970" w:rsidP="00210970">
      <w:pPr>
        <w:rPr>
          <w:ins w:id="6356" w:author="Priyanshu Solon" w:date="2025-04-24T18:17:00Z"/>
        </w:rPr>
      </w:pPr>
      <w:ins w:id="6357" w:author="Priyanshu Solon" w:date="2025-04-24T18:17:00Z">
        <w:r>
          <w:t xml:space="preserve">        &lt;dd&gt;</w:t>
        </w:r>
      </w:ins>
    </w:p>
    <w:p w:rsidR="00210970" w:rsidRDefault="00210970" w:rsidP="00210970">
      <w:pPr>
        <w:rPr>
          <w:ins w:id="6358" w:author="Priyanshu Solon" w:date="2025-04-24T18:17:00Z"/>
        </w:rPr>
      </w:pPr>
      <w:ins w:id="6359" w:author="Priyanshu Solon" w:date="2025-04-24T18:17:00Z">
        <w:r>
          <w:t xml:space="preserve">            &lt;input type="text" value="John" class="UserName" placeholder="Name in Block Letters"&gt;</w:t>
        </w:r>
      </w:ins>
    </w:p>
    <w:p w:rsidR="00210970" w:rsidRDefault="00210970" w:rsidP="00210970">
      <w:pPr>
        <w:rPr>
          <w:ins w:id="6360" w:author="Priyanshu Solon" w:date="2025-04-24T18:17:00Z"/>
        </w:rPr>
      </w:pPr>
      <w:ins w:id="6361" w:author="Priyanshu Solon" w:date="2025-04-24T18:17:00Z">
        <w:r>
          <w:t xml:space="preserve">            &lt;div&gt;Name in Block Letters&lt;/div&gt;</w:t>
        </w:r>
      </w:ins>
    </w:p>
    <w:p w:rsidR="00210970" w:rsidRDefault="00210970" w:rsidP="00210970">
      <w:pPr>
        <w:rPr>
          <w:ins w:id="6362" w:author="Priyanshu Solon" w:date="2025-04-24T18:17:00Z"/>
        </w:rPr>
      </w:pPr>
      <w:ins w:id="6363" w:author="Priyanshu Solon" w:date="2025-04-24T18:17:00Z">
        <w:r>
          <w:t xml:space="preserve">        &lt;/dd&gt;</w:t>
        </w:r>
      </w:ins>
    </w:p>
    <w:p w:rsidR="00210970" w:rsidRDefault="00210970" w:rsidP="00210970">
      <w:pPr>
        <w:rPr>
          <w:ins w:id="6364" w:author="Priyanshu Solon" w:date="2025-04-24T18:17:00Z"/>
        </w:rPr>
      </w:pPr>
      <w:ins w:id="6365" w:author="Priyanshu Solon" w:date="2025-04-24T18:17:00Z">
        <w:r>
          <w:t xml:space="preserve">    &lt;/dl&gt;</w:t>
        </w:r>
      </w:ins>
    </w:p>
    <w:p w:rsidR="00210970" w:rsidRDefault="00210970" w:rsidP="00210970">
      <w:pPr>
        <w:rPr>
          <w:ins w:id="6366" w:author="Priyanshu Solon" w:date="2025-04-24T18:17:00Z"/>
        </w:rPr>
      </w:pPr>
      <w:ins w:id="6367" w:author="Priyanshu Solon" w:date="2025-04-24T18:17:00Z">
        <w:r>
          <w:t>&lt;/body&gt;</w:t>
        </w:r>
      </w:ins>
    </w:p>
    <w:p w:rsidR="00210970" w:rsidRDefault="00210970" w:rsidP="00210970">
      <w:pPr>
        <w:rPr>
          <w:ins w:id="6368" w:author="Priyanshu Solon" w:date="2025-04-24T18:17:00Z"/>
        </w:rPr>
      </w:pPr>
      <w:ins w:id="6369" w:author="Priyanshu Solon" w:date="2025-04-24T18:17:00Z">
        <w:r>
          <w:t>&lt;/html&gt;</w:t>
        </w:r>
      </w:ins>
    </w:p>
    <w:p w:rsidR="00210970" w:rsidRDefault="00210970" w:rsidP="00210970">
      <w:pPr>
        <w:rPr>
          <w:ins w:id="6370" w:author="Priyanshu Solon" w:date="2025-04-24T18:17:00Z"/>
        </w:rPr>
      </w:pPr>
    </w:p>
    <w:p w:rsidR="00210970" w:rsidRPr="00934CC4" w:rsidRDefault="00210970" w:rsidP="00210970">
      <w:pPr>
        <w:rPr>
          <w:ins w:id="6371" w:author="Priyanshu Solon" w:date="2025-04-24T18:17:00Z"/>
          <w:b/>
          <w:bCs/>
          <w:rPrChange w:id="6372" w:author="Priyanshu Solon" w:date="2025-05-22T23:03:00Z">
            <w:rPr>
              <w:ins w:id="6373" w:author="Priyanshu Solon" w:date="2025-04-24T18:17:00Z"/>
            </w:rPr>
          </w:rPrChange>
        </w:rPr>
      </w:pPr>
      <w:ins w:id="6374" w:author="Priyanshu Solon" w:date="2025-04-24T18:17:00Z">
        <w:r w:rsidRPr="00934CC4">
          <w:rPr>
            <w:b/>
            <w:bCs/>
            <w:rPrChange w:id="6375" w:author="Priyanshu Solon" w:date="2025-05-22T23:03:00Z">
              <w:rPr/>
            </w:rPrChange>
          </w:rPr>
          <w:t>Ex-3: read-only, disabled</w:t>
        </w:r>
      </w:ins>
    </w:p>
    <w:p w:rsidR="00210970" w:rsidRDefault="00210970" w:rsidP="00210970">
      <w:pPr>
        <w:rPr>
          <w:ins w:id="6376" w:author="Priyanshu Solon" w:date="2025-04-24T18:17:00Z"/>
        </w:rPr>
      </w:pPr>
    </w:p>
    <w:p w:rsidR="00210970" w:rsidRDefault="00210970" w:rsidP="00210970">
      <w:pPr>
        <w:rPr>
          <w:ins w:id="6377" w:author="Priyanshu Solon" w:date="2025-04-24T18:17:00Z"/>
        </w:rPr>
      </w:pPr>
      <w:ins w:id="6378" w:author="Priyanshu Solon" w:date="2025-04-24T18:17:00Z">
        <w:r>
          <w:t>&lt;!DOCTYPE html&gt;</w:t>
        </w:r>
      </w:ins>
    </w:p>
    <w:p w:rsidR="00210970" w:rsidRDefault="00210970" w:rsidP="00210970">
      <w:pPr>
        <w:rPr>
          <w:ins w:id="6379" w:author="Priyanshu Solon" w:date="2025-04-24T18:17:00Z"/>
        </w:rPr>
      </w:pPr>
      <w:ins w:id="6380" w:author="Priyanshu Solon" w:date="2025-04-24T18:17:00Z">
        <w:r>
          <w:t>&lt;html lang="en"&gt;</w:t>
        </w:r>
      </w:ins>
    </w:p>
    <w:p w:rsidR="00210970" w:rsidRDefault="00210970" w:rsidP="00210970">
      <w:pPr>
        <w:rPr>
          <w:ins w:id="6381" w:author="Priyanshu Solon" w:date="2025-04-24T18:17:00Z"/>
        </w:rPr>
      </w:pPr>
      <w:ins w:id="6382" w:author="Priyanshu Solon" w:date="2025-04-24T18:17:00Z">
        <w:r>
          <w:t>&lt;head&gt;</w:t>
        </w:r>
      </w:ins>
    </w:p>
    <w:p w:rsidR="00210970" w:rsidRDefault="00210970" w:rsidP="00210970">
      <w:pPr>
        <w:rPr>
          <w:ins w:id="6383" w:author="Priyanshu Solon" w:date="2025-04-24T18:17:00Z"/>
        </w:rPr>
      </w:pPr>
      <w:ins w:id="6384" w:author="Priyanshu Solon" w:date="2025-04-24T18:17:00Z">
        <w:r>
          <w:t xml:space="preserve">    &lt;meta charset="UTF-8"&gt;</w:t>
        </w:r>
      </w:ins>
    </w:p>
    <w:p w:rsidR="00210970" w:rsidRDefault="00210970" w:rsidP="00210970">
      <w:pPr>
        <w:rPr>
          <w:ins w:id="6385" w:author="Priyanshu Solon" w:date="2025-04-24T18:17:00Z"/>
        </w:rPr>
      </w:pPr>
      <w:ins w:id="6386" w:author="Priyanshu Solon" w:date="2025-04-24T18:17:00Z">
        <w:r>
          <w:t xml:space="preserve">    &lt;meta name="viewport" content="width=device-width, initial-scale=1.0"&gt;</w:t>
        </w:r>
      </w:ins>
    </w:p>
    <w:p w:rsidR="00210970" w:rsidRDefault="00210970" w:rsidP="00210970">
      <w:pPr>
        <w:rPr>
          <w:ins w:id="6387" w:author="Priyanshu Solon" w:date="2025-04-24T18:17:00Z"/>
        </w:rPr>
      </w:pPr>
      <w:ins w:id="6388" w:author="Priyanshu Solon" w:date="2025-04-24T18:17:00Z">
        <w:r>
          <w:t xml:space="preserve">    &lt;title&gt;Document&lt;/title&gt;</w:t>
        </w:r>
      </w:ins>
    </w:p>
    <w:p w:rsidR="00210970" w:rsidRDefault="00210970" w:rsidP="00210970">
      <w:pPr>
        <w:rPr>
          <w:ins w:id="6389" w:author="Priyanshu Solon" w:date="2025-04-24T18:17:00Z"/>
        </w:rPr>
      </w:pPr>
      <w:ins w:id="6390" w:author="Priyanshu Solon" w:date="2025-04-24T18:17:00Z">
        <w:r>
          <w:lastRenderedPageBreak/>
          <w:t xml:space="preserve">    &lt;style&gt;</w:t>
        </w:r>
      </w:ins>
    </w:p>
    <w:p w:rsidR="00210970" w:rsidRDefault="00210970" w:rsidP="00210970">
      <w:pPr>
        <w:rPr>
          <w:ins w:id="6391" w:author="Priyanshu Solon" w:date="2025-04-24T18:17:00Z"/>
        </w:rPr>
      </w:pPr>
      <w:ins w:id="6392" w:author="Priyanshu Solon" w:date="2025-04-24T18:17:00Z">
        <w:r>
          <w:t xml:space="preserve">        input:read-only {</w:t>
        </w:r>
      </w:ins>
    </w:p>
    <w:p w:rsidR="00210970" w:rsidRDefault="00210970" w:rsidP="00210970">
      <w:pPr>
        <w:rPr>
          <w:ins w:id="6393" w:author="Priyanshu Solon" w:date="2025-04-24T18:17:00Z"/>
        </w:rPr>
      </w:pPr>
      <w:ins w:id="6394" w:author="Priyanshu Solon" w:date="2025-04-24T18:17:00Z">
        <w:r>
          <w:t xml:space="preserve">            cursor: not-allowed;</w:t>
        </w:r>
      </w:ins>
    </w:p>
    <w:p w:rsidR="00210970" w:rsidRDefault="00210970" w:rsidP="00210970">
      <w:pPr>
        <w:rPr>
          <w:ins w:id="6395" w:author="Priyanshu Solon" w:date="2025-04-24T18:17:00Z"/>
        </w:rPr>
      </w:pPr>
      <w:ins w:id="6396" w:author="Priyanshu Solon" w:date="2025-04-24T18:17:00Z">
        <w:r>
          <w:t xml:space="preserve">            background-color: lightgray;</w:t>
        </w:r>
      </w:ins>
    </w:p>
    <w:p w:rsidR="00210970" w:rsidRDefault="00210970" w:rsidP="00210970">
      <w:pPr>
        <w:rPr>
          <w:ins w:id="6397" w:author="Priyanshu Solon" w:date="2025-04-24T18:17:00Z"/>
        </w:rPr>
      </w:pPr>
      <w:ins w:id="6398" w:author="Priyanshu Solon" w:date="2025-04-24T18:17:00Z">
        <w:r>
          <w:t xml:space="preserve">        }</w:t>
        </w:r>
      </w:ins>
    </w:p>
    <w:p w:rsidR="00210970" w:rsidRDefault="00210970" w:rsidP="00210970">
      <w:pPr>
        <w:rPr>
          <w:ins w:id="6399" w:author="Priyanshu Solon" w:date="2025-04-24T18:17:00Z"/>
        </w:rPr>
      </w:pPr>
      <w:ins w:id="6400" w:author="Priyanshu Solon" w:date="2025-04-24T18:17:00Z">
        <w:r>
          <w:t xml:space="preserve">        input:disabled {</w:t>
        </w:r>
      </w:ins>
    </w:p>
    <w:p w:rsidR="00210970" w:rsidRDefault="00210970" w:rsidP="00210970">
      <w:pPr>
        <w:rPr>
          <w:ins w:id="6401" w:author="Priyanshu Solon" w:date="2025-04-24T18:17:00Z"/>
        </w:rPr>
      </w:pPr>
      <w:ins w:id="6402" w:author="Priyanshu Solon" w:date="2025-04-24T18:17:00Z">
        <w:r>
          <w:t xml:space="preserve">            background-color: lightyellow;</w:t>
        </w:r>
      </w:ins>
    </w:p>
    <w:p w:rsidR="00210970" w:rsidRDefault="00210970" w:rsidP="00210970">
      <w:pPr>
        <w:rPr>
          <w:ins w:id="6403" w:author="Priyanshu Solon" w:date="2025-04-24T18:17:00Z"/>
        </w:rPr>
      </w:pPr>
      <w:ins w:id="6404" w:author="Priyanshu Solon" w:date="2025-04-24T18:17:00Z">
        <w:r>
          <w:t xml:space="preserve">        }</w:t>
        </w:r>
      </w:ins>
    </w:p>
    <w:p w:rsidR="00210970" w:rsidRDefault="00210970" w:rsidP="00210970">
      <w:pPr>
        <w:rPr>
          <w:ins w:id="6405" w:author="Priyanshu Solon" w:date="2025-04-24T18:17:00Z"/>
        </w:rPr>
      </w:pPr>
      <w:ins w:id="6406" w:author="Priyanshu Solon" w:date="2025-04-24T18:17:00Z">
        <w:r>
          <w:t xml:space="preserve">    &lt;/style&gt;</w:t>
        </w:r>
      </w:ins>
    </w:p>
    <w:p w:rsidR="00210970" w:rsidRDefault="00210970" w:rsidP="00210970">
      <w:pPr>
        <w:rPr>
          <w:ins w:id="6407" w:author="Priyanshu Solon" w:date="2025-04-24T18:17:00Z"/>
        </w:rPr>
      </w:pPr>
      <w:ins w:id="6408" w:author="Priyanshu Solon" w:date="2025-04-24T18:17:00Z">
        <w:r>
          <w:t>&lt;/head&gt;</w:t>
        </w:r>
      </w:ins>
    </w:p>
    <w:p w:rsidR="00210970" w:rsidRDefault="00210970" w:rsidP="00210970">
      <w:pPr>
        <w:rPr>
          <w:ins w:id="6409" w:author="Priyanshu Solon" w:date="2025-04-24T18:17:00Z"/>
        </w:rPr>
      </w:pPr>
      <w:ins w:id="6410" w:author="Priyanshu Solon" w:date="2025-04-24T18:17:00Z">
        <w:r>
          <w:t>&lt;body&gt;</w:t>
        </w:r>
      </w:ins>
    </w:p>
    <w:p w:rsidR="00210970" w:rsidRDefault="00210970" w:rsidP="00210970">
      <w:pPr>
        <w:rPr>
          <w:ins w:id="6411" w:author="Priyanshu Solon" w:date="2025-04-24T18:17:00Z"/>
        </w:rPr>
      </w:pPr>
      <w:ins w:id="6412" w:author="Priyanshu Solon" w:date="2025-04-24T18:17:00Z">
        <w:r>
          <w:t xml:space="preserve">    &lt;dl&gt;</w:t>
        </w:r>
      </w:ins>
    </w:p>
    <w:p w:rsidR="00210970" w:rsidRDefault="00210970" w:rsidP="00210970">
      <w:pPr>
        <w:rPr>
          <w:ins w:id="6413" w:author="Priyanshu Solon" w:date="2025-04-24T18:17:00Z"/>
        </w:rPr>
      </w:pPr>
      <w:ins w:id="6414" w:author="Priyanshu Solon" w:date="2025-04-24T18:17:00Z">
        <w:r>
          <w:t xml:space="preserve">        &lt;dt&gt;User Name&lt;/dt&gt;</w:t>
        </w:r>
      </w:ins>
    </w:p>
    <w:p w:rsidR="00210970" w:rsidRDefault="00210970" w:rsidP="00210970">
      <w:pPr>
        <w:rPr>
          <w:ins w:id="6415" w:author="Priyanshu Solon" w:date="2025-04-24T18:17:00Z"/>
        </w:rPr>
      </w:pPr>
      <w:ins w:id="6416" w:author="Priyanshu Solon" w:date="2025-04-24T18:17:00Z">
        <w:r>
          <w:t xml:space="preserve">        &lt;dd&gt;</w:t>
        </w:r>
      </w:ins>
    </w:p>
    <w:p w:rsidR="00210970" w:rsidRDefault="00210970" w:rsidP="00210970">
      <w:pPr>
        <w:rPr>
          <w:ins w:id="6417" w:author="Priyanshu Solon" w:date="2025-04-24T18:17:00Z"/>
        </w:rPr>
      </w:pPr>
      <w:ins w:id="6418" w:author="Priyanshu Solon" w:date="2025-04-24T18:17:00Z">
        <w:r>
          <w:t xml:space="preserve">            &lt;input type="text" readonly value="John" class="UserName"&gt;</w:t>
        </w:r>
      </w:ins>
    </w:p>
    <w:p w:rsidR="00210970" w:rsidRDefault="00210970" w:rsidP="00210970">
      <w:pPr>
        <w:rPr>
          <w:ins w:id="6419" w:author="Priyanshu Solon" w:date="2025-04-24T18:17:00Z"/>
        </w:rPr>
      </w:pPr>
      <w:ins w:id="6420" w:author="Priyanshu Solon" w:date="2025-04-24T18:17:00Z">
        <w:r>
          <w:t xml:space="preserve">        &lt;/dd&gt;</w:t>
        </w:r>
      </w:ins>
    </w:p>
    <w:p w:rsidR="00210970" w:rsidRDefault="00210970" w:rsidP="00210970">
      <w:pPr>
        <w:rPr>
          <w:ins w:id="6421" w:author="Priyanshu Solon" w:date="2025-04-24T18:17:00Z"/>
        </w:rPr>
      </w:pPr>
      <w:ins w:id="6422" w:author="Priyanshu Solon" w:date="2025-04-24T18:17:00Z">
        <w:r>
          <w:t xml:space="preserve">        &lt;dt&gt;Mobile&lt;/dt&gt;</w:t>
        </w:r>
      </w:ins>
    </w:p>
    <w:p w:rsidR="00210970" w:rsidRDefault="00210970" w:rsidP="00210970">
      <w:pPr>
        <w:rPr>
          <w:ins w:id="6423" w:author="Priyanshu Solon" w:date="2025-04-24T18:17:00Z"/>
        </w:rPr>
      </w:pPr>
      <w:ins w:id="6424" w:author="Priyanshu Solon" w:date="2025-04-24T18:17:00Z">
        <w:r>
          <w:t xml:space="preserve">        &lt;dd&gt;</w:t>
        </w:r>
      </w:ins>
    </w:p>
    <w:p w:rsidR="00210970" w:rsidRDefault="00210970" w:rsidP="00210970">
      <w:pPr>
        <w:rPr>
          <w:ins w:id="6425" w:author="Priyanshu Solon" w:date="2025-04-24T18:17:00Z"/>
        </w:rPr>
      </w:pPr>
      <w:ins w:id="6426" w:author="Priyanshu Solon" w:date="2025-04-24T18:17:00Z">
        <w:r>
          <w:t xml:space="preserve">            &lt;input type="text"  disabled value="+9198765554321" class="Mobile"&gt;</w:t>
        </w:r>
      </w:ins>
    </w:p>
    <w:p w:rsidR="00210970" w:rsidRDefault="00210970" w:rsidP="00210970">
      <w:pPr>
        <w:rPr>
          <w:ins w:id="6427" w:author="Priyanshu Solon" w:date="2025-04-24T18:17:00Z"/>
        </w:rPr>
      </w:pPr>
      <w:ins w:id="6428" w:author="Priyanshu Solon" w:date="2025-04-24T18:17:00Z">
        <w:r>
          <w:t xml:space="preserve">        &lt;/dd&gt;</w:t>
        </w:r>
      </w:ins>
    </w:p>
    <w:p w:rsidR="00210970" w:rsidRDefault="00210970" w:rsidP="00210970">
      <w:pPr>
        <w:rPr>
          <w:ins w:id="6429" w:author="Priyanshu Solon" w:date="2025-04-24T18:17:00Z"/>
        </w:rPr>
      </w:pPr>
      <w:ins w:id="6430" w:author="Priyanshu Solon" w:date="2025-04-24T18:17:00Z">
        <w:r>
          <w:t xml:space="preserve">    &lt;/dl&gt;</w:t>
        </w:r>
      </w:ins>
    </w:p>
    <w:p w:rsidR="00210970" w:rsidRDefault="00210970" w:rsidP="00210970">
      <w:pPr>
        <w:rPr>
          <w:ins w:id="6431" w:author="Priyanshu Solon" w:date="2025-04-24T18:17:00Z"/>
        </w:rPr>
      </w:pPr>
      <w:ins w:id="6432" w:author="Priyanshu Solon" w:date="2025-04-24T18:17:00Z">
        <w:r>
          <w:t>&lt;/body&gt;</w:t>
        </w:r>
      </w:ins>
    </w:p>
    <w:p w:rsidR="00210970" w:rsidRDefault="00210970" w:rsidP="00210970">
      <w:pPr>
        <w:rPr>
          <w:ins w:id="6433" w:author="Priyanshu Solon" w:date="2025-04-24T18:17:00Z"/>
        </w:rPr>
      </w:pPr>
      <w:ins w:id="6434" w:author="Priyanshu Solon" w:date="2025-04-24T18:17:00Z">
        <w:r>
          <w:t>&lt;/html&gt;</w:t>
        </w:r>
      </w:ins>
    </w:p>
    <w:p w:rsidR="00210970" w:rsidRDefault="00210970" w:rsidP="00210970">
      <w:pPr>
        <w:rPr>
          <w:ins w:id="6435" w:author="Priyanshu Solon" w:date="2025-04-24T18:17:00Z"/>
        </w:rPr>
      </w:pPr>
    </w:p>
    <w:p w:rsidR="00210970" w:rsidRPr="00934CC4" w:rsidRDefault="00210970" w:rsidP="00210970">
      <w:pPr>
        <w:rPr>
          <w:ins w:id="6436" w:author="Priyanshu Solon" w:date="2025-04-24T18:17:00Z"/>
          <w:b/>
          <w:bCs/>
          <w:rPrChange w:id="6437" w:author="Priyanshu Solon" w:date="2025-05-22T23:03:00Z">
            <w:rPr>
              <w:ins w:id="6438" w:author="Priyanshu Solon" w:date="2025-04-24T18:17:00Z"/>
            </w:rPr>
          </w:rPrChange>
        </w:rPr>
      </w:pPr>
      <w:ins w:id="6439" w:author="Priyanshu Solon" w:date="2025-04-24T18:17:00Z">
        <w:r w:rsidRPr="00934CC4">
          <w:rPr>
            <w:b/>
            <w:bCs/>
            <w:rPrChange w:id="6440" w:author="Priyanshu Solon" w:date="2025-05-22T23:03:00Z">
              <w:rPr/>
            </w:rPrChange>
          </w:rPr>
          <w:t>Ex-4: Checked</w:t>
        </w:r>
      </w:ins>
    </w:p>
    <w:p w:rsidR="00210970" w:rsidRDefault="00210970" w:rsidP="00210970">
      <w:pPr>
        <w:rPr>
          <w:ins w:id="6441" w:author="Priyanshu Solon" w:date="2025-04-24T18:17:00Z"/>
        </w:rPr>
      </w:pPr>
    </w:p>
    <w:p w:rsidR="00210970" w:rsidRDefault="00210970" w:rsidP="00210970">
      <w:pPr>
        <w:rPr>
          <w:ins w:id="6442" w:author="Priyanshu Solon" w:date="2025-04-24T18:17:00Z"/>
        </w:rPr>
      </w:pPr>
      <w:ins w:id="6443" w:author="Priyanshu Solon" w:date="2025-04-24T18:17:00Z">
        <w:r>
          <w:t>&lt;!DOCTYPE html&gt;</w:t>
        </w:r>
      </w:ins>
    </w:p>
    <w:p w:rsidR="00210970" w:rsidRDefault="00210970" w:rsidP="00210970">
      <w:pPr>
        <w:rPr>
          <w:ins w:id="6444" w:author="Priyanshu Solon" w:date="2025-04-24T18:17:00Z"/>
        </w:rPr>
      </w:pPr>
      <w:ins w:id="6445" w:author="Priyanshu Solon" w:date="2025-04-24T18:17:00Z">
        <w:r>
          <w:t>&lt;html lang="en"&gt;</w:t>
        </w:r>
      </w:ins>
    </w:p>
    <w:p w:rsidR="00210970" w:rsidRDefault="00210970" w:rsidP="00210970">
      <w:pPr>
        <w:rPr>
          <w:ins w:id="6446" w:author="Priyanshu Solon" w:date="2025-04-24T18:17:00Z"/>
        </w:rPr>
      </w:pPr>
      <w:ins w:id="6447" w:author="Priyanshu Solon" w:date="2025-04-24T18:17:00Z">
        <w:r>
          <w:t>&lt;head&gt;</w:t>
        </w:r>
      </w:ins>
    </w:p>
    <w:p w:rsidR="00210970" w:rsidRDefault="00210970" w:rsidP="00210970">
      <w:pPr>
        <w:rPr>
          <w:ins w:id="6448" w:author="Priyanshu Solon" w:date="2025-04-24T18:17:00Z"/>
        </w:rPr>
      </w:pPr>
      <w:ins w:id="6449" w:author="Priyanshu Solon" w:date="2025-04-24T18:17:00Z">
        <w:r>
          <w:lastRenderedPageBreak/>
          <w:t xml:space="preserve">    &lt;meta charset="UTF-8"&gt;</w:t>
        </w:r>
      </w:ins>
    </w:p>
    <w:p w:rsidR="00210970" w:rsidRDefault="00210970" w:rsidP="00210970">
      <w:pPr>
        <w:rPr>
          <w:ins w:id="6450" w:author="Priyanshu Solon" w:date="2025-04-24T18:17:00Z"/>
        </w:rPr>
      </w:pPr>
      <w:ins w:id="6451" w:author="Priyanshu Solon" w:date="2025-04-24T18:17:00Z">
        <w:r>
          <w:t xml:space="preserve">    &lt;meta name="viewport" content="width=device-width, initial-scale=1.0"&gt;</w:t>
        </w:r>
      </w:ins>
    </w:p>
    <w:p w:rsidR="00210970" w:rsidRDefault="00210970" w:rsidP="00210970">
      <w:pPr>
        <w:rPr>
          <w:ins w:id="6452" w:author="Priyanshu Solon" w:date="2025-04-24T18:17:00Z"/>
        </w:rPr>
      </w:pPr>
      <w:ins w:id="6453" w:author="Priyanshu Solon" w:date="2025-04-24T18:17:00Z">
        <w:r>
          <w:t xml:space="preserve">    &lt;title&gt;Document&lt;/title&gt;</w:t>
        </w:r>
      </w:ins>
    </w:p>
    <w:p w:rsidR="00210970" w:rsidRDefault="00210970" w:rsidP="00210970">
      <w:pPr>
        <w:rPr>
          <w:ins w:id="6454" w:author="Priyanshu Solon" w:date="2025-04-24T18:17:00Z"/>
        </w:rPr>
      </w:pPr>
      <w:ins w:id="6455" w:author="Priyanshu Solon" w:date="2025-04-24T18:17:00Z">
        <w:r>
          <w:t xml:space="preserve">    &lt;style&gt;</w:t>
        </w:r>
      </w:ins>
    </w:p>
    <w:p w:rsidR="00210970" w:rsidRDefault="00210970" w:rsidP="00210970">
      <w:pPr>
        <w:rPr>
          <w:ins w:id="6456" w:author="Priyanshu Solon" w:date="2025-04-24T18:17:00Z"/>
        </w:rPr>
      </w:pPr>
      <w:ins w:id="6457" w:author="Priyanshu Solon" w:date="2025-04-24T18:17:00Z">
        <w:r>
          <w:t xml:space="preserve">        .terms+label {</w:t>
        </w:r>
      </w:ins>
    </w:p>
    <w:p w:rsidR="00210970" w:rsidRDefault="00210970" w:rsidP="00210970">
      <w:pPr>
        <w:rPr>
          <w:ins w:id="6458" w:author="Priyanshu Solon" w:date="2025-04-24T18:17:00Z"/>
        </w:rPr>
      </w:pPr>
      <w:ins w:id="6459" w:author="Priyanshu Solon" w:date="2025-04-24T18:17:00Z">
        <w:r>
          <w:t xml:space="preserve">            color:red;</w:t>
        </w:r>
      </w:ins>
    </w:p>
    <w:p w:rsidR="00210970" w:rsidRDefault="00210970" w:rsidP="00210970">
      <w:pPr>
        <w:rPr>
          <w:ins w:id="6460" w:author="Priyanshu Solon" w:date="2025-04-24T18:17:00Z"/>
        </w:rPr>
      </w:pPr>
      <w:ins w:id="6461" w:author="Priyanshu Solon" w:date="2025-04-24T18:17:00Z">
        <w:r>
          <w:t xml:space="preserve">        }</w:t>
        </w:r>
      </w:ins>
    </w:p>
    <w:p w:rsidR="00210970" w:rsidRDefault="00210970" w:rsidP="00210970">
      <w:pPr>
        <w:rPr>
          <w:ins w:id="6462" w:author="Priyanshu Solon" w:date="2025-04-24T18:17:00Z"/>
        </w:rPr>
      </w:pPr>
      <w:ins w:id="6463" w:author="Priyanshu Solon" w:date="2025-04-24T18:17:00Z">
        <w:r>
          <w:t xml:space="preserve">        .terms:checked+label {</w:t>
        </w:r>
      </w:ins>
    </w:p>
    <w:p w:rsidR="00210970" w:rsidRDefault="00210970" w:rsidP="00210970">
      <w:pPr>
        <w:rPr>
          <w:ins w:id="6464" w:author="Priyanshu Solon" w:date="2025-04-24T18:17:00Z"/>
        </w:rPr>
      </w:pPr>
      <w:ins w:id="6465" w:author="Priyanshu Solon" w:date="2025-04-24T18:17:00Z">
        <w:r>
          <w:t xml:space="preserve">            color:green;</w:t>
        </w:r>
      </w:ins>
    </w:p>
    <w:p w:rsidR="00210970" w:rsidRDefault="00210970" w:rsidP="00210970">
      <w:pPr>
        <w:rPr>
          <w:ins w:id="6466" w:author="Priyanshu Solon" w:date="2025-04-24T18:17:00Z"/>
        </w:rPr>
      </w:pPr>
      <w:ins w:id="6467" w:author="Priyanshu Solon" w:date="2025-04-24T18:17:00Z">
        <w:r>
          <w:t xml:space="preserve">        }</w:t>
        </w:r>
      </w:ins>
    </w:p>
    <w:p w:rsidR="00210970" w:rsidRDefault="00210970" w:rsidP="00210970">
      <w:pPr>
        <w:rPr>
          <w:ins w:id="6468" w:author="Priyanshu Solon" w:date="2025-04-24T18:17:00Z"/>
        </w:rPr>
      </w:pPr>
      <w:ins w:id="6469" w:author="Priyanshu Solon" w:date="2025-04-24T18:17:00Z">
        <w:r>
          <w:t xml:space="preserve">        .terms~button {</w:t>
        </w:r>
      </w:ins>
    </w:p>
    <w:p w:rsidR="00210970" w:rsidRDefault="00210970" w:rsidP="00210970">
      <w:pPr>
        <w:rPr>
          <w:ins w:id="6470" w:author="Priyanshu Solon" w:date="2025-04-24T18:17:00Z"/>
        </w:rPr>
      </w:pPr>
      <w:ins w:id="6471" w:author="Priyanshu Solon" w:date="2025-04-24T18:17:00Z">
        <w:r>
          <w:t xml:space="preserve">            display: none;</w:t>
        </w:r>
      </w:ins>
    </w:p>
    <w:p w:rsidR="00210970" w:rsidRDefault="00210970" w:rsidP="00210970">
      <w:pPr>
        <w:rPr>
          <w:ins w:id="6472" w:author="Priyanshu Solon" w:date="2025-04-24T18:17:00Z"/>
        </w:rPr>
      </w:pPr>
      <w:ins w:id="6473" w:author="Priyanshu Solon" w:date="2025-04-24T18:17:00Z">
        <w:r>
          <w:t xml:space="preserve">        }</w:t>
        </w:r>
      </w:ins>
    </w:p>
    <w:p w:rsidR="00210970" w:rsidRDefault="00210970" w:rsidP="00210970">
      <w:pPr>
        <w:rPr>
          <w:ins w:id="6474" w:author="Priyanshu Solon" w:date="2025-04-24T18:17:00Z"/>
        </w:rPr>
      </w:pPr>
      <w:ins w:id="6475" w:author="Priyanshu Solon" w:date="2025-04-24T18:17:00Z">
        <w:r>
          <w:t xml:space="preserve">        .terms:checked~button {</w:t>
        </w:r>
      </w:ins>
    </w:p>
    <w:p w:rsidR="00210970" w:rsidRDefault="00210970" w:rsidP="00210970">
      <w:pPr>
        <w:rPr>
          <w:ins w:id="6476" w:author="Priyanshu Solon" w:date="2025-04-24T18:17:00Z"/>
        </w:rPr>
      </w:pPr>
      <w:ins w:id="6477" w:author="Priyanshu Solon" w:date="2025-04-24T18:17:00Z">
        <w:r>
          <w:t xml:space="preserve">            display: block;</w:t>
        </w:r>
      </w:ins>
    </w:p>
    <w:p w:rsidR="00210970" w:rsidRDefault="00210970" w:rsidP="00210970">
      <w:pPr>
        <w:rPr>
          <w:ins w:id="6478" w:author="Priyanshu Solon" w:date="2025-04-24T18:17:00Z"/>
        </w:rPr>
      </w:pPr>
      <w:ins w:id="6479" w:author="Priyanshu Solon" w:date="2025-04-24T18:17:00Z">
        <w:r>
          <w:t xml:space="preserve">        }</w:t>
        </w:r>
      </w:ins>
    </w:p>
    <w:p w:rsidR="00210970" w:rsidRDefault="00210970" w:rsidP="00210970">
      <w:pPr>
        <w:rPr>
          <w:ins w:id="6480" w:author="Priyanshu Solon" w:date="2025-04-24T18:17:00Z"/>
        </w:rPr>
      </w:pPr>
      <w:ins w:id="6481" w:author="Priyanshu Solon" w:date="2025-04-24T18:17:00Z">
        <w:r>
          <w:t xml:space="preserve">        .preview+img {</w:t>
        </w:r>
      </w:ins>
    </w:p>
    <w:p w:rsidR="00210970" w:rsidRDefault="00210970" w:rsidP="00210970">
      <w:pPr>
        <w:rPr>
          <w:ins w:id="6482" w:author="Priyanshu Solon" w:date="2025-04-24T18:17:00Z"/>
        </w:rPr>
      </w:pPr>
      <w:ins w:id="6483" w:author="Priyanshu Solon" w:date="2025-04-24T18:17:00Z">
        <w:r>
          <w:t xml:space="preserve">            display: none;</w:t>
        </w:r>
      </w:ins>
    </w:p>
    <w:p w:rsidR="00210970" w:rsidRDefault="00210970" w:rsidP="00210970">
      <w:pPr>
        <w:rPr>
          <w:ins w:id="6484" w:author="Priyanshu Solon" w:date="2025-04-24T18:17:00Z"/>
        </w:rPr>
      </w:pPr>
      <w:ins w:id="6485" w:author="Priyanshu Solon" w:date="2025-04-24T18:17:00Z">
        <w:r>
          <w:t xml:space="preserve">        }</w:t>
        </w:r>
      </w:ins>
    </w:p>
    <w:p w:rsidR="00210970" w:rsidRDefault="00210970" w:rsidP="00210970">
      <w:pPr>
        <w:rPr>
          <w:ins w:id="6486" w:author="Priyanshu Solon" w:date="2025-04-24T18:17:00Z"/>
        </w:rPr>
      </w:pPr>
      <w:ins w:id="6487" w:author="Priyanshu Solon" w:date="2025-04-24T18:17:00Z">
        <w:r>
          <w:t xml:space="preserve">        .preview:checked+img {</w:t>
        </w:r>
      </w:ins>
    </w:p>
    <w:p w:rsidR="00210970" w:rsidRDefault="00210970" w:rsidP="00210970">
      <w:pPr>
        <w:rPr>
          <w:ins w:id="6488" w:author="Priyanshu Solon" w:date="2025-04-24T18:17:00Z"/>
        </w:rPr>
      </w:pPr>
      <w:ins w:id="6489" w:author="Priyanshu Solon" w:date="2025-04-24T18:17:00Z">
        <w:r>
          <w:t xml:space="preserve">            display: block;</w:t>
        </w:r>
      </w:ins>
    </w:p>
    <w:p w:rsidR="00210970" w:rsidRDefault="00210970" w:rsidP="00210970">
      <w:pPr>
        <w:rPr>
          <w:ins w:id="6490" w:author="Priyanshu Solon" w:date="2025-04-24T18:17:00Z"/>
        </w:rPr>
      </w:pPr>
      <w:ins w:id="6491" w:author="Priyanshu Solon" w:date="2025-04-24T18:17:00Z">
        <w:r>
          <w:t xml:space="preserve">        }</w:t>
        </w:r>
      </w:ins>
    </w:p>
    <w:p w:rsidR="00210970" w:rsidRDefault="00210970" w:rsidP="00210970">
      <w:pPr>
        <w:rPr>
          <w:ins w:id="6492" w:author="Priyanshu Solon" w:date="2025-04-24T18:17:00Z"/>
        </w:rPr>
      </w:pPr>
      <w:ins w:id="6493" w:author="Priyanshu Solon" w:date="2025-04-24T18:17:00Z">
        <w:r>
          <w:t xml:space="preserve">    &lt;/style&gt;</w:t>
        </w:r>
      </w:ins>
    </w:p>
    <w:p w:rsidR="00210970" w:rsidRDefault="00210970" w:rsidP="00210970">
      <w:pPr>
        <w:rPr>
          <w:ins w:id="6494" w:author="Priyanshu Solon" w:date="2025-04-24T18:17:00Z"/>
        </w:rPr>
      </w:pPr>
      <w:ins w:id="6495" w:author="Priyanshu Solon" w:date="2025-04-24T18:17:00Z">
        <w:r>
          <w:t>&lt;/head&gt;</w:t>
        </w:r>
      </w:ins>
    </w:p>
    <w:p w:rsidR="00210970" w:rsidRDefault="00210970" w:rsidP="00210970">
      <w:pPr>
        <w:rPr>
          <w:ins w:id="6496" w:author="Priyanshu Solon" w:date="2025-04-24T18:17:00Z"/>
        </w:rPr>
      </w:pPr>
      <w:ins w:id="6497" w:author="Priyanshu Solon" w:date="2025-04-24T18:17:00Z">
        <w:r>
          <w:t>&lt;body&gt;</w:t>
        </w:r>
      </w:ins>
    </w:p>
    <w:p w:rsidR="00210970" w:rsidRDefault="00210970" w:rsidP="00210970">
      <w:pPr>
        <w:rPr>
          <w:ins w:id="6498" w:author="Priyanshu Solon" w:date="2025-04-24T18:17:00Z"/>
        </w:rPr>
      </w:pPr>
      <w:ins w:id="6499" w:author="Priyanshu Solon" w:date="2025-04-24T18:17:00Z">
        <w:r>
          <w:t xml:space="preserve">    &lt;dl&gt;</w:t>
        </w:r>
      </w:ins>
    </w:p>
    <w:p w:rsidR="00210970" w:rsidRDefault="00210970" w:rsidP="00210970">
      <w:pPr>
        <w:rPr>
          <w:ins w:id="6500" w:author="Priyanshu Solon" w:date="2025-04-24T18:17:00Z"/>
        </w:rPr>
      </w:pPr>
      <w:ins w:id="6501" w:author="Priyanshu Solon" w:date="2025-04-24T18:17:00Z">
        <w:r>
          <w:t xml:space="preserve">        &lt;input type="checkbox" class="preview"&gt; Preview</w:t>
        </w:r>
      </w:ins>
    </w:p>
    <w:p w:rsidR="00210970" w:rsidRDefault="00210970" w:rsidP="00210970">
      <w:pPr>
        <w:rPr>
          <w:ins w:id="6502" w:author="Priyanshu Solon" w:date="2025-04-24T18:17:00Z"/>
        </w:rPr>
      </w:pPr>
      <w:ins w:id="6503" w:author="Priyanshu Solon" w:date="2025-04-24T18:17:00Z">
        <w:r>
          <w:t xml:space="preserve">        &lt;img src="./images/iphone-white.jpg" width="100" height="100"&gt;</w:t>
        </w:r>
      </w:ins>
    </w:p>
    <w:p w:rsidR="00210970" w:rsidRDefault="00210970" w:rsidP="00210970">
      <w:pPr>
        <w:rPr>
          <w:ins w:id="6504" w:author="Priyanshu Solon" w:date="2025-04-24T18:17:00Z"/>
        </w:rPr>
      </w:pPr>
      <w:ins w:id="6505" w:author="Priyanshu Solon" w:date="2025-04-24T18:17:00Z">
        <w:r>
          <w:t xml:space="preserve">       &lt;dt&gt;Terms of Service&lt;/dt&gt;</w:t>
        </w:r>
      </w:ins>
    </w:p>
    <w:p w:rsidR="00210970" w:rsidRDefault="00210970" w:rsidP="00210970">
      <w:pPr>
        <w:rPr>
          <w:ins w:id="6506" w:author="Priyanshu Solon" w:date="2025-04-24T18:17:00Z"/>
        </w:rPr>
      </w:pPr>
      <w:ins w:id="6507" w:author="Priyanshu Solon" w:date="2025-04-24T18:17:00Z">
        <w:r>
          <w:lastRenderedPageBreak/>
          <w:t xml:space="preserve">       &lt;dd&gt;</w:t>
        </w:r>
      </w:ins>
    </w:p>
    <w:p w:rsidR="00210970" w:rsidRDefault="00210970" w:rsidP="00210970">
      <w:pPr>
        <w:rPr>
          <w:ins w:id="6508" w:author="Priyanshu Solon" w:date="2025-04-24T18:17:00Z"/>
        </w:rPr>
      </w:pPr>
      <w:ins w:id="6509" w:author="Priyanshu Solon" w:date="2025-04-24T18:17:00Z">
        <w:r>
          <w:t xml:space="preserve">         &lt;textarea rows="4" cols="40" disabled&gt;Lorem ipsum dolor sit, amet consectetur adipisicing elit. Qui enim repellendus voluptatem aspernatur minima eveniet distinctio reiciendis, libero vitae mollitia et exercitationem tempora, dolores quibusdam ratione nulla odit! Nam, neque. Lorem ipsum dolor, sit amet consectetur adipisicing elit. At aspernatur repudiandae illum corporis atque quis, in nobis similique iusto officiis. Sapiente, vel magni. Quod repellat nesciunt voluptate quisquam harum facilis.&lt;/textarea&gt;</w:t>
        </w:r>
      </w:ins>
    </w:p>
    <w:p w:rsidR="00210970" w:rsidRDefault="00210970" w:rsidP="00210970">
      <w:pPr>
        <w:rPr>
          <w:ins w:id="6510" w:author="Priyanshu Solon" w:date="2025-04-24T18:17:00Z"/>
        </w:rPr>
      </w:pPr>
      <w:ins w:id="6511" w:author="Priyanshu Solon" w:date="2025-04-24T18:17:00Z">
        <w:r>
          <w:t xml:space="preserve">       &lt;/dd&gt;</w:t>
        </w:r>
      </w:ins>
    </w:p>
    <w:p w:rsidR="00210970" w:rsidRDefault="00210970" w:rsidP="00210970">
      <w:pPr>
        <w:rPr>
          <w:ins w:id="6512" w:author="Priyanshu Solon" w:date="2025-04-24T18:17:00Z"/>
        </w:rPr>
      </w:pPr>
      <w:ins w:id="6513" w:author="Priyanshu Solon" w:date="2025-04-24T18:17:00Z">
        <w:r>
          <w:t xml:space="preserve">       &lt;dd&gt;</w:t>
        </w:r>
      </w:ins>
    </w:p>
    <w:p w:rsidR="00210970" w:rsidRDefault="00210970" w:rsidP="00210970">
      <w:pPr>
        <w:rPr>
          <w:ins w:id="6514" w:author="Priyanshu Solon" w:date="2025-04-24T18:17:00Z"/>
        </w:rPr>
      </w:pPr>
      <w:ins w:id="6515" w:author="Priyanshu Solon" w:date="2025-04-24T18:17:00Z">
        <w:r>
          <w:t xml:space="preserve">          &lt;input type="checkbox" class="terms"&gt; &lt;label&gt; I Accept &lt;/label&gt;</w:t>
        </w:r>
      </w:ins>
    </w:p>
    <w:p w:rsidR="00210970" w:rsidRDefault="00210970" w:rsidP="00210970">
      <w:pPr>
        <w:rPr>
          <w:ins w:id="6516" w:author="Priyanshu Solon" w:date="2025-04-24T18:17:00Z"/>
        </w:rPr>
      </w:pPr>
      <w:ins w:id="6517" w:author="Priyanshu Solon" w:date="2025-04-24T18:17:00Z">
        <w:r>
          <w:t xml:space="preserve">          &lt;br&gt;&lt;br&gt;</w:t>
        </w:r>
      </w:ins>
    </w:p>
    <w:p w:rsidR="00210970" w:rsidRDefault="00210970" w:rsidP="00210970">
      <w:pPr>
        <w:rPr>
          <w:ins w:id="6518" w:author="Priyanshu Solon" w:date="2025-04-24T18:17:00Z"/>
        </w:rPr>
      </w:pPr>
      <w:ins w:id="6519" w:author="Priyanshu Solon" w:date="2025-04-24T18:17:00Z">
        <w:r>
          <w:t xml:space="preserve">          &lt;button&gt;Submit&lt;/button&gt;</w:t>
        </w:r>
      </w:ins>
    </w:p>
    <w:p w:rsidR="00210970" w:rsidRDefault="00210970" w:rsidP="00210970">
      <w:pPr>
        <w:rPr>
          <w:ins w:id="6520" w:author="Priyanshu Solon" w:date="2025-04-24T18:17:00Z"/>
        </w:rPr>
      </w:pPr>
      <w:ins w:id="6521" w:author="Priyanshu Solon" w:date="2025-04-24T18:17:00Z">
        <w:r>
          <w:t xml:space="preserve">       &lt;/dd&gt;</w:t>
        </w:r>
      </w:ins>
    </w:p>
    <w:p w:rsidR="00210970" w:rsidRDefault="00210970" w:rsidP="00210970">
      <w:pPr>
        <w:rPr>
          <w:ins w:id="6522" w:author="Priyanshu Solon" w:date="2025-04-24T18:17:00Z"/>
        </w:rPr>
      </w:pPr>
      <w:ins w:id="6523" w:author="Priyanshu Solon" w:date="2025-04-24T18:17:00Z">
        <w:r>
          <w:t xml:space="preserve">    &lt;/dl&gt;</w:t>
        </w:r>
      </w:ins>
    </w:p>
    <w:p w:rsidR="00210970" w:rsidRDefault="00210970" w:rsidP="00210970">
      <w:pPr>
        <w:rPr>
          <w:ins w:id="6524" w:author="Priyanshu Solon" w:date="2025-04-24T18:17:00Z"/>
        </w:rPr>
      </w:pPr>
      <w:ins w:id="6525" w:author="Priyanshu Solon" w:date="2025-04-24T18:17:00Z">
        <w:r>
          <w:t>&lt;/body&gt;</w:t>
        </w:r>
      </w:ins>
    </w:p>
    <w:p w:rsidR="00210970" w:rsidRDefault="00210970" w:rsidP="00210970">
      <w:pPr>
        <w:rPr>
          <w:ins w:id="6526" w:author="Priyanshu Solon" w:date="2025-04-24T18:17:00Z"/>
        </w:rPr>
      </w:pPr>
      <w:ins w:id="6527" w:author="Priyanshu Solon" w:date="2025-04-24T18:17:00Z">
        <w:r>
          <w:t>&lt;/html&gt;</w:t>
        </w:r>
      </w:ins>
    </w:p>
    <w:p w:rsidR="00210970" w:rsidRDefault="00210970" w:rsidP="00210970">
      <w:pPr>
        <w:rPr>
          <w:ins w:id="6528" w:author="Priyanshu Solon" w:date="2025-04-24T18:17:00Z"/>
        </w:rPr>
      </w:pPr>
    </w:p>
    <w:p w:rsidR="00210970" w:rsidRPr="00934CC4" w:rsidRDefault="00210970" w:rsidP="00210970">
      <w:pPr>
        <w:rPr>
          <w:ins w:id="6529" w:author="Priyanshu Solon" w:date="2025-04-24T18:17:00Z"/>
          <w:b/>
          <w:bCs/>
          <w:rPrChange w:id="6530" w:author="Priyanshu Solon" w:date="2025-05-22T23:03:00Z">
            <w:rPr>
              <w:ins w:id="6531" w:author="Priyanshu Solon" w:date="2025-04-24T18:17:00Z"/>
            </w:rPr>
          </w:rPrChange>
        </w:rPr>
      </w:pPr>
      <w:ins w:id="6532" w:author="Priyanshu Solon" w:date="2025-04-24T18:17:00Z">
        <w:r w:rsidRPr="00934CC4">
          <w:rPr>
            <w:b/>
            <w:bCs/>
            <w:rPrChange w:id="6533" w:author="Priyanshu Solon" w:date="2025-05-22T23:03:00Z">
              <w:rPr/>
            </w:rPrChange>
          </w:rPr>
          <w:t>Validation State Classes:</w:t>
        </w:r>
      </w:ins>
    </w:p>
    <w:p w:rsidR="00210970" w:rsidRDefault="00210970" w:rsidP="00210970">
      <w:pPr>
        <w:rPr>
          <w:ins w:id="6534" w:author="Priyanshu Solon" w:date="2025-04-24T18:17:00Z"/>
        </w:rPr>
      </w:pPr>
    </w:p>
    <w:p w:rsidR="00210970" w:rsidRDefault="00210970" w:rsidP="00210970">
      <w:pPr>
        <w:rPr>
          <w:ins w:id="6535" w:author="Priyanshu Solon" w:date="2025-04-24T18:17:00Z"/>
        </w:rPr>
      </w:pPr>
      <w:ins w:id="6536" w:author="Priyanshu Solon" w:date="2025-04-24T18:17:00Z">
        <w:r>
          <w:t xml:space="preserve">           </w:t>
        </w:r>
      </w:ins>
    </w:p>
    <w:p w:rsidR="00210970" w:rsidRDefault="00210970" w:rsidP="00210970">
      <w:pPr>
        <w:rPr>
          <w:ins w:id="6537" w:author="Priyanshu Solon" w:date="2025-04-24T18:17:00Z"/>
        </w:rPr>
      </w:pPr>
      <w:ins w:id="6538" w:author="Priyanshu Solon" w:date="2025-04-24T18:17:00Z">
        <w:r>
          <w:t xml:space="preserve">            :required            when element set with required attribute</w:t>
        </w:r>
      </w:ins>
    </w:p>
    <w:p w:rsidR="00210970" w:rsidRDefault="00210970" w:rsidP="00210970">
      <w:pPr>
        <w:rPr>
          <w:ins w:id="6539" w:author="Priyanshu Solon" w:date="2025-04-24T18:17:00Z"/>
        </w:rPr>
      </w:pPr>
      <w:ins w:id="6540" w:author="Priyanshu Solon" w:date="2025-04-24T18:17:00Z">
        <w:r>
          <w:t xml:space="preserve">            :optional             when element is not having required attribute</w:t>
        </w:r>
      </w:ins>
    </w:p>
    <w:p w:rsidR="00210970" w:rsidRDefault="00210970" w:rsidP="00210970">
      <w:pPr>
        <w:rPr>
          <w:ins w:id="6541" w:author="Priyanshu Solon" w:date="2025-04-24T18:17:00Z"/>
        </w:rPr>
      </w:pPr>
      <w:ins w:id="6542" w:author="Priyanshu Solon" w:date="2025-04-24T18:17:00Z">
        <w:r>
          <w:t xml:space="preserve">            :in-range            when value is with in specified range</w:t>
        </w:r>
      </w:ins>
    </w:p>
    <w:p w:rsidR="00210970" w:rsidRDefault="00210970" w:rsidP="00210970">
      <w:pPr>
        <w:rPr>
          <w:ins w:id="6543" w:author="Priyanshu Solon" w:date="2025-04-24T18:17:00Z"/>
        </w:rPr>
      </w:pPr>
      <w:ins w:id="6544" w:author="Priyanshu Solon" w:date="2025-04-24T18:17:00Z">
        <w:r>
          <w:t xml:space="preserve">            :out-of-range        when value is not within the specified range.</w:t>
        </w:r>
      </w:ins>
    </w:p>
    <w:p w:rsidR="00210970" w:rsidRDefault="00210970" w:rsidP="00210970">
      <w:pPr>
        <w:rPr>
          <w:ins w:id="6545" w:author="Priyanshu Solon" w:date="2025-04-24T18:17:00Z"/>
        </w:rPr>
      </w:pPr>
      <w:ins w:id="6546" w:author="Priyanshu Solon" w:date="2025-04-24T18:17:00Z">
        <w:r>
          <w:t xml:space="preserve">            :valid            on validation pass</w:t>
        </w:r>
      </w:ins>
    </w:p>
    <w:p w:rsidR="00210970" w:rsidRDefault="00210970" w:rsidP="00210970">
      <w:pPr>
        <w:rPr>
          <w:ins w:id="6547" w:author="Priyanshu Solon" w:date="2025-04-24T18:17:00Z"/>
        </w:rPr>
      </w:pPr>
      <w:ins w:id="6548" w:author="Priyanshu Solon" w:date="2025-04-24T18:17:00Z">
        <w:r>
          <w:t xml:space="preserve">            :invalid            on validation fail</w:t>
        </w:r>
      </w:ins>
    </w:p>
    <w:p w:rsidR="00210970" w:rsidRDefault="00210970" w:rsidP="00210970">
      <w:pPr>
        <w:rPr>
          <w:ins w:id="6549" w:author="Priyanshu Solon" w:date="2025-04-24T18:17:00Z"/>
        </w:rPr>
      </w:pPr>
      <w:ins w:id="6550" w:author="Priyanshu Solon" w:date="2025-04-24T18:17:00Z">
        <w:r>
          <w:t xml:space="preserve">   </w:t>
        </w:r>
      </w:ins>
    </w:p>
    <w:p w:rsidR="00210970" w:rsidRDefault="00210970" w:rsidP="00210970">
      <w:pPr>
        <w:rPr>
          <w:ins w:id="6551" w:author="Priyanshu Solon" w:date="2025-04-24T18:17:00Z"/>
        </w:rPr>
      </w:pPr>
      <w:ins w:id="6552" w:author="Priyanshu Solon" w:date="2025-04-24T18:17:00Z">
        <w:r>
          <w:t>Note: "required" class is just to verify weather the attribute is defined or not.</w:t>
        </w:r>
      </w:ins>
    </w:p>
    <w:p w:rsidR="00210970" w:rsidRDefault="00210970" w:rsidP="00210970">
      <w:pPr>
        <w:rPr>
          <w:ins w:id="6553" w:author="Priyanshu Solon" w:date="2025-04-24T18:17:00Z"/>
        </w:rPr>
      </w:pPr>
      <w:ins w:id="6554" w:author="Priyanshu Solon" w:date="2025-04-24T18:17:00Z">
        <w:r>
          <w:t xml:space="preserve">      "required" satisfied on not is verified by using "invalid &amp; valid" class.</w:t>
        </w:r>
      </w:ins>
    </w:p>
    <w:p w:rsidR="00210970" w:rsidRDefault="00210970" w:rsidP="00210970">
      <w:pPr>
        <w:rPr>
          <w:ins w:id="6555" w:author="Priyanshu Solon" w:date="2025-04-24T18:17:00Z"/>
        </w:rPr>
      </w:pPr>
    </w:p>
    <w:p w:rsidR="00210970" w:rsidRDefault="00210970" w:rsidP="00210970">
      <w:pPr>
        <w:rPr>
          <w:ins w:id="6556" w:author="Priyanshu Solon" w:date="2025-04-24T18:17:00Z"/>
        </w:rPr>
      </w:pPr>
      <w:ins w:id="6557" w:author="Priyanshu Solon" w:date="2025-04-24T18:17:00Z">
        <w:r>
          <w:t xml:space="preserve">       Input elements can use "placeholder" class for configuring placeholder effects.</w:t>
        </w:r>
      </w:ins>
    </w:p>
    <w:p w:rsidR="00210970" w:rsidRDefault="00210970" w:rsidP="00210970">
      <w:pPr>
        <w:rPr>
          <w:ins w:id="6558" w:author="Priyanshu Solon" w:date="2025-04-24T18:17:00Z"/>
        </w:rPr>
      </w:pPr>
    </w:p>
    <w:p w:rsidR="00210970" w:rsidRDefault="00210970" w:rsidP="00210970">
      <w:pPr>
        <w:rPr>
          <w:ins w:id="6559" w:author="Priyanshu Solon" w:date="2025-04-24T18:17:00Z"/>
        </w:rPr>
      </w:pPr>
      <w:ins w:id="6560" w:author="Priyanshu Solon" w:date="2025-04-24T18:17:00Z">
        <w:r>
          <w:t xml:space="preserve">            ::placeholder        </w:t>
        </w:r>
      </w:ins>
    </w:p>
    <w:p w:rsidR="00210970" w:rsidRDefault="00210970" w:rsidP="00210970">
      <w:pPr>
        <w:rPr>
          <w:ins w:id="6561" w:author="Priyanshu Solon" w:date="2025-04-24T18:17:00Z"/>
        </w:rPr>
      </w:pPr>
    </w:p>
    <w:p w:rsidR="00210970" w:rsidRDefault="00210970" w:rsidP="00210970">
      <w:pPr>
        <w:rPr>
          <w:ins w:id="6562" w:author="Priyanshu Solon" w:date="2025-04-24T18:17:00Z"/>
        </w:rPr>
      </w:pPr>
      <w:ins w:id="6563" w:author="Priyanshu Solon" w:date="2025-04-24T18:17:00Z">
        <w:r>
          <w:t>Syntax:</w:t>
        </w:r>
      </w:ins>
    </w:p>
    <w:p w:rsidR="00210970" w:rsidRDefault="00210970" w:rsidP="00210970">
      <w:pPr>
        <w:rPr>
          <w:ins w:id="6564" w:author="Priyanshu Solon" w:date="2025-04-24T18:17:00Z"/>
        </w:rPr>
      </w:pPr>
      <w:ins w:id="6565" w:author="Priyanshu Solon" w:date="2025-04-24T18:17:00Z">
        <w:r>
          <w:t xml:space="preserve">        input :: placeholder {</w:t>
        </w:r>
      </w:ins>
    </w:p>
    <w:p w:rsidR="00210970" w:rsidRDefault="00210970" w:rsidP="00210970">
      <w:pPr>
        <w:rPr>
          <w:ins w:id="6566" w:author="Priyanshu Solon" w:date="2025-04-24T18:17:00Z"/>
        </w:rPr>
      </w:pPr>
    </w:p>
    <w:p w:rsidR="00210970" w:rsidRDefault="00210970" w:rsidP="00210970">
      <w:pPr>
        <w:rPr>
          <w:ins w:id="6567" w:author="Priyanshu Solon" w:date="2025-04-24T18:17:00Z"/>
        </w:rPr>
      </w:pPr>
      <w:ins w:id="6568" w:author="Priyanshu Solon" w:date="2025-04-24T18:17:00Z">
        <w:r>
          <w:t xml:space="preserve">            // styles</w:t>
        </w:r>
      </w:ins>
    </w:p>
    <w:p w:rsidR="00210970" w:rsidRDefault="00210970" w:rsidP="00210970">
      <w:pPr>
        <w:rPr>
          <w:ins w:id="6569" w:author="Priyanshu Solon" w:date="2025-04-24T18:17:00Z"/>
        </w:rPr>
      </w:pPr>
    </w:p>
    <w:p w:rsidR="00210970" w:rsidRDefault="00210970" w:rsidP="00210970">
      <w:pPr>
        <w:rPr>
          <w:ins w:id="6570" w:author="Priyanshu Solon" w:date="2025-04-24T18:17:00Z"/>
        </w:rPr>
      </w:pPr>
      <w:ins w:id="6571" w:author="Priyanshu Solon" w:date="2025-04-24T18:17:00Z">
        <w:r>
          <w:t xml:space="preserve">        }    </w:t>
        </w:r>
      </w:ins>
    </w:p>
    <w:p w:rsidR="00210970" w:rsidRDefault="00210970" w:rsidP="00210970">
      <w:pPr>
        <w:rPr>
          <w:ins w:id="6572" w:author="Priyanshu Solon" w:date="2025-04-24T18:17:00Z"/>
        </w:rPr>
      </w:pPr>
    </w:p>
    <w:p w:rsidR="00210970" w:rsidRPr="00934CC4" w:rsidRDefault="00210970" w:rsidP="00210970">
      <w:pPr>
        <w:rPr>
          <w:ins w:id="6573" w:author="Priyanshu Solon" w:date="2025-04-24T18:17:00Z"/>
          <w:b/>
          <w:bCs/>
          <w:rPrChange w:id="6574" w:author="Priyanshu Solon" w:date="2025-05-22T23:03:00Z">
            <w:rPr>
              <w:ins w:id="6575" w:author="Priyanshu Solon" w:date="2025-04-24T18:17:00Z"/>
            </w:rPr>
          </w:rPrChange>
        </w:rPr>
      </w:pPr>
      <w:ins w:id="6576" w:author="Priyanshu Solon" w:date="2025-04-24T18:17:00Z">
        <w:r w:rsidRPr="00934CC4">
          <w:rPr>
            <w:b/>
            <w:bCs/>
            <w:rPrChange w:id="6577" w:author="Priyanshu Solon" w:date="2025-05-22T23:03:00Z">
              <w:rPr/>
            </w:rPrChange>
          </w:rPr>
          <w:t xml:space="preserve">                        Multimedia</w:t>
        </w:r>
      </w:ins>
    </w:p>
    <w:p w:rsidR="00210970" w:rsidRDefault="00210970" w:rsidP="00210970">
      <w:pPr>
        <w:rPr>
          <w:ins w:id="6578" w:author="Priyanshu Solon" w:date="2025-04-24T18:17:00Z"/>
        </w:rPr>
      </w:pPr>
    </w:p>
    <w:p w:rsidR="00210970" w:rsidRPr="00934CC4" w:rsidRDefault="00210970" w:rsidP="00210970">
      <w:pPr>
        <w:rPr>
          <w:ins w:id="6579" w:author="Priyanshu Solon" w:date="2025-04-24T18:17:00Z"/>
          <w:b/>
          <w:bCs/>
          <w:rPrChange w:id="6580" w:author="Priyanshu Solon" w:date="2025-05-22T23:03:00Z">
            <w:rPr>
              <w:ins w:id="6581" w:author="Priyanshu Solon" w:date="2025-04-24T18:17:00Z"/>
            </w:rPr>
          </w:rPrChange>
        </w:rPr>
      </w:pPr>
      <w:ins w:id="6582" w:author="Priyanshu Solon" w:date="2025-04-24T18:17:00Z">
        <w:r w:rsidRPr="00934CC4">
          <w:rPr>
            <w:b/>
            <w:bCs/>
            <w:rPrChange w:id="6583" w:author="Priyanshu Solon" w:date="2025-05-22T23:03:00Z">
              <w:rPr/>
            </w:rPrChange>
          </w:rPr>
          <w:t>24/04</w:t>
        </w:r>
      </w:ins>
    </w:p>
    <w:p w:rsidR="00210970" w:rsidRDefault="00210970" w:rsidP="00210970">
      <w:pPr>
        <w:rPr>
          <w:ins w:id="6584" w:author="Priyanshu Solon" w:date="2025-04-24T18:17:00Z"/>
        </w:rPr>
      </w:pPr>
      <w:ins w:id="6585" w:author="Priyanshu Solon" w:date="2025-04-24T18:17:00Z">
        <w:r>
          <w:t>=====</w:t>
        </w:r>
      </w:ins>
    </w:p>
    <w:p w:rsidR="00210970" w:rsidRDefault="00210970" w:rsidP="00210970">
      <w:pPr>
        <w:rPr>
          <w:ins w:id="6586" w:author="Priyanshu Solon" w:date="2025-04-24T18:17:00Z"/>
        </w:rPr>
      </w:pPr>
    </w:p>
    <w:p w:rsidR="00210970" w:rsidRPr="00934CC4" w:rsidRDefault="00210970" w:rsidP="00210970">
      <w:pPr>
        <w:rPr>
          <w:ins w:id="6587" w:author="Priyanshu Solon" w:date="2025-04-24T18:17:00Z"/>
          <w:b/>
          <w:bCs/>
          <w:rPrChange w:id="6588" w:author="Priyanshu Solon" w:date="2025-05-22T23:03:00Z">
            <w:rPr>
              <w:ins w:id="6589" w:author="Priyanshu Solon" w:date="2025-04-24T18:17:00Z"/>
            </w:rPr>
          </w:rPrChange>
        </w:rPr>
      </w:pPr>
      <w:ins w:id="6590" w:author="Priyanshu Solon" w:date="2025-04-24T18:17:00Z">
        <w:r w:rsidRPr="00934CC4">
          <w:rPr>
            <w:b/>
            <w:bCs/>
            <w:rPrChange w:id="6591" w:author="Priyanshu Solon" w:date="2025-05-22T23:03:00Z">
              <w:rPr/>
            </w:rPrChange>
          </w:rPr>
          <w:t>Multimedia Elements</w:t>
        </w:r>
      </w:ins>
    </w:p>
    <w:p w:rsidR="00210970" w:rsidRDefault="00210970" w:rsidP="00210970">
      <w:pPr>
        <w:rPr>
          <w:ins w:id="6592" w:author="Priyanshu Solon" w:date="2025-04-24T18:17:00Z"/>
        </w:rPr>
      </w:pPr>
      <w:ins w:id="6593" w:author="Priyanshu Solon" w:date="2025-04-24T18:17:00Z">
        <w:r>
          <w:t>- Multimedia refers to animation, audio and video content.</w:t>
        </w:r>
      </w:ins>
    </w:p>
    <w:p w:rsidR="00210970" w:rsidRDefault="00210970" w:rsidP="00210970">
      <w:pPr>
        <w:rPr>
          <w:ins w:id="6594" w:author="Priyanshu Solon" w:date="2025-04-24T18:17:00Z"/>
        </w:rPr>
      </w:pPr>
      <w:ins w:id="6595" w:author="Priyanshu Solon" w:date="2025-04-24T18:17:00Z">
        <w:r>
          <w:t>- HTML provides elements for handling multimedia</w:t>
        </w:r>
      </w:ins>
    </w:p>
    <w:p w:rsidR="00210970" w:rsidRDefault="00210970" w:rsidP="00210970">
      <w:pPr>
        <w:rPr>
          <w:ins w:id="6596" w:author="Priyanshu Solon" w:date="2025-04-24T18:17:00Z"/>
        </w:rPr>
      </w:pPr>
    </w:p>
    <w:p w:rsidR="00210970" w:rsidRDefault="00210970" w:rsidP="00210970">
      <w:pPr>
        <w:rPr>
          <w:ins w:id="6597" w:author="Priyanshu Solon" w:date="2025-04-24T18:17:00Z"/>
        </w:rPr>
      </w:pPr>
      <w:ins w:id="6598" w:author="Priyanshu Solon" w:date="2025-04-24T18:17:00Z">
        <w:r>
          <w:t xml:space="preserve">    a) &lt;marquee&gt;        [ obsolete - deprecated ]</w:t>
        </w:r>
      </w:ins>
    </w:p>
    <w:p w:rsidR="00210970" w:rsidRDefault="00210970" w:rsidP="00210970">
      <w:pPr>
        <w:rPr>
          <w:ins w:id="6599" w:author="Priyanshu Solon" w:date="2025-04-24T18:17:00Z"/>
        </w:rPr>
      </w:pPr>
      <w:ins w:id="6600" w:author="Priyanshu Solon" w:date="2025-04-24T18:17:00Z">
        <w:r>
          <w:t xml:space="preserve">    b) &lt;audio&gt;</w:t>
        </w:r>
      </w:ins>
    </w:p>
    <w:p w:rsidR="00210970" w:rsidRDefault="00210970" w:rsidP="00210970">
      <w:pPr>
        <w:rPr>
          <w:ins w:id="6601" w:author="Priyanshu Solon" w:date="2025-04-24T18:17:00Z"/>
        </w:rPr>
      </w:pPr>
      <w:ins w:id="6602" w:author="Priyanshu Solon" w:date="2025-04-24T18:17:00Z">
        <w:r>
          <w:t xml:space="preserve">    c) &lt;video&gt;</w:t>
        </w:r>
      </w:ins>
    </w:p>
    <w:p w:rsidR="00210970" w:rsidRDefault="00210970" w:rsidP="00210970">
      <w:pPr>
        <w:rPr>
          <w:ins w:id="6603" w:author="Priyanshu Solon" w:date="2025-04-24T18:17:00Z"/>
        </w:rPr>
      </w:pPr>
      <w:ins w:id="6604" w:author="Priyanshu Solon" w:date="2025-04-24T18:17:00Z">
        <w:r>
          <w:t xml:space="preserve">    d) &lt;embed&gt;         [ obsolete for video &amp; audio ]</w:t>
        </w:r>
      </w:ins>
    </w:p>
    <w:p w:rsidR="00210970" w:rsidRDefault="00210970" w:rsidP="00210970">
      <w:pPr>
        <w:rPr>
          <w:ins w:id="6605" w:author="Priyanshu Solon" w:date="2025-04-24T18:17:00Z"/>
        </w:rPr>
      </w:pPr>
    </w:p>
    <w:p w:rsidR="00210970" w:rsidRDefault="00210970" w:rsidP="00210970">
      <w:pPr>
        <w:rPr>
          <w:ins w:id="6606" w:author="Priyanshu Solon" w:date="2025-04-24T18:17:00Z"/>
        </w:rPr>
      </w:pPr>
      <w:ins w:id="6607" w:author="Priyanshu Solon" w:date="2025-04-24T18:17:00Z">
        <w:r>
          <w:t>Marquee:</w:t>
        </w:r>
      </w:ins>
    </w:p>
    <w:p w:rsidR="00210970" w:rsidRDefault="00210970" w:rsidP="00210970">
      <w:pPr>
        <w:rPr>
          <w:ins w:id="6608" w:author="Priyanshu Solon" w:date="2025-04-24T18:17:00Z"/>
        </w:rPr>
      </w:pPr>
      <w:ins w:id="6609" w:author="Priyanshu Solon" w:date="2025-04-24T18:17:00Z">
        <w:r>
          <w:t>- It sets scrolling and sliding content in page.</w:t>
        </w:r>
      </w:ins>
    </w:p>
    <w:p w:rsidR="00210970" w:rsidRDefault="00210970" w:rsidP="00210970">
      <w:pPr>
        <w:rPr>
          <w:ins w:id="6610" w:author="Priyanshu Solon" w:date="2025-04-24T18:17:00Z"/>
        </w:rPr>
      </w:pPr>
      <w:ins w:id="6611" w:author="Priyanshu Solon" w:date="2025-04-24T18:17:00Z">
        <w:r>
          <w:t>- You can control speed, direction and style.</w:t>
        </w:r>
      </w:ins>
    </w:p>
    <w:p w:rsidR="00210970" w:rsidRDefault="00210970" w:rsidP="00210970">
      <w:pPr>
        <w:rPr>
          <w:ins w:id="6612" w:author="Priyanshu Solon" w:date="2025-04-24T18:17:00Z"/>
        </w:rPr>
      </w:pPr>
    </w:p>
    <w:p w:rsidR="00210970" w:rsidRDefault="00210970" w:rsidP="00210970">
      <w:pPr>
        <w:rPr>
          <w:ins w:id="6613" w:author="Priyanshu Solon" w:date="2025-04-24T18:17:00Z"/>
        </w:rPr>
      </w:pPr>
      <w:ins w:id="6614" w:author="Priyanshu Solon" w:date="2025-04-24T18:17:00Z">
        <w:r>
          <w:t>Syntax:</w:t>
        </w:r>
      </w:ins>
    </w:p>
    <w:p w:rsidR="00210970" w:rsidRDefault="00210970" w:rsidP="00210970">
      <w:pPr>
        <w:rPr>
          <w:ins w:id="6615" w:author="Priyanshu Solon" w:date="2025-04-24T18:17:00Z"/>
        </w:rPr>
      </w:pPr>
      <w:ins w:id="6616" w:author="Priyanshu Solon" w:date="2025-04-24T18:17:00Z">
        <w:r>
          <w:lastRenderedPageBreak/>
          <w:t xml:space="preserve">    &lt;marquee&gt;    ... your content ... &lt;/marquee&gt;</w:t>
        </w:r>
      </w:ins>
    </w:p>
    <w:p w:rsidR="00210970" w:rsidRDefault="00210970" w:rsidP="00210970">
      <w:pPr>
        <w:rPr>
          <w:ins w:id="6617" w:author="Priyanshu Solon" w:date="2025-04-24T18:17:00Z"/>
        </w:rPr>
      </w:pPr>
    </w:p>
    <w:p w:rsidR="00210970" w:rsidRPr="00934CC4" w:rsidRDefault="00210970" w:rsidP="00210970">
      <w:pPr>
        <w:rPr>
          <w:ins w:id="6618" w:author="Priyanshu Solon" w:date="2025-04-24T18:17:00Z"/>
          <w:b/>
          <w:bCs/>
          <w:rPrChange w:id="6619" w:author="Priyanshu Solon" w:date="2025-05-22T23:03:00Z">
            <w:rPr>
              <w:ins w:id="6620" w:author="Priyanshu Solon" w:date="2025-04-24T18:17:00Z"/>
            </w:rPr>
          </w:rPrChange>
        </w:rPr>
      </w:pPr>
      <w:ins w:id="6621" w:author="Priyanshu Solon" w:date="2025-04-24T18:17:00Z">
        <w:r w:rsidRPr="00934CC4">
          <w:rPr>
            <w:b/>
            <w:bCs/>
            <w:rPrChange w:id="6622" w:author="Priyanshu Solon" w:date="2025-05-22T23:03:00Z">
              <w:rPr/>
            </w:rPrChange>
          </w:rPr>
          <w:t>Attributes:</w:t>
        </w:r>
      </w:ins>
    </w:p>
    <w:p w:rsidR="00210970" w:rsidRDefault="00210970" w:rsidP="00210970">
      <w:pPr>
        <w:rPr>
          <w:ins w:id="6623" w:author="Priyanshu Solon" w:date="2025-04-24T18:17:00Z"/>
        </w:rPr>
      </w:pPr>
      <w:ins w:id="6624" w:author="Priyanshu Solon" w:date="2025-04-24T18:17:00Z">
        <w:r>
          <w:t xml:space="preserve">   </w:t>
        </w:r>
      </w:ins>
    </w:p>
    <w:p w:rsidR="00210970" w:rsidRDefault="00210970" w:rsidP="00210970">
      <w:pPr>
        <w:rPr>
          <w:ins w:id="6625" w:author="Priyanshu Solon" w:date="2025-04-24T18:17:00Z"/>
        </w:rPr>
      </w:pPr>
      <w:ins w:id="6626" w:author="Priyanshu Solon" w:date="2025-04-24T18:17:00Z">
        <w:r>
          <w:t xml:space="preserve"> 1. scrollamount        : It controls marquee scrolling speed from 1 to 100.</w:t>
        </w:r>
      </w:ins>
    </w:p>
    <w:p w:rsidR="00210970" w:rsidRDefault="00210970" w:rsidP="00210970">
      <w:pPr>
        <w:rPr>
          <w:ins w:id="6627" w:author="Priyanshu Solon" w:date="2025-04-24T18:17:00Z"/>
        </w:rPr>
      </w:pPr>
      <w:ins w:id="6628" w:author="Priyanshu Solon" w:date="2025-04-24T18:17:00Z">
        <w:r>
          <w:t xml:space="preserve"> 2. direction            : You can set scrolling direction left, right, up &amp; down.</w:t>
        </w:r>
      </w:ins>
    </w:p>
    <w:p w:rsidR="00210970" w:rsidRDefault="00210970" w:rsidP="00210970">
      <w:pPr>
        <w:rPr>
          <w:ins w:id="6629" w:author="Priyanshu Solon" w:date="2025-04-24T18:17:00Z"/>
        </w:rPr>
      </w:pPr>
      <w:ins w:id="6630" w:author="Priyanshu Solon" w:date="2025-04-24T18:17:00Z">
        <w:r>
          <w:t xml:space="preserve"> 3. behavior            : It changes the scrolling to sliding using "alternate" as value.</w:t>
        </w:r>
      </w:ins>
    </w:p>
    <w:p w:rsidR="00210970" w:rsidRDefault="00210970" w:rsidP="00210970">
      <w:pPr>
        <w:rPr>
          <w:ins w:id="6631" w:author="Priyanshu Solon" w:date="2025-04-24T18:17:00Z"/>
        </w:rPr>
      </w:pPr>
      <w:ins w:id="6632" w:author="Priyanshu Solon" w:date="2025-04-24T18:17:00Z">
        <w:r>
          <w:t xml:space="preserve"> 4. width &amp; height        : It sets width and height for marquee area.</w:t>
        </w:r>
      </w:ins>
    </w:p>
    <w:p w:rsidR="00210970" w:rsidRDefault="00210970" w:rsidP="00210970">
      <w:pPr>
        <w:rPr>
          <w:ins w:id="6633" w:author="Priyanshu Solon" w:date="2025-04-24T18:17:00Z"/>
        </w:rPr>
      </w:pPr>
      <w:ins w:id="6634" w:author="Priyanshu Solon" w:date="2025-04-24T18:17:00Z">
        <w:r>
          <w:t xml:space="preserve"> 5. bgcolor            : It sets background color for marquee area</w:t>
        </w:r>
      </w:ins>
    </w:p>
    <w:p w:rsidR="00210970" w:rsidRDefault="00210970" w:rsidP="00210970">
      <w:pPr>
        <w:rPr>
          <w:ins w:id="6635" w:author="Priyanshu Solon" w:date="2025-04-24T18:17:00Z"/>
        </w:rPr>
      </w:pPr>
      <w:ins w:id="6636" w:author="Priyanshu Solon" w:date="2025-04-24T18:17:00Z">
        <w:r>
          <w:t xml:space="preserve"> 6. loop                : It specifies the number of times to display.</w:t>
        </w:r>
      </w:ins>
    </w:p>
    <w:p w:rsidR="00210970" w:rsidRDefault="00210970" w:rsidP="00210970">
      <w:pPr>
        <w:rPr>
          <w:ins w:id="6637" w:author="Priyanshu Solon" w:date="2025-04-24T18:17:00Z"/>
        </w:rPr>
      </w:pPr>
    </w:p>
    <w:p w:rsidR="00210970" w:rsidRDefault="00210970" w:rsidP="00210970">
      <w:pPr>
        <w:rPr>
          <w:ins w:id="6638" w:author="Priyanshu Solon" w:date="2025-04-24T18:17:00Z"/>
        </w:rPr>
      </w:pPr>
      <w:ins w:id="6639" w:author="Priyanshu Solon" w:date="2025-04-24T18:17:00Z">
        <w:r>
          <w:t>Syntax:</w:t>
        </w:r>
      </w:ins>
    </w:p>
    <w:p w:rsidR="00210970" w:rsidRDefault="00210970" w:rsidP="00210970">
      <w:pPr>
        <w:rPr>
          <w:ins w:id="6640" w:author="Priyanshu Solon" w:date="2025-04-24T18:17:00Z"/>
        </w:rPr>
      </w:pPr>
      <w:ins w:id="6641" w:author="Priyanshu Solon" w:date="2025-04-24T18:17:00Z">
        <w:r>
          <w:t xml:space="preserve">    &lt;marquee  scrollamount="20" loop="3" direction="right" width="400" bgcolor="yellow"&gt;</w:t>
        </w:r>
      </w:ins>
    </w:p>
    <w:p w:rsidR="00210970" w:rsidRDefault="00210970" w:rsidP="00210970">
      <w:pPr>
        <w:rPr>
          <w:ins w:id="6642" w:author="Priyanshu Solon" w:date="2025-04-24T18:17:00Z"/>
        </w:rPr>
      </w:pPr>
    </w:p>
    <w:p w:rsidR="00210970" w:rsidRDefault="00210970" w:rsidP="00210970">
      <w:pPr>
        <w:rPr>
          <w:ins w:id="6643" w:author="Priyanshu Solon" w:date="2025-04-24T18:17:00Z"/>
        </w:rPr>
      </w:pPr>
      <w:ins w:id="6644" w:author="Priyanshu Solon" w:date="2025-04-24T18:17:00Z">
        <w:r>
          <w:t xml:space="preserve">        .... your content ....</w:t>
        </w:r>
      </w:ins>
    </w:p>
    <w:p w:rsidR="00210970" w:rsidRDefault="00210970" w:rsidP="00210970">
      <w:pPr>
        <w:rPr>
          <w:ins w:id="6645" w:author="Priyanshu Solon" w:date="2025-04-24T18:17:00Z"/>
        </w:rPr>
      </w:pPr>
      <w:ins w:id="6646" w:author="Priyanshu Solon" w:date="2025-04-24T18:17:00Z">
        <w:r>
          <w:t xml:space="preserve">        &lt;/marquee&gt;</w:t>
        </w:r>
      </w:ins>
    </w:p>
    <w:p w:rsidR="00210970" w:rsidRDefault="00210970" w:rsidP="00210970">
      <w:pPr>
        <w:rPr>
          <w:ins w:id="6647" w:author="Priyanshu Solon" w:date="2025-04-24T18:17:00Z"/>
        </w:rPr>
      </w:pPr>
    </w:p>
    <w:p w:rsidR="00210970" w:rsidRDefault="00210970" w:rsidP="00210970">
      <w:pPr>
        <w:rPr>
          <w:ins w:id="6648" w:author="Priyanshu Solon" w:date="2025-04-24T18:17:00Z"/>
        </w:rPr>
      </w:pPr>
      <w:ins w:id="6649" w:author="Priyanshu Solon" w:date="2025-04-24T18:17:00Z">
        <w:r>
          <w:t xml:space="preserve">    &lt;marquee behavior="alternate"&gt; &lt;/marquee&gt;</w:t>
        </w:r>
      </w:ins>
    </w:p>
    <w:p w:rsidR="00210970" w:rsidRDefault="00210970" w:rsidP="00210970">
      <w:pPr>
        <w:rPr>
          <w:ins w:id="6650" w:author="Priyanshu Solon" w:date="2025-04-24T18:17:00Z"/>
        </w:rPr>
      </w:pPr>
    </w:p>
    <w:p w:rsidR="00210970" w:rsidRDefault="00210970" w:rsidP="00210970">
      <w:pPr>
        <w:rPr>
          <w:ins w:id="6651" w:author="Priyanshu Solon" w:date="2025-04-24T18:17:00Z"/>
        </w:rPr>
      </w:pPr>
      <w:ins w:id="6652" w:author="Priyanshu Solon" w:date="2025-04-24T18:17:00Z">
        <w:r>
          <w:t>Ex:</w:t>
        </w:r>
      </w:ins>
    </w:p>
    <w:p w:rsidR="00210970" w:rsidRDefault="00210970" w:rsidP="00210970">
      <w:pPr>
        <w:rPr>
          <w:ins w:id="6653" w:author="Priyanshu Solon" w:date="2025-04-24T18:17:00Z"/>
        </w:rPr>
      </w:pPr>
      <w:ins w:id="6654" w:author="Priyanshu Solon" w:date="2025-04-24T18:17:00Z">
        <w:r>
          <w:t>&lt;!DOCTYPE html&gt;</w:t>
        </w:r>
      </w:ins>
    </w:p>
    <w:p w:rsidR="00210970" w:rsidRDefault="00210970" w:rsidP="00210970">
      <w:pPr>
        <w:rPr>
          <w:ins w:id="6655" w:author="Priyanshu Solon" w:date="2025-04-24T18:17:00Z"/>
        </w:rPr>
      </w:pPr>
      <w:ins w:id="6656" w:author="Priyanshu Solon" w:date="2025-04-24T18:17:00Z">
        <w:r>
          <w:t>&lt;html lang="en"&gt;</w:t>
        </w:r>
      </w:ins>
    </w:p>
    <w:p w:rsidR="00210970" w:rsidRDefault="00210970" w:rsidP="00210970">
      <w:pPr>
        <w:rPr>
          <w:ins w:id="6657" w:author="Priyanshu Solon" w:date="2025-04-24T18:17:00Z"/>
        </w:rPr>
      </w:pPr>
      <w:ins w:id="6658" w:author="Priyanshu Solon" w:date="2025-04-24T18:17:00Z">
        <w:r>
          <w:t>&lt;head&gt;</w:t>
        </w:r>
      </w:ins>
    </w:p>
    <w:p w:rsidR="00210970" w:rsidRDefault="00210970" w:rsidP="00210970">
      <w:pPr>
        <w:rPr>
          <w:ins w:id="6659" w:author="Priyanshu Solon" w:date="2025-04-24T18:17:00Z"/>
        </w:rPr>
      </w:pPr>
      <w:ins w:id="6660" w:author="Priyanshu Solon" w:date="2025-04-24T18:17:00Z">
        <w:r>
          <w:t xml:space="preserve">    &lt;meta charset="UTF-8"&gt;</w:t>
        </w:r>
      </w:ins>
    </w:p>
    <w:p w:rsidR="00210970" w:rsidRDefault="00210970" w:rsidP="00210970">
      <w:pPr>
        <w:rPr>
          <w:ins w:id="6661" w:author="Priyanshu Solon" w:date="2025-04-24T18:17:00Z"/>
        </w:rPr>
      </w:pPr>
      <w:ins w:id="6662" w:author="Priyanshu Solon" w:date="2025-04-24T18:17:00Z">
        <w:r>
          <w:t xml:space="preserve">    &lt;meta name="viewport" content="width=device-width, initial-scale=1.0"&gt;</w:t>
        </w:r>
      </w:ins>
    </w:p>
    <w:p w:rsidR="00210970" w:rsidRDefault="00210970" w:rsidP="00210970">
      <w:pPr>
        <w:rPr>
          <w:ins w:id="6663" w:author="Priyanshu Solon" w:date="2025-04-24T18:17:00Z"/>
        </w:rPr>
      </w:pPr>
      <w:ins w:id="6664" w:author="Priyanshu Solon" w:date="2025-04-24T18:17:00Z">
        <w:r>
          <w:t xml:space="preserve">    &lt;title&gt;Document&lt;/title&gt;</w:t>
        </w:r>
      </w:ins>
    </w:p>
    <w:p w:rsidR="00210970" w:rsidRDefault="00210970" w:rsidP="00210970">
      <w:pPr>
        <w:rPr>
          <w:ins w:id="6665" w:author="Priyanshu Solon" w:date="2025-04-24T18:17:00Z"/>
        </w:rPr>
      </w:pPr>
      <w:ins w:id="6666" w:author="Priyanshu Solon" w:date="2025-04-24T18:17:00Z">
        <w:r>
          <w:t>&lt;/head&gt;</w:t>
        </w:r>
      </w:ins>
    </w:p>
    <w:p w:rsidR="00210970" w:rsidRDefault="00210970" w:rsidP="00210970">
      <w:pPr>
        <w:rPr>
          <w:ins w:id="6667" w:author="Priyanshu Solon" w:date="2025-04-24T18:17:00Z"/>
        </w:rPr>
      </w:pPr>
      <w:ins w:id="6668" w:author="Priyanshu Solon" w:date="2025-04-24T18:17:00Z">
        <w:r>
          <w:t>&lt;body&gt;</w:t>
        </w:r>
      </w:ins>
    </w:p>
    <w:p w:rsidR="00210970" w:rsidRDefault="00210970" w:rsidP="00210970">
      <w:pPr>
        <w:rPr>
          <w:ins w:id="6669" w:author="Priyanshu Solon" w:date="2025-04-24T18:17:00Z"/>
        </w:rPr>
      </w:pPr>
      <w:ins w:id="6670" w:author="Priyanshu Solon" w:date="2025-04-24T18:17:00Z">
        <w:r>
          <w:t xml:space="preserve">    &lt;marquee scrollamount="20" loop="3" bgcolor="yellow"&gt;</w:t>
        </w:r>
      </w:ins>
    </w:p>
    <w:p w:rsidR="00210970" w:rsidRDefault="00210970" w:rsidP="00210970">
      <w:pPr>
        <w:rPr>
          <w:ins w:id="6671" w:author="Priyanshu Solon" w:date="2025-04-24T18:17:00Z"/>
        </w:rPr>
      </w:pPr>
      <w:ins w:id="6672" w:author="Priyanshu Solon" w:date="2025-04-24T18:17:00Z">
        <w:r>
          <w:lastRenderedPageBreak/>
          <w:t xml:space="preserve">        Summer Sale Stars 1&lt;sup&gt;st&lt;/sup&gt; May 2025 &lt;img width="50" height="50" src="./images/iphone-white.jpg"&gt;</w:t>
        </w:r>
      </w:ins>
    </w:p>
    <w:p w:rsidR="00210970" w:rsidRDefault="00210970" w:rsidP="00210970">
      <w:pPr>
        <w:rPr>
          <w:ins w:id="6673" w:author="Priyanshu Solon" w:date="2025-04-24T18:17:00Z"/>
        </w:rPr>
      </w:pPr>
      <w:ins w:id="6674" w:author="Priyanshu Solon" w:date="2025-04-24T18:17:00Z">
        <w:r>
          <w:t xml:space="preserve">    &lt;/marquee&gt;</w:t>
        </w:r>
      </w:ins>
    </w:p>
    <w:p w:rsidR="00210970" w:rsidRDefault="00210970" w:rsidP="00210970">
      <w:pPr>
        <w:rPr>
          <w:ins w:id="6675" w:author="Priyanshu Solon" w:date="2025-04-24T18:17:00Z"/>
        </w:rPr>
      </w:pPr>
      <w:ins w:id="6676" w:author="Priyanshu Solon" w:date="2025-04-24T18:17:00Z">
        <w:r>
          <w:t>&lt;/body&gt;</w:t>
        </w:r>
      </w:ins>
    </w:p>
    <w:p w:rsidR="00210970" w:rsidRDefault="00210970" w:rsidP="00210970">
      <w:pPr>
        <w:rPr>
          <w:ins w:id="6677" w:author="Priyanshu Solon" w:date="2025-04-24T18:17:00Z"/>
        </w:rPr>
      </w:pPr>
      <w:ins w:id="6678" w:author="Priyanshu Solon" w:date="2025-04-24T18:17:00Z">
        <w:r>
          <w:t>&lt;/html&gt;</w:t>
        </w:r>
      </w:ins>
    </w:p>
    <w:p w:rsidR="00210970" w:rsidRDefault="00210970" w:rsidP="00210970">
      <w:pPr>
        <w:rPr>
          <w:ins w:id="6679" w:author="Priyanshu Solon" w:date="2025-04-24T18:17:00Z"/>
        </w:rPr>
      </w:pPr>
    </w:p>
    <w:p w:rsidR="00210970" w:rsidRPr="00934CC4" w:rsidRDefault="00210970" w:rsidP="00210970">
      <w:pPr>
        <w:rPr>
          <w:ins w:id="6680" w:author="Priyanshu Solon" w:date="2025-04-24T18:17:00Z"/>
          <w:b/>
          <w:bCs/>
          <w:rPrChange w:id="6681" w:author="Priyanshu Solon" w:date="2025-05-22T23:03:00Z">
            <w:rPr>
              <w:ins w:id="6682" w:author="Priyanshu Solon" w:date="2025-04-24T18:17:00Z"/>
            </w:rPr>
          </w:rPrChange>
        </w:rPr>
      </w:pPr>
      <w:ins w:id="6683" w:author="Priyanshu Solon" w:date="2025-04-24T18:17:00Z">
        <w:r w:rsidRPr="00934CC4">
          <w:rPr>
            <w:b/>
            <w:bCs/>
            <w:rPrChange w:id="6684" w:author="Priyanshu Solon" w:date="2025-05-22T23:03:00Z">
              <w:rPr/>
            </w:rPrChange>
          </w:rPr>
          <w:t>Video &amp; Audio:</w:t>
        </w:r>
      </w:ins>
    </w:p>
    <w:p w:rsidR="00210970" w:rsidRDefault="00210970" w:rsidP="00210970">
      <w:pPr>
        <w:rPr>
          <w:ins w:id="6685" w:author="Priyanshu Solon" w:date="2025-04-24T18:17:00Z"/>
        </w:rPr>
      </w:pPr>
      <w:ins w:id="6686" w:author="Priyanshu Solon" w:date="2025-04-24T18:17:00Z">
        <w:r>
          <w:t>- HTML supports video of type</w:t>
        </w:r>
      </w:ins>
    </w:p>
    <w:p w:rsidR="00210970" w:rsidRDefault="00210970" w:rsidP="00210970">
      <w:pPr>
        <w:rPr>
          <w:ins w:id="6687" w:author="Priyanshu Solon" w:date="2025-04-24T18:17:00Z"/>
        </w:rPr>
      </w:pPr>
      <w:ins w:id="6688" w:author="Priyanshu Solon" w:date="2025-04-24T18:17:00Z">
        <w:r>
          <w:t xml:space="preserve">    a) avi</w:t>
        </w:r>
      </w:ins>
    </w:p>
    <w:p w:rsidR="00210970" w:rsidRDefault="00210970" w:rsidP="00210970">
      <w:pPr>
        <w:rPr>
          <w:ins w:id="6689" w:author="Priyanshu Solon" w:date="2025-04-24T18:17:00Z"/>
        </w:rPr>
      </w:pPr>
      <w:ins w:id="6690" w:author="Priyanshu Solon" w:date="2025-04-24T18:17:00Z">
        <w:r>
          <w:t xml:space="preserve">    b) mp4</w:t>
        </w:r>
      </w:ins>
    </w:p>
    <w:p w:rsidR="00210970" w:rsidRDefault="00210970" w:rsidP="00210970">
      <w:pPr>
        <w:rPr>
          <w:ins w:id="6691" w:author="Priyanshu Solon" w:date="2025-04-24T18:17:00Z"/>
        </w:rPr>
      </w:pPr>
      <w:ins w:id="6692" w:author="Priyanshu Solon" w:date="2025-04-24T18:17:00Z">
        <w:r>
          <w:t xml:space="preserve">    c) mkv</w:t>
        </w:r>
      </w:ins>
    </w:p>
    <w:p w:rsidR="00210970" w:rsidRDefault="00210970" w:rsidP="00210970">
      <w:pPr>
        <w:rPr>
          <w:ins w:id="6693" w:author="Priyanshu Solon" w:date="2025-04-24T18:17:00Z"/>
        </w:rPr>
      </w:pPr>
      <w:ins w:id="6694" w:author="Priyanshu Solon" w:date="2025-04-24T18:17:00Z">
        <w:r>
          <w:t xml:space="preserve">    d) mov</w:t>
        </w:r>
      </w:ins>
    </w:p>
    <w:p w:rsidR="00210970" w:rsidRDefault="00210970" w:rsidP="00210970">
      <w:pPr>
        <w:rPr>
          <w:ins w:id="6695" w:author="Priyanshu Solon" w:date="2025-04-24T18:17:00Z"/>
        </w:rPr>
      </w:pPr>
      <w:ins w:id="6696" w:author="Priyanshu Solon" w:date="2025-04-24T18:17:00Z">
        <w:r>
          <w:t xml:space="preserve">    e) ogg etc..</w:t>
        </w:r>
      </w:ins>
    </w:p>
    <w:p w:rsidR="00210970" w:rsidRDefault="00210970" w:rsidP="00210970">
      <w:pPr>
        <w:rPr>
          <w:ins w:id="6697" w:author="Priyanshu Solon" w:date="2025-04-24T18:17:00Z"/>
        </w:rPr>
      </w:pPr>
      <w:ins w:id="6698" w:author="Priyanshu Solon" w:date="2025-04-24T18:17:00Z">
        <w:r>
          <w:t>- HTML support audio of type</w:t>
        </w:r>
      </w:ins>
    </w:p>
    <w:p w:rsidR="00210970" w:rsidRDefault="00210970" w:rsidP="00210970">
      <w:pPr>
        <w:rPr>
          <w:ins w:id="6699" w:author="Priyanshu Solon" w:date="2025-04-24T18:17:00Z"/>
        </w:rPr>
      </w:pPr>
      <w:ins w:id="6700" w:author="Priyanshu Solon" w:date="2025-04-24T18:17:00Z">
        <w:r>
          <w:t xml:space="preserve">    a) mp3</w:t>
        </w:r>
      </w:ins>
    </w:p>
    <w:p w:rsidR="00210970" w:rsidRDefault="00210970" w:rsidP="00210970">
      <w:pPr>
        <w:rPr>
          <w:ins w:id="6701" w:author="Priyanshu Solon" w:date="2025-04-24T18:17:00Z"/>
        </w:rPr>
      </w:pPr>
      <w:ins w:id="6702" w:author="Priyanshu Solon" w:date="2025-04-24T18:17:00Z">
        <w:r>
          <w:t xml:space="preserve">    b) wav</w:t>
        </w:r>
      </w:ins>
    </w:p>
    <w:p w:rsidR="00210970" w:rsidRDefault="00210970" w:rsidP="00210970">
      <w:pPr>
        <w:rPr>
          <w:ins w:id="6703" w:author="Priyanshu Solon" w:date="2025-04-24T18:17:00Z"/>
        </w:rPr>
      </w:pPr>
      <w:ins w:id="6704" w:author="Priyanshu Solon" w:date="2025-04-24T18:17:00Z">
        <w:r>
          <w:t xml:space="preserve">    c) midi etc..</w:t>
        </w:r>
      </w:ins>
    </w:p>
    <w:p w:rsidR="00210970" w:rsidRDefault="00210970" w:rsidP="00210970">
      <w:pPr>
        <w:rPr>
          <w:ins w:id="6705" w:author="Priyanshu Solon" w:date="2025-04-24T18:17:00Z"/>
        </w:rPr>
      </w:pPr>
      <w:ins w:id="6706" w:author="Priyanshu Solon" w:date="2025-04-24T18:17:00Z">
        <w:r>
          <w:t>- It is not recommended to embed them directly into page in modern web designing.</w:t>
        </w:r>
      </w:ins>
    </w:p>
    <w:p w:rsidR="00210970" w:rsidRDefault="00210970" w:rsidP="00210970">
      <w:pPr>
        <w:rPr>
          <w:ins w:id="6707" w:author="Priyanshu Solon" w:date="2025-04-24T18:17:00Z"/>
        </w:rPr>
      </w:pPr>
      <w:ins w:id="6708" w:author="Priyanshu Solon" w:date="2025-04-24T18:17:00Z">
        <w:r>
          <w:t>- You can upload into any podcasting site and embed its content into your page.</w:t>
        </w:r>
      </w:ins>
    </w:p>
    <w:p w:rsidR="00210970" w:rsidRDefault="00210970" w:rsidP="00210970">
      <w:pPr>
        <w:rPr>
          <w:ins w:id="6709" w:author="Priyanshu Solon" w:date="2025-04-24T18:17:00Z"/>
        </w:rPr>
      </w:pPr>
    </w:p>
    <w:p w:rsidR="00210970" w:rsidRDefault="00210970" w:rsidP="00210970">
      <w:pPr>
        <w:rPr>
          <w:ins w:id="6710" w:author="Priyanshu Solon" w:date="2025-04-24T18:17:00Z"/>
        </w:rPr>
      </w:pPr>
      <w:ins w:id="6711" w:author="Priyanshu Solon" w:date="2025-04-24T18:17:00Z">
        <w:r>
          <w:t>Syntax:</w:t>
        </w:r>
      </w:ins>
    </w:p>
    <w:p w:rsidR="00210970" w:rsidRDefault="00210970" w:rsidP="00210970">
      <w:pPr>
        <w:rPr>
          <w:ins w:id="6712" w:author="Priyanshu Solon" w:date="2025-04-24T18:17:00Z"/>
        </w:rPr>
      </w:pPr>
      <w:ins w:id="6713" w:author="Priyanshu Solon" w:date="2025-04-24T18:17:00Z">
        <w:r>
          <w:t xml:space="preserve">    &lt;audio src=""  width="" height="" controls  poster="" autoplay&gt; &lt;/audio&gt;</w:t>
        </w:r>
      </w:ins>
    </w:p>
    <w:p w:rsidR="00210970" w:rsidRDefault="00210970" w:rsidP="00210970">
      <w:pPr>
        <w:rPr>
          <w:ins w:id="6714" w:author="Priyanshu Solon" w:date="2025-04-24T18:17:00Z"/>
        </w:rPr>
      </w:pPr>
      <w:ins w:id="6715" w:author="Priyanshu Solon" w:date="2025-04-24T18:17:00Z">
        <w:r>
          <w:t xml:space="preserve">    &lt;video src=""  .... &gt; &lt;/video&gt;</w:t>
        </w:r>
      </w:ins>
    </w:p>
    <w:p w:rsidR="00210970" w:rsidRDefault="00210970" w:rsidP="00210970">
      <w:pPr>
        <w:rPr>
          <w:ins w:id="6716" w:author="Priyanshu Solon" w:date="2025-04-24T18:17:00Z"/>
        </w:rPr>
      </w:pPr>
    </w:p>
    <w:p w:rsidR="00210970" w:rsidRDefault="00210970" w:rsidP="00210970">
      <w:pPr>
        <w:rPr>
          <w:ins w:id="6717" w:author="Priyanshu Solon" w:date="2025-04-24T18:17:00Z"/>
        </w:rPr>
      </w:pPr>
      <w:ins w:id="6718" w:author="Priyanshu Solon" w:date="2025-04-24T18:17:00Z">
        <w:r>
          <w:t>Ex:</w:t>
        </w:r>
      </w:ins>
    </w:p>
    <w:p w:rsidR="00210970" w:rsidRDefault="00210970" w:rsidP="00210970">
      <w:pPr>
        <w:rPr>
          <w:ins w:id="6719" w:author="Priyanshu Solon" w:date="2025-04-24T18:17:00Z"/>
        </w:rPr>
      </w:pPr>
      <w:ins w:id="6720" w:author="Priyanshu Solon" w:date="2025-04-24T18:17:00Z">
        <w:r>
          <w:t>&lt;!DOCTYPE html&gt;</w:t>
        </w:r>
      </w:ins>
    </w:p>
    <w:p w:rsidR="00210970" w:rsidRDefault="00210970" w:rsidP="00210970">
      <w:pPr>
        <w:rPr>
          <w:ins w:id="6721" w:author="Priyanshu Solon" w:date="2025-04-24T18:17:00Z"/>
        </w:rPr>
      </w:pPr>
      <w:ins w:id="6722" w:author="Priyanshu Solon" w:date="2025-04-24T18:17:00Z">
        <w:r>
          <w:t>&lt;html lang="en"&gt;</w:t>
        </w:r>
      </w:ins>
    </w:p>
    <w:p w:rsidR="00210970" w:rsidRDefault="00210970" w:rsidP="00210970">
      <w:pPr>
        <w:rPr>
          <w:ins w:id="6723" w:author="Priyanshu Solon" w:date="2025-04-24T18:17:00Z"/>
        </w:rPr>
      </w:pPr>
      <w:ins w:id="6724" w:author="Priyanshu Solon" w:date="2025-04-24T18:17:00Z">
        <w:r>
          <w:t>&lt;head&gt;</w:t>
        </w:r>
      </w:ins>
    </w:p>
    <w:p w:rsidR="00210970" w:rsidRDefault="00210970" w:rsidP="00210970">
      <w:pPr>
        <w:rPr>
          <w:ins w:id="6725" w:author="Priyanshu Solon" w:date="2025-04-24T18:17:00Z"/>
        </w:rPr>
      </w:pPr>
      <w:ins w:id="6726" w:author="Priyanshu Solon" w:date="2025-04-24T18:17:00Z">
        <w:r>
          <w:t xml:space="preserve">    &lt;meta charset="UTF-8"&gt;</w:t>
        </w:r>
      </w:ins>
    </w:p>
    <w:p w:rsidR="00210970" w:rsidRDefault="00210970" w:rsidP="00210970">
      <w:pPr>
        <w:rPr>
          <w:ins w:id="6727" w:author="Priyanshu Solon" w:date="2025-04-24T18:17:00Z"/>
        </w:rPr>
      </w:pPr>
      <w:ins w:id="6728" w:author="Priyanshu Solon" w:date="2025-04-24T18:17:00Z">
        <w:r>
          <w:lastRenderedPageBreak/>
          <w:t xml:space="preserve">    &lt;meta name="viewport" content="width=device-width, initial-scale=1.0"&gt;</w:t>
        </w:r>
      </w:ins>
    </w:p>
    <w:p w:rsidR="00210970" w:rsidRDefault="00210970" w:rsidP="00210970">
      <w:pPr>
        <w:rPr>
          <w:ins w:id="6729" w:author="Priyanshu Solon" w:date="2025-04-24T18:17:00Z"/>
        </w:rPr>
      </w:pPr>
      <w:ins w:id="6730" w:author="Priyanshu Solon" w:date="2025-04-24T18:17:00Z">
        <w:r>
          <w:t xml:space="preserve">    &lt;title&gt;Document&lt;/title&gt;</w:t>
        </w:r>
      </w:ins>
    </w:p>
    <w:p w:rsidR="00210970" w:rsidRDefault="00210970" w:rsidP="00210970">
      <w:pPr>
        <w:rPr>
          <w:ins w:id="6731" w:author="Priyanshu Solon" w:date="2025-04-24T18:17:00Z"/>
        </w:rPr>
      </w:pPr>
      <w:ins w:id="6732" w:author="Priyanshu Solon" w:date="2025-04-24T18:17:00Z">
        <w:r>
          <w:t>&lt;/head&gt;</w:t>
        </w:r>
      </w:ins>
    </w:p>
    <w:p w:rsidR="00210970" w:rsidRDefault="00210970" w:rsidP="00210970">
      <w:pPr>
        <w:rPr>
          <w:ins w:id="6733" w:author="Priyanshu Solon" w:date="2025-04-24T18:17:00Z"/>
        </w:rPr>
      </w:pPr>
      <w:ins w:id="6734" w:author="Priyanshu Solon" w:date="2025-04-24T18:17:00Z">
        <w:r>
          <w:t>&lt;body&gt;</w:t>
        </w:r>
      </w:ins>
    </w:p>
    <w:p w:rsidR="00210970" w:rsidRDefault="00210970" w:rsidP="00210970">
      <w:pPr>
        <w:rPr>
          <w:ins w:id="6735" w:author="Priyanshu Solon" w:date="2025-04-24T18:17:00Z"/>
        </w:rPr>
      </w:pPr>
      <w:ins w:id="6736" w:author="Priyanshu Solon" w:date="2025-04-24T18:17:00Z">
        <w:r>
          <w:t xml:space="preserve">   &lt;video src="./videos/js-class.mp4" poster="./images/data sci.png" controls width="300" height="200"&gt;&lt;/video&gt;</w:t>
        </w:r>
      </w:ins>
    </w:p>
    <w:p w:rsidR="00210970" w:rsidRDefault="00210970" w:rsidP="00210970">
      <w:pPr>
        <w:rPr>
          <w:ins w:id="6737" w:author="Priyanshu Solon" w:date="2025-04-24T18:17:00Z"/>
        </w:rPr>
      </w:pPr>
      <w:ins w:id="6738" w:author="Priyanshu Solon" w:date="2025-04-24T18:17:00Z">
        <w:r>
          <w:t>&lt;/body&gt;</w:t>
        </w:r>
      </w:ins>
    </w:p>
    <w:p w:rsidR="00210970" w:rsidRDefault="00210970" w:rsidP="00210970">
      <w:pPr>
        <w:rPr>
          <w:ins w:id="6739" w:author="Priyanshu Solon" w:date="2025-04-24T18:17:00Z"/>
        </w:rPr>
      </w:pPr>
      <w:ins w:id="6740" w:author="Priyanshu Solon" w:date="2025-04-24T18:17:00Z">
        <w:r>
          <w:t>&lt;/html&gt;</w:t>
        </w:r>
      </w:ins>
    </w:p>
    <w:p w:rsidR="00935D20" w:rsidRDefault="00935D20" w:rsidP="00935D20">
      <w:pPr>
        <w:rPr>
          <w:ins w:id="6741" w:author="Priyanshu Solon" w:date="2025-04-29T13:42:00Z"/>
        </w:rPr>
      </w:pPr>
    </w:p>
    <w:p w:rsidR="00070422" w:rsidRPr="00934CC4" w:rsidRDefault="00070422" w:rsidP="00070422">
      <w:pPr>
        <w:rPr>
          <w:ins w:id="6742" w:author="Priyanshu Solon" w:date="2025-04-29T13:42:00Z"/>
          <w:b/>
          <w:bCs/>
          <w:rPrChange w:id="6743" w:author="Priyanshu Solon" w:date="2025-05-22T23:04:00Z">
            <w:rPr>
              <w:ins w:id="6744" w:author="Priyanshu Solon" w:date="2025-04-29T13:42:00Z"/>
            </w:rPr>
          </w:rPrChange>
        </w:rPr>
      </w:pPr>
      <w:ins w:id="6745" w:author="Priyanshu Solon" w:date="2025-04-29T13:42:00Z">
        <w:r w:rsidRPr="00934CC4">
          <w:rPr>
            <w:b/>
            <w:bCs/>
            <w:rPrChange w:id="6746" w:author="Priyanshu Solon" w:date="2025-05-22T23:04:00Z">
              <w:rPr/>
            </w:rPrChange>
          </w:rPr>
          <w:t>25/04</w:t>
        </w:r>
      </w:ins>
    </w:p>
    <w:p w:rsidR="00070422" w:rsidRDefault="00070422" w:rsidP="00070422">
      <w:pPr>
        <w:rPr>
          <w:ins w:id="6747" w:author="Priyanshu Solon" w:date="2025-04-29T13:42:00Z"/>
        </w:rPr>
      </w:pPr>
      <w:ins w:id="6748" w:author="Priyanshu Solon" w:date="2025-04-29T13:42:00Z">
        <w:r>
          <w:t>=====</w:t>
        </w:r>
      </w:ins>
    </w:p>
    <w:p w:rsidR="00070422" w:rsidRDefault="00070422" w:rsidP="00070422">
      <w:pPr>
        <w:rPr>
          <w:ins w:id="6749" w:author="Priyanshu Solon" w:date="2025-04-29T13:42:00Z"/>
        </w:rPr>
      </w:pPr>
    </w:p>
    <w:p w:rsidR="00070422" w:rsidRDefault="00070422" w:rsidP="00070422">
      <w:pPr>
        <w:rPr>
          <w:ins w:id="6750" w:author="Priyanshu Solon" w:date="2025-04-29T13:42:00Z"/>
        </w:rPr>
      </w:pPr>
      <w:ins w:id="6751" w:author="Priyanshu Solon" w:date="2025-04-29T13:42:00Z">
        <w:r>
          <w:t xml:space="preserve">1. </w:t>
        </w:r>
        <w:r w:rsidRPr="00934CC4">
          <w:rPr>
            <w:b/>
            <w:bCs/>
            <w:rPrChange w:id="6752" w:author="Priyanshu Solon" w:date="2025-05-22T23:04:00Z">
              <w:rPr/>
            </w:rPrChange>
          </w:rPr>
          <w:t>Inline</w:t>
        </w:r>
      </w:ins>
    </w:p>
    <w:p w:rsidR="00070422" w:rsidRDefault="00070422" w:rsidP="00070422">
      <w:pPr>
        <w:rPr>
          <w:ins w:id="6753" w:author="Priyanshu Solon" w:date="2025-04-29T13:42:00Z"/>
        </w:rPr>
      </w:pPr>
      <w:ins w:id="6754" w:author="Priyanshu Solon" w:date="2025-04-29T13:42:00Z">
        <w:r>
          <w:t xml:space="preserve">2. </w:t>
        </w:r>
        <w:r w:rsidRPr="00934CC4">
          <w:rPr>
            <w:b/>
            <w:bCs/>
            <w:rPrChange w:id="6755" w:author="Priyanshu Solon" w:date="2025-05-22T23:04:00Z">
              <w:rPr/>
            </w:rPrChange>
          </w:rPr>
          <w:t>Embedded</w:t>
        </w:r>
      </w:ins>
    </w:p>
    <w:p w:rsidR="00070422" w:rsidRDefault="00070422" w:rsidP="00070422">
      <w:pPr>
        <w:rPr>
          <w:ins w:id="6756" w:author="Priyanshu Solon" w:date="2025-04-29T13:42:00Z"/>
        </w:rPr>
      </w:pPr>
      <w:ins w:id="6757" w:author="Priyanshu Solon" w:date="2025-04-29T13:42:00Z">
        <w:r>
          <w:t xml:space="preserve">    - Where to embed</w:t>
        </w:r>
      </w:ins>
    </w:p>
    <w:p w:rsidR="00070422" w:rsidRDefault="00070422" w:rsidP="00070422">
      <w:pPr>
        <w:rPr>
          <w:ins w:id="6758" w:author="Priyanshu Solon" w:date="2025-04-29T13:42:00Z"/>
        </w:rPr>
      </w:pPr>
      <w:ins w:id="6759" w:author="Priyanshu Solon" w:date="2025-04-29T13:42:00Z">
        <w:r>
          <w:t xml:space="preserve">    - Can we have multiple style containers</w:t>
        </w:r>
      </w:ins>
    </w:p>
    <w:p w:rsidR="00070422" w:rsidRDefault="00070422" w:rsidP="00070422">
      <w:pPr>
        <w:rPr>
          <w:ins w:id="6760" w:author="Priyanshu Solon" w:date="2025-04-29T13:42:00Z"/>
        </w:rPr>
      </w:pPr>
      <w:ins w:id="6761" w:author="Priyanshu Solon" w:date="2025-04-29T13:42:00Z">
        <w:r>
          <w:t xml:space="preserve">    - If multiple are defined then how priority works.</w:t>
        </w:r>
      </w:ins>
    </w:p>
    <w:p w:rsidR="00070422" w:rsidRDefault="00070422" w:rsidP="00070422">
      <w:pPr>
        <w:rPr>
          <w:ins w:id="6762" w:author="Priyanshu Solon" w:date="2025-04-29T13:42:00Z"/>
        </w:rPr>
      </w:pPr>
      <w:ins w:id="6763" w:author="Priyanshu Solon" w:date="2025-04-29T13:42:00Z">
        <w:r>
          <w:t xml:space="preserve">    - MIME type</w:t>
        </w:r>
      </w:ins>
    </w:p>
    <w:p w:rsidR="00070422" w:rsidRDefault="00070422" w:rsidP="00070422">
      <w:pPr>
        <w:rPr>
          <w:ins w:id="6764" w:author="Priyanshu Solon" w:date="2025-04-29T13:42:00Z"/>
        </w:rPr>
      </w:pPr>
      <w:ins w:id="6765" w:author="Priyanshu Solon" w:date="2025-04-29T13:42:00Z">
        <w:r>
          <w:t xml:space="preserve">    - Media</w:t>
        </w:r>
      </w:ins>
    </w:p>
    <w:p w:rsidR="00070422" w:rsidRDefault="00070422" w:rsidP="00070422">
      <w:pPr>
        <w:rPr>
          <w:ins w:id="6766" w:author="Priyanshu Solon" w:date="2025-04-29T13:42:00Z"/>
        </w:rPr>
      </w:pPr>
    </w:p>
    <w:p w:rsidR="00070422" w:rsidRPr="00934CC4" w:rsidRDefault="00070422" w:rsidP="00070422">
      <w:pPr>
        <w:rPr>
          <w:ins w:id="6767" w:author="Priyanshu Solon" w:date="2025-04-29T13:42:00Z"/>
          <w:b/>
          <w:bCs/>
          <w:rPrChange w:id="6768" w:author="Priyanshu Solon" w:date="2025-05-22T23:04:00Z">
            <w:rPr>
              <w:ins w:id="6769" w:author="Priyanshu Solon" w:date="2025-04-29T13:42:00Z"/>
            </w:rPr>
          </w:rPrChange>
        </w:rPr>
      </w:pPr>
      <w:ins w:id="6770" w:author="Priyanshu Solon" w:date="2025-04-29T13:42:00Z">
        <w:r>
          <w:t xml:space="preserve">3. </w:t>
        </w:r>
        <w:r w:rsidRPr="00934CC4">
          <w:rPr>
            <w:b/>
            <w:bCs/>
            <w:rPrChange w:id="6771" w:author="Priyanshu Solon" w:date="2025-05-22T23:04:00Z">
              <w:rPr/>
            </w:rPrChange>
          </w:rPr>
          <w:t>External File</w:t>
        </w:r>
      </w:ins>
    </w:p>
    <w:p w:rsidR="00070422" w:rsidRDefault="00070422" w:rsidP="00070422">
      <w:pPr>
        <w:rPr>
          <w:ins w:id="6772" w:author="Priyanshu Solon" w:date="2025-04-29T13:42:00Z"/>
        </w:rPr>
      </w:pPr>
      <w:ins w:id="6773" w:author="Priyanshu Solon" w:date="2025-04-29T13:42:00Z">
        <w:r>
          <w:t>- You can configure styles in a separate style sheet.</w:t>
        </w:r>
      </w:ins>
    </w:p>
    <w:p w:rsidR="00070422" w:rsidRDefault="00070422" w:rsidP="00070422">
      <w:pPr>
        <w:rPr>
          <w:ins w:id="6774" w:author="Priyanshu Solon" w:date="2025-04-29T13:42:00Z"/>
        </w:rPr>
      </w:pPr>
      <w:ins w:id="6775" w:author="Priyanshu Solon" w:date="2025-04-29T13:42:00Z">
        <w:r>
          <w:t>- It can cascade over HTML.</w:t>
        </w:r>
      </w:ins>
    </w:p>
    <w:p w:rsidR="00070422" w:rsidRDefault="00070422" w:rsidP="00070422">
      <w:pPr>
        <w:rPr>
          <w:ins w:id="6776" w:author="Priyanshu Solon" w:date="2025-04-29T13:42:00Z"/>
        </w:rPr>
      </w:pPr>
      <w:ins w:id="6777" w:author="Priyanshu Solon" w:date="2025-04-29T13:42:00Z">
        <w:r>
          <w:t>- Hence they are known as Cascading Style Sheets.</w:t>
        </w:r>
      </w:ins>
    </w:p>
    <w:p w:rsidR="00070422" w:rsidRDefault="00070422" w:rsidP="00070422">
      <w:pPr>
        <w:rPr>
          <w:ins w:id="6778" w:author="Priyanshu Solon" w:date="2025-04-29T13:42:00Z"/>
        </w:rPr>
      </w:pPr>
      <w:ins w:id="6779" w:author="Priyanshu Solon" w:date="2025-04-29T13:42:00Z">
        <w:r>
          <w:t>- You can implement styles across pages.</w:t>
        </w:r>
      </w:ins>
    </w:p>
    <w:p w:rsidR="00070422" w:rsidRDefault="00070422" w:rsidP="00070422">
      <w:pPr>
        <w:rPr>
          <w:ins w:id="6780" w:author="Priyanshu Solon" w:date="2025-04-29T13:42:00Z"/>
        </w:rPr>
      </w:pPr>
      <w:ins w:id="6781" w:author="Priyanshu Solon" w:date="2025-04-29T13:42:00Z">
        <w:r>
          <w:t>- Using an external style sheet will increase the number of requests for a page, which increases the page load time.</w:t>
        </w:r>
      </w:ins>
    </w:p>
    <w:p w:rsidR="00070422" w:rsidRDefault="00070422" w:rsidP="00070422">
      <w:pPr>
        <w:rPr>
          <w:ins w:id="6782" w:author="Priyanshu Solon" w:date="2025-04-29T13:42:00Z"/>
        </w:rPr>
      </w:pPr>
    </w:p>
    <w:p w:rsidR="00070422" w:rsidRDefault="00070422" w:rsidP="00070422">
      <w:pPr>
        <w:rPr>
          <w:ins w:id="6783" w:author="Priyanshu Solon" w:date="2025-04-29T13:42:00Z"/>
        </w:rPr>
      </w:pPr>
      <w:ins w:id="6784" w:author="Priyanshu Solon" w:date="2025-04-29T13:42:00Z">
        <w:r>
          <w:t>Ex:</w:t>
        </w:r>
      </w:ins>
    </w:p>
    <w:p w:rsidR="00070422" w:rsidRDefault="00070422" w:rsidP="00070422">
      <w:pPr>
        <w:rPr>
          <w:ins w:id="6785" w:author="Priyanshu Solon" w:date="2025-04-29T13:42:00Z"/>
        </w:rPr>
      </w:pPr>
      <w:ins w:id="6786" w:author="Priyanshu Solon" w:date="2025-04-29T13:42:00Z">
        <w:r>
          <w:lastRenderedPageBreak/>
          <w:t>1. Add a new style sheet into   "src/styles/home.css"</w:t>
        </w:r>
      </w:ins>
    </w:p>
    <w:p w:rsidR="00070422" w:rsidRDefault="00070422" w:rsidP="00070422">
      <w:pPr>
        <w:rPr>
          <w:ins w:id="6787" w:author="Priyanshu Solon" w:date="2025-04-29T13:42:00Z"/>
        </w:rPr>
      </w:pPr>
    </w:p>
    <w:p w:rsidR="00070422" w:rsidRDefault="00070422" w:rsidP="00070422">
      <w:pPr>
        <w:rPr>
          <w:ins w:id="6788" w:author="Priyanshu Solon" w:date="2025-04-29T13:42:00Z"/>
        </w:rPr>
      </w:pPr>
      <w:ins w:id="6789" w:author="Priyanshu Solon" w:date="2025-04-29T13:42:00Z">
        <w:r>
          <w:t>2. style attributes are directly defined as style object.</w:t>
        </w:r>
      </w:ins>
    </w:p>
    <w:p w:rsidR="00070422" w:rsidRDefault="00070422" w:rsidP="00070422">
      <w:pPr>
        <w:rPr>
          <w:ins w:id="6790" w:author="Priyanshu Solon" w:date="2025-04-29T13:42:00Z"/>
        </w:rPr>
      </w:pPr>
    </w:p>
    <w:p w:rsidR="00070422" w:rsidRDefault="00070422" w:rsidP="00070422">
      <w:pPr>
        <w:rPr>
          <w:ins w:id="6791" w:author="Priyanshu Solon" w:date="2025-04-29T13:42:00Z"/>
        </w:rPr>
      </w:pPr>
      <w:ins w:id="6792" w:author="Priyanshu Solon" w:date="2025-04-29T13:42:00Z">
        <w:r>
          <w:t xml:space="preserve">        h1</w:t>
        </w:r>
      </w:ins>
    </w:p>
    <w:p w:rsidR="00070422" w:rsidRDefault="00070422" w:rsidP="00070422">
      <w:pPr>
        <w:rPr>
          <w:ins w:id="6793" w:author="Priyanshu Solon" w:date="2025-04-29T13:42:00Z"/>
        </w:rPr>
      </w:pPr>
      <w:ins w:id="6794" w:author="Priyanshu Solon" w:date="2025-04-29T13:42:00Z">
        <w:r>
          <w:t xml:space="preserve">        {</w:t>
        </w:r>
      </w:ins>
    </w:p>
    <w:p w:rsidR="00070422" w:rsidRDefault="00070422" w:rsidP="00070422">
      <w:pPr>
        <w:rPr>
          <w:ins w:id="6795" w:author="Priyanshu Solon" w:date="2025-04-29T13:42:00Z"/>
        </w:rPr>
      </w:pPr>
      <w:ins w:id="6796" w:author="Priyanshu Solon" w:date="2025-04-29T13:42:00Z">
        <w:r>
          <w:t xml:space="preserve">          color: red;</w:t>
        </w:r>
      </w:ins>
    </w:p>
    <w:p w:rsidR="00070422" w:rsidRDefault="00070422" w:rsidP="00070422">
      <w:pPr>
        <w:rPr>
          <w:ins w:id="6797" w:author="Priyanshu Solon" w:date="2025-04-29T13:42:00Z"/>
        </w:rPr>
      </w:pPr>
      <w:ins w:id="6798" w:author="Priyanshu Solon" w:date="2025-04-29T13:42:00Z">
        <w:r>
          <w:t xml:space="preserve">        }</w:t>
        </w:r>
      </w:ins>
    </w:p>
    <w:p w:rsidR="00070422" w:rsidRDefault="00070422" w:rsidP="00070422">
      <w:pPr>
        <w:rPr>
          <w:ins w:id="6799" w:author="Priyanshu Solon" w:date="2025-04-29T13:42:00Z"/>
        </w:rPr>
      </w:pPr>
    </w:p>
    <w:p w:rsidR="00070422" w:rsidRDefault="00070422" w:rsidP="00070422">
      <w:pPr>
        <w:rPr>
          <w:ins w:id="6800" w:author="Priyanshu Solon" w:date="2025-04-29T13:42:00Z"/>
        </w:rPr>
      </w:pPr>
      <w:ins w:id="6801" w:author="Priyanshu Solon" w:date="2025-04-29T13:42:00Z">
        <w:r>
          <w:t>3. Link the style sheet to your HTML page.</w:t>
        </w:r>
      </w:ins>
    </w:p>
    <w:p w:rsidR="00070422" w:rsidRDefault="00070422" w:rsidP="00070422">
      <w:pPr>
        <w:rPr>
          <w:ins w:id="6802" w:author="Priyanshu Solon" w:date="2025-04-29T13:42:00Z"/>
        </w:rPr>
      </w:pPr>
    </w:p>
    <w:p w:rsidR="00070422" w:rsidRDefault="00070422" w:rsidP="00070422">
      <w:pPr>
        <w:rPr>
          <w:ins w:id="6803" w:author="Priyanshu Solon" w:date="2025-04-29T13:42:00Z"/>
        </w:rPr>
      </w:pPr>
      <w:ins w:id="6804" w:author="Priyanshu Solon" w:date="2025-04-29T13:42:00Z">
        <w:r>
          <w:t xml:space="preserve">    &lt;link rel="stylesheet"  href="../src/styles/home.css"&gt;</w:t>
        </w:r>
      </w:ins>
    </w:p>
    <w:p w:rsidR="00070422" w:rsidRDefault="00070422" w:rsidP="00070422">
      <w:pPr>
        <w:rPr>
          <w:ins w:id="6805" w:author="Priyanshu Solon" w:date="2025-04-29T13:42:00Z"/>
        </w:rPr>
      </w:pPr>
    </w:p>
    <w:p w:rsidR="00070422" w:rsidRDefault="00070422" w:rsidP="00070422">
      <w:pPr>
        <w:rPr>
          <w:ins w:id="6806" w:author="Priyanshu Solon" w:date="2025-04-29T13:42:00Z"/>
        </w:rPr>
      </w:pPr>
      <w:ins w:id="6807" w:author="Priyanshu Solon" w:date="2025-04-29T13:42:00Z">
        <w:r>
          <w:t>Ex:</w:t>
        </w:r>
      </w:ins>
    </w:p>
    <w:p w:rsidR="00070422" w:rsidRDefault="00070422" w:rsidP="00070422">
      <w:pPr>
        <w:rPr>
          <w:ins w:id="6808" w:author="Priyanshu Solon" w:date="2025-04-29T13:42:00Z"/>
        </w:rPr>
      </w:pPr>
      <w:ins w:id="6809" w:author="Priyanshu Solon" w:date="2025-04-29T13:42:00Z">
        <w:r>
          <w:t>home.css</w:t>
        </w:r>
      </w:ins>
    </w:p>
    <w:p w:rsidR="00070422" w:rsidRDefault="00070422" w:rsidP="00070422">
      <w:pPr>
        <w:rPr>
          <w:ins w:id="6810" w:author="Priyanshu Solon" w:date="2025-04-29T13:42:00Z"/>
        </w:rPr>
      </w:pPr>
    </w:p>
    <w:p w:rsidR="00070422" w:rsidRDefault="00070422" w:rsidP="00070422">
      <w:pPr>
        <w:rPr>
          <w:ins w:id="6811" w:author="Priyanshu Solon" w:date="2025-04-29T13:42:00Z"/>
        </w:rPr>
      </w:pPr>
      <w:ins w:id="6812" w:author="Priyanshu Solon" w:date="2025-04-29T13:42:00Z">
        <w:r>
          <w:t>.ticket {</w:t>
        </w:r>
      </w:ins>
    </w:p>
    <w:p w:rsidR="00070422" w:rsidRDefault="00070422" w:rsidP="00070422">
      <w:pPr>
        <w:rPr>
          <w:ins w:id="6813" w:author="Priyanshu Solon" w:date="2025-04-29T13:42:00Z"/>
        </w:rPr>
      </w:pPr>
      <w:ins w:id="6814" w:author="Priyanshu Solon" w:date="2025-04-29T13:42:00Z">
        <w:r>
          <w:t xml:space="preserve">    background-color: yellow;</w:t>
        </w:r>
      </w:ins>
    </w:p>
    <w:p w:rsidR="00070422" w:rsidRDefault="00070422" w:rsidP="00070422">
      <w:pPr>
        <w:rPr>
          <w:ins w:id="6815" w:author="Priyanshu Solon" w:date="2025-04-29T13:42:00Z"/>
        </w:rPr>
      </w:pPr>
      <w:ins w:id="6816" w:author="Priyanshu Solon" w:date="2025-04-29T13:42:00Z">
        <w:r>
          <w:t xml:space="preserve">    padding: 20px;</w:t>
        </w:r>
      </w:ins>
    </w:p>
    <w:p w:rsidR="00070422" w:rsidRDefault="00070422" w:rsidP="00070422">
      <w:pPr>
        <w:rPr>
          <w:ins w:id="6817" w:author="Priyanshu Solon" w:date="2025-04-29T13:42:00Z"/>
        </w:rPr>
      </w:pPr>
      <w:ins w:id="6818" w:author="Priyanshu Solon" w:date="2025-04-29T13:42:00Z">
        <w:r>
          <w:t xml:space="preserve">    border:4px double red;</w:t>
        </w:r>
      </w:ins>
    </w:p>
    <w:p w:rsidR="00070422" w:rsidRDefault="00070422" w:rsidP="00070422">
      <w:pPr>
        <w:rPr>
          <w:ins w:id="6819" w:author="Priyanshu Solon" w:date="2025-04-29T13:42:00Z"/>
        </w:rPr>
      </w:pPr>
      <w:ins w:id="6820" w:author="Priyanshu Solon" w:date="2025-04-29T13:42:00Z">
        <w:r>
          <w:t>}</w:t>
        </w:r>
      </w:ins>
    </w:p>
    <w:p w:rsidR="00070422" w:rsidRDefault="00070422" w:rsidP="00070422">
      <w:pPr>
        <w:rPr>
          <w:ins w:id="6821" w:author="Priyanshu Solon" w:date="2025-04-29T13:42:00Z"/>
        </w:rPr>
      </w:pPr>
      <w:ins w:id="6822" w:author="Priyanshu Solon" w:date="2025-04-29T13:42:00Z">
        <w:r>
          <w:t>dt {</w:t>
        </w:r>
      </w:ins>
    </w:p>
    <w:p w:rsidR="00070422" w:rsidRDefault="00070422" w:rsidP="00070422">
      <w:pPr>
        <w:rPr>
          <w:ins w:id="6823" w:author="Priyanshu Solon" w:date="2025-04-29T13:42:00Z"/>
        </w:rPr>
      </w:pPr>
      <w:ins w:id="6824" w:author="Priyanshu Solon" w:date="2025-04-29T13:42:00Z">
        <w:r>
          <w:t xml:space="preserve">    font-weight: bold;</w:t>
        </w:r>
      </w:ins>
    </w:p>
    <w:p w:rsidR="00070422" w:rsidRDefault="00070422" w:rsidP="00070422">
      <w:pPr>
        <w:rPr>
          <w:ins w:id="6825" w:author="Priyanshu Solon" w:date="2025-04-29T13:42:00Z"/>
        </w:rPr>
      </w:pPr>
      <w:ins w:id="6826" w:author="Priyanshu Solon" w:date="2025-04-29T13:42:00Z">
        <w:r>
          <w:t xml:space="preserve">    background-color: red;</w:t>
        </w:r>
      </w:ins>
    </w:p>
    <w:p w:rsidR="00070422" w:rsidRDefault="00070422" w:rsidP="00070422">
      <w:pPr>
        <w:rPr>
          <w:ins w:id="6827" w:author="Priyanshu Solon" w:date="2025-04-29T13:42:00Z"/>
        </w:rPr>
      </w:pPr>
      <w:ins w:id="6828" w:author="Priyanshu Solon" w:date="2025-04-29T13:42:00Z">
        <w:r>
          <w:t xml:space="preserve">    color:white;</w:t>
        </w:r>
      </w:ins>
    </w:p>
    <w:p w:rsidR="00070422" w:rsidRDefault="00070422" w:rsidP="00070422">
      <w:pPr>
        <w:rPr>
          <w:ins w:id="6829" w:author="Priyanshu Solon" w:date="2025-04-29T13:42:00Z"/>
        </w:rPr>
      </w:pPr>
      <w:ins w:id="6830" w:author="Priyanshu Solon" w:date="2025-04-29T13:42:00Z">
        <w:r>
          <w:t xml:space="preserve">    width: 200px;</w:t>
        </w:r>
      </w:ins>
    </w:p>
    <w:p w:rsidR="00070422" w:rsidRDefault="00070422" w:rsidP="00070422">
      <w:pPr>
        <w:rPr>
          <w:ins w:id="6831" w:author="Priyanshu Solon" w:date="2025-04-29T13:42:00Z"/>
        </w:rPr>
      </w:pPr>
      <w:ins w:id="6832" w:author="Priyanshu Solon" w:date="2025-04-29T13:42:00Z">
        <w:r>
          <w:t>}</w:t>
        </w:r>
      </w:ins>
    </w:p>
    <w:p w:rsidR="00070422" w:rsidRDefault="00070422" w:rsidP="00070422">
      <w:pPr>
        <w:rPr>
          <w:ins w:id="6833" w:author="Priyanshu Solon" w:date="2025-04-29T13:42:00Z"/>
        </w:rPr>
      </w:pPr>
    </w:p>
    <w:p w:rsidR="00070422" w:rsidRDefault="00070422" w:rsidP="00070422">
      <w:pPr>
        <w:rPr>
          <w:ins w:id="6834" w:author="Priyanshu Solon" w:date="2025-04-29T13:42:00Z"/>
        </w:rPr>
      </w:pPr>
      <w:ins w:id="6835" w:author="Priyanshu Solon" w:date="2025-04-29T13:42:00Z">
        <w:r>
          <w:t>home.html</w:t>
        </w:r>
      </w:ins>
    </w:p>
    <w:p w:rsidR="00070422" w:rsidRDefault="00070422" w:rsidP="00070422">
      <w:pPr>
        <w:rPr>
          <w:ins w:id="6836" w:author="Priyanshu Solon" w:date="2025-04-29T13:42:00Z"/>
        </w:rPr>
      </w:pPr>
    </w:p>
    <w:p w:rsidR="00070422" w:rsidRDefault="00070422" w:rsidP="00070422">
      <w:pPr>
        <w:rPr>
          <w:ins w:id="6837" w:author="Priyanshu Solon" w:date="2025-04-29T13:42:00Z"/>
        </w:rPr>
      </w:pPr>
      <w:ins w:id="6838" w:author="Priyanshu Solon" w:date="2025-04-29T13:42:00Z">
        <w:r>
          <w:t>&lt;!DOCTYPE html&gt;</w:t>
        </w:r>
      </w:ins>
    </w:p>
    <w:p w:rsidR="00070422" w:rsidRDefault="00070422" w:rsidP="00070422">
      <w:pPr>
        <w:rPr>
          <w:ins w:id="6839" w:author="Priyanshu Solon" w:date="2025-04-29T13:42:00Z"/>
        </w:rPr>
      </w:pPr>
      <w:ins w:id="6840" w:author="Priyanshu Solon" w:date="2025-04-29T13:42:00Z">
        <w:r>
          <w:t>&lt;html lang="en"&gt;</w:t>
        </w:r>
      </w:ins>
    </w:p>
    <w:p w:rsidR="00070422" w:rsidRDefault="00070422" w:rsidP="00070422">
      <w:pPr>
        <w:rPr>
          <w:ins w:id="6841" w:author="Priyanshu Solon" w:date="2025-04-29T13:42:00Z"/>
        </w:rPr>
      </w:pPr>
      <w:ins w:id="6842" w:author="Priyanshu Solon" w:date="2025-04-29T13:42:00Z">
        <w:r>
          <w:t>&lt;head&gt;</w:t>
        </w:r>
      </w:ins>
    </w:p>
    <w:p w:rsidR="00070422" w:rsidRDefault="00070422" w:rsidP="00070422">
      <w:pPr>
        <w:rPr>
          <w:ins w:id="6843" w:author="Priyanshu Solon" w:date="2025-04-29T13:42:00Z"/>
        </w:rPr>
      </w:pPr>
      <w:ins w:id="6844" w:author="Priyanshu Solon" w:date="2025-04-29T13:42:00Z">
        <w:r>
          <w:t xml:space="preserve">    &lt;meta charset="UTF-8"&gt;</w:t>
        </w:r>
      </w:ins>
    </w:p>
    <w:p w:rsidR="00070422" w:rsidRDefault="00070422" w:rsidP="00070422">
      <w:pPr>
        <w:rPr>
          <w:ins w:id="6845" w:author="Priyanshu Solon" w:date="2025-04-29T13:42:00Z"/>
        </w:rPr>
      </w:pPr>
      <w:ins w:id="6846" w:author="Priyanshu Solon" w:date="2025-04-29T13:42:00Z">
        <w:r>
          <w:t xml:space="preserve">    &lt;meta name="viewport" content="width=device-width, initial-scale=1.0"&gt;</w:t>
        </w:r>
      </w:ins>
    </w:p>
    <w:p w:rsidR="00070422" w:rsidRDefault="00070422" w:rsidP="00070422">
      <w:pPr>
        <w:rPr>
          <w:ins w:id="6847" w:author="Priyanshu Solon" w:date="2025-04-29T13:42:00Z"/>
        </w:rPr>
      </w:pPr>
      <w:ins w:id="6848" w:author="Priyanshu Solon" w:date="2025-04-29T13:42:00Z">
        <w:r>
          <w:t xml:space="preserve">    &lt;title&gt;Document&lt;/title&gt;</w:t>
        </w:r>
      </w:ins>
    </w:p>
    <w:p w:rsidR="00070422" w:rsidRDefault="00070422" w:rsidP="00070422">
      <w:pPr>
        <w:rPr>
          <w:ins w:id="6849" w:author="Priyanshu Solon" w:date="2025-04-29T13:42:00Z"/>
        </w:rPr>
      </w:pPr>
      <w:ins w:id="6850" w:author="Priyanshu Solon" w:date="2025-04-29T13:42:00Z">
        <w:r>
          <w:t xml:space="preserve">    &lt;link rel="stylesheet" href="../src/styles/home.css"&gt;</w:t>
        </w:r>
      </w:ins>
    </w:p>
    <w:p w:rsidR="00070422" w:rsidRDefault="00070422" w:rsidP="00070422">
      <w:pPr>
        <w:rPr>
          <w:ins w:id="6851" w:author="Priyanshu Solon" w:date="2025-04-29T13:42:00Z"/>
        </w:rPr>
      </w:pPr>
      <w:ins w:id="6852" w:author="Priyanshu Solon" w:date="2025-04-29T13:42:00Z">
        <w:r>
          <w:t>&lt;/head&gt;</w:t>
        </w:r>
      </w:ins>
    </w:p>
    <w:p w:rsidR="00070422" w:rsidRDefault="00070422" w:rsidP="00070422">
      <w:pPr>
        <w:rPr>
          <w:ins w:id="6853" w:author="Priyanshu Solon" w:date="2025-04-29T13:42:00Z"/>
        </w:rPr>
      </w:pPr>
      <w:ins w:id="6854" w:author="Priyanshu Solon" w:date="2025-04-29T13:42:00Z">
        <w:r>
          <w:t>&lt;body&gt;</w:t>
        </w:r>
      </w:ins>
    </w:p>
    <w:p w:rsidR="00070422" w:rsidRDefault="00070422" w:rsidP="00070422">
      <w:pPr>
        <w:rPr>
          <w:ins w:id="6855" w:author="Priyanshu Solon" w:date="2025-04-29T13:42:00Z"/>
        </w:rPr>
      </w:pPr>
      <w:ins w:id="6856" w:author="Priyanshu Solon" w:date="2025-04-29T13:42:00Z">
        <w:r>
          <w:t xml:space="preserve">   &lt;div class="ticket"&gt;</w:t>
        </w:r>
      </w:ins>
    </w:p>
    <w:p w:rsidR="00070422" w:rsidRDefault="00070422" w:rsidP="00070422">
      <w:pPr>
        <w:rPr>
          <w:ins w:id="6857" w:author="Priyanshu Solon" w:date="2025-04-29T13:42:00Z"/>
        </w:rPr>
      </w:pPr>
      <w:ins w:id="6858" w:author="Priyanshu Solon" w:date="2025-04-29T13:42:00Z">
        <w:r>
          <w:t xml:space="preserve">        &lt;h2&gt;Your Ticket&lt;/h2&gt;</w:t>
        </w:r>
      </w:ins>
    </w:p>
    <w:p w:rsidR="00070422" w:rsidRDefault="00070422" w:rsidP="00070422">
      <w:pPr>
        <w:rPr>
          <w:ins w:id="6859" w:author="Priyanshu Solon" w:date="2025-04-29T13:42:00Z"/>
        </w:rPr>
      </w:pPr>
      <w:ins w:id="6860" w:author="Priyanshu Solon" w:date="2025-04-29T13:42:00Z">
        <w:r>
          <w:t xml:space="preserve">        &lt;aside&gt;</w:t>
        </w:r>
      </w:ins>
    </w:p>
    <w:p w:rsidR="00070422" w:rsidRDefault="00070422" w:rsidP="00070422">
      <w:pPr>
        <w:rPr>
          <w:ins w:id="6861" w:author="Priyanshu Solon" w:date="2025-04-29T13:42:00Z"/>
        </w:rPr>
      </w:pPr>
      <w:ins w:id="6862" w:author="Priyanshu Solon" w:date="2025-04-29T13:42:00Z">
        <w:r>
          <w:t xml:space="preserve">            &lt;img src="./images/a1.jpg" width="100" height="100"&gt;</w:t>
        </w:r>
      </w:ins>
    </w:p>
    <w:p w:rsidR="00070422" w:rsidRDefault="00070422" w:rsidP="00070422">
      <w:pPr>
        <w:rPr>
          <w:ins w:id="6863" w:author="Priyanshu Solon" w:date="2025-04-29T13:42:00Z"/>
        </w:rPr>
      </w:pPr>
      <w:ins w:id="6864" w:author="Priyanshu Solon" w:date="2025-04-29T13:42:00Z">
        <w:r>
          <w:t xml:space="preserve">        &lt;/aside&gt;</w:t>
        </w:r>
      </w:ins>
    </w:p>
    <w:p w:rsidR="00070422" w:rsidRDefault="00070422" w:rsidP="00070422">
      <w:pPr>
        <w:rPr>
          <w:ins w:id="6865" w:author="Priyanshu Solon" w:date="2025-04-29T13:42:00Z"/>
        </w:rPr>
      </w:pPr>
      <w:ins w:id="6866" w:author="Priyanshu Solon" w:date="2025-04-29T13:42:00Z">
        <w:r>
          <w:t xml:space="preserve">        &lt;dl&gt;</w:t>
        </w:r>
      </w:ins>
    </w:p>
    <w:p w:rsidR="00070422" w:rsidRDefault="00070422" w:rsidP="00070422">
      <w:pPr>
        <w:rPr>
          <w:ins w:id="6867" w:author="Priyanshu Solon" w:date="2025-04-29T13:42:00Z"/>
        </w:rPr>
      </w:pPr>
      <w:ins w:id="6868" w:author="Priyanshu Solon" w:date="2025-04-29T13:42:00Z">
        <w:r>
          <w:t xml:space="preserve">            &lt;dt&gt;Departure&lt;/dt&gt;</w:t>
        </w:r>
      </w:ins>
    </w:p>
    <w:p w:rsidR="00070422" w:rsidRDefault="00070422" w:rsidP="00070422">
      <w:pPr>
        <w:rPr>
          <w:ins w:id="6869" w:author="Priyanshu Solon" w:date="2025-04-29T13:42:00Z"/>
        </w:rPr>
      </w:pPr>
      <w:ins w:id="6870" w:author="Priyanshu Solon" w:date="2025-04-29T13:42:00Z">
        <w:r>
          <w:t xml:space="preserve">            &lt;dd&gt;Hyderabad&lt;/dd&gt;</w:t>
        </w:r>
      </w:ins>
    </w:p>
    <w:p w:rsidR="00070422" w:rsidRDefault="00070422" w:rsidP="00070422">
      <w:pPr>
        <w:rPr>
          <w:ins w:id="6871" w:author="Priyanshu Solon" w:date="2025-04-29T13:42:00Z"/>
        </w:rPr>
      </w:pPr>
      <w:ins w:id="6872" w:author="Priyanshu Solon" w:date="2025-04-29T13:42:00Z">
        <w:r>
          <w:t xml:space="preserve">            &lt;dt&gt;Arrival&lt;/dt&gt;</w:t>
        </w:r>
      </w:ins>
    </w:p>
    <w:p w:rsidR="00070422" w:rsidRDefault="00070422" w:rsidP="00070422">
      <w:pPr>
        <w:rPr>
          <w:ins w:id="6873" w:author="Priyanshu Solon" w:date="2025-04-29T13:42:00Z"/>
        </w:rPr>
      </w:pPr>
      <w:ins w:id="6874" w:author="Priyanshu Solon" w:date="2025-04-29T13:42:00Z">
        <w:r>
          <w:t xml:space="preserve">            &lt;dd&gt;Delhi&lt;/dd&gt;</w:t>
        </w:r>
      </w:ins>
    </w:p>
    <w:p w:rsidR="00070422" w:rsidRDefault="00070422" w:rsidP="00070422">
      <w:pPr>
        <w:rPr>
          <w:ins w:id="6875" w:author="Priyanshu Solon" w:date="2025-04-29T13:42:00Z"/>
        </w:rPr>
      </w:pPr>
      <w:ins w:id="6876" w:author="Priyanshu Solon" w:date="2025-04-29T13:42:00Z">
        <w:r>
          <w:t xml:space="preserve">            &lt;dt&gt;Date&lt;/dt&gt;</w:t>
        </w:r>
      </w:ins>
    </w:p>
    <w:p w:rsidR="00070422" w:rsidRDefault="00070422" w:rsidP="00070422">
      <w:pPr>
        <w:rPr>
          <w:ins w:id="6877" w:author="Priyanshu Solon" w:date="2025-04-29T13:42:00Z"/>
        </w:rPr>
      </w:pPr>
      <w:ins w:id="6878" w:author="Priyanshu Solon" w:date="2025-04-29T13:42:00Z">
        <w:r>
          <w:t xml:space="preserve">            &lt;dd&gt;25-April-2025&lt;/dd&gt;</w:t>
        </w:r>
      </w:ins>
    </w:p>
    <w:p w:rsidR="00070422" w:rsidRDefault="00070422" w:rsidP="00070422">
      <w:pPr>
        <w:rPr>
          <w:ins w:id="6879" w:author="Priyanshu Solon" w:date="2025-04-29T13:42:00Z"/>
        </w:rPr>
      </w:pPr>
      <w:ins w:id="6880" w:author="Priyanshu Solon" w:date="2025-04-29T13:42:00Z">
        <w:r>
          <w:t xml:space="preserve">        &lt;/dl&gt;</w:t>
        </w:r>
      </w:ins>
    </w:p>
    <w:p w:rsidR="00070422" w:rsidRDefault="00070422" w:rsidP="00070422">
      <w:pPr>
        <w:rPr>
          <w:ins w:id="6881" w:author="Priyanshu Solon" w:date="2025-04-29T13:42:00Z"/>
        </w:rPr>
      </w:pPr>
      <w:ins w:id="6882" w:author="Priyanshu Solon" w:date="2025-04-29T13:42:00Z">
        <w:r>
          <w:t xml:space="preserve">        &lt;button onclick="window.print()"&gt;Print Ticket&lt;/button&gt;</w:t>
        </w:r>
      </w:ins>
    </w:p>
    <w:p w:rsidR="00070422" w:rsidRDefault="00070422" w:rsidP="00070422">
      <w:pPr>
        <w:rPr>
          <w:ins w:id="6883" w:author="Priyanshu Solon" w:date="2025-04-29T13:42:00Z"/>
        </w:rPr>
      </w:pPr>
      <w:ins w:id="6884" w:author="Priyanshu Solon" w:date="2025-04-29T13:42:00Z">
        <w:r>
          <w:t xml:space="preserve">   &lt;/div&gt;</w:t>
        </w:r>
      </w:ins>
    </w:p>
    <w:p w:rsidR="00070422" w:rsidRDefault="00070422" w:rsidP="00070422">
      <w:pPr>
        <w:rPr>
          <w:ins w:id="6885" w:author="Priyanshu Solon" w:date="2025-04-29T13:42:00Z"/>
        </w:rPr>
      </w:pPr>
      <w:ins w:id="6886" w:author="Priyanshu Solon" w:date="2025-04-29T13:42:00Z">
        <w:r>
          <w:t>&lt;/body&gt;</w:t>
        </w:r>
      </w:ins>
    </w:p>
    <w:p w:rsidR="00070422" w:rsidRDefault="00070422" w:rsidP="00070422">
      <w:pPr>
        <w:rPr>
          <w:ins w:id="6887" w:author="Priyanshu Solon" w:date="2025-04-29T13:42:00Z"/>
        </w:rPr>
      </w:pPr>
      <w:ins w:id="6888" w:author="Priyanshu Solon" w:date="2025-04-29T13:42:00Z">
        <w:r>
          <w:t>&lt;/html&gt;</w:t>
        </w:r>
      </w:ins>
    </w:p>
    <w:p w:rsidR="00070422" w:rsidRDefault="00070422" w:rsidP="00070422">
      <w:pPr>
        <w:rPr>
          <w:ins w:id="6889" w:author="Priyanshu Solon" w:date="2025-04-29T13:42:00Z"/>
        </w:rPr>
      </w:pPr>
    </w:p>
    <w:p w:rsidR="00070422" w:rsidRDefault="00070422" w:rsidP="00070422">
      <w:pPr>
        <w:rPr>
          <w:ins w:id="6890" w:author="Priyanshu Solon" w:date="2025-04-29T13:42:00Z"/>
        </w:rPr>
      </w:pPr>
      <w:ins w:id="6891" w:author="Priyanshu Solon" w:date="2025-04-29T13:42:00Z">
        <w:r>
          <w:t>FAQ: If styles are defined using all three techniques the which set of styles will apply?</w:t>
        </w:r>
      </w:ins>
    </w:p>
    <w:p w:rsidR="00070422" w:rsidRDefault="00070422" w:rsidP="00070422">
      <w:pPr>
        <w:rPr>
          <w:ins w:id="6892" w:author="Priyanshu Solon" w:date="2025-04-29T13:42:00Z"/>
        </w:rPr>
      </w:pPr>
      <w:ins w:id="6893" w:author="Priyanshu Solon" w:date="2025-04-29T13:42:00Z">
        <w:r>
          <w:lastRenderedPageBreak/>
          <w:t>Ans:</w:t>
        </w:r>
      </w:ins>
    </w:p>
    <w:p w:rsidR="00070422" w:rsidRDefault="00070422" w:rsidP="00070422">
      <w:pPr>
        <w:rPr>
          <w:ins w:id="6894" w:author="Priyanshu Solon" w:date="2025-04-29T13:42:00Z"/>
        </w:rPr>
      </w:pPr>
      <w:ins w:id="6895" w:author="Priyanshu Solon" w:date="2025-04-29T13:42:00Z">
        <w:r>
          <w:t xml:space="preserve">        1st Priority        Inline</w:t>
        </w:r>
      </w:ins>
    </w:p>
    <w:p w:rsidR="00070422" w:rsidRDefault="00070422" w:rsidP="00070422">
      <w:pPr>
        <w:rPr>
          <w:ins w:id="6896" w:author="Priyanshu Solon" w:date="2025-04-29T13:42:00Z"/>
        </w:rPr>
      </w:pPr>
      <w:ins w:id="6897" w:author="Priyanshu Solon" w:date="2025-04-29T13:42:00Z">
        <w:r>
          <w:t xml:space="preserve">        2nd Priority        Depends on which one is last configured.</w:t>
        </w:r>
      </w:ins>
    </w:p>
    <w:p w:rsidR="00070422" w:rsidRDefault="00070422" w:rsidP="00070422">
      <w:pPr>
        <w:rPr>
          <w:ins w:id="6898" w:author="Priyanshu Solon" w:date="2025-04-29T13:42:00Z"/>
        </w:rPr>
      </w:pPr>
    </w:p>
    <w:p w:rsidR="00070422" w:rsidRDefault="00070422" w:rsidP="00070422">
      <w:pPr>
        <w:rPr>
          <w:ins w:id="6899" w:author="Priyanshu Solon" w:date="2025-04-29T13:42:00Z"/>
        </w:rPr>
      </w:pPr>
      <w:ins w:id="6900" w:author="Priyanshu Solon" w:date="2025-04-29T13:42:00Z">
        <w:r>
          <w:t xml:space="preserve">      If same attribute is defined, then it uses priority.</w:t>
        </w:r>
      </w:ins>
    </w:p>
    <w:p w:rsidR="00070422" w:rsidRDefault="00070422" w:rsidP="00070422">
      <w:pPr>
        <w:rPr>
          <w:ins w:id="6901" w:author="Priyanshu Solon" w:date="2025-04-29T13:42:00Z"/>
        </w:rPr>
      </w:pPr>
      <w:ins w:id="6902" w:author="Priyanshu Solon" w:date="2025-04-29T13:42:00Z">
        <w:r>
          <w:t xml:space="preserve">      If different attributes are defined then all will apply.</w:t>
        </w:r>
      </w:ins>
    </w:p>
    <w:p w:rsidR="00070422" w:rsidRDefault="00070422" w:rsidP="00070422">
      <w:pPr>
        <w:rPr>
          <w:ins w:id="6903" w:author="Priyanshu Solon" w:date="2025-04-29T13:42:00Z"/>
        </w:rPr>
      </w:pPr>
    </w:p>
    <w:p w:rsidR="00070422" w:rsidRDefault="00070422" w:rsidP="00070422">
      <w:pPr>
        <w:rPr>
          <w:ins w:id="6904" w:author="Priyanshu Solon" w:date="2025-04-29T13:42:00Z"/>
        </w:rPr>
      </w:pPr>
    </w:p>
    <w:p w:rsidR="00070422" w:rsidRPr="00934CC4" w:rsidRDefault="00070422" w:rsidP="00070422">
      <w:pPr>
        <w:rPr>
          <w:ins w:id="6905" w:author="Priyanshu Solon" w:date="2025-04-29T13:42:00Z"/>
          <w:b/>
          <w:bCs/>
          <w:rPrChange w:id="6906" w:author="Priyanshu Solon" w:date="2025-05-22T23:04:00Z">
            <w:rPr>
              <w:ins w:id="6907" w:author="Priyanshu Solon" w:date="2025-04-29T13:42:00Z"/>
            </w:rPr>
          </w:rPrChange>
        </w:rPr>
      </w:pPr>
      <w:ins w:id="6908" w:author="Priyanshu Solon" w:date="2025-04-29T13:42:00Z">
        <w:r w:rsidRPr="00934CC4">
          <w:rPr>
            <w:b/>
            <w:bCs/>
            <w:rPrChange w:id="6909" w:author="Priyanshu Solon" w:date="2025-05-22T23:04:00Z">
              <w:rPr/>
            </w:rPrChange>
          </w:rPr>
          <w:t>FAQ: What is minification?</w:t>
        </w:r>
      </w:ins>
    </w:p>
    <w:p w:rsidR="00070422" w:rsidRDefault="00070422" w:rsidP="00070422">
      <w:pPr>
        <w:rPr>
          <w:ins w:id="6910" w:author="Priyanshu Solon" w:date="2025-04-29T13:42:00Z"/>
        </w:rPr>
      </w:pPr>
      <w:ins w:id="6911" w:author="Priyanshu Solon" w:date="2025-04-29T13:42:00Z">
        <w:r>
          <w:t>Ans:  Minification is a coding technique followed by developers to reduce the file size.</w:t>
        </w:r>
      </w:ins>
    </w:p>
    <w:p w:rsidR="00070422" w:rsidRDefault="00070422" w:rsidP="00070422">
      <w:pPr>
        <w:rPr>
          <w:ins w:id="6912" w:author="Priyanshu Solon" w:date="2025-04-29T13:42:00Z"/>
        </w:rPr>
      </w:pPr>
    </w:p>
    <w:p w:rsidR="00070422" w:rsidRDefault="00070422" w:rsidP="00070422">
      <w:pPr>
        <w:rPr>
          <w:ins w:id="6913" w:author="Priyanshu Solon" w:date="2025-04-29T13:42:00Z"/>
        </w:rPr>
      </w:pPr>
      <w:ins w:id="6914" w:author="Priyanshu Solon" w:date="2025-04-29T13:42:00Z">
        <w:r>
          <w:t xml:space="preserve">      It is the process of removing optional code snippets, line breaks, blank spaces</w:t>
        </w:r>
      </w:ins>
    </w:p>
    <w:p w:rsidR="00070422" w:rsidRDefault="00070422" w:rsidP="00070422">
      <w:pPr>
        <w:rPr>
          <w:ins w:id="6915" w:author="Priyanshu Solon" w:date="2025-04-29T13:42:00Z"/>
        </w:rPr>
      </w:pPr>
      <w:ins w:id="6916" w:author="Priyanshu Solon" w:date="2025-04-29T13:42:00Z">
        <w:r>
          <w:t xml:space="preserve">      and using all possible shortcuts to implement functionality.</w:t>
        </w:r>
      </w:ins>
    </w:p>
    <w:p w:rsidR="00070422" w:rsidRDefault="00070422" w:rsidP="00070422">
      <w:pPr>
        <w:rPr>
          <w:ins w:id="6917" w:author="Priyanshu Solon" w:date="2025-04-29T13:42:00Z"/>
        </w:rPr>
      </w:pPr>
    </w:p>
    <w:p w:rsidR="00070422" w:rsidRDefault="00070422" w:rsidP="00070422">
      <w:pPr>
        <w:rPr>
          <w:ins w:id="6918" w:author="Priyanshu Solon" w:date="2025-04-29T13:42:00Z"/>
        </w:rPr>
      </w:pPr>
      <w:ins w:id="6919" w:author="Priyanshu Solon" w:date="2025-04-29T13:42:00Z">
        <w:r>
          <w:t xml:space="preserve">      https://www.toptal.com/developers/cssminifier</w:t>
        </w:r>
      </w:ins>
    </w:p>
    <w:p w:rsidR="00070422" w:rsidRDefault="00070422" w:rsidP="00070422">
      <w:pPr>
        <w:rPr>
          <w:ins w:id="6920" w:author="Priyanshu Solon" w:date="2025-04-29T13:42:00Z"/>
        </w:rPr>
      </w:pPr>
    </w:p>
    <w:p w:rsidR="00070422" w:rsidRPr="00934CC4" w:rsidRDefault="00070422" w:rsidP="00070422">
      <w:pPr>
        <w:rPr>
          <w:ins w:id="6921" w:author="Priyanshu Solon" w:date="2025-04-29T13:42:00Z"/>
          <w:b/>
          <w:bCs/>
          <w:rPrChange w:id="6922" w:author="Priyanshu Solon" w:date="2025-05-22T23:04:00Z">
            <w:rPr>
              <w:ins w:id="6923" w:author="Priyanshu Solon" w:date="2025-04-29T13:42:00Z"/>
            </w:rPr>
          </w:rPrChange>
        </w:rPr>
      </w:pPr>
      <w:ins w:id="6924" w:author="Priyanshu Solon" w:date="2025-04-29T13:42:00Z">
        <w:r w:rsidRPr="00934CC4">
          <w:rPr>
            <w:b/>
            <w:bCs/>
            <w:rPrChange w:id="6925" w:author="Priyanshu Solon" w:date="2025-05-22T23:04:00Z">
              <w:rPr/>
            </w:rPrChange>
          </w:rPr>
          <w:t>FAQ: What is difference between uncompressed and minified?</w:t>
        </w:r>
      </w:ins>
    </w:p>
    <w:p w:rsidR="00070422" w:rsidRDefault="00070422" w:rsidP="00070422">
      <w:pPr>
        <w:rPr>
          <w:ins w:id="6926" w:author="Priyanshu Solon" w:date="2025-04-29T13:42:00Z"/>
        </w:rPr>
      </w:pPr>
      <w:ins w:id="6927" w:author="Priyanshu Solon" w:date="2025-04-29T13:42:00Z">
        <w:r>
          <w:t>Ans :  Uncompressed is heavy and occupies more memory.</w:t>
        </w:r>
      </w:ins>
    </w:p>
    <w:p w:rsidR="00070422" w:rsidRDefault="00070422" w:rsidP="00070422">
      <w:pPr>
        <w:rPr>
          <w:ins w:id="6928" w:author="Priyanshu Solon" w:date="2025-04-29T13:42:00Z"/>
        </w:rPr>
      </w:pPr>
      <w:ins w:id="6929" w:author="Priyanshu Solon" w:date="2025-04-29T13:42:00Z">
        <w:r>
          <w:t xml:space="preserve">       Minified is light weight and faster in render.</w:t>
        </w:r>
      </w:ins>
    </w:p>
    <w:p w:rsidR="00070422" w:rsidRDefault="00070422" w:rsidP="00070422">
      <w:pPr>
        <w:rPr>
          <w:ins w:id="6930" w:author="Priyanshu Solon" w:date="2025-04-29T13:42:00Z"/>
        </w:rPr>
      </w:pPr>
    </w:p>
    <w:p w:rsidR="00070422" w:rsidRDefault="00070422" w:rsidP="00070422">
      <w:pPr>
        <w:rPr>
          <w:ins w:id="6931" w:author="Priyanshu Solon" w:date="2025-04-29T13:42:00Z"/>
        </w:rPr>
      </w:pPr>
      <w:ins w:id="6932" w:author="Priyanshu Solon" w:date="2025-04-29T13:42:00Z">
        <w:r>
          <w:t xml:space="preserve">       Uncompressed is good for Development environment.</w:t>
        </w:r>
      </w:ins>
    </w:p>
    <w:p w:rsidR="00070422" w:rsidRDefault="00070422" w:rsidP="00070422">
      <w:pPr>
        <w:rPr>
          <w:ins w:id="6933" w:author="Priyanshu Solon" w:date="2025-04-29T13:42:00Z"/>
        </w:rPr>
      </w:pPr>
      <w:ins w:id="6934" w:author="Priyanshu Solon" w:date="2025-04-29T13:42:00Z">
        <w:r>
          <w:t xml:space="preserve">       Minified is good for Production environment. [ Go Live ]</w:t>
        </w:r>
      </w:ins>
    </w:p>
    <w:p w:rsidR="00070422" w:rsidRDefault="00070422" w:rsidP="00070422">
      <w:pPr>
        <w:rPr>
          <w:ins w:id="6935" w:author="Priyanshu Solon" w:date="2025-04-29T13:42:00Z"/>
        </w:rPr>
      </w:pPr>
    </w:p>
    <w:p w:rsidR="00070422" w:rsidRDefault="00070422" w:rsidP="00070422">
      <w:pPr>
        <w:rPr>
          <w:ins w:id="6936" w:author="Priyanshu Solon" w:date="2025-04-29T13:42:00Z"/>
        </w:rPr>
      </w:pPr>
      <w:ins w:id="6937" w:author="Priyanshu Solon" w:date="2025-04-29T13:42:00Z">
        <w:r>
          <w:t>Ex:</w:t>
        </w:r>
      </w:ins>
    </w:p>
    <w:p w:rsidR="00070422" w:rsidRDefault="00070422" w:rsidP="00070422">
      <w:pPr>
        <w:rPr>
          <w:ins w:id="6938" w:author="Priyanshu Solon" w:date="2025-04-29T13:42:00Z"/>
        </w:rPr>
      </w:pPr>
      <w:ins w:id="6939" w:author="Priyanshu Solon" w:date="2025-04-29T13:42:00Z">
        <w:r>
          <w:t>1. Copy your actual CSS code</w:t>
        </w:r>
      </w:ins>
    </w:p>
    <w:p w:rsidR="00070422" w:rsidRDefault="00070422" w:rsidP="00070422">
      <w:pPr>
        <w:rPr>
          <w:ins w:id="6940" w:author="Priyanshu Solon" w:date="2025-04-29T13:42:00Z"/>
        </w:rPr>
      </w:pPr>
    </w:p>
    <w:p w:rsidR="00070422" w:rsidRDefault="00070422" w:rsidP="00070422">
      <w:pPr>
        <w:rPr>
          <w:ins w:id="6941" w:author="Priyanshu Solon" w:date="2025-04-29T13:42:00Z"/>
        </w:rPr>
      </w:pPr>
      <w:ins w:id="6942" w:author="Priyanshu Solon" w:date="2025-04-29T13:42:00Z">
        <w:r>
          <w:t>2. Go to the minifier website  " https://www.toptal.com/developers/cssminifier "</w:t>
        </w:r>
      </w:ins>
    </w:p>
    <w:p w:rsidR="00070422" w:rsidRDefault="00070422" w:rsidP="00070422">
      <w:pPr>
        <w:rPr>
          <w:ins w:id="6943" w:author="Priyanshu Solon" w:date="2025-04-29T13:42:00Z"/>
        </w:rPr>
      </w:pPr>
    </w:p>
    <w:p w:rsidR="00070422" w:rsidRDefault="00070422" w:rsidP="00070422">
      <w:pPr>
        <w:rPr>
          <w:ins w:id="6944" w:author="Priyanshu Solon" w:date="2025-04-29T13:42:00Z"/>
        </w:rPr>
      </w:pPr>
      <w:ins w:id="6945" w:author="Priyanshu Solon" w:date="2025-04-29T13:42:00Z">
        <w:r>
          <w:t>3. Paste the actual code</w:t>
        </w:r>
      </w:ins>
    </w:p>
    <w:p w:rsidR="00070422" w:rsidRDefault="00070422" w:rsidP="00070422">
      <w:pPr>
        <w:rPr>
          <w:ins w:id="6946" w:author="Priyanshu Solon" w:date="2025-04-29T13:42:00Z"/>
        </w:rPr>
      </w:pPr>
    </w:p>
    <w:p w:rsidR="00070422" w:rsidRDefault="00070422" w:rsidP="00070422">
      <w:pPr>
        <w:rPr>
          <w:ins w:id="6947" w:author="Priyanshu Solon" w:date="2025-04-29T13:42:00Z"/>
        </w:rPr>
      </w:pPr>
      <w:ins w:id="6948" w:author="Priyanshu Solon" w:date="2025-04-29T13:42:00Z">
        <w:r>
          <w:t>4. Click Minify button</w:t>
        </w:r>
      </w:ins>
    </w:p>
    <w:p w:rsidR="00070422" w:rsidRDefault="00070422" w:rsidP="00070422">
      <w:pPr>
        <w:rPr>
          <w:ins w:id="6949" w:author="Priyanshu Solon" w:date="2025-04-29T13:42:00Z"/>
        </w:rPr>
      </w:pPr>
    </w:p>
    <w:p w:rsidR="00070422" w:rsidRDefault="00070422" w:rsidP="00070422">
      <w:pPr>
        <w:rPr>
          <w:ins w:id="6950" w:author="Priyanshu Solon" w:date="2025-04-29T13:42:00Z"/>
        </w:rPr>
      </w:pPr>
      <w:ins w:id="6951" w:author="Priyanshu Solon" w:date="2025-04-29T13:42:00Z">
        <w:r>
          <w:t>5. Copy the minified code</w:t>
        </w:r>
      </w:ins>
    </w:p>
    <w:p w:rsidR="00070422" w:rsidRDefault="00070422" w:rsidP="00070422">
      <w:pPr>
        <w:rPr>
          <w:ins w:id="6952" w:author="Priyanshu Solon" w:date="2025-04-29T13:42:00Z"/>
        </w:rPr>
      </w:pPr>
    </w:p>
    <w:p w:rsidR="00070422" w:rsidRDefault="00070422" w:rsidP="00070422">
      <w:pPr>
        <w:rPr>
          <w:ins w:id="6953" w:author="Priyanshu Solon" w:date="2025-04-29T13:42:00Z"/>
        </w:rPr>
      </w:pPr>
      <w:ins w:id="6954" w:author="Priyanshu Solon" w:date="2025-04-29T13:42:00Z">
        <w:r>
          <w:t>6. Go to your project and add  a new file  "home.min.css"</w:t>
        </w:r>
      </w:ins>
    </w:p>
    <w:p w:rsidR="00070422" w:rsidRDefault="00070422" w:rsidP="00070422">
      <w:pPr>
        <w:rPr>
          <w:ins w:id="6955" w:author="Priyanshu Solon" w:date="2025-04-29T13:42:00Z"/>
        </w:rPr>
      </w:pPr>
    </w:p>
    <w:p w:rsidR="00070422" w:rsidRDefault="00070422" w:rsidP="00070422">
      <w:pPr>
        <w:rPr>
          <w:ins w:id="6956" w:author="Priyanshu Solon" w:date="2025-04-29T13:42:00Z"/>
        </w:rPr>
      </w:pPr>
      <w:ins w:id="6957" w:author="Priyanshu Solon" w:date="2025-04-29T13:42:00Z">
        <w:r>
          <w:t>7. Paste minified code</w:t>
        </w:r>
      </w:ins>
    </w:p>
    <w:p w:rsidR="00070422" w:rsidRDefault="00070422" w:rsidP="00070422">
      <w:pPr>
        <w:rPr>
          <w:ins w:id="6958" w:author="Priyanshu Solon" w:date="2025-04-29T13:42:00Z"/>
        </w:rPr>
      </w:pPr>
    </w:p>
    <w:p w:rsidR="00070422" w:rsidRDefault="00070422" w:rsidP="00070422">
      <w:pPr>
        <w:rPr>
          <w:ins w:id="6959" w:author="Priyanshu Solon" w:date="2025-04-29T13:42:00Z"/>
        </w:rPr>
      </w:pPr>
      <w:ins w:id="6960" w:author="Priyanshu Solon" w:date="2025-04-29T13:42:00Z">
        <w:r>
          <w:t>8. Link the minified file to your page.</w:t>
        </w:r>
      </w:ins>
    </w:p>
    <w:p w:rsidR="00070422" w:rsidRDefault="00070422" w:rsidP="00070422">
      <w:pPr>
        <w:rPr>
          <w:ins w:id="6961" w:author="Priyanshu Solon" w:date="2025-04-29T13:42:00Z"/>
        </w:rPr>
      </w:pPr>
    </w:p>
    <w:p w:rsidR="00070422" w:rsidRDefault="00070422" w:rsidP="00070422">
      <w:pPr>
        <w:rPr>
          <w:ins w:id="6962" w:author="Priyanshu Solon" w:date="2025-04-29T13:42:00Z"/>
        </w:rPr>
      </w:pPr>
      <w:ins w:id="6963" w:author="Priyanshu Solon" w:date="2025-04-29T13:42:00Z">
        <w:r>
          <w:t xml:space="preserve">    &lt;link rel="stylesheet" href="../src/styles/home.min.css"&gt;</w:t>
        </w:r>
      </w:ins>
    </w:p>
    <w:p w:rsidR="00070422" w:rsidRDefault="00070422" w:rsidP="00070422">
      <w:pPr>
        <w:rPr>
          <w:ins w:id="6964" w:author="Priyanshu Solon" w:date="2025-04-29T13:42:00Z"/>
        </w:rPr>
      </w:pPr>
    </w:p>
    <w:p w:rsidR="00070422" w:rsidRDefault="00070422" w:rsidP="00070422">
      <w:pPr>
        <w:rPr>
          <w:ins w:id="6965" w:author="Priyanshu Solon" w:date="2025-04-29T13:42:00Z"/>
        </w:rPr>
      </w:pPr>
    </w:p>
    <w:p w:rsidR="00070422" w:rsidRPr="00934CC4" w:rsidRDefault="00070422" w:rsidP="00070422">
      <w:pPr>
        <w:rPr>
          <w:ins w:id="6966" w:author="Priyanshu Solon" w:date="2025-04-29T13:42:00Z"/>
          <w:b/>
          <w:bCs/>
          <w:rPrChange w:id="6967" w:author="Priyanshu Solon" w:date="2025-05-22T23:04:00Z">
            <w:rPr>
              <w:ins w:id="6968" w:author="Priyanshu Solon" w:date="2025-04-29T13:42:00Z"/>
            </w:rPr>
          </w:rPrChange>
        </w:rPr>
      </w:pPr>
      <w:ins w:id="6969" w:author="Priyanshu Solon" w:date="2025-04-29T13:42:00Z">
        <w:r w:rsidRPr="00934CC4">
          <w:rPr>
            <w:b/>
            <w:bCs/>
            <w:rPrChange w:id="6970" w:author="Priyanshu Solon" w:date="2025-05-22T23:04:00Z">
              <w:rPr/>
            </w:rPrChange>
          </w:rPr>
          <w:t xml:space="preserve">                            CSS Selectors</w:t>
        </w:r>
      </w:ins>
    </w:p>
    <w:p w:rsidR="00070422" w:rsidRDefault="00070422" w:rsidP="00070422">
      <w:pPr>
        <w:rPr>
          <w:ins w:id="6971" w:author="Priyanshu Solon" w:date="2025-04-29T13:42:00Z"/>
        </w:rPr>
      </w:pPr>
    </w:p>
    <w:p w:rsidR="00070422" w:rsidRDefault="00070422" w:rsidP="00070422">
      <w:pPr>
        <w:rPr>
          <w:ins w:id="6972" w:author="Priyanshu Solon" w:date="2025-04-29T13:42:00Z"/>
        </w:rPr>
      </w:pPr>
      <w:ins w:id="6973" w:author="Priyanshu Solon" w:date="2025-04-29T13:42:00Z">
        <w:r>
          <w:t>- Selectors are required when you are configuring styles embedded or in external file.</w:t>
        </w:r>
      </w:ins>
    </w:p>
    <w:p w:rsidR="00070422" w:rsidRDefault="00070422" w:rsidP="00070422">
      <w:pPr>
        <w:rPr>
          <w:ins w:id="6974" w:author="Priyanshu Solon" w:date="2025-04-29T13:42:00Z"/>
        </w:rPr>
      </w:pPr>
      <w:ins w:id="6975" w:author="Priyanshu Solon" w:date="2025-04-29T13:42:00Z">
        <w:r>
          <w:t>- They are used to select your HTML elements to apply specified styles.</w:t>
        </w:r>
      </w:ins>
    </w:p>
    <w:p w:rsidR="00070422" w:rsidRDefault="00070422" w:rsidP="00070422">
      <w:pPr>
        <w:rPr>
          <w:ins w:id="6976" w:author="Priyanshu Solon" w:date="2025-04-29T13:42:00Z"/>
        </w:rPr>
      </w:pPr>
    </w:p>
    <w:p w:rsidR="00070422" w:rsidRDefault="00070422" w:rsidP="00070422">
      <w:pPr>
        <w:rPr>
          <w:ins w:id="6977" w:author="Priyanshu Solon" w:date="2025-04-29T13:42:00Z"/>
        </w:rPr>
      </w:pPr>
      <w:ins w:id="6978" w:author="Priyanshu Solon" w:date="2025-04-29T13:42:00Z">
        <w:r>
          <w:t xml:space="preserve">Syntax:    </w:t>
        </w:r>
      </w:ins>
    </w:p>
    <w:p w:rsidR="00070422" w:rsidRDefault="00070422" w:rsidP="00070422">
      <w:pPr>
        <w:rPr>
          <w:ins w:id="6979" w:author="Priyanshu Solon" w:date="2025-04-29T13:42:00Z"/>
        </w:rPr>
      </w:pPr>
      <w:ins w:id="6980" w:author="Priyanshu Solon" w:date="2025-04-29T13:42:00Z">
        <w:r>
          <w:t xml:space="preserve">        &lt;h1 style="color:red"&gt;          without a selector</w:t>
        </w:r>
      </w:ins>
    </w:p>
    <w:p w:rsidR="00070422" w:rsidRDefault="00070422" w:rsidP="00070422">
      <w:pPr>
        <w:rPr>
          <w:ins w:id="6981" w:author="Priyanshu Solon" w:date="2025-04-29T13:42:00Z"/>
        </w:rPr>
      </w:pPr>
    </w:p>
    <w:p w:rsidR="00070422" w:rsidRDefault="00070422" w:rsidP="00070422">
      <w:pPr>
        <w:rPr>
          <w:ins w:id="6982" w:author="Priyanshu Solon" w:date="2025-04-29T13:42:00Z"/>
        </w:rPr>
      </w:pPr>
      <w:ins w:id="6983" w:author="Priyanshu Solon" w:date="2025-04-29T13:42:00Z">
        <w:r>
          <w:t xml:space="preserve">        &lt;style&gt;</w:t>
        </w:r>
      </w:ins>
    </w:p>
    <w:p w:rsidR="00070422" w:rsidRDefault="00070422" w:rsidP="00070422">
      <w:pPr>
        <w:rPr>
          <w:ins w:id="6984" w:author="Priyanshu Solon" w:date="2025-04-29T13:42:00Z"/>
        </w:rPr>
      </w:pPr>
      <w:ins w:id="6985" w:author="Priyanshu Solon" w:date="2025-04-29T13:42:00Z">
        <w:r>
          <w:t xml:space="preserve">            selector</w:t>
        </w:r>
      </w:ins>
    </w:p>
    <w:p w:rsidR="00070422" w:rsidRDefault="00070422" w:rsidP="00070422">
      <w:pPr>
        <w:rPr>
          <w:ins w:id="6986" w:author="Priyanshu Solon" w:date="2025-04-29T13:42:00Z"/>
        </w:rPr>
      </w:pPr>
      <w:ins w:id="6987" w:author="Priyanshu Solon" w:date="2025-04-29T13:42:00Z">
        <w:r>
          <w:t xml:space="preserve">           {</w:t>
        </w:r>
      </w:ins>
    </w:p>
    <w:p w:rsidR="00070422" w:rsidRDefault="00070422" w:rsidP="00070422">
      <w:pPr>
        <w:rPr>
          <w:ins w:id="6988" w:author="Priyanshu Solon" w:date="2025-04-29T13:42:00Z"/>
        </w:rPr>
      </w:pPr>
      <w:ins w:id="6989" w:author="Priyanshu Solon" w:date="2025-04-29T13:42:00Z">
        <w:r>
          <w:t xml:space="preserve">             color: red;</w:t>
        </w:r>
      </w:ins>
    </w:p>
    <w:p w:rsidR="00070422" w:rsidRDefault="00070422" w:rsidP="00070422">
      <w:pPr>
        <w:rPr>
          <w:ins w:id="6990" w:author="Priyanshu Solon" w:date="2025-04-29T13:42:00Z"/>
        </w:rPr>
      </w:pPr>
      <w:ins w:id="6991" w:author="Priyanshu Solon" w:date="2025-04-29T13:42:00Z">
        <w:r>
          <w:t xml:space="preserve">           }</w:t>
        </w:r>
      </w:ins>
    </w:p>
    <w:p w:rsidR="00070422" w:rsidRDefault="00070422" w:rsidP="00070422">
      <w:pPr>
        <w:rPr>
          <w:ins w:id="6992" w:author="Priyanshu Solon" w:date="2025-04-29T13:42:00Z"/>
        </w:rPr>
      </w:pPr>
      <w:ins w:id="6993" w:author="Priyanshu Solon" w:date="2025-04-29T13:42:00Z">
        <w:r>
          <w:t xml:space="preserve">        &lt;/style&gt;</w:t>
        </w:r>
      </w:ins>
    </w:p>
    <w:p w:rsidR="00070422" w:rsidRDefault="00070422" w:rsidP="00070422">
      <w:pPr>
        <w:rPr>
          <w:ins w:id="6994" w:author="Priyanshu Solon" w:date="2025-04-29T13:42:00Z"/>
        </w:rPr>
      </w:pPr>
    </w:p>
    <w:p w:rsidR="00070422" w:rsidRDefault="00070422" w:rsidP="00070422">
      <w:pPr>
        <w:rPr>
          <w:ins w:id="6995" w:author="Priyanshu Solon" w:date="2025-04-29T13:42:00Z"/>
        </w:rPr>
      </w:pPr>
      <w:ins w:id="6996" w:author="Priyanshu Solon" w:date="2025-04-29T13:42:00Z">
        <w:r>
          <w:lastRenderedPageBreak/>
          <w:t>- CSS provides various types of selectors to select HTML elements.</w:t>
        </w:r>
      </w:ins>
    </w:p>
    <w:p w:rsidR="00070422" w:rsidRDefault="00070422" w:rsidP="00070422">
      <w:pPr>
        <w:rPr>
          <w:ins w:id="6997" w:author="Priyanshu Solon" w:date="2025-04-29T13:42:00Z"/>
        </w:rPr>
      </w:pPr>
      <w:ins w:id="6998" w:author="Priyanshu Solon" w:date="2025-04-29T13:42:00Z">
        <w:r>
          <w:t>- Officially CSS doesn't provide any set of categories for selectors however the popularly known categories in developers community are</w:t>
        </w:r>
      </w:ins>
    </w:p>
    <w:p w:rsidR="00070422" w:rsidRDefault="00070422" w:rsidP="00070422">
      <w:pPr>
        <w:rPr>
          <w:ins w:id="6999" w:author="Priyanshu Solon" w:date="2025-04-29T13:42:00Z"/>
        </w:rPr>
      </w:pPr>
    </w:p>
    <w:p w:rsidR="00070422" w:rsidRDefault="00070422" w:rsidP="00070422">
      <w:pPr>
        <w:rPr>
          <w:ins w:id="7000" w:author="Priyanshu Solon" w:date="2025-04-29T13:42:00Z"/>
        </w:rPr>
      </w:pPr>
      <w:ins w:id="7001" w:author="Priyanshu Solon" w:date="2025-04-29T13:42:00Z">
        <w:r>
          <w:t xml:space="preserve">    1. Primary Selectors</w:t>
        </w:r>
      </w:ins>
    </w:p>
    <w:p w:rsidR="00070422" w:rsidRDefault="00070422" w:rsidP="00070422">
      <w:pPr>
        <w:rPr>
          <w:ins w:id="7002" w:author="Priyanshu Solon" w:date="2025-04-29T13:42:00Z"/>
        </w:rPr>
      </w:pPr>
      <w:ins w:id="7003" w:author="Priyanshu Solon" w:date="2025-04-29T13:42:00Z">
        <w:r>
          <w:t xml:space="preserve">    2. Relational or Rational Selectors</w:t>
        </w:r>
      </w:ins>
    </w:p>
    <w:p w:rsidR="00070422" w:rsidRDefault="00070422" w:rsidP="00070422">
      <w:pPr>
        <w:rPr>
          <w:ins w:id="7004" w:author="Priyanshu Solon" w:date="2025-04-29T13:42:00Z"/>
        </w:rPr>
      </w:pPr>
      <w:ins w:id="7005" w:author="Priyanshu Solon" w:date="2025-04-29T13:42:00Z">
        <w:r>
          <w:t xml:space="preserve">    3. Attribute Selectors</w:t>
        </w:r>
      </w:ins>
    </w:p>
    <w:p w:rsidR="00070422" w:rsidRDefault="00070422" w:rsidP="00070422">
      <w:pPr>
        <w:rPr>
          <w:ins w:id="7006" w:author="Priyanshu Solon" w:date="2025-04-29T13:42:00Z"/>
        </w:rPr>
      </w:pPr>
      <w:ins w:id="7007" w:author="Priyanshu Solon" w:date="2025-04-29T13:42:00Z">
        <w:r>
          <w:t xml:space="preserve">    4. Dynamic Pseudo Classes</w:t>
        </w:r>
      </w:ins>
    </w:p>
    <w:p w:rsidR="00070422" w:rsidRDefault="00070422" w:rsidP="00070422">
      <w:pPr>
        <w:rPr>
          <w:ins w:id="7008" w:author="Priyanshu Solon" w:date="2025-04-29T13:42:00Z"/>
        </w:rPr>
      </w:pPr>
      <w:ins w:id="7009" w:author="Priyanshu Solon" w:date="2025-04-29T13:42:00Z">
        <w:r>
          <w:t xml:space="preserve">    5. Structural Classes</w:t>
        </w:r>
      </w:ins>
    </w:p>
    <w:p w:rsidR="00070422" w:rsidRDefault="00070422" w:rsidP="00070422">
      <w:pPr>
        <w:rPr>
          <w:ins w:id="7010" w:author="Priyanshu Solon" w:date="2025-04-29T13:42:00Z"/>
        </w:rPr>
      </w:pPr>
      <w:ins w:id="7011" w:author="Priyanshu Solon" w:date="2025-04-29T13:42:00Z">
        <w:r>
          <w:t xml:space="preserve">    6. Element State Classes</w:t>
        </w:r>
      </w:ins>
    </w:p>
    <w:p w:rsidR="00070422" w:rsidRDefault="00070422" w:rsidP="00070422">
      <w:pPr>
        <w:rPr>
          <w:ins w:id="7012" w:author="Priyanshu Solon" w:date="2025-04-29T13:42:00Z"/>
        </w:rPr>
      </w:pPr>
      <w:ins w:id="7013" w:author="Priyanshu Solon" w:date="2025-04-29T13:42:00Z">
        <w:r>
          <w:t xml:space="preserve">    7. Validation State classes</w:t>
        </w:r>
      </w:ins>
    </w:p>
    <w:p w:rsidR="00070422" w:rsidRDefault="00070422" w:rsidP="00070422">
      <w:pPr>
        <w:rPr>
          <w:ins w:id="7014" w:author="Priyanshu Solon" w:date="2025-04-29T13:42:00Z"/>
        </w:rPr>
      </w:pPr>
      <w:ins w:id="7015" w:author="Priyanshu Solon" w:date="2025-04-29T13:42:00Z">
        <w:r>
          <w:t xml:space="preserve">    8. Universal Selector</w:t>
        </w:r>
      </w:ins>
    </w:p>
    <w:p w:rsidR="00070422" w:rsidRDefault="00070422" w:rsidP="00070422">
      <w:pPr>
        <w:rPr>
          <w:ins w:id="7016" w:author="Priyanshu Solon" w:date="2025-04-29T13:42:00Z"/>
        </w:rPr>
      </w:pPr>
      <w:ins w:id="7017" w:author="Priyanshu Solon" w:date="2025-04-29T13:42:00Z">
        <w:r>
          <w:t xml:space="preserve">    9. Root Selector</w:t>
        </w:r>
      </w:ins>
    </w:p>
    <w:p w:rsidR="00070422" w:rsidRDefault="00070422" w:rsidP="00070422">
      <w:pPr>
        <w:rPr>
          <w:ins w:id="7018" w:author="Priyanshu Solon" w:date="2025-04-29T13:42:00Z"/>
        </w:rPr>
      </w:pPr>
      <w:ins w:id="7019" w:author="Priyanshu Solon" w:date="2025-04-29T13:42:00Z">
        <w:r>
          <w:t xml:space="preserve">    10. Language Selector etc..</w:t>
        </w:r>
      </w:ins>
    </w:p>
    <w:p w:rsidR="00070422" w:rsidRDefault="00070422" w:rsidP="00070422">
      <w:pPr>
        <w:rPr>
          <w:ins w:id="7020" w:author="Priyanshu Solon" w:date="2025-04-29T13:42:00Z"/>
        </w:rPr>
      </w:pPr>
    </w:p>
    <w:p w:rsidR="00070422" w:rsidRDefault="00070422" w:rsidP="00070422">
      <w:pPr>
        <w:rPr>
          <w:ins w:id="7021" w:author="Priyanshu Solon" w:date="2025-04-29T13:42:00Z"/>
        </w:rPr>
      </w:pPr>
    </w:p>
    <w:p w:rsidR="00070422" w:rsidRPr="002533F2" w:rsidRDefault="00070422" w:rsidP="00070422">
      <w:pPr>
        <w:rPr>
          <w:ins w:id="7022" w:author="Priyanshu Solon" w:date="2025-04-29T13:42:00Z"/>
          <w:b/>
          <w:bCs/>
          <w:rPrChange w:id="7023" w:author="Priyanshu Solon" w:date="2025-05-22T23:05:00Z">
            <w:rPr>
              <w:ins w:id="7024" w:author="Priyanshu Solon" w:date="2025-04-29T13:42:00Z"/>
            </w:rPr>
          </w:rPrChange>
        </w:rPr>
      </w:pPr>
      <w:ins w:id="7025" w:author="Priyanshu Solon" w:date="2025-04-29T13:42:00Z">
        <w:r w:rsidRPr="002533F2">
          <w:rPr>
            <w:b/>
            <w:bCs/>
            <w:rPrChange w:id="7026" w:author="Priyanshu Solon" w:date="2025-05-22T23:05:00Z">
              <w:rPr/>
            </w:rPrChange>
          </w:rPr>
          <w:t>Primary Selectors:</w:t>
        </w:r>
      </w:ins>
    </w:p>
    <w:p w:rsidR="00070422" w:rsidRDefault="00070422" w:rsidP="00070422">
      <w:pPr>
        <w:rPr>
          <w:ins w:id="7027" w:author="Priyanshu Solon" w:date="2025-04-29T13:42:00Z"/>
        </w:rPr>
      </w:pPr>
      <w:ins w:id="7028" w:author="Priyanshu Solon" w:date="2025-04-29T13:42:00Z">
        <w:r>
          <w:t>1. Type Selector</w:t>
        </w:r>
      </w:ins>
    </w:p>
    <w:p w:rsidR="00070422" w:rsidRDefault="00070422" w:rsidP="00070422">
      <w:pPr>
        <w:rPr>
          <w:ins w:id="7029" w:author="Priyanshu Solon" w:date="2025-04-29T13:42:00Z"/>
        </w:rPr>
      </w:pPr>
      <w:ins w:id="7030" w:author="Priyanshu Solon" w:date="2025-04-29T13:42:00Z">
        <w:r>
          <w:t>2. ID Selector</w:t>
        </w:r>
      </w:ins>
    </w:p>
    <w:p w:rsidR="00070422" w:rsidRDefault="00070422" w:rsidP="00070422">
      <w:pPr>
        <w:rPr>
          <w:ins w:id="7031" w:author="Priyanshu Solon" w:date="2025-04-29T13:42:00Z"/>
        </w:rPr>
      </w:pPr>
      <w:ins w:id="7032" w:author="Priyanshu Solon" w:date="2025-04-29T13:42:00Z">
        <w:r>
          <w:t>3. Class Selector</w:t>
        </w:r>
      </w:ins>
    </w:p>
    <w:p w:rsidR="00070422" w:rsidRDefault="00070422" w:rsidP="00070422">
      <w:pPr>
        <w:rPr>
          <w:ins w:id="7033" w:author="Priyanshu Solon" w:date="2025-04-29T13:42:00Z"/>
        </w:rPr>
      </w:pPr>
    </w:p>
    <w:p w:rsidR="00070422" w:rsidRPr="002533F2" w:rsidRDefault="00070422" w:rsidP="00070422">
      <w:pPr>
        <w:rPr>
          <w:ins w:id="7034" w:author="Priyanshu Solon" w:date="2025-04-29T13:42:00Z"/>
          <w:b/>
          <w:bCs/>
          <w:rPrChange w:id="7035" w:author="Priyanshu Solon" w:date="2025-05-22T23:05:00Z">
            <w:rPr>
              <w:ins w:id="7036" w:author="Priyanshu Solon" w:date="2025-04-29T13:42:00Z"/>
            </w:rPr>
          </w:rPrChange>
        </w:rPr>
      </w:pPr>
      <w:ins w:id="7037" w:author="Priyanshu Solon" w:date="2025-04-29T13:42:00Z">
        <w:r w:rsidRPr="002533F2">
          <w:rPr>
            <w:b/>
            <w:bCs/>
            <w:rPrChange w:id="7038" w:author="Priyanshu Solon" w:date="2025-05-22T23:05:00Z">
              <w:rPr/>
            </w:rPrChange>
          </w:rPr>
          <w:t>Type Selector:</w:t>
        </w:r>
      </w:ins>
    </w:p>
    <w:p w:rsidR="00070422" w:rsidRDefault="00070422" w:rsidP="00070422">
      <w:pPr>
        <w:rPr>
          <w:ins w:id="7039" w:author="Priyanshu Solon" w:date="2025-04-29T13:42:00Z"/>
        </w:rPr>
      </w:pPr>
      <w:ins w:id="7040" w:author="Priyanshu Solon" w:date="2025-04-29T13:42:00Z">
        <w:r>
          <w:t>- It refers to the element name.</w:t>
        </w:r>
      </w:ins>
    </w:p>
    <w:p w:rsidR="00070422" w:rsidRDefault="00070422" w:rsidP="00070422">
      <w:pPr>
        <w:rPr>
          <w:ins w:id="7041" w:author="Priyanshu Solon" w:date="2025-04-29T13:42:00Z"/>
        </w:rPr>
      </w:pPr>
      <w:ins w:id="7042" w:author="Priyanshu Solon" w:date="2025-04-29T13:42:00Z">
        <w:r>
          <w:t>- It configures styles to every occurrence of element in page.</w:t>
        </w:r>
      </w:ins>
    </w:p>
    <w:p w:rsidR="00070422" w:rsidRDefault="00070422" w:rsidP="00070422">
      <w:pPr>
        <w:rPr>
          <w:ins w:id="7043" w:author="Priyanshu Solon" w:date="2025-04-29T13:42:00Z"/>
        </w:rPr>
      </w:pPr>
      <w:ins w:id="7044" w:author="Priyanshu Solon" w:date="2025-04-29T13:42:00Z">
        <w:r>
          <w:t>- You can't ignore styles for any specific occurrence.</w:t>
        </w:r>
      </w:ins>
    </w:p>
    <w:p w:rsidR="00070422" w:rsidRDefault="00070422" w:rsidP="00070422">
      <w:pPr>
        <w:rPr>
          <w:ins w:id="7045" w:author="Priyanshu Solon" w:date="2025-04-29T13:42:00Z"/>
        </w:rPr>
      </w:pPr>
    </w:p>
    <w:p w:rsidR="00070422" w:rsidRDefault="00070422" w:rsidP="00070422">
      <w:pPr>
        <w:rPr>
          <w:ins w:id="7046" w:author="Priyanshu Solon" w:date="2025-04-29T13:42:00Z"/>
        </w:rPr>
      </w:pPr>
      <w:ins w:id="7047" w:author="Priyanshu Solon" w:date="2025-04-29T13:42:00Z">
        <w:r>
          <w:t>Syntax:</w:t>
        </w:r>
      </w:ins>
    </w:p>
    <w:p w:rsidR="00070422" w:rsidRDefault="00070422" w:rsidP="00070422">
      <w:pPr>
        <w:rPr>
          <w:ins w:id="7048" w:author="Priyanshu Solon" w:date="2025-04-29T13:42:00Z"/>
        </w:rPr>
      </w:pPr>
      <w:ins w:id="7049" w:author="Priyanshu Solon" w:date="2025-04-29T13:42:00Z">
        <w:r>
          <w:t xml:space="preserve">        h1, p, div, span {</w:t>
        </w:r>
      </w:ins>
    </w:p>
    <w:p w:rsidR="00070422" w:rsidRDefault="00070422" w:rsidP="00070422">
      <w:pPr>
        <w:rPr>
          <w:ins w:id="7050" w:author="Priyanshu Solon" w:date="2025-04-29T13:42:00Z"/>
        </w:rPr>
      </w:pPr>
    </w:p>
    <w:p w:rsidR="00070422" w:rsidRDefault="00070422" w:rsidP="00070422">
      <w:pPr>
        <w:rPr>
          <w:ins w:id="7051" w:author="Priyanshu Solon" w:date="2025-04-29T13:42:00Z"/>
        </w:rPr>
      </w:pPr>
      <w:ins w:id="7052" w:author="Priyanshu Solon" w:date="2025-04-29T13:42:00Z">
        <w:r>
          <w:lastRenderedPageBreak/>
          <w:t xml:space="preserve">        }</w:t>
        </w:r>
      </w:ins>
    </w:p>
    <w:p w:rsidR="00070422" w:rsidRDefault="00070422" w:rsidP="00070422">
      <w:pPr>
        <w:rPr>
          <w:ins w:id="7053" w:author="Priyanshu Solon" w:date="2025-04-29T13:42:00Z"/>
        </w:rPr>
      </w:pPr>
    </w:p>
    <w:p w:rsidR="00070422" w:rsidRPr="002533F2" w:rsidRDefault="00070422" w:rsidP="00070422">
      <w:pPr>
        <w:rPr>
          <w:ins w:id="7054" w:author="Priyanshu Solon" w:date="2025-04-29T13:42:00Z"/>
          <w:b/>
          <w:bCs/>
          <w:rPrChange w:id="7055" w:author="Priyanshu Solon" w:date="2025-05-22T23:05:00Z">
            <w:rPr>
              <w:ins w:id="7056" w:author="Priyanshu Solon" w:date="2025-04-29T13:42:00Z"/>
            </w:rPr>
          </w:rPrChange>
        </w:rPr>
      </w:pPr>
      <w:ins w:id="7057" w:author="Priyanshu Solon" w:date="2025-04-29T13:42:00Z">
        <w:r w:rsidRPr="002533F2">
          <w:rPr>
            <w:b/>
            <w:bCs/>
            <w:rPrChange w:id="7058" w:author="Priyanshu Solon" w:date="2025-05-22T23:05:00Z">
              <w:rPr/>
            </w:rPrChange>
          </w:rPr>
          <w:t>ID Selector:</w:t>
        </w:r>
      </w:ins>
    </w:p>
    <w:p w:rsidR="00070422" w:rsidRDefault="00070422" w:rsidP="00070422">
      <w:pPr>
        <w:rPr>
          <w:ins w:id="7059" w:author="Priyanshu Solon" w:date="2025-04-29T13:42:00Z"/>
        </w:rPr>
      </w:pPr>
      <w:ins w:id="7060" w:author="Priyanshu Solon" w:date="2025-04-29T13:42:00Z">
        <w:r>
          <w:t>- Every element can have a reference ID.</w:t>
        </w:r>
      </w:ins>
    </w:p>
    <w:p w:rsidR="00070422" w:rsidRDefault="00070422" w:rsidP="00070422">
      <w:pPr>
        <w:rPr>
          <w:ins w:id="7061" w:author="Priyanshu Solon" w:date="2025-04-29T13:42:00Z"/>
        </w:rPr>
      </w:pPr>
      <w:ins w:id="7062" w:author="Priyanshu Solon" w:date="2025-04-29T13:42:00Z">
        <w:r>
          <w:t>- CSS can access the ID and configure styles.</w:t>
        </w:r>
      </w:ins>
    </w:p>
    <w:p w:rsidR="00070422" w:rsidRDefault="00070422" w:rsidP="00070422">
      <w:pPr>
        <w:rPr>
          <w:ins w:id="7063" w:author="Priyanshu Solon" w:date="2025-04-29T13:42:00Z"/>
        </w:rPr>
      </w:pPr>
      <w:ins w:id="7064" w:author="Priyanshu Solon" w:date="2025-04-29T13:42:00Z">
        <w:r>
          <w:t>- You can choose elements that have to use the specified styles.</w:t>
        </w:r>
      </w:ins>
    </w:p>
    <w:p w:rsidR="00070422" w:rsidRDefault="00070422" w:rsidP="00070422">
      <w:pPr>
        <w:rPr>
          <w:ins w:id="7065" w:author="Priyanshu Solon" w:date="2025-04-29T13:42:00Z"/>
        </w:rPr>
      </w:pPr>
    </w:p>
    <w:p w:rsidR="00070422" w:rsidRDefault="00070422" w:rsidP="00070422">
      <w:pPr>
        <w:rPr>
          <w:ins w:id="7066" w:author="Priyanshu Solon" w:date="2025-04-29T13:42:00Z"/>
        </w:rPr>
      </w:pPr>
      <w:ins w:id="7067" w:author="Priyanshu Solon" w:date="2025-04-29T13:42:00Z">
        <w:r>
          <w:t>Syntax:</w:t>
        </w:r>
      </w:ins>
    </w:p>
    <w:p w:rsidR="00070422" w:rsidRDefault="00070422" w:rsidP="00070422">
      <w:pPr>
        <w:rPr>
          <w:ins w:id="7068" w:author="Priyanshu Solon" w:date="2025-04-29T13:42:00Z"/>
        </w:rPr>
      </w:pPr>
      <w:ins w:id="7069" w:author="Priyanshu Solon" w:date="2025-04-29T13:42:00Z">
        <w:r>
          <w:t xml:space="preserve">          #text-style</w:t>
        </w:r>
      </w:ins>
    </w:p>
    <w:p w:rsidR="00070422" w:rsidRDefault="00070422" w:rsidP="00070422">
      <w:pPr>
        <w:rPr>
          <w:ins w:id="7070" w:author="Priyanshu Solon" w:date="2025-04-29T13:42:00Z"/>
        </w:rPr>
      </w:pPr>
      <w:ins w:id="7071" w:author="Priyanshu Solon" w:date="2025-04-29T13:42:00Z">
        <w:r>
          <w:t xml:space="preserve">          {</w:t>
        </w:r>
      </w:ins>
    </w:p>
    <w:p w:rsidR="00070422" w:rsidRDefault="00070422" w:rsidP="00070422">
      <w:pPr>
        <w:rPr>
          <w:ins w:id="7072" w:author="Priyanshu Solon" w:date="2025-04-29T13:42:00Z"/>
        </w:rPr>
      </w:pPr>
      <w:ins w:id="7073" w:author="Priyanshu Solon" w:date="2025-04-29T13:42:00Z">
        <w:r>
          <w:t xml:space="preserve">         color: red;</w:t>
        </w:r>
      </w:ins>
    </w:p>
    <w:p w:rsidR="00070422" w:rsidRDefault="00070422" w:rsidP="00070422">
      <w:pPr>
        <w:rPr>
          <w:ins w:id="7074" w:author="Priyanshu Solon" w:date="2025-04-29T13:42:00Z"/>
        </w:rPr>
      </w:pPr>
      <w:ins w:id="7075" w:author="Priyanshu Solon" w:date="2025-04-29T13:42:00Z">
        <w:r>
          <w:t xml:space="preserve">          }</w:t>
        </w:r>
      </w:ins>
    </w:p>
    <w:p w:rsidR="00070422" w:rsidRDefault="00070422" w:rsidP="00070422">
      <w:pPr>
        <w:rPr>
          <w:ins w:id="7076" w:author="Priyanshu Solon" w:date="2025-04-29T13:42:00Z"/>
        </w:rPr>
      </w:pPr>
    </w:p>
    <w:p w:rsidR="00070422" w:rsidRDefault="00070422" w:rsidP="00070422">
      <w:pPr>
        <w:rPr>
          <w:ins w:id="7077" w:author="Priyanshu Solon" w:date="2025-04-29T13:42:00Z"/>
        </w:rPr>
      </w:pPr>
      <w:ins w:id="7078" w:author="Priyanshu Solon" w:date="2025-04-29T13:42:00Z">
        <w:r>
          <w:t xml:space="preserve">         &lt;h1  id="text-style"&gt;</w:t>
        </w:r>
      </w:ins>
    </w:p>
    <w:p w:rsidR="00070422" w:rsidRDefault="00070422" w:rsidP="00070422">
      <w:pPr>
        <w:rPr>
          <w:ins w:id="7079" w:author="Priyanshu Solon" w:date="2025-04-29T13:42:00Z"/>
        </w:rPr>
      </w:pPr>
      <w:ins w:id="7080" w:author="Priyanshu Solon" w:date="2025-04-29T13:42:00Z">
        <w:r>
          <w:t xml:space="preserve">         &lt;p id="text-style"&gt;</w:t>
        </w:r>
      </w:ins>
    </w:p>
    <w:p w:rsidR="00070422" w:rsidRDefault="00070422" w:rsidP="00070422">
      <w:pPr>
        <w:rPr>
          <w:ins w:id="7081" w:author="Priyanshu Solon" w:date="2025-04-29T13:42:00Z"/>
        </w:rPr>
      </w:pPr>
      <w:ins w:id="7082" w:author="Priyanshu Solon" w:date="2025-04-29T13:42:00Z">
        <w:r>
          <w:t xml:space="preserve">         &lt;div id="text-style"&gt;</w:t>
        </w:r>
      </w:ins>
    </w:p>
    <w:p w:rsidR="00070422" w:rsidRDefault="00070422" w:rsidP="00070422">
      <w:pPr>
        <w:rPr>
          <w:ins w:id="7083" w:author="Priyanshu Solon" w:date="2025-04-29T13:42:00Z"/>
        </w:rPr>
      </w:pPr>
    </w:p>
    <w:p w:rsidR="00070422" w:rsidRDefault="00070422" w:rsidP="00070422">
      <w:pPr>
        <w:rPr>
          <w:ins w:id="7084" w:author="Priyanshu Solon" w:date="2025-04-29T13:42:00Z"/>
        </w:rPr>
      </w:pPr>
      <w:ins w:id="7085" w:author="Priyanshu Solon" w:date="2025-04-29T13:42:00Z">
        <w:r>
          <w:t>- Every element can have only one ID reference.</w:t>
        </w:r>
      </w:ins>
    </w:p>
    <w:p w:rsidR="00070422" w:rsidRDefault="00070422" w:rsidP="00070422">
      <w:pPr>
        <w:rPr>
          <w:ins w:id="7086" w:author="Priyanshu Solon" w:date="2025-04-29T13:42:00Z"/>
        </w:rPr>
      </w:pPr>
      <w:ins w:id="7087" w:author="Priyanshu Solon" w:date="2025-04-29T13:42:00Z">
        <w:r>
          <w:t>- You can't define multiple categories styles to one element using ID selector.</w:t>
        </w:r>
      </w:ins>
    </w:p>
    <w:p w:rsidR="00070422" w:rsidRDefault="00070422" w:rsidP="00070422">
      <w:pPr>
        <w:rPr>
          <w:ins w:id="7088" w:author="Priyanshu Solon" w:date="2025-04-29T13:42:00Z"/>
        </w:rPr>
      </w:pPr>
    </w:p>
    <w:p w:rsidR="00070422" w:rsidRPr="002533F2" w:rsidRDefault="00070422" w:rsidP="00070422">
      <w:pPr>
        <w:rPr>
          <w:ins w:id="7089" w:author="Priyanshu Solon" w:date="2025-04-29T13:42:00Z"/>
          <w:b/>
          <w:bCs/>
          <w:rPrChange w:id="7090" w:author="Priyanshu Solon" w:date="2025-05-22T23:05:00Z">
            <w:rPr>
              <w:ins w:id="7091" w:author="Priyanshu Solon" w:date="2025-04-29T13:42:00Z"/>
            </w:rPr>
          </w:rPrChange>
        </w:rPr>
      </w:pPr>
      <w:ins w:id="7092" w:author="Priyanshu Solon" w:date="2025-04-29T13:42:00Z">
        <w:r w:rsidRPr="002533F2">
          <w:rPr>
            <w:b/>
            <w:bCs/>
            <w:rPrChange w:id="7093" w:author="Priyanshu Solon" w:date="2025-05-22T23:05:00Z">
              <w:rPr/>
            </w:rPrChange>
          </w:rPr>
          <w:t>Class Selector:</w:t>
        </w:r>
      </w:ins>
    </w:p>
    <w:p w:rsidR="00070422" w:rsidRDefault="00070422" w:rsidP="00070422">
      <w:pPr>
        <w:rPr>
          <w:ins w:id="7094" w:author="Priyanshu Solon" w:date="2025-04-29T13:42:00Z"/>
        </w:rPr>
      </w:pPr>
      <w:ins w:id="7095" w:author="Priyanshu Solon" w:date="2025-04-29T13:42:00Z">
        <w:r>
          <w:t>- Class is configure with a set of styles under reference name starting with "."</w:t>
        </w:r>
      </w:ins>
    </w:p>
    <w:p w:rsidR="00070422" w:rsidRDefault="00070422" w:rsidP="00070422">
      <w:pPr>
        <w:rPr>
          <w:ins w:id="7096" w:author="Priyanshu Solon" w:date="2025-04-29T13:42:00Z"/>
        </w:rPr>
      </w:pPr>
      <w:ins w:id="7097" w:author="Priyanshu Solon" w:date="2025-04-29T13:42:00Z">
        <w:r>
          <w:t>- Every element can implement multiple classes.</w:t>
        </w:r>
      </w:ins>
    </w:p>
    <w:p w:rsidR="00070422" w:rsidRDefault="00070422" w:rsidP="00070422">
      <w:pPr>
        <w:rPr>
          <w:ins w:id="7098" w:author="Priyanshu Solon" w:date="2025-04-29T13:42:00Z"/>
        </w:rPr>
      </w:pPr>
      <w:ins w:id="7099" w:author="Priyanshu Solon" w:date="2025-04-29T13:42:00Z">
        <w:r>
          <w:t>- You can apply multiple categories of styles for one element.</w:t>
        </w:r>
      </w:ins>
    </w:p>
    <w:p w:rsidR="00070422" w:rsidRDefault="00070422" w:rsidP="00070422">
      <w:pPr>
        <w:rPr>
          <w:ins w:id="7100" w:author="Priyanshu Solon" w:date="2025-04-29T13:42:00Z"/>
        </w:rPr>
      </w:pPr>
    </w:p>
    <w:p w:rsidR="00070422" w:rsidRDefault="00070422" w:rsidP="00070422">
      <w:pPr>
        <w:rPr>
          <w:ins w:id="7101" w:author="Priyanshu Solon" w:date="2025-04-29T13:42:00Z"/>
        </w:rPr>
      </w:pPr>
      <w:ins w:id="7102" w:author="Priyanshu Solon" w:date="2025-04-29T13:42:00Z">
        <w:r>
          <w:t>Syntax:</w:t>
        </w:r>
      </w:ins>
    </w:p>
    <w:p w:rsidR="00070422" w:rsidRDefault="00070422" w:rsidP="00070422">
      <w:pPr>
        <w:rPr>
          <w:ins w:id="7103" w:author="Priyanshu Solon" w:date="2025-04-29T13:42:00Z"/>
        </w:rPr>
      </w:pPr>
      <w:ins w:id="7104" w:author="Priyanshu Solon" w:date="2025-04-29T13:42:00Z">
        <w:r>
          <w:t xml:space="preserve">        .text-style {</w:t>
        </w:r>
      </w:ins>
    </w:p>
    <w:p w:rsidR="00070422" w:rsidRDefault="00070422" w:rsidP="00070422">
      <w:pPr>
        <w:rPr>
          <w:ins w:id="7105" w:author="Priyanshu Solon" w:date="2025-04-29T13:42:00Z"/>
        </w:rPr>
      </w:pPr>
      <w:ins w:id="7106" w:author="Priyanshu Solon" w:date="2025-04-29T13:42:00Z">
        <w:r>
          <w:t xml:space="preserve">   </w:t>
        </w:r>
      </w:ins>
    </w:p>
    <w:p w:rsidR="00070422" w:rsidRDefault="00070422" w:rsidP="00070422">
      <w:pPr>
        <w:rPr>
          <w:ins w:id="7107" w:author="Priyanshu Solon" w:date="2025-04-29T13:42:00Z"/>
        </w:rPr>
      </w:pPr>
      <w:ins w:id="7108" w:author="Priyanshu Solon" w:date="2025-04-29T13:42:00Z">
        <w:r>
          <w:t xml:space="preserve">        }</w:t>
        </w:r>
      </w:ins>
    </w:p>
    <w:p w:rsidR="00070422" w:rsidRDefault="00070422" w:rsidP="00070422">
      <w:pPr>
        <w:rPr>
          <w:ins w:id="7109" w:author="Priyanshu Solon" w:date="2025-04-29T13:42:00Z"/>
        </w:rPr>
      </w:pPr>
      <w:ins w:id="7110" w:author="Priyanshu Solon" w:date="2025-04-29T13:42:00Z">
        <w:r>
          <w:lastRenderedPageBreak/>
          <w:t xml:space="preserve">   </w:t>
        </w:r>
      </w:ins>
    </w:p>
    <w:p w:rsidR="00070422" w:rsidRDefault="00070422" w:rsidP="00070422">
      <w:pPr>
        <w:rPr>
          <w:ins w:id="7111" w:author="Priyanshu Solon" w:date="2025-04-29T13:42:00Z"/>
        </w:rPr>
      </w:pPr>
      <w:ins w:id="7112" w:author="Priyanshu Solon" w:date="2025-04-29T13:42:00Z">
        <w:r>
          <w:t xml:space="preserve">        &lt;h2 class="text-style"&gt;</w:t>
        </w:r>
      </w:ins>
    </w:p>
    <w:p w:rsidR="00070422" w:rsidRDefault="00070422" w:rsidP="00070422">
      <w:pPr>
        <w:rPr>
          <w:ins w:id="7113" w:author="Priyanshu Solon" w:date="2025-04-29T13:42:00Z"/>
        </w:rPr>
      </w:pPr>
    </w:p>
    <w:p w:rsidR="00070422" w:rsidRDefault="00070422" w:rsidP="00070422">
      <w:pPr>
        <w:rPr>
          <w:ins w:id="7114" w:author="Priyanshu Solon" w:date="2025-04-29T13:42:00Z"/>
        </w:rPr>
      </w:pPr>
      <w:ins w:id="7115" w:author="Priyanshu Solon" w:date="2025-04-29T13:42:00Z">
        <w:r>
          <w:t>- Multiple classes a separated with space delimiter.</w:t>
        </w:r>
      </w:ins>
    </w:p>
    <w:p w:rsidR="00070422" w:rsidRDefault="00070422" w:rsidP="00070422">
      <w:pPr>
        <w:rPr>
          <w:ins w:id="7116" w:author="Priyanshu Solon" w:date="2025-04-29T13:42:00Z"/>
        </w:rPr>
      </w:pPr>
    </w:p>
    <w:p w:rsidR="00070422" w:rsidRDefault="00070422" w:rsidP="00070422">
      <w:pPr>
        <w:rPr>
          <w:ins w:id="7117" w:author="Priyanshu Solon" w:date="2025-04-29T13:42:00Z"/>
        </w:rPr>
      </w:pPr>
      <w:ins w:id="7118" w:author="Priyanshu Solon" w:date="2025-04-29T13:42:00Z">
        <w:r>
          <w:t xml:space="preserve">        &lt;h2 class="class1 class2  class3 .."&gt;</w:t>
        </w:r>
      </w:ins>
    </w:p>
    <w:p w:rsidR="00070422" w:rsidRDefault="00070422" w:rsidP="00070422">
      <w:pPr>
        <w:rPr>
          <w:ins w:id="7119" w:author="Priyanshu Solon" w:date="2025-04-29T13:42:00Z"/>
        </w:rPr>
      </w:pPr>
    </w:p>
    <w:p w:rsidR="00070422" w:rsidRPr="002533F2" w:rsidRDefault="00070422" w:rsidP="00070422">
      <w:pPr>
        <w:rPr>
          <w:ins w:id="7120" w:author="Priyanshu Solon" w:date="2025-04-29T13:42:00Z"/>
          <w:b/>
          <w:bCs/>
          <w:rPrChange w:id="7121" w:author="Priyanshu Solon" w:date="2025-05-22T23:05:00Z">
            <w:rPr>
              <w:ins w:id="7122" w:author="Priyanshu Solon" w:date="2025-04-29T13:42:00Z"/>
            </w:rPr>
          </w:rPrChange>
        </w:rPr>
      </w:pPr>
      <w:ins w:id="7123" w:author="Priyanshu Solon" w:date="2025-04-29T13:42:00Z">
        <w:r w:rsidRPr="002533F2">
          <w:rPr>
            <w:b/>
            <w:bCs/>
            <w:rPrChange w:id="7124" w:author="Priyanshu Solon" w:date="2025-05-22T23:05:00Z">
              <w:rPr/>
            </w:rPrChange>
          </w:rPr>
          <w:t>28/04</w:t>
        </w:r>
      </w:ins>
    </w:p>
    <w:p w:rsidR="00070422" w:rsidRDefault="00070422" w:rsidP="00070422">
      <w:pPr>
        <w:rPr>
          <w:ins w:id="7125" w:author="Priyanshu Solon" w:date="2025-04-29T13:42:00Z"/>
        </w:rPr>
      </w:pPr>
      <w:ins w:id="7126" w:author="Priyanshu Solon" w:date="2025-04-29T13:42:00Z">
        <w:r>
          <w:t>=====</w:t>
        </w:r>
      </w:ins>
    </w:p>
    <w:p w:rsidR="00070422" w:rsidRDefault="00070422" w:rsidP="00070422">
      <w:pPr>
        <w:rPr>
          <w:ins w:id="7127" w:author="Priyanshu Solon" w:date="2025-04-29T13:42:00Z"/>
        </w:rPr>
      </w:pPr>
    </w:p>
    <w:p w:rsidR="00070422" w:rsidRPr="002533F2" w:rsidRDefault="00070422" w:rsidP="00070422">
      <w:pPr>
        <w:rPr>
          <w:ins w:id="7128" w:author="Priyanshu Solon" w:date="2025-04-29T13:42:00Z"/>
          <w:b/>
          <w:bCs/>
          <w:rPrChange w:id="7129" w:author="Priyanshu Solon" w:date="2025-05-22T23:05:00Z">
            <w:rPr>
              <w:ins w:id="7130" w:author="Priyanshu Solon" w:date="2025-04-29T13:42:00Z"/>
            </w:rPr>
          </w:rPrChange>
        </w:rPr>
      </w:pPr>
      <w:ins w:id="7131" w:author="Priyanshu Solon" w:date="2025-04-29T13:42:00Z">
        <w:r w:rsidRPr="002533F2">
          <w:rPr>
            <w:b/>
            <w:bCs/>
            <w:rPrChange w:id="7132" w:author="Priyanshu Solon" w:date="2025-05-22T23:05:00Z">
              <w:rPr/>
            </w:rPrChange>
          </w:rPr>
          <w:t>Primary Selectors</w:t>
        </w:r>
      </w:ins>
    </w:p>
    <w:p w:rsidR="00070422" w:rsidRDefault="00070422" w:rsidP="00070422">
      <w:pPr>
        <w:rPr>
          <w:ins w:id="7133" w:author="Priyanshu Solon" w:date="2025-04-29T13:42:00Z"/>
        </w:rPr>
      </w:pPr>
      <w:ins w:id="7134" w:author="Priyanshu Solon" w:date="2025-04-29T13:42:00Z">
        <w:r>
          <w:t>- Type Selector</w:t>
        </w:r>
      </w:ins>
    </w:p>
    <w:p w:rsidR="00070422" w:rsidRDefault="00070422" w:rsidP="00070422">
      <w:pPr>
        <w:rPr>
          <w:ins w:id="7135" w:author="Priyanshu Solon" w:date="2025-04-29T13:42:00Z"/>
        </w:rPr>
      </w:pPr>
      <w:ins w:id="7136" w:author="Priyanshu Solon" w:date="2025-04-29T13:42:00Z">
        <w:r>
          <w:t>- ID</w:t>
        </w:r>
      </w:ins>
    </w:p>
    <w:p w:rsidR="00070422" w:rsidRDefault="00070422" w:rsidP="00070422">
      <w:pPr>
        <w:rPr>
          <w:ins w:id="7137" w:author="Priyanshu Solon" w:date="2025-04-29T13:42:00Z"/>
        </w:rPr>
      </w:pPr>
      <w:ins w:id="7138" w:author="Priyanshu Solon" w:date="2025-04-29T13:42:00Z">
        <w:r>
          <w:t>- Class</w:t>
        </w:r>
      </w:ins>
    </w:p>
    <w:p w:rsidR="00070422" w:rsidRDefault="00070422" w:rsidP="00070422">
      <w:pPr>
        <w:rPr>
          <w:ins w:id="7139" w:author="Priyanshu Solon" w:date="2025-04-29T13:42:00Z"/>
        </w:rPr>
      </w:pPr>
    </w:p>
    <w:p w:rsidR="00070422" w:rsidRPr="002533F2" w:rsidRDefault="00070422" w:rsidP="00070422">
      <w:pPr>
        <w:rPr>
          <w:ins w:id="7140" w:author="Priyanshu Solon" w:date="2025-04-29T13:42:00Z"/>
          <w:b/>
          <w:bCs/>
          <w:rPrChange w:id="7141" w:author="Priyanshu Solon" w:date="2025-05-22T23:05:00Z">
            <w:rPr>
              <w:ins w:id="7142" w:author="Priyanshu Solon" w:date="2025-04-29T13:42:00Z"/>
            </w:rPr>
          </w:rPrChange>
        </w:rPr>
      </w:pPr>
      <w:ins w:id="7143" w:author="Priyanshu Solon" w:date="2025-04-29T13:42:00Z">
        <w:r w:rsidRPr="002533F2">
          <w:rPr>
            <w:b/>
            <w:bCs/>
            <w:rPrChange w:id="7144" w:author="Priyanshu Solon" w:date="2025-05-22T23:05:00Z">
              <w:rPr/>
            </w:rPrChange>
          </w:rPr>
          <w:t>FAQ: If styles are defined using all three primary selectors, then which set will apply?</w:t>
        </w:r>
      </w:ins>
    </w:p>
    <w:p w:rsidR="00070422" w:rsidRDefault="00070422" w:rsidP="00070422">
      <w:pPr>
        <w:rPr>
          <w:ins w:id="7145" w:author="Priyanshu Solon" w:date="2025-04-29T13:42:00Z"/>
        </w:rPr>
      </w:pPr>
      <w:ins w:id="7146" w:author="Priyanshu Solon" w:date="2025-04-29T13:42:00Z">
        <w:r>
          <w:t>Ans:</w:t>
        </w:r>
      </w:ins>
    </w:p>
    <w:p w:rsidR="00070422" w:rsidRDefault="00070422" w:rsidP="00070422">
      <w:pPr>
        <w:rPr>
          <w:ins w:id="7147" w:author="Priyanshu Solon" w:date="2025-04-29T13:42:00Z"/>
        </w:rPr>
      </w:pPr>
      <w:ins w:id="7148" w:author="Priyanshu Solon" w:date="2025-04-29T13:42:00Z">
        <w:r>
          <w:t xml:space="preserve">        1st Priority        ID selector</w:t>
        </w:r>
      </w:ins>
    </w:p>
    <w:p w:rsidR="00070422" w:rsidRDefault="00070422" w:rsidP="00070422">
      <w:pPr>
        <w:rPr>
          <w:ins w:id="7149" w:author="Priyanshu Solon" w:date="2025-04-29T13:42:00Z"/>
        </w:rPr>
      </w:pPr>
      <w:ins w:id="7150" w:author="Priyanshu Solon" w:date="2025-04-29T13:42:00Z">
        <w:r>
          <w:t xml:space="preserve">        2nd                Class selector</w:t>
        </w:r>
      </w:ins>
    </w:p>
    <w:p w:rsidR="00070422" w:rsidRDefault="00070422" w:rsidP="00070422">
      <w:pPr>
        <w:rPr>
          <w:ins w:id="7151" w:author="Priyanshu Solon" w:date="2025-04-29T13:42:00Z"/>
        </w:rPr>
      </w:pPr>
      <w:ins w:id="7152" w:author="Priyanshu Solon" w:date="2025-04-29T13:42:00Z">
        <w:r>
          <w:t xml:space="preserve">        3rd                Type selector</w:t>
        </w:r>
      </w:ins>
    </w:p>
    <w:p w:rsidR="00070422" w:rsidRDefault="00070422" w:rsidP="00070422">
      <w:pPr>
        <w:rPr>
          <w:ins w:id="7153" w:author="Priyanshu Solon" w:date="2025-04-29T13:42:00Z"/>
        </w:rPr>
      </w:pPr>
    </w:p>
    <w:p w:rsidR="00070422" w:rsidRDefault="00070422" w:rsidP="00070422">
      <w:pPr>
        <w:rPr>
          <w:ins w:id="7154" w:author="Priyanshu Solon" w:date="2025-04-29T13:42:00Z"/>
        </w:rPr>
      </w:pPr>
      <w:ins w:id="7155" w:author="Priyanshu Solon" w:date="2025-04-29T13:42:00Z">
        <w:r>
          <w:t xml:space="preserve">       If different styles attributes are defined then all will apply.</w:t>
        </w:r>
      </w:ins>
    </w:p>
    <w:p w:rsidR="00070422" w:rsidRDefault="00070422" w:rsidP="00070422">
      <w:pPr>
        <w:rPr>
          <w:ins w:id="7156" w:author="Priyanshu Solon" w:date="2025-04-29T13:42:00Z"/>
        </w:rPr>
      </w:pPr>
    </w:p>
    <w:p w:rsidR="00070422" w:rsidRPr="002533F2" w:rsidRDefault="00070422" w:rsidP="00070422">
      <w:pPr>
        <w:rPr>
          <w:ins w:id="7157" w:author="Priyanshu Solon" w:date="2025-04-29T13:42:00Z"/>
          <w:b/>
          <w:bCs/>
          <w:rPrChange w:id="7158" w:author="Priyanshu Solon" w:date="2025-05-22T23:05:00Z">
            <w:rPr>
              <w:ins w:id="7159" w:author="Priyanshu Solon" w:date="2025-04-29T13:42:00Z"/>
            </w:rPr>
          </w:rPrChange>
        </w:rPr>
      </w:pPr>
      <w:ins w:id="7160" w:author="Priyanshu Solon" w:date="2025-04-29T13:42:00Z">
        <w:r w:rsidRPr="002533F2">
          <w:rPr>
            <w:b/>
            <w:bCs/>
            <w:rPrChange w:id="7161" w:author="Priyanshu Solon" w:date="2025-05-22T23:05:00Z">
              <w:rPr/>
            </w:rPrChange>
          </w:rPr>
          <w:t>FAQ: If ID selector is defined embedded and form external file, then which one will</w:t>
        </w:r>
      </w:ins>
    </w:p>
    <w:p w:rsidR="00070422" w:rsidRDefault="00070422" w:rsidP="00070422">
      <w:pPr>
        <w:rPr>
          <w:ins w:id="7162" w:author="Priyanshu Solon" w:date="2025-04-29T13:42:00Z"/>
        </w:rPr>
      </w:pPr>
      <w:ins w:id="7163" w:author="Priyanshu Solon" w:date="2025-04-29T13:42:00Z">
        <w:r>
          <w:t xml:space="preserve">     apply?</w:t>
        </w:r>
      </w:ins>
    </w:p>
    <w:p w:rsidR="00070422" w:rsidRDefault="00070422" w:rsidP="00070422">
      <w:pPr>
        <w:rPr>
          <w:ins w:id="7164" w:author="Priyanshu Solon" w:date="2025-04-29T13:42:00Z"/>
        </w:rPr>
      </w:pPr>
    </w:p>
    <w:p w:rsidR="00070422" w:rsidRDefault="00070422" w:rsidP="00070422">
      <w:pPr>
        <w:rPr>
          <w:ins w:id="7165" w:author="Priyanshu Solon" w:date="2025-04-29T13:42:00Z"/>
        </w:rPr>
      </w:pPr>
      <w:ins w:id="7166" w:author="Priyanshu Solon" w:date="2025-04-29T13:42:00Z">
        <w:r>
          <w:t>Ans: Which ever style is latest that will apply. LIFO [Last In-First Out]</w:t>
        </w:r>
      </w:ins>
    </w:p>
    <w:p w:rsidR="00070422" w:rsidRDefault="00070422" w:rsidP="00070422">
      <w:pPr>
        <w:rPr>
          <w:ins w:id="7167" w:author="Priyanshu Solon" w:date="2025-04-29T13:42:00Z"/>
        </w:rPr>
      </w:pPr>
    </w:p>
    <w:p w:rsidR="00070422" w:rsidRPr="002533F2" w:rsidRDefault="00070422" w:rsidP="00070422">
      <w:pPr>
        <w:rPr>
          <w:ins w:id="7168" w:author="Priyanshu Solon" w:date="2025-04-29T13:42:00Z"/>
          <w:b/>
          <w:bCs/>
          <w:rPrChange w:id="7169" w:author="Priyanshu Solon" w:date="2025-05-22T23:05:00Z">
            <w:rPr>
              <w:ins w:id="7170" w:author="Priyanshu Solon" w:date="2025-04-29T13:42:00Z"/>
            </w:rPr>
          </w:rPrChange>
        </w:rPr>
      </w:pPr>
      <w:ins w:id="7171" w:author="Priyanshu Solon" w:date="2025-04-29T13:42:00Z">
        <w:r w:rsidRPr="002533F2">
          <w:rPr>
            <w:b/>
            <w:bCs/>
            <w:rPrChange w:id="7172" w:author="Priyanshu Solon" w:date="2025-05-22T23:05:00Z">
              <w:rPr/>
            </w:rPrChange>
          </w:rPr>
          <w:t>2. Rational / Relational Selectors</w:t>
        </w:r>
      </w:ins>
    </w:p>
    <w:p w:rsidR="00070422" w:rsidRDefault="00070422" w:rsidP="00070422">
      <w:pPr>
        <w:rPr>
          <w:ins w:id="7173" w:author="Priyanshu Solon" w:date="2025-04-29T13:42:00Z"/>
        </w:rPr>
      </w:pPr>
    </w:p>
    <w:p w:rsidR="00070422" w:rsidRDefault="00070422" w:rsidP="00070422">
      <w:pPr>
        <w:rPr>
          <w:ins w:id="7174" w:author="Priyanshu Solon" w:date="2025-04-29T13:42:00Z"/>
        </w:rPr>
      </w:pPr>
      <w:ins w:id="7175" w:author="Priyanshu Solon" w:date="2025-04-29T13:42:00Z">
        <w:r>
          <w:t xml:space="preserve">        Child selector            parent  child {  }</w:t>
        </w:r>
      </w:ins>
    </w:p>
    <w:p w:rsidR="00070422" w:rsidRDefault="00070422" w:rsidP="00070422">
      <w:pPr>
        <w:rPr>
          <w:ins w:id="7176" w:author="Priyanshu Solon" w:date="2025-04-29T13:42:00Z"/>
        </w:rPr>
      </w:pPr>
      <w:ins w:id="7177" w:author="Priyanshu Solon" w:date="2025-04-29T13:42:00Z">
        <w:r>
          <w:t xml:space="preserve">        Direct Child Selector    parent &gt; child { }</w:t>
        </w:r>
      </w:ins>
    </w:p>
    <w:p w:rsidR="00070422" w:rsidRDefault="00070422" w:rsidP="00070422">
      <w:pPr>
        <w:rPr>
          <w:ins w:id="7178" w:author="Priyanshu Solon" w:date="2025-04-29T13:42:00Z"/>
        </w:rPr>
      </w:pPr>
      <w:ins w:id="7179" w:author="Priyanshu Solon" w:date="2025-04-29T13:42:00Z">
        <w:r>
          <w:t xml:space="preserve">        Adjacent Selector        parent + adjacent { }</w:t>
        </w:r>
      </w:ins>
    </w:p>
    <w:p w:rsidR="00070422" w:rsidRDefault="00070422" w:rsidP="00070422">
      <w:pPr>
        <w:rPr>
          <w:ins w:id="7180" w:author="Priyanshu Solon" w:date="2025-04-29T13:42:00Z"/>
        </w:rPr>
      </w:pPr>
      <w:ins w:id="7181" w:author="Priyanshu Solon" w:date="2025-04-29T13:42:00Z">
        <w:r>
          <w:t xml:space="preserve">        All Siblings             parent ~ sibling { }</w:t>
        </w:r>
      </w:ins>
    </w:p>
    <w:p w:rsidR="00070422" w:rsidRDefault="00070422" w:rsidP="00070422">
      <w:pPr>
        <w:rPr>
          <w:ins w:id="7182" w:author="Priyanshu Solon" w:date="2025-04-29T13:42:00Z"/>
        </w:rPr>
      </w:pPr>
    </w:p>
    <w:p w:rsidR="00070422" w:rsidRDefault="00070422" w:rsidP="00070422">
      <w:pPr>
        <w:rPr>
          <w:ins w:id="7183" w:author="Priyanshu Solon" w:date="2025-04-29T13:42:00Z"/>
        </w:rPr>
      </w:pPr>
    </w:p>
    <w:p w:rsidR="00070422" w:rsidRDefault="00070422" w:rsidP="00070422">
      <w:pPr>
        <w:rPr>
          <w:ins w:id="7184" w:author="Priyanshu Solon" w:date="2025-04-29T13:42:00Z"/>
        </w:rPr>
      </w:pPr>
    </w:p>
    <w:p w:rsidR="00070422" w:rsidRDefault="00070422" w:rsidP="00070422">
      <w:pPr>
        <w:rPr>
          <w:ins w:id="7185" w:author="Priyanshu Solon" w:date="2025-04-29T13:42:00Z"/>
        </w:rPr>
      </w:pPr>
      <w:ins w:id="7186" w:author="Priyanshu Solon" w:date="2025-04-29T13:42:00Z">
        <w:r>
          <w:t xml:space="preserve">  - Child selector applies styles to all child elements at level of hierarchy inside parent.</w:t>
        </w:r>
      </w:ins>
    </w:p>
    <w:p w:rsidR="00070422" w:rsidRDefault="00070422" w:rsidP="00070422">
      <w:pPr>
        <w:rPr>
          <w:ins w:id="7187" w:author="Priyanshu Solon" w:date="2025-04-29T13:42:00Z"/>
        </w:rPr>
      </w:pPr>
      <w:ins w:id="7188" w:author="Priyanshu Solon" w:date="2025-04-29T13:42:00Z">
        <w:r>
          <w:t xml:space="preserve"> </w:t>
        </w:r>
      </w:ins>
    </w:p>
    <w:p w:rsidR="00070422" w:rsidRDefault="00070422" w:rsidP="00070422">
      <w:pPr>
        <w:rPr>
          <w:ins w:id="7189" w:author="Priyanshu Solon" w:date="2025-04-29T13:42:00Z"/>
        </w:rPr>
      </w:pPr>
      <w:ins w:id="7190" w:author="Priyanshu Solon" w:date="2025-04-29T13:42:00Z">
        <w:r>
          <w:t xml:space="preserve">         .container  p {  }</w:t>
        </w:r>
      </w:ins>
    </w:p>
    <w:p w:rsidR="00070422" w:rsidRDefault="00070422" w:rsidP="00070422">
      <w:pPr>
        <w:rPr>
          <w:ins w:id="7191" w:author="Priyanshu Solon" w:date="2025-04-29T13:42:00Z"/>
        </w:rPr>
      </w:pPr>
    </w:p>
    <w:p w:rsidR="00070422" w:rsidRDefault="00070422" w:rsidP="00070422">
      <w:pPr>
        <w:rPr>
          <w:ins w:id="7192" w:author="Priyanshu Solon" w:date="2025-04-29T13:42:00Z"/>
        </w:rPr>
      </w:pPr>
      <w:ins w:id="7193" w:author="Priyanshu Solon" w:date="2025-04-29T13:42:00Z">
        <w:r>
          <w:t xml:space="preserve">   - Direct child applies styles to only direct elements not any nested element.</w:t>
        </w:r>
      </w:ins>
    </w:p>
    <w:p w:rsidR="00070422" w:rsidRDefault="00070422" w:rsidP="00070422">
      <w:pPr>
        <w:rPr>
          <w:ins w:id="7194" w:author="Priyanshu Solon" w:date="2025-04-29T13:42:00Z"/>
        </w:rPr>
      </w:pPr>
    </w:p>
    <w:p w:rsidR="00070422" w:rsidRDefault="00070422" w:rsidP="00070422">
      <w:pPr>
        <w:rPr>
          <w:ins w:id="7195" w:author="Priyanshu Solon" w:date="2025-04-29T13:42:00Z"/>
        </w:rPr>
      </w:pPr>
      <w:ins w:id="7196" w:author="Priyanshu Solon" w:date="2025-04-29T13:42:00Z">
        <w:r>
          <w:t xml:space="preserve">        .container &gt; p {  }</w:t>
        </w:r>
      </w:ins>
    </w:p>
    <w:p w:rsidR="00070422" w:rsidRDefault="00070422" w:rsidP="00070422">
      <w:pPr>
        <w:rPr>
          <w:ins w:id="7197" w:author="Priyanshu Solon" w:date="2025-04-29T13:42:00Z"/>
        </w:rPr>
      </w:pPr>
    </w:p>
    <w:p w:rsidR="00070422" w:rsidRDefault="00070422" w:rsidP="00070422">
      <w:pPr>
        <w:rPr>
          <w:ins w:id="7198" w:author="Priyanshu Solon" w:date="2025-04-29T13:42:00Z"/>
        </w:rPr>
      </w:pPr>
      <w:ins w:id="7199" w:author="Priyanshu Solon" w:date="2025-04-29T13:42:00Z">
        <w:r>
          <w:t>Ex:</w:t>
        </w:r>
      </w:ins>
    </w:p>
    <w:p w:rsidR="00070422" w:rsidRDefault="00070422" w:rsidP="00070422">
      <w:pPr>
        <w:rPr>
          <w:ins w:id="7200" w:author="Priyanshu Solon" w:date="2025-04-29T13:42:00Z"/>
        </w:rPr>
      </w:pPr>
      <w:ins w:id="7201" w:author="Priyanshu Solon" w:date="2025-04-29T13:42:00Z">
        <w:r>
          <w:t>&lt;!DOCTYPE html&gt;</w:t>
        </w:r>
      </w:ins>
    </w:p>
    <w:p w:rsidR="00070422" w:rsidRDefault="00070422" w:rsidP="00070422">
      <w:pPr>
        <w:rPr>
          <w:ins w:id="7202" w:author="Priyanshu Solon" w:date="2025-04-29T13:42:00Z"/>
        </w:rPr>
      </w:pPr>
      <w:ins w:id="7203" w:author="Priyanshu Solon" w:date="2025-04-29T13:42:00Z">
        <w:r>
          <w:t>&lt;html lang="en"&gt;</w:t>
        </w:r>
      </w:ins>
    </w:p>
    <w:p w:rsidR="00070422" w:rsidRDefault="00070422" w:rsidP="00070422">
      <w:pPr>
        <w:rPr>
          <w:ins w:id="7204" w:author="Priyanshu Solon" w:date="2025-04-29T13:42:00Z"/>
        </w:rPr>
      </w:pPr>
      <w:ins w:id="7205" w:author="Priyanshu Solon" w:date="2025-04-29T13:42:00Z">
        <w:r>
          <w:t>&lt;head&gt;</w:t>
        </w:r>
      </w:ins>
    </w:p>
    <w:p w:rsidR="00070422" w:rsidRDefault="00070422" w:rsidP="00070422">
      <w:pPr>
        <w:rPr>
          <w:ins w:id="7206" w:author="Priyanshu Solon" w:date="2025-04-29T13:42:00Z"/>
        </w:rPr>
      </w:pPr>
      <w:ins w:id="7207" w:author="Priyanshu Solon" w:date="2025-04-29T13:42:00Z">
        <w:r>
          <w:t xml:space="preserve">    &lt;meta charset="UTF-8"&gt;</w:t>
        </w:r>
      </w:ins>
    </w:p>
    <w:p w:rsidR="00070422" w:rsidRDefault="00070422" w:rsidP="00070422">
      <w:pPr>
        <w:rPr>
          <w:ins w:id="7208" w:author="Priyanshu Solon" w:date="2025-04-29T13:42:00Z"/>
        </w:rPr>
      </w:pPr>
      <w:ins w:id="7209" w:author="Priyanshu Solon" w:date="2025-04-29T13:42:00Z">
        <w:r>
          <w:t xml:space="preserve">    &lt;meta name="viewport" content="width=device-width, initial-scale=1.0"&gt;</w:t>
        </w:r>
      </w:ins>
    </w:p>
    <w:p w:rsidR="00070422" w:rsidRDefault="00070422" w:rsidP="00070422">
      <w:pPr>
        <w:rPr>
          <w:ins w:id="7210" w:author="Priyanshu Solon" w:date="2025-04-29T13:42:00Z"/>
        </w:rPr>
      </w:pPr>
      <w:ins w:id="7211" w:author="Priyanshu Solon" w:date="2025-04-29T13:42:00Z">
        <w:r>
          <w:t xml:space="preserve">    &lt;title&gt;Document&lt;/title&gt;</w:t>
        </w:r>
      </w:ins>
    </w:p>
    <w:p w:rsidR="00070422" w:rsidRDefault="00070422" w:rsidP="00070422">
      <w:pPr>
        <w:rPr>
          <w:ins w:id="7212" w:author="Priyanshu Solon" w:date="2025-04-29T13:42:00Z"/>
        </w:rPr>
      </w:pPr>
      <w:ins w:id="7213" w:author="Priyanshu Solon" w:date="2025-04-29T13:42:00Z">
        <w:r>
          <w:t xml:space="preserve">   </w:t>
        </w:r>
      </w:ins>
    </w:p>
    <w:p w:rsidR="00070422" w:rsidRDefault="00070422" w:rsidP="00070422">
      <w:pPr>
        <w:rPr>
          <w:ins w:id="7214" w:author="Priyanshu Solon" w:date="2025-04-29T13:42:00Z"/>
        </w:rPr>
      </w:pPr>
      <w:ins w:id="7215" w:author="Priyanshu Solon" w:date="2025-04-29T13:42:00Z">
        <w:r>
          <w:t xml:space="preserve">    &lt;style&gt;</w:t>
        </w:r>
      </w:ins>
    </w:p>
    <w:p w:rsidR="00070422" w:rsidRDefault="00070422" w:rsidP="00070422">
      <w:pPr>
        <w:rPr>
          <w:ins w:id="7216" w:author="Priyanshu Solon" w:date="2025-04-29T13:42:00Z"/>
        </w:rPr>
      </w:pPr>
      <w:ins w:id="7217" w:author="Priyanshu Solon" w:date="2025-04-29T13:42:00Z">
        <w:r>
          <w:t xml:space="preserve">        .container &gt; p {</w:t>
        </w:r>
      </w:ins>
    </w:p>
    <w:p w:rsidR="00070422" w:rsidRDefault="00070422" w:rsidP="00070422">
      <w:pPr>
        <w:rPr>
          <w:ins w:id="7218" w:author="Priyanshu Solon" w:date="2025-04-29T13:42:00Z"/>
        </w:rPr>
      </w:pPr>
      <w:ins w:id="7219" w:author="Priyanshu Solon" w:date="2025-04-29T13:42:00Z">
        <w:r>
          <w:t xml:space="preserve">            color:red;</w:t>
        </w:r>
      </w:ins>
    </w:p>
    <w:p w:rsidR="00070422" w:rsidRDefault="00070422" w:rsidP="00070422">
      <w:pPr>
        <w:rPr>
          <w:ins w:id="7220" w:author="Priyanshu Solon" w:date="2025-04-29T13:42:00Z"/>
        </w:rPr>
      </w:pPr>
      <w:ins w:id="7221" w:author="Priyanshu Solon" w:date="2025-04-29T13:42:00Z">
        <w:r>
          <w:t xml:space="preserve">        }</w:t>
        </w:r>
      </w:ins>
    </w:p>
    <w:p w:rsidR="00070422" w:rsidRDefault="00070422" w:rsidP="00070422">
      <w:pPr>
        <w:rPr>
          <w:ins w:id="7222" w:author="Priyanshu Solon" w:date="2025-04-29T13:42:00Z"/>
        </w:rPr>
      </w:pPr>
      <w:ins w:id="7223" w:author="Priyanshu Solon" w:date="2025-04-29T13:42:00Z">
        <w:r>
          <w:t xml:space="preserve">    &lt;/style&gt;</w:t>
        </w:r>
      </w:ins>
    </w:p>
    <w:p w:rsidR="00070422" w:rsidRDefault="00070422" w:rsidP="00070422">
      <w:pPr>
        <w:rPr>
          <w:ins w:id="7224" w:author="Priyanshu Solon" w:date="2025-04-29T13:42:00Z"/>
        </w:rPr>
      </w:pPr>
    </w:p>
    <w:p w:rsidR="00070422" w:rsidRDefault="00070422" w:rsidP="00070422">
      <w:pPr>
        <w:rPr>
          <w:ins w:id="7225" w:author="Priyanshu Solon" w:date="2025-04-29T13:42:00Z"/>
        </w:rPr>
      </w:pPr>
      <w:ins w:id="7226" w:author="Priyanshu Solon" w:date="2025-04-29T13:42:00Z">
        <w:r>
          <w:t>&lt;/head&gt;</w:t>
        </w:r>
      </w:ins>
    </w:p>
    <w:p w:rsidR="00070422" w:rsidRDefault="00070422" w:rsidP="00070422">
      <w:pPr>
        <w:rPr>
          <w:ins w:id="7227" w:author="Priyanshu Solon" w:date="2025-04-29T13:42:00Z"/>
        </w:rPr>
      </w:pPr>
      <w:ins w:id="7228" w:author="Priyanshu Solon" w:date="2025-04-29T13:42:00Z">
        <w:r>
          <w:t>&lt;body&gt;</w:t>
        </w:r>
      </w:ins>
    </w:p>
    <w:p w:rsidR="00070422" w:rsidRDefault="00070422" w:rsidP="00070422">
      <w:pPr>
        <w:rPr>
          <w:ins w:id="7229" w:author="Priyanshu Solon" w:date="2025-04-29T13:42:00Z"/>
        </w:rPr>
      </w:pPr>
      <w:ins w:id="7230" w:author="Priyanshu Solon" w:date="2025-04-29T13:42:00Z">
        <w:r>
          <w:t xml:space="preserve">    &lt;div class="container"&gt;</w:t>
        </w:r>
      </w:ins>
    </w:p>
    <w:p w:rsidR="00070422" w:rsidRDefault="00070422" w:rsidP="00070422">
      <w:pPr>
        <w:rPr>
          <w:ins w:id="7231" w:author="Priyanshu Solon" w:date="2025-04-29T13:42:00Z"/>
        </w:rPr>
      </w:pPr>
      <w:ins w:id="7232" w:author="Priyanshu Solon" w:date="2025-04-29T13:42:00Z">
        <w:r>
          <w:t xml:space="preserve">        &lt;p&gt;Para-1&lt;/p&gt;</w:t>
        </w:r>
      </w:ins>
    </w:p>
    <w:p w:rsidR="00070422" w:rsidRDefault="00070422" w:rsidP="00070422">
      <w:pPr>
        <w:rPr>
          <w:ins w:id="7233" w:author="Priyanshu Solon" w:date="2025-04-29T13:42:00Z"/>
        </w:rPr>
      </w:pPr>
      <w:ins w:id="7234" w:author="Priyanshu Solon" w:date="2025-04-29T13:42:00Z">
        <w:r>
          <w:t xml:space="preserve">        &lt;p&gt;Para-2&lt;/p&gt;</w:t>
        </w:r>
      </w:ins>
    </w:p>
    <w:p w:rsidR="00070422" w:rsidRDefault="00070422" w:rsidP="00070422">
      <w:pPr>
        <w:rPr>
          <w:ins w:id="7235" w:author="Priyanshu Solon" w:date="2025-04-29T13:42:00Z"/>
        </w:rPr>
      </w:pPr>
      <w:ins w:id="7236" w:author="Priyanshu Solon" w:date="2025-04-29T13:42:00Z">
        <w:r>
          <w:t xml:space="preserve">        &lt;div&gt;&lt;p&gt;Para-3&lt;/p&gt;&lt;/div&gt;</w:t>
        </w:r>
      </w:ins>
    </w:p>
    <w:p w:rsidR="00070422" w:rsidRDefault="00070422" w:rsidP="00070422">
      <w:pPr>
        <w:rPr>
          <w:ins w:id="7237" w:author="Priyanshu Solon" w:date="2025-04-29T13:42:00Z"/>
        </w:rPr>
      </w:pPr>
      <w:ins w:id="7238" w:author="Priyanshu Solon" w:date="2025-04-29T13:42:00Z">
        <w:r>
          <w:t xml:space="preserve">        &lt;p&gt;Para-4&lt;/p&gt;</w:t>
        </w:r>
      </w:ins>
    </w:p>
    <w:p w:rsidR="00070422" w:rsidRDefault="00070422" w:rsidP="00070422">
      <w:pPr>
        <w:rPr>
          <w:ins w:id="7239" w:author="Priyanshu Solon" w:date="2025-04-29T13:42:00Z"/>
        </w:rPr>
      </w:pPr>
      <w:ins w:id="7240" w:author="Priyanshu Solon" w:date="2025-04-29T13:42:00Z">
        <w:r>
          <w:t xml:space="preserve">    &lt;/div&gt;</w:t>
        </w:r>
      </w:ins>
    </w:p>
    <w:p w:rsidR="00070422" w:rsidRDefault="00070422" w:rsidP="00070422">
      <w:pPr>
        <w:rPr>
          <w:ins w:id="7241" w:author="Priyanshu Solon" w:date="2025-04-29T13:42:00Z"/>
        </w:rPr>
      </w:pPr>
      <w:ins w:id="7242" w:author="Priyanshu Solon" w:date="2025-04-29T13:42:00Z">
        <w:r>
          <w:t>&lt;/body&gt;</w:t>
        </w:r>
      </w:ins>
    </w:p>
    <w:p w:rsidR="00070422" w:rsidRDefault="00070422" w:rsidP="00070422">
      <w:pPr>
        <w:rPr>
          <w:ins w:id="7243" w:author="Priyanshu Solon" w:date="2025-04-29T13:42:00Z"/>
        </w:rPr>
      </w:pPr>
      <w:ins w:id="7244" w:author="Priyanshu Solon" w:date="2025-04-29T13:42:00Z">
        <w:r>
          <w:t>&lt;/html&gt;</w:t>
        </w:r>
      </w:ins>
    </w:p>
    <w:p w:rsidR="00070422" w:rsidRDefault="00070422" w:rsidP="00070422">
      <w:pPr>
        <w:rPr>
          <w:ins w:id="7245" w:author="Priyanshu Solon" w:date="2025-04-29T13:42:00Z"/>
        </w:rPr>
      </w:pPr>
    </w:p>
    <w:p w:rsidR="00070422" w:rsidRDefault="00070422" w:rsidP="00070422">
      <w:pPr>
        <w:rPr>
          <w:ins w:id="7246" w:author="Priyanshu Solon" w:date="2025-04-29T13:42:00Z"/>
        </w:rPr>
      </w:pPr>
      <w:ins w:id="7247" w:author="Priyanshu Solon" w:date="2025-04-29T13:42:00Z">
        <w:r>
          <w:t xml:space="preserve"> - Adjacent select immediately after the specified</w:t>
        </w:r>
      </w:ins>
    </w:p>
    <w:p w:rsidR="00070422" w:rsidRDefault="00070422" w:rsidP="00070422">
      <w:pPr>
        <w:rPr>
          <w:ins w:id="7248" w:author="Priyanshu Solon" w:date="2025-04-29T13:42:00Z"/>
        </w:rPr>
      </w:pPr>
      <w:ins w:id="7249" w:author="Priyanshu Solon" w:date="2025-04-29T13:42:00Z">
        <w:r>
          <w:t xml:space="preserve">            parent + adj { }</w:t>
        </w:r>
      </w:ins>
    </w:p>
    <w:p w:rsidR="00070422" w:rsidRDefault="00070422" w:rsidP="00070422">
      <w:pPr>
        <w:rPr>
          <w:ins w:id="7250" w:author="Priyanshu Solon" w:date="2025-04-29T13:42:00Z"/>
        </w:rPr>
      </w:pPr>
    </w:p>
    <w:p w:rsidR="00070422" w:rsidRDefault="00070422" w:rsidP="00070422">
      <w:pPr>
        <w:rPr>
          <w:ins w:id="7251" w:author="Priyanshu Solon" w:date="2025-04-29T13:42:00Z"/>
        </w:rPr>
      </w:pPr>
      <w:ins w:id="7252" w:author="Priyanshu Solon" w:date="2025-04-29T13:42:00Z">
        <w:r>
          <w:t xml:space="preserve"> - Siblings select all occurrences after the specified but within specified scope.</w:t>
        </w:r>
      </w:ins>
    </w:p>
    <w:p w:rsidR="00070422" w:rsidRDefault="00070422" w:rsidP="00070422">
      <w:pPr>
        <w:rPr>
          <w:ins w:id="7253" w:author="Priyanshu Solon" w:date="2025-04-29T13:42:00Z"/>
        </w:rPr>
      </w:pPr>
      <w:ins w:id="7254" w:author="Priyanshu Solon" w:date="2025-04-29T13:42:00Z">
        <w:r>
          <w:t xml:space="preserve">            parent ~ sibling { }</w:t>
        </w:r>
      </w:ins>
    </w:p>
    <w:p w:rsidR="00070422" w:rsidRDefault="00070422" w:rsidP="00070422">
      <w:pPr>
        <w:rPr>
          <w:ins w:id="7255" w:author="Priyanshu Solon" w:date="2025-04-29T13:42:00Z"/>
        </w:rPr>
      </w:pPr>
    </w:p>
    <w:p w:rsidR="00070422" w:rsidRDefault="00070422" w:rsidP="00070422">
      <w:pPr>
        <w:rPr>
          <w:ins w:id="7256" w:author="Priyanshu Solon" w:date="2025-04-29T13:42:00Z"/>
        </w:rPr>
      </w:pPr>
      <w:ins w:id="7257" w:author="Priyanshu Solon" w:date="2025-04-29T13:42:00Z">
        <w:r>
          <w:t>Ex:</w:t>
        </w:r>
      </w:ins>
    </w:p>
    <w:p w:rsidR="00070422" w:rsidRDefault="00070422" w:rsidP="00070422">
      <w:pPr>
        <w:rPr>
          <w:ins w:id="7258" w:author="Priyanshu Solon" w:date="2025-04-29T13:42:00Z"/>
        </w:rPr>
      </w:pPr>
      <w:ins w:id="7259" w:author="Priyanshu Solon" w:date="2025-04-29T13:42:00Z">
        <w:r>
          <w:t>&lt;!DOCTYPE html&gt;</w:t>
        </w:r>
      </w:ins>
    </w:p>
    <w:p w:rsidR="00070422" w:rsidRDefault="00070422" w:rsidP="00070422">
      <w:pPr>
        <w:rPr>
          <w:ins w:id="7260" w:author="Priyanshu Solon" w:date="2025-04-29T13:42:00Z"/>
        </w:rPr>
      </w:pPr>
      <w:ins w:id="7261" w:author="Priyanshu Solon" w:date="2025-04-29T13:42:00Z">
        <w:r>
          <w:t>&lt;html lang="en"&gt;</w:t>
        </w:r>
      </w:ins>
    </w:p>
    <w:p w:rsidR="00070422" w:rsidRDefault="00070422" w:rsidP="00070422">
      <w:pPr>
        <w:rPr>
          <w:ins w:id="7262" w:author="Priyanshu Solon" w:date="2025-04-29T13:42:00Z"/>
        </w:rPr>
      </w:pPr>
      <w:ins w:id="7263" w:author="Priyanshu Solon" w:date="2025-04-29T13:42:00Z">
        <w:r>
          <w:t>&lt;head&gt;</w:t>
        </w:r>
      </w:ins>
    </w:p>
    <w:p w:rsidR="00070422" w:rsidRDefault="00070422" w:rsidP="00070422">
      <w:pPr>
        <w:rPr>
          <w:ins w:id="7264" w:author="Priyanshu Solon" w:date="2025-04-29T13:42:00Z"/>
        </w:rPr>
      </w:pPr>
      <w:ins w:id="7265" w:author="Priyanshu Solon" w:date="2025-04-29T13:42:00Z">
        <w:r>
          <w:t xml:space="preserve">    &lt;meta charset="UTF-8"&gt;</w:t>
        </w:r>
      </w:ins>
    </w:p>
    <w:p w:rsidR="00070422" w:rsidRDefault="00070422" w:rsidP="00070422">
      <w:pPr>
        <w:rPr>
          <w:ins w:id="7266" w:author="Priyanshu Solon" w:date="2025-04-29T13:42:00Z"/>
        </w:rPr>
      </w:pPr>
      <w:ins w:id="7267" w:author="Priyanshu Solon" w:date="2025-04-29T13:42:00Z">
        <w:r>
          <w:t xml:space="preserve">    &lt;meta name="viewport" content="width=device-width, initial-scale=1.0"&gt;</w:t>
        </w:r>
      </w:ins>
    </w:p>
    <w:p w:rsidR="00070422" w:rsidRDefault="00070422" w:rsidP="00070422">
      <w:pPr>
        <w:rPr>
          <w:ins w:id="7268" w:author="Priyanshu Solon" w:date="2025-04-29T13:42:00Z"/>
        </w:rPr>
      </w:pPr>
      <w:ins w:id="7269" w:author="Priyanshu Solon" w:date="2025-04-29T13:42:00Z">
        <w:r>
          <w:t xml:space="preserve">    &lt;title&gt;Document&lt;/title&gt;</w:t>
        </w:r>
      </w:ins>
    </w:p>
    <w:p w:rsidR="00070422" w:rsidRDefault="00070422" w:rsidP="00070422">
      <w:pPr>
        <w:rPr>
          <w:ins w:id="7270" w:author="Priyanshu Solon" w:date="2025-04-29T13:42:00Z"/>
        </w:rPr>
      </w:pPr>
      <w:ins w:id="7271" w:author="Priyanshu Solon" w:date="2025-04-29T13:42:00Z">
        <w:r>
          <w:t xml:space="preserve">   </w:t>
        </w:r>
      </w:ins>
    </w:p>
    <w:p w:rsidR="00070422" w:rsidRDefault="00070422" w:rsidP="00070422">
      <w:pPr>
        <w:rPr>
          <w:ins w:id="7272" w:author="Priyanshu Solon" w:date="2025-04-29T13:42:00Z"/>
        </w:rPr>
      </w:pPr>
      <w:ins w:id="7273" w:author="Priyanshu Solon" w:date="2025-04-29T13:42:00Z">
        <w:r>
          <w:t xml:space="preserve">    &lt;style&gt;</w:t>
        </w:r>
      </w:ins>
    </w:p>
    <w:p w:rsidR="00070422" w:rsidRDefault="00070422" w:rsidP="00070422">
      <w:pPr>
        <w:rPr>
          <w:ins w:id="7274" w:author="Priyanshu Solon" w:date="2025-04-29T13:42:00Z"/>
        </w:rPr>
      </w:pPr>
      <w:ins w:id="7275" w:author="Priyanshu Solon" w:date="2025-04-29T13:42:00Z">
        <w:r>
          <w:t xml:space="preserve">        h1~p {</w:t>
        </w:r>
      </w:ins>
    </w:p>
    <w:p w:rsidR="00070422" w:rsidRDefault="00070422" w:rsidP="00070422">
      <w:pPr>
        <w:rPr>
          <w:ins w:id="7276" w:author="Priyanshu Solon" w:date="2025-04-29T13:42:00Z"/>
        </w:rPr>
      </w:pPr>
      <w:ins w:id="7277" w:author="Priyanshu Solon" w:date="2025-04-29T13:42:00Z">
        <w:r>
          <w:t xml:space="preserve">            color:red;</w:t>
        </w:r>
      </w:ins>
    </w:p>
    <w:p w:rsidR="00070422" w:rsidRDefault="00070422" w:rsidP="00070422">
      <w:pPr>
        <w:rPr>
          <w:ins w:id="7278" w:author="Priyanshu Solon" w:date="2025-04-29T13:42:00Z"/>
        </w:rPr>
      </w:pPr>
      <w:ins w:id="7279" w:author="Priyanshu Solon" w:date="2025-04-29T13:42:00Z">
        <w:r>
          <w:lastRenderedPageBreak/>
          <w:t xml:space="preserve">        }</w:t>
        </w:r>
      </w:ins>
    </w:p>
    <w:p w:rsidR="00070422" w:rsidRDefault="00070422" w:rsidP="00070422">
      <w:pPr>
        <w:rPr>
          <w:ins w:id="7280" w:author="Priyanshu Solon" w:date="2025-04-29T13:42:00Z"/>
        </w:rPr>
      </w:pPr>
      <w:ins w:id="7281" w:author="Priyanshu Solon" w:date="2025-04-29T13:42:00Z">
        <w:r>
          <w:t xml:space="preserve">    &lt;/style&gt;</w:t>
        </w:r>
      </w:ins>
    </w:p>
    <w:p w:rsidR="00070422" w:rsidRDefault="00070422" w:rsidP="00070422">
      <w:pPr>
        <w:rPr>
          <w:ins w:id="7282" w:author="Priyanshu Solon" w:date="2025-04-29T13:42:00Z"/>
        </w:rPr>
      </w:pPr>
    </w:p>
    <w:p w:rsidR="00070422" w:rsidRDefault="00070422" w:rsidP="00070422">
      <w:pPr>
        <w:rPr>
          <w:ins w:id="7283" w:author="Priyanshu Solon" w:date="2025-04-29T13:42:00Z"/>
        </w:rPr>
      </w:pPr>
      <w:ins w:id="7284" w:author="Priyanshu Solon" w:date="2025-04-29T13:42:00Z">
        <w:r>
          <w:t>&lt;/head&gt;</w:t>
        </w:r>
      </w:ins>
    </w:p>
    <w:p w:rsidR="00070422" w:rsidRDefault="00070422" w:rsidP="00070422">
      <w:pPr>
        <w:rPr>
          <w:ins w:id="7285" w:author="Priyanshu Solon" w:date="2025-04-29T13:42:00Z"/>
        </w:rPr>
      </w:pPr>
      <w:ins w:id="7286" w:author="Priyanshu Solon" w:date="2025-04-29T13:42:00Z">
        <w:r>
          <w:t>&lt;body&gt;</w:t>
        </w:r>
      </w:ins>
    </w:p>
    <w:p w:rsidR="00070422" w:rsidRDefault="00070422" w:rsidP="00070422">
      <w:pPr>
        <w:rPr>
          <w:ins w:id="7287" w:author="Priyanshu Solon" w:date="2025-04-29T13:42:00Z"/>
        </w:rPr>
      </w:pPr>
      <w:ins w:id="7288" w:author="Priyanshu Solon" w:date="2025-04-29T13:42:00Z">
        <w:r>
          <w:t xml:space="preserve">    &lt;div&gt;</w:t>
        </w:r>
      </w:ins>
    </w:p>
    <w:p w:rsidR="00070422" w:rsidRDefault="00070422" w:rsidP="00070422">
      <w:pPr>
        <w:rPr>
          <w:ins w:id="7289" w:author="Priyanshu Solon" w:date="2025-04-29T13:42:00Z"/>
        </w:rPr>
      </w:pPr>
      <w:ins w:id="7290" w:author="Priyanshu Solon" w:date="2025-04-29T13:42:00Z">
        <w:r>
          <w:t xml:space="preserve">        &lt;h1&gt;Heading&lt;/h1&gt;</w:t>
        </w:r>
      </w:ins>
    </w:p>
    <w:p w:rsidR="00070422" w:rsidRDefault="00070422" w:rsidP="00070422">
      <w:pPr>
        <w:rPr>
          <w:ins w:id="7291" w:author="Priyanshu Solon" w:date="2025-04-29T13:42:00Z"/>
        </w:rPr>
      </w:pPr>
      <w:ins w:id="7292" w:author="Priyanshu Solon" w:date="2025-04-29T13:42:00Z">
        <w:r>
          <w:t xml:space="preserve">        &lt;p&gt;Para-1&lt;/p&gt;</w:t>
        </w:r>
      </w:ins>
    </w:p>
    <w:p w:rsidR="00070422" w:rsidRDefault="00070422" w:rsidP="00070422">
      <w:pPr>
        <w:rPr>
          <w:ins w:id="7293" w:author="Priyanshu Solon" w:date="2025-04-29T13:42:00Z"/>
        </w:rPr>
      </w:pPr>
      <w:ins w:id="7294" w:author="Priyanshu Solon" w:date="2025-04-29T13:42:00Z">
        <w:r>
          <w:t xml:space="preserve">        &lt;p&gt;Para-2&lt;/p&gt;</w:t>
        </w:r>
      </w:ins>
    </w:p>
    <w:p w:rsidR="00070422" w:rsidRDefault="00070422" w:rsidP="00070422">
      <w:pPr>
        <w:rPr>
          <w:ins w:id="7295" w:author="Priyanshu Solon" w:date="2025-04-29T13:42:00Z"/>
        </w:rPr>
      </w:pPr>
      <w:ins w:id="7296" w:author="Priyanshu Solon" w:date="2025-04-29T13:42:00Z">
        <w:r>
          <w:t xml:space="preserve">        &lt;p&gt;Para-3&lt;/p&gt;</w:t>
        </w:r>
      </w:ins>
    </w:p>
    <w:p w:rsidR="00070422" w:rsidRDefault="00070422" w:rsidP="00070422">
      <w:pPr>
        <w:rPr>
          <w:ins w:id="7297" w:author="Priyanshu Solon" w:date="2025-04-29T13:42:00Z"/>
        </w:rPr>
      </w:pPr>
      <w:ins w:id="7298" w:author="Priyanshu Solon" w:date="2025-04-29T13:42:00Z">
        <w:r>
          <w:t xml:space="preserve">        &lt;p&gt;Para-4&lt;/p&gt;</w:t>
        </w:r>
      </w:ins>
    </w:p>
    <w:p w:rsidR="00070422" w:rsidRDefault="00070422" w:rsidP="00070422">
      <w:pPr>
        <w:rPr>
          <w:ins w:id="7299" w:author="Priyanshu Solon" w:date="2025-04-29T13:42:00Z"/>
        </w:rPr>
      </w:pPr>
      <w:ins w:id="7300" w:author="Priyanshu Solon" w:date="2025-04-29T13:42:00Z">
        <w:r>
          <w:t xml:space="preserve">        &lt;p&gt;Para-5&lt;/p&gt;</w:t>
        </w:r>
      </w:ins>
    </w:p>
    <w:p w:rsidR="00070422" w:rsidRDefault="00070422" w:rsidP="00070422">
      <w:pPr>
        <w:rPr>
          <w:ins w:id="7301" w:author="Priyanshu Solon" w:date="2025-04-29T13:42:00Z"/>
        </w:rPr>
      </w:pPr>
      <w:ins w:id="7302" w:author="Priyanshu Solon" w:date="2025-04-29T13:42:00Z">
        <w:r>
          <w:t xml:space="preserve">    &lt;/div&gt;  </w:t>
        </w:r>
      </w:ins>
    </w:p>
    <w:p w:rsidR="00070422" w:rsidRDefault="00070422" w:rsidP="00070422">
      <w:pPr>
        <w:rPr>
          <w:ins w:id="7303" w:author="Priyanshu Solon" w:date="2025-04-29T13:42:00Z"/>
        </w:rPr>
      </w:pPr>
      <w:ins w:id="7304" w:author="Priyanshu Solon" w:date="2025-04-29T13:42:00Z">
        <w:r>
          <w:t xml:space="preserve">    &lt;p&gt;Para-6&lt;/p&gt;</w:t>
        </w:r>
      </w:ins>
    </w:p>
    <w:p w:rsidR="00070422" w:rsidRDefault="00070422" w:rsidP="00070422">
      <w:pPr>
        <w:rPr>
          <w:ins w:id="7305" w:author="Priyanshu Solon" w:date="2025-04-29T13:42:00Z"/>
        </w:rPr>
      </w:pPr>
      <w:ins w:id="7306" w:author="Priyanshu Solon" w:date="2025-04-29T13:42:00Z">
        <w:r>
          <w:t>&lt;/body&gt;</w:t>
        </w:r>
      </w:ins>
    </w:p>
    <w:p w:rsidR="00070422" w:rsidRDefault="00070422" w:rsidP="00070422">
      <w:pPr>
        <w:rPr>
          <w:ins w:id="7307" w:author="Priyanshu Solon" w:date="2025-04-29T13:42:00Z"/>
        </w:rPr>
      </w:pPr>
      <w:ins w:id="7308" w:author="Priyanshu Solon" w:date="2025-04-29T13:42:00Z">
        <w:r>
          <w:t>&lt;/html&gt;</w:t>
        </w:r>
      </w:ins>
    </w:p>
    <w:p w:rsidR="00070422" w:rsidRDefault="00070422" w:rsidP="00070422">
      <w:pPr>
        <w:rPr>
          <w:ins w:id="7309" w:author="Priyanshu Solon" w:date="2025-04-29T13:42:00Z"/>
        </w:rPr>
      </w:pPr>
    </w:p>
    <w:p w:rsidR="00070422" w:rsidRPr="002533F2" w:rsidRDefault="00070422" w:rsidP="00070422">
      <w:pPr>
        <w:rPr>
          <w:ins w:id="7310" w:author="Priyanshu Solon" w:date="2025-04-29T13:42:00Z"/>
          <w:b/>
          <w:bCs/>
          <w:rPrChange w:id="7311" w:author="Priyanshu Solon" w:date="2025-05-22T23:05:00Z">
            <w:rPr>
              <w:ins w:id="7312" w:author="Priyanshu Solon" w:date="2025-04-29T13:42:00Z"/>
            </w:rPr>
          </w:rPrChange>
        </w:rPr>
      </w:pPr>
      <w:ins w:id="7313" w:author="Priyanshu Solon" w:date="2025-04-29T13:42:00Z">
        <w:r w:rsidRPr="002533F2">
          <w:rPr>
            <w:b/>
            <w:bCs/>
            <w:rPrChange w:id="7314" w:author="Priyanshu Solon" w:date="2025-05-22T23:05:00Z">
              <w:rPr/>
            </w:rPrChange>
          </w:rPr>
          <w:t>3. Attribute Selectors</w:t>
        </w:r>
      </w:ins>
    </w:p>
    <w:p w:rsidR="00070422" w:rsidRDefault="00070422" w:rsidP="00070422">
      <w:pPr>
        <w:rPr>
          <w:ins w:id="7315" w:author="Priyanshu Solon" w:date="2025-04-29T13:42:00Z"/>
        </w:rPr>
      </w:pPr>
      <w:ins w:id="7316" w:author="Priyanshu Solon" w:date="2025-04-29T13:42:00Z">
        <w:r>
          <w:t>- It allows to select element based on attributes and their value.</w:t>
        </w:r>
      </w:ins>
    </w:p>
    <w:p w:rsidR="00070422" w:rsidRDefault="00070422" w:rsidP="00070422">
      <w:pPr>
        <w:rPr>
          <w:ins w:id="7317" w:author="Priyanshu Solon" w:date="2025-04-29T13:42:00Z"/>
        </w:rPr>
      </w:pPr>
      <w:ins w:id="7318" w:author="Priyanshu Solon" w:date="2025-04-29T13:42:00Z">
        <w:r>
          <w:t>- You can select by only attribute or by using both attribute &amp; value.</w:t>
        </w:r>
      </w:ins>
    </w:p>
    <w:p w:rsidR="00070422" w:rsidRDefault="00070422" w:rsidP="00070422">
      <w:pPr>
        <w:rPr>
          <w:ins w:id="7319" w:author="Priyanshu Solon" w:date="2025-04-29T13:42:00Z"/>
        </w:rPr>
      </w:pPr>
    </w:p>
    <w:p w:rsidR="00070422" w:rsidRDefault="00070422" w:rsidP="00070422">
      <w:pPr>
        <w:rPr>
          <w:ins w:id="7320" w:author="Priyanshu Solon" w:date="2025-04-29T13:42:00Z"/>
        </w:rPr>
      </w:pPr>
      <w:ins w:id="7321" w:author="Priyanshu Solon" w:date="2025-04-29T13:42:00Z">
        <w:r>
          <w:t>Syntax: Verifying only attribute</w:t>
        </w:r>
      </w:ins>
    </w:p>
    <w:p w:rsidR="00070422" w:rsidRDefault="00070422" w:rsidP="00070422">
      <w:pPr>
        <w:rPr>
          <w:ins w:id="7322" w:author="Priyanshu Solon" w:date="2025-04-29T13:42:00Z"/>
        </w:rPr>
      </w:pPr>
      <w:ins w:id="7323" w:author="Priyanshu Solon" w:date="2025-04-29T13:42:00Z">
        <w:r>
          <w:t xml:space="preserve">   </w:t>
        </w:r>
      </w:ins>
    </w:p>
    <w:p w:rsidR="00070422" w:rsidRDefault="00070422" w:rsidP="00070422">
      <w:pPr>
        <w:rPr>
          <w:ins w:id="7324" w:author="Priyanshu Solon" w:date="2025-04-29T13:42:00Z"/>
        </w:rPr>
      </w:pPr>
      <w:ins w:id="7325" w:author="Priyanshu Solon" w:date="2025-04-29T13:42:00Z">
        <w:r>
          <w:t xml:space="preserve">            token[attribute]       only attribute</w:t>
        </w:r>
      </w:ins>
    </w:p>
    <w:p w:rsidR="00070422" w:rsidRDefault="00070422" w:rsidP="00070422">
      <w:pPr>
        <w:rPr>
          <w:ins w:id="7326" w:author="Priyanshu Solon" w:date="2025-04-29T13:42:00Z"/>
        </w:rPr>
      </w:pPr>
    </w:p>
    <w:p w:rsidR="00070422" w:rsidRDefault="00070422" w:rsidP="00070422">
      <w:pPr>
        <w:rPr>
          <w:ins w:id="7327" w:author="Priyanshu Solon" w:date="2025-04-29T13:42:00Z"/>
        </w:rPr>
      </w:pPr>
      <w:ins w:id="7328" w:author="Priyanshu Solon" w:date="2025-04-29T13:42:00Z">
        <w:r>
          <w:t>Syntax:  Verifying both attribute &amp; value</w:t>
        </w:r>
      </w:ins>
    </w:p>
    <w:p w:rsidR="00070422" w:rsidRDefault="00070422" w:rsidP="00070422">
      <w:pPr>
        <w:rPr>
          <w:ins w:id="7329" w:author="Priyanshu Solon" w:date="2025-04-29T13:42:00Z"/>
        </w:rPr>
      </w:pPr>
    </w:p>
    <w:p w:rsidR="00070422" w:rsidRPr="002533F2" w:rsidRDefault="00070422" w:rsidP="00070422">
      <w:pPr>
        <w:rPr>
          <w:ins w:id="7330" w:author="Priyanshu Solon" w:date="2025-04-29T13:42:00Z"/>
          <w:b/>
          <w:bCs/>
          <w:rPrChange w:id="7331" w:author="Priyanshu Solon" w:date="2025-05-22T23:05:00Z">
            <w:rPr>
              <w:ins w:id="7332" w:author="Priyanshu Solon" w:date="2025-04-29T13:42:00Z"/>
            </w:rPr>
          </w:rPrChange>
        </w:rPr>
      </w:pPr>
      <w:ins w:id="7333" w:author="Priyanshu Solon" w:date="2025-04-29T13:42:00Z">
        <w:r w:rsidRPr="002533F2">
          <w:rPr>
            <w:b/>
            <w:bCs/>
            <w:rPrChange w:id="7334" w:author="Priyanshu Solon" w:date="2025-05-22T23:05:00Z">
              <w:rPr/>
            </w:rPrChange>
          </w:rPr>
          <w:t xml:space="preserve">            token[attribute=value]</w:t>
        </w:r>
      </w:ins>
    </w:p>
    <w:p w:rsidR="00070422" w:rsidRDefault="00070422" w:rsidP="00070422">
      <w:pPr>
        <w:rPr>
          <w:ins w:id="7335" w:author="Priyanshu Solon" w:date="2025-04-29T13:42:00Z"/>
        </w:rPr>
      </w:pPr>
    </w:p>
    <w:p w:rsidR="00070422" w:rsidRDefault="00070422" w:rsidP="00070422">
      <w:pPr>
        <w:rPr>
          <w:ins w:id="7336" w:author="Priyanshu Solon" w:date="2025-04-29T13:42:00Z"/>
        </w:rPr>
      </w:pPr>
      <w:ins w:id="7337" w:author="Priyanshu Solon" w:date="2025-04-29T13:42:00Z">
        <w:r>
          <w:lastRenderedPageBreak/>
          <w:t>Ex:</w:t>
        </w:r>
      </w:ins>
    </w:p>
    <w:p w:rsidR="00070422" w:rsidRDefault="00070422" w:rsidP="00070422">
      <w:pPr>
        <w:rPr>
          <w:ins w:id="7338" w:author="Priyanshu Solon" w:date="2025-04-29T13:42:00Z"/>
        </w:rPr>
      </w:pPr>
      <w:ins w:id="7339" w:author="Priyanshu Solon" w:date="2025-04-29T13:42:00Z">
        <w:r>
          <w:t>&lt;!DOCTYPE html&gt;</w:t>
        </w:r>
      </w:ins>
    </w:p>
    <w:p w:rsidR="00070422" w:rsidRDefault="00070422" w:rsidP="00070422">
      <w:pPr>
        <w:rPr>
          <w:ins w:id="7340" w:author="Priyanshu Solon" w:date="2025-04-29T13:42:00Z"/>
        </w:rPr>
      </w:pPr>
      <w:ins w:id="7341" w:author="Priyanshu Solon" w:date="2025-04-29T13:42:00Z">
        <w:r>
          <w:t>&lt;html lang="en"&gt;</w:t>
        </w:r>
      </w:ins>
    </w:p>
    <w:p w:rsidR="00070422" w:rsidRDefault="00070422" w:rsidP="00070422">
      <w:pPr>
        <w:rPr>
          <w:ins w:id="7342" w:author="Priyanshu Solon" w:date="2025-04-29T13:42:00Z"/>
        </w:rPr>
      </w:pPr>
      <w:ins w:id="7343" w:author="Priyanshu Solon" w:date="2025-04-29T13:42:00Z">
        <w:r>
          <w:t>&lt;head&gt;</w:t>
        </w:r>
      </w:ins>
    </w:p>
    <w:p w:rsidR="00070422" w:rsidRDefault="00070422" w:rsidP="00070422">
      <w:pPr>
        <w:rPr>
          <w:ins w:id="7344" w:author="Priyanshu Solon" w:date="2025-04-29T13:42:00Z"/>
        </w:rPr>
      </w:pPr>
      <w:ins w:id="7345" w:author="Priyanshu Solon" w:date="2025-04-29T13:42:00Z">
        <w:r>
          <w:t xml:space="preserve">    &lt;meta charset="UTF-8"&gt;</w:t>
        </w:r>
      </w:ins>
    </w:p>
    <w:p w:rsidR="00070422" w:rsidRDefault="00070422" w:rsidP="00070422">
      <w:pPr>
        <w:rPr>
          <w:ins w:id="7346" w:author="Priyanshu Solon" w:date="2025-04-29T13:42:00Z"/>
        </w:rPr>
      </w:pPr>
      <w:ins w:id="7347" w:author="Priyanshu Solon" w:date="2025-04-29T13:42:00Z">
        <w:r>
          <w:t xml:space="preserve">    &lt;meta name="viewport" content="width=device-width, initial-scale=1.0"&gt;</w:t>
        </w:r>
      </w:ins>
    </w:p>
    <w:p w:rsidR="00070422" w:rsidRDefault="00070422" w:rsidP="00070422">
      <w:pPr>
        <w:rPr>
          <w:ins w:id="7348" w:author="Priyanshu Solon" w:date="2025-04-29T13:42:00Z"/>
        </w:rPr>
      </w:pPr>
      <w:ins w:id="7349" w:author="Priyanshu Solon" w:date="2025-04-29T13:42:00Z">
        <w:r>
          <w:t xml:space="preserve">    &lt;title&gt;Document&lt;/title&gt;</w:t>
        </w:r>
      </w:ins>
    </w:p>
    <w:p w:rsidR="00070422" w:rsidRDefault="00070422" w:rsidP="00070422">
      <w:pPr>
        <w:rPr>
          <w:ins w:id="7350" w:author="Priyanshu Solon" w:date="2025-04-29T13:42:00Z"/>
        </w:rPr>
      </w:pPr>
      <w:ins w:id="7351" w:author="Priyanshu Solon" w:date="2025-04-29T13:42:00Z">
        <w:r>
          <w:t xml:space="preserve">   </w:t>
        </w:r>
      </w:ins>
    </w:p>
    <w:p w:rsidR="00070422" w:rsidRDefault="00070422" w:rsidP="00070422">
      <w:pPr>
        <w:rPr>
          <w:ins w:id="7352" w:author="Priyanshu Solon" w:date="2025-04-29T13:42:00Z"/>
        </w:rPr>
      </w:pPr>
      <w:ins w:id="7353" w:author="Priyanshu Solon" w:date="2025-04-29T13:42:00Z">
        <w:r>
          <w:t xml:space="preserve">    &lt;style&gt;</w:t>
        </w:r>
      </w:ins>
    </w:p>
    <w:p w:rsidR="00070422" w:rsidRDefault="00070422" w:rsidP="00070422">
      <w:pPr>
        <w:rPr>
          <w:ins w:id="7354" w:author="Priyanshu Solon" w:date="2025-04-29T13:42:00Z"/>
        </w:rPr>
      </w:pPr>
      <w:ins w:id="7355" w:author="Priyanshu Solon" w:date="2025-04-29T13:42:00Z">
        <w:r>
          <w:t xml:space="preserve">        input[type="button"] {</w:t>
        </w:r>
      </w:ins>
    </w:p>
    <w:p w:rsidR="00070422" w:rsidRDefault="00070422" w:rsidP="00070422">
      <w:pPr>
        <w:rPr>
          <w:ins w:id="7356" w:author="Priyanshu Solon" w:date="2025-04-29T13:42:00Z"/>
        </w:rPr>
      </w:pPr>
      <w:ins w:id="7357" w:author="Priyanshu Solon" w:date="2025-04-29T13:42:00Z">
        <w:r>
          <w:t xml:space="preserve">            background-color: yellow;</w:t>
        </w:r>
      </w:ins>
    </w:p>
    <w:p w:rsidR="00070422" w:rsidRDefault="00070422" w:rsidP="00070422">
      <w:pPr>
        <w:rPr>
          <w:ins w:id="7358" w:author="Priyanshu Solon" w:date="2025-04-29T13:42:00Z"/>
        </w:rPr>
      </w:pPr>
      <w:ins w:id="7359" w:author="Priyanshu Solon" w:date="2025-04-29T13:42:00Z">
        <w:r>
          <w:t xml:space="preserve">        }</w:t>
        </w:r>
      </w:ins>
    </w:p>
    <w:p w:rsidR="00070422" w:rsidRDefault="00070422" w:rsidP="00070422">
      <w:pPr>
        <w:rPr>
          <w:ins w:id="7360" w:author="Priyanshu Solon" w:date="2025-04-29T13:42:00Z"/>
        </w:rPr>
      </w:pPr>
      <w:ins w:id="7361" w:author="Priyanshu Solon" w:date="2025-04-29T13:42:00Z">
        <w:r>
          <w:t xml:space="preserve">       </w:t>
        </w:r>
      </w:ins>
    </w:p>
    <w:p w:rsidR="00070422" w:rsidRDefault="00070422" w:rsidP="00070422">
      <w:pPr>
        <w:rPr>
          <w:ins w:id="7362" w:author="Priyanshu Solon" w:date="2025-04-29T13:42:00Z"/>
        </w:rPr>
      </w:pPr>
      <w:ins w:id="7363" w:author="Priyanshu Solon" w:date="2025-04-29T13:42:00Z">
        <w:r>
          <w:t xml:space="preserve">    &lt;/style&gt;</w:t>
        </w:r>
      </w:ins>
    </w:p>
    <w:p w:rsidR="00070422" w:rsidRDefault="00070422" w:rsidP="00070422">
      <w:pPr>
        <w:rPr>
          <w:ins w:id="7364" w:author="Priyanshu Solon" w:date="2025-04-29T13:42:00Z"/>
        </w:rPr>
      </w:pPr>
    </w:p>
    <w:p w:rsidR="00070422" w:rsidRDefault="00070422" w:rsidP="00070422">
      <w:pPr>
        <w:rPr>
          <w:ins w:id="7365" w:author="Priyanshu Solon" w:date="2025-04-29T13:42:00Z"/>
        </w:rPr>
      </w:pPr>
      <w:ins w:id="7366" w:author="Priyanshu Solon" w:date="2025-04-29T13:42:00Z">
        <w:r>
          <w:t>&lt;/head&gt;</w:t>
        </w:r>
      </w:ins>
    </w:p>
    <w:p w:rsidR="00070422" w:rsidRDefault="00070422" w:rsidP="00070422">
      <w:pPr>
        <w:rPr>
          <w:ins w:id="7367" w:author="Priyanshu Solon" w:date="2025-04-29T13:42:00Z"/>
        </w:rPr>
      </w:pPr>
      <w:ins w:id="7368" w:author="Priyanshu Solon" w:date="2025-04-29T13:42:00Z">
        <w:r>
          <w:t>&lt;body&gt;</w:t>
        </w:r>
      </w:ins>
    </w:p>
    <w:p w:rsidR="00070422" w:rsidRDefault="00070422" w:rsidP="00070422">
      <w:pPr>
        <w:rPr>
          <w:ins w:id="7369" w:author="Priyanshu Solon" w:date="2025-04-29T13:42:00Z"/>
        </w:rPr>
      </w:pPr>
      <w:ins w:id="7370" w:author="Priyanshu Solon" w:date="2025-04-29T13:42:00Z">
        <w:r>
          <w:t xml:space="preserve">    &lt;form&gt;</w:t>
        </w:r>
      </w:ins>
    </w:p>
    <w:p w:rsidR="00070422" w:rsidRDefault="00070422" w:rsidP="00070422">
      <w:pPr>
        <w:rPr>
          <w:ins w:id="7371" w:author="Priyanshu Solon" w:date="2025-04-29T13:42:00Z"/>
        </w:rPr>
      </w:pPr>
      <w:ins w:id="7372" w:author="Priyanshu Solon" w:date="2025-04-29T13:42:00Z">
        <w:r>
          <w:t xml:space="preserve">        &lt;dl&gt;</w:t>
        </w:r>
      </w:ins>
    </w:p>
    <w:p w:rsidR="00070422" w:rsidRDefault="00070422" w:rsidP="00070422">
      <w:pPr>
        <w:rPr>
          <w:ins w:id="7373" w:author="Priyanshu Solon" w:date="2025-04-29T13:42:00Z"/>
        </w:rPr>
      </w:pPr>
      <w:ins w:id="7374" w:author="Priyanshu Solon" w:date="2025-04-29T13:42:00Z">
        <w:r>
          <w:t xml:space="preserve">            &lt;dt&gt;User Name&lt;/dt&gt;</w:t>
        </w:r>
      </w:ins>
    </w:p>
    <w:p w:rsidR="00070422" w:rsidRDefault="00070422" w:rsidP="00070422">
      <w:pPr>
        <w:rPr>
          <w:ins w:id="7375" w:author="Priyanshu Solon" w:date="2025-04-29T13:42:00Z"/>
        </w:rPr>
      </w:pPr>
      <w:ins w:id="7376" w:author="Priyanshu Solon" w:date="2025-04-29T13:42:00Z">
        <w:r>
          <w:t xml:space="preserve">            &lt;dd&gt;&lt;input type="text"&gt;&lt;/dd&gt;</w:t>
        </w:r>
      </w:ins>
    </w:p>
    <w:p w:rsidR="00070422" w:rsidRDefault="00070422" w:rsidP="00070422">
      <w:pPr>
        <w:rPr>
          <w:ins w:id="7377" w:author="Priyanshu Solon" w:date="2025-04-29T13:42:00Z"/>
        </w:rPr>
      </w:pPr>
      <w:ins w:id="7378" w:author="Priyanshu Solon" w:date="2025-04-29T13:42:00Z">
        <w:r>
          <w:t xml:space="preserve">            &lt;dt&gt;Mobile&lt;/dt&gt;</w:t>
        </w:r>
      </w:ins>
    </w:p>
    <w:p w:rsidR="00070422" w:rsidRDefault="00070422" w:rsidP="00070422">
      <w:pPr>
        <w:rPr>
          <w:ins w:id="7379" w:author="Priyanshu Solon" w:date="2025-04-29T13:42:00Z"/>
        </w:rPr>
      </w:pPr>
      <w:ins w:id="7380" w:author="Priyanshu Solon" w:date="2025-04-29T13:42:00Z">
        <w:r>
          <w:t xml:space="preserve">            &lt;dd&gt;&lt;input type="text"&gt;&lt;/dd&gt;</w:t>
        </w:r>
      </w:ins>
    </w:p>
    <w:p w:rsidR="00070422" w:rsidRDefault="00070422" w:rsidP="00070422">
      <w:pPr>
        <w:rPr>
          <w:ins w:id="7381" w:author="Priyanshu Solon" w:date="2025-04-29T13:42:00Z"/>
        </w:rPr>
      </w:pPr>
      <w:ins w:id="7382" w:author="Priyanshu Solon" w:date="2025-04-29T13:42:00Z">
        <w:r>
          <w:t xml:space="preserve">        &lt;/dl&gt;</w:t>
        </w:r>
      </w:ins>
    </w:p>
    <w:p w:rsidR="00070422" w:rsidRDefault="00070422" w:rsidP="00070422">
      <w:pPr>
        <w:rPr>
          <w:ins w:id="7383" w:author="Priyanshu Solon" w:date="2025-04-29T13:42:00Z"/>
        </w:rPr>
      </w:pPr>
      <w:ins w:id="7384" w:author="Priyanshu Solon" w:date="2025-04-29T13:42:00Z">
        <w:r>
          <w:t xml:space="preserve">        &lt;input type="button" value="Submit"&gt;</w:t>
        </w:r>
      </w:ins>
    </w:p>
    <w:p w:rsidR="00070422" w:rsidRDefault="00070422" w:rsidP="00070422">
      <w:pPr>
        <w:rPr>
          <w:ins w:id="7385" w:author="Priyanshu Solon" w:date="2025-04-29T13:42:00Z"/>
        </w:rPr>
      </w:pPr>
      <w:ins w:id="7386" w:author="Priyanshu Solon" w:date="2025-04-29T13:42:00Z">
        <w:r>
          <w:t xml:space="preserve">        &lt;input type="button" value="Cancel"&gt;</w:t>
        </w:r>
      </w:ins>
    </w:p>
    <w:p w:rsidR="00070422" w:rsidRDefault="00070422" w:rsidP="00070422">
      <w:pPr>
        <w:rPr>
          <w:ins w:id="7387" w:author="Priyanshu Solon" w:date="2025-04-29T13:42:00Z"/>
        </w:rPr>
      </w:pPr>
      <w:ins w:id="7388" w:author="Priyanshu Solon" w:date="2025-04-29T13:42:00Z">
        <w:r>
          <w:t xml:space="preserve">    &lt;/form&gt;</w:t>
        </w:r>
      </w:ins>
    </w:p>
    <w:p w:rsidR="00070422" w:rsidRDefault="00070422" w:rsidP="00070422">
      <w:pPr>
        <w:rPr>
          <w:ins w:id="7389" w:author="Priyanshu Solon" w:date="2025-04-29T13:42:00Z"/>
        </w:rPr>
      </w:pPr>
      <w:ins w:id="7390" w:author="Priyanshu Solon" w:date="2025-04-29T13:42:00Z">
        <w:r>
          <w:t>&lt;/body&gt;</w:t>
        </w:r>
      </w:ins>
    </w:p>
    <w:p w:rsidR="00070422" w:rsidRDefault="00070422" w:rsidP="00070422">
      <w:pPr>
        <w:rPr>
          <w:ins w:id="7391" w:author="Priyanshu Solon" w:date="2025-04-29T13:42:00Z"/>
        </w:rPr>
      </w:pPr>
      <w:ins w:id="7392" w:author="Priyanshu Solon" w:date="2025-04-29T13:42:00Z">
        <w:r>
          <w:t>&lt;/html&gt;</w:t>
        </w:r>
      </w:ins>
    </w:p>
    <w:p w:rsidR="00070422" w:rsidRDefault="00070422" w:rsidP="00070422">
      <w:pPr>
        <w:rPr>
          <w:ins w:id="7393" w:author="Priyanshu Solon" w:date="2025-04-29T13:42:00Z"/>
        </w:rPr>
      </w:pPr>
      <w:ins w:id="7394" w:author="Priyanshu Solon" w:date="2025-04-29T13:42:00Z">
        <w:r>
          <w:lastRenderedPageBreak/>
          <w:t xml:space="preserve">       </w:t>
        </w:r>
      </w:ins>
    </w:p>
    <w:p w:rsidR="00070422" w:rsidRDefault="00070422" w:rsidP="00070422">
      <w:pPr>
        <w:rPr>
          <w:ins w:id="7395" w:author="Priyanshu Solon" w:date="2025-04-29T13:42:00Z"/>
        </w:rPr>
      </w:pPr>
      <w:ins w:id="7396" w:author="Priyanshu Solon" w:date="2025-04-29T13:42:00Z">
        <w:r>
          <w:t>EX:</w:t>
        </w:r>
      </w:ins>
    </w:p>
    <w:p w:rsidR="00070422" w:rsidRDefault="00070422" w:rsidP="00070422">
      <w:pPr>
        <w:rPr>
          <w:ins w:id="7397" w:author="Priyanshu Solon" w:date="2025-04-29T13:42:00Z"/>
        </w:rPr>
      </w:pPr>
      <w:ins w:id="7398" w:author="Priyanshu Solon" w:date="2025-04-29T13:42:00Z">
        <w:r>
          <w:t>&lt;!DOCTYPE html&gt;</w:t>
        </w:r>
      </w:ins>
    </w:p>
    <w:p w:rsidR="00070422" w:rsidRDefault="00070422" w:rsidP="00070422">
      <w:pPr>
        <w:rPr>
          <w:ins w:id="7399" w:author="Priyanshu Solon" w:date="2025-04-29T13:42:00Z"/>
        </w:rPr>
      </w:pPr>
      <w:ins w:id="7400" w:author="Priyanshu Solon" w:date="2025-04-29T13:42:00Z">
        <w:r>
          <w:t>&lt;html lang="en"&gt;</w:t>
        </w:r>
      </w:ins>
    </w:p>
    <w:p w:rsidR="00070422" w:rsidRDefault="00070422" w:rsidP="00070422">
      <w:pPr>
        <w:rPr>
          <w:ins w:id="7401" w:author="Priyanshu Solon" w:date="2025-04-29T13:42:00Z"/>
        </w:rPr>
      </w:pPr>
      <w:ins w:id="7402" w:author="Priyanshu Solon" w:date="2025-04-29T13:42:00Z">
        <w:r>
          <w:t>&lt;head&gt;</w:t>
        </w:r>
      </w:ins>
    </w:p>
    <w:p w:rsidR="00070422" w:rsidRDefault="00070422" w:rsidP="00070422">
      <w:pPr>
        <w:rPr>
          <w:ins w:id="7403" w:author="Priyanshu Solon" w:date="2025-04-29T13:42:00Z"/>
        </w:rPr>
      </w:pPr>
      <w:ins w:id="7404" w:author="Priyanshu Solon" w:date="2025-04-29T13:42:00Z">
        <w:r>
          <w:t xml:space="preserve">    &lt;meta charset="UTF-8"&gt;</w:t>
        </w:r>
      </w:ins>
    </w:p>
    <w:p w:rsidR="00070422" w:rsidRDefault="00070422" w:rsidP="00070422">
      <w:pPr>
        <w:rPr>
          <w:ins w:id="7405" w:author="Priyanshu Solon" w:date="2025-04-29T13:42:00Z"/>
        </w:rPr>
      </w:pPr>
      <w:ins w:id="7406" w:author="Priyanshu Solon" w:date="2025-04-29T13:42:00Z">
        <w:r>
          <w:t xml:space="preserve">    &lt;meta name="viewport" content="width=device-width, initial-scale=1.0"&gt;</w:t>
        </w:r>
      </w:ins>
    </w:p>
    <w:p w:rsidR="00070422" w:rsidRDefault="00070422" w:rsidP="00070422">
      <w:pPr>
        <w:rPr>
          <w:ins w:id="7407" w:author="Priyanshu Solon" w:date="2025-04-29T13:42:00Z"/>
        </w:rPr>
      </w:pPr>
      <w:ins w:id="7408" w:author="Priyanshu Solon" w:date="2025-04-29T13:42:00Z">
        <w:r>
          <w:t xml:space="preserve">    &lt;title&gt;Document&lt;/title&gt;</w:t>
        </w:r>
      </w:ins>
    </w:p>
    <w:p w:rsidR="00070422" w:rsidRDefault="00070422" w:rsidP="00070422">
      <w:pPr>
        <w:rPr>
          <w:ins w:id="7409" w:author="Priyanshu Solon" w:date="2025-04-29T13:42:00Z"/>
        </w:rPr>
      </w:pPr>
      <w:ins w:id="7410" w:author="Priyanshu Solon" w:date="2025-04-29T13:42:00Z">
        <w:r>
          <w:t xml:space="preserve">    &lt;style&gt;</w:t>
        </w:r>
      </w:ins>
    </w:p>
    <w:p w:rsidR="00070422" w:rsidRDefault="00070422" w:rsidP="00070422">
      <w:pPr>
        <w:rPr>
          <w:ins w:id="7411" w:author="Priyanshu Solon" w:date="2025-04-29T13:42:00Z"/>
        </w:rPr>
      </w:pPr>
      <w:ins w:id="7412" w:author="Priyanshu Solon" w:date="2025-04-29T13:42:00Z">
        <w:r>
          <w:t xml:space="preserve">        p[id] {</w:t>
        </w:r>
      </w:ins>
    </w:p>
    <w:p w:rsidR="00070422" w:rsidRDefault="00070422" w:rsidP="00070422">
      <w:pPr>
        <w:rPr>
          <w:ins w:id="7413" w:author="Priyanshu Solon" w:date="2025-04-29T13:42:00Z"/>
        </w:rPr>
      </w:pPr>
      <w:ins w:id="7414" w:author="Priyanshu Solon" w:date="2025-04-29T13:42:00Z">
        <w:r>
          <w:t xml:space="preserve">            color:red;</w:t>
        </w:r>
      </w:ins>
    </w:p>
    <w:p w:rsidR="00070422" w:rsidRDefault="00070422" w:rsidP="00070422">
      <w:pPr>
        <w:rPr>
          <w:ins w:id="7415" w:author="Priyanshu Solon" w:date="2025-04-29T13:42:00Z"/>
        </w:rPr>
      </w:pPr>
      <w:ins w:id="7416" w:author="Priyanshu Solon" w:date="2025-04-29T13:42:00Z">
        <w:r>
          <w:t xml:space="preserve">        }        </w:t>
        </w:r>
      </w:ins>
    </w:p>
    <w:p w:rsidR="00070422" w:rsidRDefault="00070422" w:rsidP="00070422">
      <w:pPr>
        <w:rPr>
          <w:ins w:id="7417" w:author="Priyanshu Solon" w:date="2025-04-29T13:42:00Z"/>
        </w:rPr>
      </w:pPr>
      <w:ins w:id="7418" w:author="Priyanshu Solon" w:date="2025-04-29T13:42:00Z">
        <w:r>
          <w:t xml:space="preserve">    &lt;/style&gt;</w:t>
        </w:r>
      </w:ins>
    </w:p>
    <w:p w:rsidR="00070422" w:rsidRDefault="00070422" w:rsidP="00070422">
      <w:pPr>
        <w:rPr>
          <w:ins w:id="7419" w:author="Priyanshu Solon" w:date="2025-04-29T13:42:00Z"/>
        </w:rPr>
      </w:pPr>
      <w:ins w:id="7420" w:author="Priyanshu Solon" w:date="2025-04-29T13:42:00Z">
        <w:r>
          <w:t>&lt;/head&gt;</w:t>
        </w:r>
      </w:ins>
    </w:p>
    <w:p w:rsidR="00070422" w:rsidRDefault="00070422" w:rsidP="00070422">
      <w:pPr>
        <w:rPr>
          <w:ins w:id="7421" w:author="Priyanshu Solon" w:date="2025-04-29T13:42:00Z"/>
        </w:rPr>
      </w:pPr>
      <w:ins w:id="7422" w:author="Priyanshu Solon" w:date="2025-04-29T13:42:00Z">
        <w:r>
          <w:t>&lt;body&gt;</w:t>
        </w:r>
      </w:ins>
    </w:p>
    <w:p w:rsidR="00070422" w:rsidRDefault="00070422" w:rsidP="00070422">
      <w:pPr>
        <w:rPr>
          <w:ins w:id="7423" w:author="Priyanshu Solon" w:date="2025-04-29T13:42:00Z"/>
        </w:rPr>
      </w:pPr>
      <w:ins w:id="7424" w:author="Priyanshu Solon" w:date="2025-04-29T13:42:00Z">
        <w:r>
          <w:t xml:space="preserve">    &lt;p id&gt;Para-1&lt;/p&gt;</w:t>
        </w:r>
      </w:ins>
    </w:p>
    <w:p w:rsidR="00070422" w:rsidRDefault="00070422" w:rsidP="00070422">
      <w:pPr>
        <w:rPr>
          <w:ins w:id="7425" w:author="Priyanshu Solon" w:date="2025-04-29T13:42:00Z"/>
        </w:rPr>
      </w:pPr>
      <w:ins w:id="7426" w:author="Priyanshu Solon" w:date="2025-04-29T13:42:00Z">
        <w:r>
          <w:t xml:space="preserve">    &lt;p&gt;Para-2&lt;/p&gt;</w:t>
        </w:r>
      </w:ins>
    </w:p>
    <w:p w:rsidR="00070422" w:rsidRDefault="00070422" w:rsidP="00070422">
      <w:pPr>
        <w:rPr>
          <w:ins w:id="7427" w:author="Priyanshu Solon" w:date="2025-04-29T13:42:00Z"/>
        </w:rPr>
      </w:pPr>
      <w:ins w:id="7428" w:author="Priyanshu Solon" w:date="2025-04-29T13:42:00Z">
        <w:r>
          <w:t xml:space="preserve">    &lt;p id="p3"&gt;Para-3&lt;/p&gt;</w:t>
        </w:r>
      </w:ins>
    </w:p>
    <w:p w:rsidR="00070422" w:rsidRDefault="00070422" w:rsidP="00070422">
      <w:pPr>
        <w:rPr>
          <w:ins w:id="7429" w:author="Priyanshu Solon" w:date="2025-04-29T13:42:00Z"/>
        </w:rPr>
      </w:pPr>
      <w:ins w:id="7430" w:author="Priyanshu Solon" w:date="2025-04-29T13:42:00Z">
        <w:r>
          <w:t xml:space="preserve">    &lt;p&gt;Para-4&lt;/p&gt;</w:t>
        </w:r>
      </w:ins>
    </w:p>
    <w:p w:rsidR="00070422" w:rsidRDefault="00070422" w:rsidP="00070422">
      <w:pPr>
        <w:rPr>
          <w:ins w:id="7431" w:author="Priyanshu Solon" w:date="2025-04-29T13:42:00Z"/>
        </w:rPr>
      </w:pPr>
      <w:ins w:id="7432" w:author="Priyanshu Solon" w:date="2025-04-29T13:42:00Z">
        <w:r>
          <w:t xml:space="preserve">    &lt;p id="p5"&gt;Para-5&lt;/p&gt;</w:t>
        </w:r>
      </w:ins>
    </w:p>
    <w:p w:rsidR="00070422" w:rsidRDefault="00070422" w:rsidP="00070422">
      <w:pPr>
        <w:rPr>
          <w:ins w:id="7433" w:author="Priyanshu Solon" w:date="2025-04-29T13:42:00Z"/>
        </w:rPr>
      </w:pPr>
      <w:ins w:id="7434" w:author="Priyanshu Solon" w:date="2025-04-29T13:42:00Z">
        <w:r>
          <w:t xml:space="preserve">    &lt;p&gt;Para-6&lt;/p&gt;</w:t>
        </w:r>
      </w:ins>
    </w:p>
    <w:p w:rsidR="00070422" w:rsidRDefault="00070422" w:rsidP="00070422">
      <w:pPr>
        <w:rPr>
          <w:ins w:id="7435" w:author="Priyanshu Solon" w:date="2025-04-29T13:42:00Z"/>
        </w:rPr>
      </w:pPr>
    </w:p>
    <w:p w:rsidR="00070422" w:rsidRDefault="00070422" w:rsidP="00070422">
      <w:pPr>
        <w:rPr>
          <w:ins w:id="7436" w:author="Priyanshu Solon" w:date="2025-04-29T13:42:00Z"/>
        </w:rPr>
      </w:pPr>
      <w:ins w:id="7437" w:author="Priyanshu Solon" w:date="2025-04-29T13:42:00Z">
        <w:r>
          <w:t>&lt;/body&gt;</w:t>
        </w:r>
      </w:ins>
    </w:p>
    <w:p w:rsidR="00070422" w:rsidRDefault="00070422" w:rsidP="00070422">
      <w:pPr>
        <w:rPr>
          <w:ins w:id="7438" w:author="Priyanshu Solon" w:date="2025-04-29T13:42:00Z"/>
        </w:rPr>
      </w:pPr>
      <w:ins w:id="7439" w:author="Priyanshu Solon" w:date="2025-04-29T13:42:00Z">
        <w:r>
          <w:t>&lt;/html&gt;</w:t>
        </w:r>
      </w:ins>
    </w:p>
    <w:p w:rsidR="00070422" w:rsidRDefault="00070422" w:rsidP="00070422">
      <w:pPr>
        <w:rPr>
          <w:ins w:id="7440" w:author="Priyanshu Solon" w:date="2025-04-29T13:42:00Z"/>
        </w:rPr>
      </w:pPr>
    </w:p>
    <w:p w:rsidR="00070422" w:rsidRPr="002533F2" w:rsidRDefault="00070422" w:rsidP="00070422">
      <w:pPr>
        <w:rPr>
          <w:ins w:id="7441" w:author="Priyanshu Solon" w:date="2025-04-29T13:42:00Z"/>
          <w:b/>
          <w:bCs/>
          <w:rPrChange w:id="7442" w:author="Priyanshu Solon" w:date="2025-05-22T23:06:00Z">
            <w:rPr>
              <w:ins w:id="7443" w:author="Priyanshu Solon" w:date="2025-04-29T13:42:00Z"/>
            </w:rPr>
          </w:rPrChange>
        </w:rPr>
      </w:pPr>
      <w:ins w:id="7444" w:author="Priyanshu Solon" w:date="2025-04-29T13:42:00Z">
        <w:r w:rsidRPr="002533F2">
          <w:rPr>
            <w:b/>
            <w:bCs/>
            <w:rPrChange w:id="7445" w:author="Priyanshu Solon" w:date="2025-05-22T23:06:00Z">
              <w:rPr/>
            </w:rPrChange>
          </w:rPr>
          <w:t>Attribute Conditions:</w:t>
        </w:r>
      </w:ins>
    </w:p>
    <w:p w:rsidR="00070422" w:rsidRDefault="00070422" w:rsidP="00070422">
      <w:pPr>
        <w:rPr>
          <w:ins w:id="7446" w:author="Priyanshu Solon" w:date="2025-04-29T13:42:00Z"/>
        </w:rPr>
      </w:pPr>
    </w:p>
    <w:p w:rsidR="00070422" w:rsidRDefault="00070422" w:rsidP="00070422">
      <w:pPr>
        <w:rPr>
          <w:ins w:id="7447" w:author="Priyanshu Solon" w:date="2025-04-29T13:42:00Z"/>
        </w:rPr>
      </w:pPr>
      <w:ins w:id="7448" w:author="Priyanshu Solon" w:date="2025-04-29T13:42:00Z">
        <w:r>
          <w:t xml:space="preserve">            [attribute=value]        exact match</w:t>
        </w:r>
      </w:ins>
    </w:p>
    <w:p w:rsidR="00070422" w:rsidRDefault="00070422" w:rsidP="00070422">
      <w:pPr>
        <w:rPr>
          <w:ins w:id="7449" w:author="Priyanshu Solon" w:date="2025-04-29T13:42:00Z"/>
        </w:rPr>
      </w:pPr>
      <w:ins w:id="7450" w:author="Priyanshu Solon" w:date="2025-04-29T13:42:00Z">
        <w:r>
          <w:t xml:space="preserve">            [attribute^=value]        starts with</w:t>
        </w:r>
      </w:ins>
    </w:p>
    <w:p w:rsidR="00070422" w:rsidRDefault="00070422" w:rsidP="00070422">
      <w:pPr>
        <w:rPr>
          <w:ins w:id="7451" w:author="Priyanshu Solon" w:date="2025-04-29T13:42:00Z"/>
        </w:rPr>
      </w:pPr>
      <w:ins w:id="7452" w:author="Priyanshu Solon" w:date="2025-04-29T13:42:00Z">
        <w:r>
          <w:lastRenderedPageBreak/>
          <w:t xml:space="preserve">            [attribute$=value]        ends with</w:t>
        </w:r>
      </w:ins>
    </w:p>
    <w:p w:rsidR="00070422" w:rsidRDefault="00070422" w:rsidP="00070422">
      <w:pPr>
        <w:rPr>
          <w:ins w:id="7453" w:author="Priyanshu Solon" w:date="2025-04-29T13:42:00Z"/>
        </w:rPr>
      </w:pPr>
      <w:ins w:id="7454" w:author="Priyanshu Solon" w:date="2025-04-29T13:42:00Z">
        <w:r>
          <w:t xml:space="preserve">            [attribute|=value]        must start with specified and can have "-"</w:t>
        </w:r>
      </w:ins>
    </w:p>
    <w:p w:rsidR="00070422" w:rsidRDefault="00070422" w:rsidP="00070422">
      <w:pPr>
        <w:rPr>
          <w:ins w:id="7455" w:author="Priyanshu Solon" w:date="2025-04-29T13:42:00Z"/>
        </w:rPr>
      </w:pPr>
      <w:ins w:id="7456" w:author="Priyanshu Solon" w:date="2025-04-29T13:42:00Z">
        <w:r>
          <w:t xml:space="preserve">                                delimiter when defined with others.</w:t>
        </w:r>
      </w:ins>
    </w:p>
    <w:p w:rsidR="00070422" w:rsidRDefault="00070422" w:rsidP="00070422">
      <w:pPr>
        <w:rPr>
          <w:ins w:id="7457" w:author="Priyanshu Solon" w:date="2025-04-29T13:42:00Z"/>
        </w:rPr>
      </w:pPr>
      <w:ins w:id="7458" w:author="Priyanshu Solon" w:date="2025-04-29T13:42:00Z">
        <w:r>
          <w:t xml:space="preserve">            [attribute~=value]        any occurrence separated with blank space.</w:t>
        </w:r>
      </w:ins>
    </w:p>
    <w:p w:rsidR="00070422" w:rsidRDefault="00070422" w:rsidP="00070422">
      <w:pPr>
        <w:rPr>
          <w:ins w:id="7459" w:author="Priyanshu Solon" w:date="2025-04-29T13:42:00Z"/>
        </w:rPr>
      </w:pPr>
    </w:p>
    <w:p w:rsidR="00070422" w:rsidRDefault="00070422" w:rsidP="00070422">
      <w:pPr>
        <w:rPr>
          <w:ins w:id="7460" w:author="Priyanshu Solon" w:date="2025-04-29T13:42:00Z"/>
        </w:rPr>
      </w:pPr>
      <w:ins w:id="7461" w:author="Priyanshu Solon" w:date="2025-04-29T13:42:00Z">
        <w:r>
          <w:t>Ex:</w:t>
        </w:r>
      </w:ins>
    </w:p>
    <w:p w:rsidR="00070422" w:rsidRDefault="00070422" w:rsidP="00070422">
      <w:pPr>
        <w:rPr>
          <w:ins w:id="7462" w:author="Priyanshu Solon" w:date="2025-04-29T13:42:00Z"/>
        </w:rPr>
      </w:pPr>
      <w:ins w:id="7463" w:author="Priyanshu Solon" w:date="2025-04-29T13:42:00Z">
        <w:r>
          <w:t>&lt;!DOCTYPE html&gt;</w:t>
        </w:r>
      </w:ins>
    </w:p>
    <w:p w:rsidR="00070422" w:rsidRDefault="00070422" w:rsidP="00070422">
      <w:pPr>
        <w:rPr>
          <w:ins w:id="7464" w:author="Priyanshu Solon" w:date="2025-04-29T13:42:00Z"/>
        </w:rPr>
      </w:pPr>
      <w:ins w:id="7465" w:author="Priyanshu Solon" w:date="2025-04-29T13:42:00Z">
        <w:r>
          <w:t>&lt;html lang="en"&gt;</w:t>
        </w:r>
      </w:ins>
    </w:p>
    <w:p w:rsidR="00070422" w:rsidRDefault="00070422" w:rsidP="00070422">
      <w:pPr>
        <w:rPr>
          <w:ins w:id="7466" w:author="Priyanshu Solon" w:date="2025-04-29T13:42:00Z"/>
        </w:rPr>
      </w:pPr>
      <w:ins w:id="7467" w:author="Priyanshu Solon" w:date="2025-04-29T13:42:00Z">
        <w:r>
          <w:t>&lt;head&gt;</w:t>
        </w:r>
      </w:ins>
    </w:p>
    <w:p w:rsidR="00070422" w:rsidRDefault="00070422" w:rsidP="00070422">
      <w:pPr>
        <w:rPr>
          <w:ins w:id="7468" w:author="Priyanshu Solon" w:date="2025-04-29T13:42:00Z"/>
        </w:rPr>
      </w:pPr>
      <w:ins w:id="7469" w:author="Priyanshu Solon" w:date="2025-04-29T13:42:00Z">
        <w:r>
          <w:t xml:space="preserve">    &lt;meta charset="UTF-8"&gt;</w:t>
        </w:r>
      </w:ins>
    </w:p>
    <w:p w:rsidR="00070422" w:rsidRDefault="00070422" w:rsidP="00070422">
      <w:pPr>
        <w:rPr>
          <w:ins w:id="7470" w:author="Priyanshu Solon" w:date="2025-04-29T13:42:00Z"/>
        </w:rPr>
      </w:pPr>
      <w:ins w:id="7471" w:author="Priyanshu Solon" w:date="2025-04-29T13:42:00Z">
        <w:r>
          <w:t xml:space="preserve">    &lt;meta name="viewport" content="width=device-width, initial-scale=1.0"&gt;</w:t>
        </w:r>
      </w:ins>
    </w:p>
    <w:p w:rsidR="00070422" w:rsidRDefault="00070422" w:rsidP="00070422">
      <w:pPr>
        <w:rPr>
          <w:ins w:id="7472" w:author="Priyanshu Solon" w:date="2025-04-29T13:42:00Z"/>
        </w:rPr>
      </w:pPr>
      <w:ins w:id="7473" w:author="Priyanshu Solon" w:date="2025-04-29T13:42:00Z">
        <w:r>
          <w:t xml:space="preserve">    &lt;title&gt;Document&lt;/title&gt;</w:t>
        </w:r>
      </w:ins>
    </w:p>
    <w:p w:rsidR="00070422" w:rsidRDefault="00070422" w:rsidP="00070422">
      <w:pPr>
        <w:rPr>
          <w:ins w:id="7474" w:author="Priyanshu Solon" w:date="2025-04-29T13:42:00Z"/>
        </w:rPr>
      </w:pPr>
      <w:ins w:id="7475" w:author="Priyanshu Solon" w:date="2025-04-29T13:42:00Z">
        <w:r>
          <w:t xml:space="preserve">    &lt;style&gt;</w:t>
        </w:r>
      </w:ins>
    </w:p>
    <w:p w:rsidR="00070422" w:rsidRDefault="00070422" w:rsidP="00070422">
      <w:pPr>
        <w:rPr>
          <w:ins w:id="7476" w:author="Priyanshu Solon" w:date="2025-04-29T13:42:00Z"/>
        </w:rPr>
      </w:pPr>
      <w:ins w:id="7477" w:author="Priyanshu Solon" w:date="2025-04-29T13:42:00Z">
        <w:r>
          <w:t xml:space="preserve">        p[class~="Effects"] {</w:t>
        </w:r>
      </w:ins>
    </w:p>
    <w:p w:rsidR="00070422" w:rsidRDefault="00070422" w:rsidP="00070422">
      <w:pPr>
        <w:rPr>
          <w:ins w:id="7478" w:author="Priyanshu Solon" w:date="2025-04-29T13:42:00Z"/>
        </w:rPr>
      </w:pPr>
      <w:ins w:id="7479" w:author="Priyanshu Solon" w:date="2025-04-29T13:42:00Z">
        <w:r>
          <w:t xml:space="preserve">            color:red;</w:t>
        </w:r>
      </w:ins>
    </w:p>
    <w:p w:rsidR="00070422" w:rsidRDefault="00070422" w:rsidP="00070422">
      <w:pPr>
        <w:rPr>
          <w:ins w:id="7480" w:author="Priyanshu Solon" w:date="2025-04-29T13:42:00Z"/>
        </w:rPr>
      </w:pPr>
      <w:ins w:id="7481" w:author="Priyanshu Solon" w:date="2025-04-29T13:42:00Z">
        <w:r>
          <w:t xml:space="preserve">        }        </w:t>
        </w:r>
      </w:ins>
    </w:p>
    <w:p w:rsidR="00070422" w:rsidRDefault="00070422" w:rsidP="00070422">
      <w:pPr>
        <w:rPr>
          <w:ins w:id="7482" w:author="Priyanshu Solon" w:date="2025-04-29T13:42:00Z"/>
        </w:rPr>
      </w:pPr>
      <w:ins w:id="7483" w:author="Priyanshu Solon" w:date="2025-04-29T13:42:00Z">
        <w:r>
          <w:t xml:space="preserve">    &lt;/style&gt;</w:t>
        </w:r>
      </w:ins>
    </w:p>
    <w:p w:rsidR="00070422" w:rsidRDefault="00070422" w:rsidP="00070422">
      <w:pPr>
        <w:rPr>
          <w:ins w:id="7484" w:author="Priyanshu Solon" w:date="2025-04-29T13:42:00Z"/>
        </w:rPr>
      </w:pPr>
      <w:ins w:id="7485" w:author="Priyanshu Solon" w:date="2025-04-29T13:42:00Z">
        <w:r>
          <w:t>&lt;/head&gt;</w:t>
        </w:r>
      </w:ins>
    </w:p>
    <w:p w:rsidR="00070422" w:rsidRDefault="00070422" w:rsidP="00070422">
      <w:pPr>
        <w:rPr>
          <w:ins w:id="7486" w:author="Priyanshu Solon" w:date="2025-04-29T13:42:00Z"/>
        </w:rPr>
      </w:pPr>
      <w:ins w:id="7487" w:author="Priyanshu Solon" w:date="2025-04-29T13:42:00Z">
        <w:r>
          <w:t>&lt;body&gt;</w:t>
        </w:r>
      </w:ins>
    </w:p>
    <w:p w:rsidR="00070422" w:rsidRDefault="00070422" w:rsidP="00070422">
      <w:pPr>
        <w:rPr>
          <w:ins w:id="7488" w:author="Priyanshu Solon" w:date="2025-04-29T13:42:00Z"/>
        </w:rPr>
      </w:pPr>
      <w:ins w:id="7489" w:author="Priyanshu Solon" w:date="2025-04-29T13:42:00Z">
        <w:r>
          <w:t xml:space="preserve">    &lt;p class="Effects"&gt;Para-1&lt;/p&gt;</w:t>
        </w:r>
      </w:ins>
    </w:p>
    <w:p w:rsidR="00070422" w:rsidRDefault="00070422" w:rsidP="00070422">
      <w:pPr>
        <w:rPr>
          <w:ins w:id="7490" w:author="Priyanshu Solon" w:date="2025-04-29T13:42:00Z"/>
        </w:rPr>
      </w:pPr>
      <w:ins w:id="7491" w:author="Priyanshu Solon" w:date="2025-04-29T13:42:00Z">
        <w:r>
          <w:t xml:space="preserve">    &lt;p class="ParaEffects"&gt;Para-2&lt;/p&gt;</w:t>
        </w:r>
      </w:ins>
    </w:p>
    <w:p w:rsidR="00070422" w:rsidRDefault="00070422" w:rsidP="00070422">
      <w:pPr>
        <w:rPr>
          <w:ins w:id="7492" w:author="Priyanshu Solon" w:date="2025-04-29T13:42:00Z"/>
        </w:rPr>
      </w:pPr>
      <w:ins w:id="7493" w:author="Priyanshu Solon" w:date="2025-04-29T13:42:00Z">
        <w:r>
          <w:t xml:space="preserve">    &lt;p class="Para-Effects"&gt;Para-3&lt;/p&gt;</w:t>
        </w:r>
      </w:ins>
    </w:p>
    <w:p w:rsidR="00070422" w:rsidRDefault="00070422" w:rsidP="00070422">
      <w:pPr>
        <w:rPr>
          <w:ins w:id="7494" w:author="Priyanshu Solon" w:date="2025-04-29T13:42:00Z"/>
        </w:rPr>
      </w:pPr>
      <w:ins w:id="7495" w:author="Priyanshu Solon" w:date="2025-04-29T13:42:00Z">
        <w:r>
          <w:t xml:space="preserve">    &lt;p class="Effects-Para"&gt;Para-4&lt;/p&gt;</w:t>
        </w:r>
      </w:ins>
    </w:p>
    <w:p w:rsidR="00070422" w:rsidRDefault="00070422" w:rsidP="00070422">
      <w:pPr>
        <w:rPr>
          <w:ins w:id="7496" w:author="Priyanshu Solon" w:date="2025-04-29T13:42:00Z"/>
        </w:rPr>
      </w:pPr>
      <w:ins w:id="7497" w:author="Priyanshu Solon" w:date="2025-04-29T13:42:00Z">
        <w:r>
          <w:t xml:space="preserve">    &lt;p class="Para Effects Text"&gt;Para-5&lt;/p&gt;</w:t>
        </w:r>
      </w:ins>
    </w:p>
    <w:p w:rsidR="00070422" w:rsidRDefault="00070422" w:rsidP="00070422">
      <w:pPr>
        <w:rPr>
          <w:ins w:id="7498" w:author="Priyanshu Solon" w:date="2025-04-29T13:42:00Z"/>
        </w:rPr>
      </w:pPr>
      <w:ins w:id="7499" w:author="Priyanshu Solon" w:date="2025-04-29T13:42:00Z">
        <w:r>
          <w:t xml:space="preserve">    &lt;p class="Text Para Effects"&gt;Para-6&lt;/p&gt;</w:t>
        </w:r>
      </w:ins>
    </w:p>
    <w:p w:rsidR="00070422" w:rsidRDefault="00070422" w:rsidP="00070422">
      <w:pPr>
        <w:rPr>
          <w:ins w:id="7500" w:author="Priyanshu Solon" w:date="2025-04-29T13:42:00Z"/>
        </w:rPr>
      </w:pPr>
      <w:ins w:id="7501" w:author="Priyanshu Solon" w:date="2025-04-29T13:42:00Z">
        <w:r>
          <w:t xml:space="preserve">    &lt;p class="Effects Para"&gt;Para-7&lt;/p&gt;</w:t>
        </w:r>
      </w:ins>
    </w:p>
    <w:p w:rsidR="00070422" w:rsidRDefault="00070422" w:rsidP="00070422">
      <w:pPr>
        <w:rPr>
          <w:ins w:id="7502" w:author="Priyanshu Solon" w:date="2025-04-29T13:42:00Z"/>
        </w:rPr>
      </w:pPr>
      <w:ins w:id="7503" w:author="Priyanshu Solon" w:date="2025-04-29T13:42:00Z">
        <w:r>
          <w:t xml:space="preserve">    &lt;p class="Para Effects"&gt;Para-8&lt;/p&gt;</w:t>
        </w:r>
      </w:ins>
    </w:p>
    <w:p w:rsidR="00070422" w:rsidRDefault="00070422" w:rsidP="00070422">
      <w:pPr>
        <w:rPr>
          <w:ins w:id="7504" w:author="Priyanshu Solon" w:date="2025-04-29T13:42:00Z"/>
        </w:rPr>
      </w:pPr>
    </w:p>
    <w:p w:rsidR="00070422" w:rsidRDefault="00070422" w:rsidP="00070422">
      <w:pPr>
        <w:rPr>
          <w:ins w:id="7505" w:author="Priyanshu Solon" w:date="2025-04-29T13:42:00Z"/>
        </w:rPr>
      </w:pPr>
      <w:ins w:id="7506" w:author="Priyanshu Solon" w:date="2025-04-29T13:42:00Z">
        <w:r>
          <w:t>&lt;/body&gt;</w:t>
        </w:r>
      </w:ins>
    </w:p>
    <w:p w:rsidR="00070422" w:rsidRDefault="00070422" w:rsidP="00070422">
      <w:pPr>
        <w:rPr>
          <w:ins w:id="7507" w:author="Priyanshu Solon" w:date="2025-04-29T13:42:00Z"/>
        </w:rPr>
      </w:pPr>
      <w:ins w:id="7508" w:author="Priyanshu Solon" w:date="2025-04-29T13:42:00Z">
        <w:r>
          <w:lastRenderedPageBreak/>
          <w:t>&lt;/html&gt;</w:t>
        </w:r>
      </w:ins>
    </w:p>
    <w:p w:rsidR="00070422" w:rsidRDefault="00070422" w:rsidP="00070422">
      <w:pPr>
        <w:rPr>
          <w:ins w:id="7509" w:author="Priyanshu Solon" w:date="2025-04-29T13:42:00Z"/>
        </w:rPr>
      </w:pPr>
    </w:p>
    <w:p w:rsidR="00070422" w:rsidRDefault="00070422" w:rsidP="00070422">
      <w:pPr>
        <w:rPr>
          <w:ins w:id="7510" w:author="Priyanshu Solon" w:date="2025-04-29T13:42:00Z"/>
        </w:rPr>
      </w:pPr>
      <w:ins w:id="7511" w:author="Priyanshu Solon" w:date="2025-04-29T13:42:00Z">
        <w:r>
          <w:t>Note: You have group the selectors.</w:t>
        </w:r>
      </w:ins>
    </w:p>
    <w:p w:rsidR="00070422" w:rsidRDefault="00070422" w:rsidP="00070422">
      <w:pPr>
        <w:rPr>
          <w:ins w:id="7512" w:author="Priyanshu Solon" w:date="2025-04-29T13:42:00Z"/>
        </w:rPr>
      </w:pPr>
      <w:ins w:id="7513" w:author="Priyanshu Solon" w:date="2025-04-29T13:42:00Z">
        <w:r>
          <w:t xml:space="preserve">      CSS will not allow to group attributes.</w:t>
        </w:r>
      </w:ins>
    </w:p>
    <w:p w:rsidR="00070422" w:rsidRDefault="00070422" w:rsidP="00070422">
      <w:pPr>
        <w:rPr>
          <w:ins w:id="7514" w:author="Priyanshu Solon" w:date="2025-04-29T13:42:00Z"/>
        </w:rPr>
      </w:pPr>
    </w:p>
    <w:p w:rsidR="00070422" w:rsidRDefault="00070422" w:rsidP="00070422">
      <w:pPr>
        <w:rPr>
          <w:ins w:id="7515" w:author="Priyanshu Solon" w:date="2025-04-29T13:42:00Z"/>
        </w:rPr>
      </w:pPr>
      <w:ins w:id="7516" w:author="Priyanshu Solon" w:date="2025-04-29T13:42:00Z">
        <w:r>
          <w:t>Syntax:</w:t>
        </w:r>
      </w:ins>
    </w:p>
    <w:p w:rsidR="00070422" w:rsidRDefault="00070422" w:rsidP="00070422">
      <w:pPr>
        <w:rPr>
          <w:ins w:id="7517" w:author="Priyanshu Solon" w:date="2025-04-29T13:42:00Z"/>
        </w:rPr>
      </w:pPr>
      <w:ins w:id="7518" w:author="Priyanshu Solon" w:date="2025-04-29T13:42:00Z">
        <w:r>
          <w:t xml:space="preserve">        select[size], select[multiple]</w:t>
        </w:r>
      </w:ins>
    </w:p>
    <w:p w:rsidR="00070422" w:rsidRDefault="00070422" w:rsidP="00070422">
      <w:pPr>
        <w:rPr>
          <w:ins w:id="7519" w:author="Priyanshu Solon" w:date="2025-04-29T13:42:00Z"/>
        </w:rPr>
      </w:pPr>
      <w:ins w:id="7520" w:author="Priyanshu Solon" w:date="2025-04-29T13:42:00Z">
        <w:r>
          <w:t xml:space="preserve">        {</w:t>
        </w:r>
      </w:ins>
    </w:p>
    <w:p w:rsidR="00070422" w:rsidRDefault="00070422" w:rsidP="00070422">
      <w:pPr>
        <w:rPr>
          <w:ins w:id="7521" w:author="Priyanshu Solon" w:date="2025-04-29T13:42:00Z"/>
        </w:rPr>
      </w:pPr>
      <w:ins w:id="7522" w:author="Priyanshu Solon" w:date="2025-04-29T13:42:00Z">
        <w:r>
          <w:t xml:space="preserve">        }</w:t>
        </w:r>
      </w:ins>
    </w:p>
    <w:p w:rsidR="00070422" w:rsidRDefault="00070422" w:rsidP="00070422">
      <w:pPr>
        <w:rPr>
          <w:ins w:id="7523" w:author="Priyanshu Solon" w:date="2025-04-29T13:42:00Z"/>
        </w:rPr>
      </w:pPr>
    </w:p>
    <w:p w:rsidR="00070422" w:rsidRDefault="00070422" w:rsidP="00070422">
      <w:pPr>
        <w:rPr>
          <w:ins w:id="7524" w:author="Priyanshu Solon" w:date="2025-04-29T13:42:00Z"/>
        </w:rPr>
      </w:pPr>
      <w:ins w:id="7525" w:author="Priyanshu Solon" w:date="2025-04-29T13:42:00Z">
        <w:r>
          <w:t xml:space="preserve">        select[size, multiple]        // invalid</w:t>
        </w:r>
      </w:ins>
    </w:p>
    <w:p w:rsidR="00070422" w:rsidRDefault="00070422" w:rsidP="00070422">
      <w:pPr>
        <w:rPr>
          <w:ins w:id="7526" w:author="Priyanshu Solon" w:date="2025-04-29T13:42:00Z"/>
        </w:rPr>
      </w:pPr>
      <w:ins w:id="7527" w:author="Priyanshu Solon" w:date="2025-04-29T13:42:00Z">
        <w:r>
          <w:t xml:space="preserve">        {</w:t>
        </w:r>
      </w:ins>
    </w:p>
    <w:p w:rsidR="00070422" w:rsidRDefault="00070422" w:rsidP="00070422">
      <w:pPr>
        <w:rPr>
          <w:ins w:id="7528" w:author="Priyanshu Solon" w:date="2025-04-29T13:42:00Z"/>
        </w:rPr>
      </w:pPr>
      <w:ins w:id="7529" w:author="Priyanshu Solon" w:date="2025-04-29T13:42:00Z">
        <w:r>
          <w:t xml:space="preserve">        }</w:t>
        </w:r>
      </w:ins>
    </w:p>
    <w:p w:rsidR="00070422" w:rsidRDefault="00070422" w:rsidP="00070422">
      <w:pPr>
        <w:rPr>
          <w:ins w:id="7530" w:author="Priyanshu Solon" w:date="2025-04-29T13:42:00Z"/>
        </w:rPr>
      </w:pPr>
    </w:p>
    <w:p w:rsidR="00070422" w:rsidRDefault="00070422" w:rsidP="00070422">
      <w:pPr>
        <w:rPr>
          <w:ins w:id="7531" w:author="Priyanshu Solon" w:date="2025-04-29T13:42:00Z"/>
        </w:rPr>
      </w:pPr>
      <w:ins w:id="7532" w:author="Priyanshu Solon" w:date="2025-04-29T13:42:00Z">
        <w:r>
          <w:t xml:space="preserve">        p, h1, div {                // selects all to define same style</w:t>
        </w:r>
      </w:ins>
    </w:p>
    <w:p w:rsidR="00070422" w:rsidRDefault="00070422" w:rsidP="00070422">
      <w:pPr>
        <w:rPr>
          <w:ins w:id="7533" w:author="Priyanshu Solon" w:date="2025-04-29T13:42:00Z"/>
        </w:rPr>
      </w:pPr>
    </w:p>
    <w:p w:rsidR="00070422" w:rsidRDefault="00070422" w:rsidP="00070422">
      <w:pPr>
        <w:rPr>
          <w:ins w:id="7534" w:author="Priyanshu Solon" w:date="2025-04-29T13:42:00Z"/>
        </w:rPr>
      </w:pPr>
      <w:ins w:id="7535" w:author="Priyanshu Solon" w:date="2025-04-29T13:42:00Z">
        <w:r>
          <w:t xml:space="preserve">        }</w:t>
        </w:r>
      </w:ins>
    </w:p>
    <w:p w:rsidR="00070422" w:rsidRDefault="00070422" w:rsidP="00070422">
      <w:pPr>
        <w:rPr>
          <w:ins w:id="7536" w:author="Priyanshu Solon" w:date="2025-04-29T13:42:00Z"/>
        </w:rPr>
      </w:pPr>
    </w:p>
    <w:p w:rsidR="00070422" w:rsidRDefault="00070422" w:rsidP="00070422">
      <w:pPr>
        <w:rPr>
          <w:ins w:id="7537" w:author="Priyanshu Solon" w:date="2025-04-29T13:42:00Z"/>
        </w:rPr>
      </w:pPr>
      <w:ins w:id="7538" w:author="Priyanshu Solon" w:date="2025-04-29T13:42:00Z">
        <w:r>
          <w:t xml:space="preserve">        p, .bg-style, #text-style        // select all specified</w:t>
        </w:r>
      </w:ins>
    </w:p>
    <w:p w:rsidR="00070422" w:rsidRDefault="00070422" w:rsidP="00070422">
      <w:pPr>
        <w:rPr>
          <w:ins w:id="7539" w:author="Priyanshu Solon" w:date="2025-04-29T13:42:00Z"/>
        </w:rPr>
      </w:pPr>
      <w:ins w:id="7540" w:author="Priyanshu Solon" w:date="2025-04-29T13:42:00Z">
        <w:r>
          <w:t xml:space="preserve">        {</w:t>
        </w:r>
      </w:ins>
    </w:p>
    <w:p w:rsidR="00070422" w:rsidRDefault="00070422" w:rsidP="00070422">
      <w:pPr>
        <w:rPr>
          <w:ins w:id="7541" w:author="Priyanshu Solon" w:date="2025-04-29T13:42:00Z"/>
        </w:rPr>
      </w:pPr>
      <w:ins w:id="7542" w:author="Priyanshu Solon" w:date="2025-04-29T13:42:00Z">
        <w:r>
          <w:t xml:space="preserve">        }</w:t>
        </w:r>
      </w:ins>
    </w:p>
    <w:p w:rsidR="00070422" w:rsidRDefault="00070422" w:rsidP="00070422">
      <w:pPr>
        <w:rPr>
          <w:ins w:id="7543" w:author="Priyanshu Solon" w:date="2025-04-29T13:42:00Z"/>
        </w:rPr>
      </w:pPr>
    </w:p>
    <w:p w:rsidR="00070422" w:rsidRDefault="00070422" w:rsidP="00070422">
      <w:pPr>
        <w:rPr>
          <w:ins w:id="7544" w:author="Priyanshu Solon" w:date="2025-04-29T13:42:00Z"/>
        </w:rPr>
      </w:pPr>
      <w:ins w:id="7545" w:author="Priyanshu Solon" w:date="2025-04-29T13:42:00Z">
        <w:r>
          <w:t>Ex:</w:t>
        </w:r>
      </w:ins>
    </w:p>
    <w:p w:rsidR="00070422" w:rsidRDefault="00070422" w:rsidP="00070422">
      <w:pPr>
        <w:rPr>
          <w:ins w:id="7546" w:author="Priyanshu Solon" w:date="2025-04-29T13:42:00Z"/>
        </w:rPr>
      </w:pPr>
      <w:ins w:id="7547" w:author="Priyanshu Solon" w:date="2025-04-29T13:42:00Z">
        <w:r>
          <w:t>&lt;!DOCTYPE html&gt;</w:t>
        </w:r>
      </w:ins>
    </w:p>
    <w:p w:rsidR="00070422" w:rsidRDefault="00070422" w:rsidP="00070422">
      <w:pPr>
        <w:rPr>
          <w:ins w:id="7548" w:author="Priyanshu Solon" w:date="2025-04-29T13:42:00Z"/>
        </w:rPr>
      </w:pPr>
      <w:ins w:id="7549" w:author="Priyanshu Solon" w:date="2025-04-29T13:42:00Z">
        <w:r>
          <w:t>&lt;html lang="en"&gt;</w:t>
        </w:r>
      </w:ins>
    </w:p>
    <w:p w:rsidR="00070422" w:rsidRDefault="00070422" w:rsidP="00070422">
      <w:pPr>
        <w:rPr>
          <w:ins w:id="7550" w:author="Priyanshu Solon" w:date="2025-04-29T13:42:00Z"/>
        </w:rPr>
      </w:pPr>
      <w:ins w:id="7551" w:author="Priyanshu Solon" w:date="2025-04-29T13:42:00Z">
        <w:r>
          <w:t>&lt;head&gt;</w:t>
        </w:r>
      </w:ins>
    </w:p>
    <w:p w:rsidR="00070422" w:rsidRDefault="00070422" w:rsidP="00070422">
      <w:pPr>
        <w:rPr>
          <w:ins w:id="7552" w:author="Priyanshu Solon" w:date="2025-04-29T13:42:00Z"/>
        </w:rPr>
      </w:pPr>
      <w:ins w:id="7553" w:author="Priyanshu Solon" w:date="2025-04-29T13:42:00Z">
        <w:r>
          <w:t xml:space="preserve">    &lt;meta charset="UTF-8"&gt;</w:t>
        </w:r>
      </w:ins>
    </w:p>
    <w:p w:rsidR="00070422" w:rsidRDefault="00070422" w:rsidP="00070422">
      <w:pPr>
        <w:rPr>
          <w:ins w:id="7554" w:author="Priyanshu Solon" w:date="2025-04-29T13:42:00Z"/>
        </w:rPr>
      </w:pPr>
      <w:ins w:id="7555" w:author="Priyanshu Solon" w:date="2025-04-29T13:42:00Z">
        <w:r>
          <w:t xml:space="preserve">    &lt;meta name="viewport" content="width=device-width, initial-scale=1.0"&gt;</w:t>
        </w:r>
      </w:ins>
    </w:p>
    <w:p w:rsidR="00070422" w:rsidRDefault="00070422" w:rsidP="00070422">
      <w:pPr>
        <w:rPr>
          <w:ins w:id="7556" w:author="Priyanshu Solon" w:date="2025-04-29T13:42:00Z"/>
        </w:rPr>
      </w:pPr>
      <w:ins w:id="7557" w:author="Priyanshu Solon" w:date="2025-04-29T13:42:00Z">
        <w:r>
          <w:t xml:space="preserve">    &lt;title&gt;Document&lt;/title&gt;</w:t>
        </w:r>
      </w:ins>
    </w:p>
    <w:p w:rsidR="00070422" w:rsidRDefault="00070422" w:rsidP="00070422">
      <w:pPr>
        <w:rPr>
          <w:ins w:id="7558" w:author="Priyanshu Solon" w:date="2025-04-29T13:42:00Z"/>
        </w:rPr>
      </w:pPr>
      <w:ins w:id="7559" w:author="Priyanshu Solon" w:date="2025-04-29T13:42:00Z">
        <w:r>
          <w:lastRenderedPageBreak/>
          <w:t xml:space="preserve">    &lt;style&gt;</w:t>
        </w:r>
      </w:ins>
    </w:p>
    <w:p w:rsidR="00070422" w:rsidRDefault="00070422" w:rsidP="00070422">
      <w:pPr>
        <w:rPr>
          <w:ins w:id="7560" w:author="Priyanshu Solon" w:date="2025-04-29T13:42:00Z"/>
        </w:rPr>
      </w:pPr>
      <w:ins w:id="7561" w:author="Priyanshu Solon" w:date="2025-04-29T13:42:00Z">
        <w:r>
          <w:t xml:space="preserve">       select[size], select[multiple] {</w:t>
        </w:r>
      </w:ins>
    </w:p>
    <w:p w:rsidR="00070422" w:rsidRDefault="00070422" w:rsidP="00070422">
      <w:pPr>
        <w:rPr>
          <w:ins w:id="7562" w:author="Priyanshu Solon" w:date="2025-04-29T13:42:00Z"/>
        </w:rPr>
      </w:pPr>
      <w:ins w:id="7563" w:author="Priyanshu Solon" w:date="2025-04-29T13:42:00Z">
        <w:r>
          <w:t xml:space="preserve">           font-size: 20px;</w:t>
        </w:r>
      </w:ins>
    </w:p>
    <w:p w:rsidR="00070422" w:rsidRDefault="00070422" w:rsidP="00070422">
      <w:pPr>
        <w:rPr>
          <w:ins w:id="7564" w:author="Priyanshu Solon" w:date="2025-04-29T13:42:00Z"/>
        </w:rPr>
      </w:pPr>
      <w:ins w:id="7565" w:author="Priyanshu Solon" w:date="2025-04-29T13:42:00Z">
        <w:r>
          <w:t xml:space="preserve">           background-color: yellow;</w:t>
        </w:r>
      </w:ins>
    </w:p>
    <w:p w:rsidR="00070422" w:rsidRDefault="00070422" w:rsidP="00070422">
      <w:pPr>
        <w:rPr>
          <w:ins w:id="7566" w:author="Priyanshu Solon" w:date="2025-04-29T13:42:00Z"/>
        </w:rPr>
      </w:pPr>
      <w:ins w:id="7567" w:author="Priyanshu Solon" w:date="2025-04-29T13:42:00Z">
        <w:r>
          <w:t xml:space="preserve">       }</w:t>
        </w:r>
      </w:ins>
    </w:p>
    <w:p w:rsidR="00070422" w:rsidRDefault="00070422" w:rsidP="00070422">
      <w:pPr>
        <w:rPr>
          <w:ins w:id="7568" w:author="Priyanshu Solon" w:date="2025-04-29T13:42:00Z"/>
        </w:rPr>
      </w:pPr>
      <w:ins w:id="7569" w:author="Priyanshu Solon" w:date="2025-04-29T13:42:00Z">
        <w:r>
          <w:t xml:space="preserve">    &lt;/style&gt;</w:t>
        </w:r>
      </w:ins>
    </w:p>
    <w:p w:rsidR="00070422" w:rsidRDefault="00070422" w:rsidP="00070422">
      <w:pPr>
        <w:rPr>
          <w:ins w:id="7570" w:author="Priyanshu Solon" w:date="2025-04-29T13:42:00Z"/>
        </w:rPr>
      </w:pPr>
      <w:ins w:id="7571" w:author="Priyanshu Solon" w:date="2025-04-29T13:42:00Z">
        <w:r>
          <w:t>&lt;/head&gt;</w:t>
        </w:r>
      </w:ins>
    </w:p>
    <w:p w:rsidR="00070422" w:rsidRDefault="00070422" w:rsidP="00070422">
      <w:pPr>
        <w:rPr>
          <w:ins w:id="7572" w:author="Priyanshu Solon" w:date="2025-04-29T13:42:00Z"/>
        </w:rPr>
      </w:pPr>
      <w:ins w:id="7573" w:author="Priyanshu Solon" w:date="2025-04-29T13:42:00Z">
        <w:r>
          <w:t>&lt;body&gt;</w:t>
        </w:r>
      </w:ins>
    </w:p>
    <w:p w:rsidR="00070422" w:rsidRDefault="00070422" w:rsidP="00070422">
      <w:pPr>
        <w:rPr>
          <w:ins w:id="7574" w:author="Priyanshu Solon" w:date="2025-04-29T13:42:00Z"/>
        </w:rPr>
      </w:pPr>
      <w:ins w:id="7575" w:author="Priyanshu Solon" w:date="2025-04-29T13:42:00Z">
        <w:r>
          <w:t xml:space="preserve">   &lt;select&gt;</w:t>
        </w:r>
      </w:ins>
    </w:p>
    <w:p w:rsidR="00070422" w:rsidRDefault="00070422" w:rsidP="00070422">
      <w:pPr>
        <w:rPr>
          <w:ins w:id="7576" w:author="Priyanshu Solon" w:date="2025-04-29T13:42:00Z"/>
        </w:rPr>
      </w:pPr>
      <w:ins w:id="7577" w:author="Priyanshu Solon" w:date="2025-04-29T13:42:00Z">
        <w:r>
          <w:t xml:space="preserve">    &lt;option&gt;Delhi&lt;/option&gt;</w:t>
        </w:r>
      </w:ins>
    </w:p>
    <w:p w:rsidR="00070422" w:rsidRDefault="00070422" w:rsidP="00070422">
      <w:pPr>
        <w:rPr>
          <w:ins w:id="7578" w:author="Priyanshu Solon" w:date="2025-04-29T13:42:00Z"/>
        </w:rPr>
      </w:pPr>
      <w:ins w:id="7579" w:author="Priyanshu Solon" w:date="2025-04-29T13:42:00Z">
        <w:r>
          <w:t xml:space="preserve">    &lt;option&gt;Hyd&lt;/option&gt;</w:t>
        </w:r>
      </w:ins>
    </w:p>
    <w:p w:rsidR="00070422" w:rsidRDefault="00070422" w:rsidP="00070422">
      <w:pPr>
        <w:rPr>
          <w:ins w:id="7580" w:author="Priyanshu Solon" w:date="2025-04-29T13:42:00Z"/>
        </w:rPr>
      </w:pPr>
      <w:ins w:id="7581" w:author="Priyanshu Solon" w:date="2025-04-29T13:42:00Z">
        <w:r>
          <w:t xml:space="preserve">   &lt;/select&gt;</w:t>
        </w:r>
      </w:ins>
    </w:p>
    <w:p w:rsidR="00070422" w:rsidRDefault="00070422" w:rsidP="00070422">
      <w:pPr>
        <w:rPr>
          <w:ins w:id="7582" w:author="Priyanshu Solon" w:date="2025-04-29T13:42:00Z"/>
        </w:rPr>
      </w:pPr>
      <w:ins w:id="7583" w:author="Priyanshu Solon" w:date="2025-04-29T13:42:00Z">
        <w:r>
          <w:t xml:space="preserve">   &lt;select size="2"&gt;</w:t>
        </w:r>
      </w:ins>
    </w:p>
    <w:p w:rsidR="00070422" w:rsidRDefault="00070422" w:rsidP="00070422">
      <w:pPr>
        <w:rPr>
          <w:ins w:id="7584" w:author="Priyanshu Solon" w:date="2025-04-29T13:42:00Z"/>
        </w:rPr>
      </w:pPr>
      <w:ins w:id="7585" w:author="Priyanshu Solon" w:date="2025-04-29T13:42:00Z">
        <w:r>
          <w:t xml:space="preserve">    &lt;option&gt;Delhi&lt;/option&gt;</w:t>
        </w:r>
      </w:ins>
    </w:p>
    <w:p w:rsidR="00070422" w:rsidRDefault="00070422" w:rsidP="00070422">
      <w:pPr>
        <w:rPr>
          <w:ins w:id="7586" w:author="Priyanshu Solon" w:date="2025-04-29T13:42:00Z"/>
        </w:rPr>
      </w:pPr>
      <w:ins w:id="7587" w:author="Priyanshu Solon" w:date="2025-04-29T13:42:00Z">
        <w:r>
          <w:t xml:space="preserve">    &lt;option&gt;Hyd&lt;/option&gt;</w:t>
        </w:r>
      </w:ins>
    </w:p>
    <w:p w:rsidR="00070422" w:rsidRDefault="00070422" w:rsidP="00070422">
      <w:pPr>
        <w:rPr>
          <w:ins w:id="7588" w:author="Priyanshu Solon" w:date="2025-04-29T13:42:00Z"/>
        </w:rPr>
      </w:pPr>
      <w:ins w:id="7589" w:author="Priyanshu Solon" w:date="2025-04-29T13:42:00Z">
        <w:r>
          <w:t xml:space="preserve">   &lt;/select&gt;</w:t>
        </w:r>
      </w:ins>
    </w:p>
    <w:p w:rsidR="00070422" w:rsidRDefault="00070422" w:rsidP="00070422">
      <w:pPr>
        <w:rPr>
          <w:ins w:id="7590" w:author="Priyanshu Solon" w:date="2025-04-29T13:42:00Z"/>
        </w:rPr>
      </w:pPr>
      <w:ins w:id="7591" w:author="Priyanshu Solon" w:date="2025-04-29T13:42:00Z">
        <w:r>
          <w:t xml:space="preserve">   &lt;select multiple&gt;</w:t>
        </w:r>
      </w:ins>
    </w:p>
    <w:p w:rsidR="00070422" w:rsidRDefault="00070422" w:rsidP="00070422">
      <w:pPr>
        <w:rPr>
          <w:ins w:id="7592" w:author="Priyanshu Solon" w:date="2025-04-29T13:42:00Z"/>
        </w:rPr>
      </w:pPr>
      <w:ins w:id="7593" w:author="Priyanshu Solon" w:date="2025-04-29T13:42:00Z">
        <w:r>
          <w:t xml:space="preserve">    &lt;option&gt;Delhi&lt;/option&gt;</w:t>
        </w:r>
      </w:ins>
    </w:p>
    <w:p w:rsidR="00070422" w:rsidRDefault="00070422" w:rsidP="00070422">
      <w:pPr>
        <w:rPr>
          <w:ins w:id="7594" w:author="Priyanshu Solon" w:date="2025-04-29T13:42:00Z"/>
        </w:rPr>
      </w:pPr>
      <w:ins w:id="7595" w:author="Priyanshu Solon" w:date="2025-04-29T13:42:00Z">
        <w:r>
          <w:t xml:space="preserve">    &lt;option&gt;Hyd&lt;/option&gt;</w:t>
        </w:r>
      </w:ins>
    </w:p>
    <w:p w:rsidR="00070422" w:rsidRDefault="00070422" w:rsidP="00070422">
      <w:pPr>
        <w:rPr>
          <w:ins w:id="7596" w:author="Priyanshu Solon" w:date="2025-04-29T13:42:00Z"/>
        </w:rPr>
      </w:pPr>
      <w:ins w:id="7597" w:author="Priyanshu Solon" w:date="2025-04-29T13:42:00Z">
        <w:r>
          <w:t xml:space="preserve">   &lt;/select&gt;</w:t>
        </w:r>
      </w:ins>
    </w:p>
    <w:p w:rsidR="00070422" w:rsidRDefault="00070422" w:rsidP="00070422">
      <w:pPr>
        <w:rPr>
          <w:ins w:id="7598" w:author="Priyanshu Solon" w:date="2025-04-29T13:42:00Z"/>
        </w:rPr>
      </w:pPr>
      <w:ins w:id="7599" w:author="Priyanshu Solon" w:date="2025-04-29T13:42:00Z">
        <w:r>
          <w:t>&lt;/body&gt;</w:t>
        </w:r>
      </w:ins>
    </w:p>
    <w:p w:rsidR="00070422" w:rsidRDefault="00070422" w:rsidP="00070422">
      <w:pPr>
        <w:rPr>
          <w:ins w:id="7600" w:author="Priyanshu Solon" w:date="2025-04-29T13:42:00Z"/>
        </w:rPr>
      </w:pPr>
      <w:ins w:id="7601" w:author="Priyanshu Solon" w:date="2025-04-29T13:42:00Z">
        <w:r>
          <w:t>&lt;/html&gt;</w:t>
        </w:r>
      </w:ins>
    </w:p>
    <w:p w:rsidR="00070422" w:rsidRDefault="00070422" w:rsidP="00070422">
      <w:pPr>
        <w:rPr>
          <w:ins w:id="7602" w:author="Priyanshu Solon" w:date="2025-04-29T13:42:00Z"/>
        </w:rPr>
      </w:pPr>
    </w:p>
    <w:p w:rsidR="00070422" w:rsidRPr="002533F2" w:rsidRDefault="00070422" w:rsidP="00070422">
      <w:pPr>
        <w:rPr>
          <w:ins w:id="7603" w:author="Priyanshu Solon" w:date="2025-04-29T13:42:00Z"/>
          <w:b/>
          <w:bCs/>
          <w:rPrChange w:id="7604" w:author="Priyanshu Solon" w:date="2025-05-22T23:06:00Z">
            <w:rPr>
              <w:ins w:id="7605" w:author="Priyanshu Solon" w:date="2025-04-29T13:42:00Z"/>
            </w:rPr>
          </w:rPrChange>
        </w:rPr>
      </w:pPr>
      <w:ins w:id="7606" w:author="Priyanshu Solon" w:date="2025-04-29T13:42:00Z">
        <w:r w:rsidRPr="002533F2">
          <w:rPr>
            <w:b/>
            <w:bCs/>
            <w:rPrChange w:id="7607" w:author="Priyanshu Solon" w:date="2025-05-22T23:06:00Z">
              <w:rPr/>
            </w:rPrChange>
          </w:rPr>
          <w:t>4. Structural Pseudo Classes</w:t>
        </w:r>
      </w:ins>
    </w:p>
    <w:p w:rsidR="00070422" w:rsidRDefault="00070422" w:rsidP="00070422">
      <w:pPr>
        <w:rPr>
          <w:ins w:id="7608" w:author="Priyanshu Solon" w:date="2025-04-29T13:42:00Z"/>
        </w:rPr>
      </w:pPr>
    </w:p>
    <w:p w:rsidR="00070422" w:rsidRDefault="00070422" w:rsidP="00070422">
      <w:pPr>
        <w:rPr>
          <w:ins w:id="7609" w:author="Priyanshu Solon" w:date="2025-04-29T13:42:00Z"/>
        </w:rPr>
      </w:pPr>
      <w:ins w:id="7610" w:author="Priyanshu Solon" w:date="2025-04-29T13:42:00Z">
        <w:r>
          <w:t xml:space="preserve">        :first-child                    first child element</w:t>
        </w:r>
      </w:ins>
    </w:p>
    <w:p w:rsidR="00070422" w:rsidRDefault="00070422" w:rsidP="00070422">
      <w:pPr>
        <w:rPr>
          <w:ins w:id="7611" w:author="Priyanshu Solon" w:date="2025-04-29T13:42:00Z"/>
        </w:rPr>
      </w:pPr>
      <w:ins w:id="7612" w:author="Priyanshu Solon" w:date="2025-04-29T13:42:00Z">
        <w:r>
          <w:t xml:space="preserve">        :last-child                    last child element</w:t>
        </w:r>
      </w:ins>
    </w:p>
    <w:p w:rsidR="00070422" w:rsidRDefault="00070422" w:rsidP="00070422">
      <w:pPr>
        <w:rPr>
          <w:ins w:id="7613" w:author="Priyanshu Solon" w:date="2025-04-29T13:42:00Z"/>
        </w:rPr>
      </w:pPr>
      <w:ins w:id="7614" w:author="Priyanshu Solon" w:date="2025-04-29T13:42:00Z">
        <w:r>
          <w:t xml:space="preserve">        :nth-child()                specific child or even &amp; odd occurrences</w:t>
        </w:r>
      </w:ins>
    </w:p>
    <w:p w:rsidR="00070422" w:rsidRDefault="00070422" w:rsidP="00070422">
      <w:pPr>
        <w:rPr>
          <w:ins w:id="7615" w:author="Priyanshu Solon" w:date="2025-04-29T13:42:00Z"/>
        </w:rPr>
      </w:pPr>
      <w:ins w:id="7616" w:author="Priyanshu Solon" w:date="2025-04-29T13:42:00Z">
        <w:r>
          <w:t xml:space="preserve">        :nth-of-type()                It can configure every nth-occurrence from start</w:t>
        </w:r>
      </w:ins>
    </w:p>
    <w:p w:rsidR="00070422" w:rsidRDefault="00070422" w:rsidP="00070422">
      <w:pPr>
        <w:rPr>
          <w:ins w:id="7617" w:author="Priyanshu Solon" w:date="2025-04-29T13:42:00Z"/>
        </w:rPr>
      </w:pPr>
      <w:ins w:id="7618" w:author="Priyanshu Solon" w:date="2025-04-29T13:42:00Z">
        <w:r>
          <w:lastRenderedPageBreak/>
          <w:t xml:space="preserve">        :nth-last-of-type()            It can configure every nth from end.</w:t>
        </w:r>
      </w:ins>
    </w:p>
    <w:p w:rsidR="00070422" w:rsidRDefault="00070422" w:rsidP="00070422">
      <w:pPr>
        <w:rPr>
          <w:ins w:id="7619" w:author="Priyanshu Solon" w:date="2025-04-29T13:42:00Z"/>
        </w:rPr>
      </w:pPr>
    </w:p>
    <w:p w:rsidR="00070422" w:rsidRDefault="00070422" w:rsidP="00070422">
      <w:pPr>
        <w:rPr>
          <w:ins w:id="7620" w:author="Priyanshu Solon" w:date="2025-04-29T13:42:00Z"/>
        </w:rPr>
      </w:pPr>
      <w:ins w:id="7621" w:author="Priyanshu Solon" w:date="2025-04-29T13:42:00Z">
        <w:r>
          <w:t>Syntax:</w:t>
        </w:r>
      </w:ins>
    </w:p>
    <w:p w:rsidR="00070422" w:rsidRDefault="00070422" w:rsidP="00070422">
      <w:pPr>
        <w:rPr>
          <w:ins w:id="7622" w:author="Priyanshu Solon" w:date="2025-04-29T13:42:00Z"/>
        </w:rPr>
      </w:pPr>
      <w:ins w:id="7623" w:author="Priyanshu Solon" w:date="2025-04-29T13:42:00Z">
        <w:r>
          <w:t xml:space="preserve">    li : nth-child(3) { }            3rd element</w:t>
        </w:r>
      </w:ins>
    </w:p>
    <w:p w:rsidR="00070422" w:rsidRDefault="00070422" w:rsidP="00070422">
      <w:pPr>
        <w:rPr>
          <w:ins w:id="7624" w:author="Priyanshu Solon" w:date="2025-04-29T13:42:00Z"/>
        </w:rPr>
      </w:pPr>
      <w:ins w:id="7625" w:author="Priyanshu Solon" w:date="2025-04-29T13:42:00Z">
        <w:r>
          <w:t xml:space="preserve">    li : nth-child(even){ }        all even occurrences</w:t>
        </w:r>
      </w:ins>
    </w:p>
    <w:p w:rsidR="00070422" w:rsidRDefault="00070422" w:rsidP="00070422">
      <w:pPr>
        <w:rPr>
          <w:ins w:id="7626" w:author="Priyanshu Solon" w:date="2025-04-29T13:42:00Z"/>
        </w:rPr>
      </w:pPr>
      <w:ins w:id="7627" w:author="Priyanshu Solon" w:date="2025-04-29T13:42:00Z">
        <w:r>
          <w:t xml:space="preserve">    li : nth-of-type(3n){ }        every third start from top 3rd.</w:t>
        </w:r>
      </w:ins>
    </w:p>
    <w:p w:rsidR="00070422" w:rsidRDefault="00070422" w:rsidP="00070422">
      <w:pPr>
        <w:rPr>
          <w:ins w:id="7628" w:author="Priyanshu Solon" w:date="2025-04-29T13:42:00Z"/>
        </w:rPr>
      </w:pPr>
      <w:ins w:id="7629" w:author="Priyanshu Solon" w:date="2025-04-29T13:42:00Z">
        <w:r>
          <w:t xml:space="preserve">    li : nth-of-type(3n+2){ }        every third starting from top 2nd.</w:t>
        </w:r>
      </w:ins>
    </w:p>
    <w:p w:rsidR="00070422" w:rsidRDefault="00070422" w:rsidP="00070422">
      <w:pPr>
        <w:rPr>
          <w:ins w:id="7630" w:author="Priyanshu Solon" w:date="2025-04-29T13:42:00Z"/>
        </w:rPr>
      </w:pPr>
      <w:ins w:id="7631" w:author="Priyanshu Solon" w:date="2025-04-29T13:42:00Z">
        <w:r>
          <w:t xml:space="preserve">    li : nth-last-of-type(3n+2){}    every third starting from bottom 2nd.</w:t>
        </w:r>
      </w:ins>
    </w:p>
    <w:p w:rsidR="00070422" w:rsidRDefault="00070422" w:rsidP="00070422">
      <w:pPr>
        <w:rPr>
          <w:ins w:id="7632" w:author="Priyanshu Solon" w:date="2025-04-29T13:42:00Z"/>
        </w:rPr>
      </w:pPr>
    </w:p>
    <w:p w:rsidR="00070422" w:rsidRDefault="00070422" w:rsidP="00070422">
      <w:pPr>
        <w:rPr>
          <w:ins w:id="7633" w:author="Priyanshu Solon" w:date="2025-04-29T13:42:00Z"/>
        </w:rPr>
      </w:pPr>
      <w:ins w:id="7634" w:author="Priyanshu Solon" w:date="2025-04-29T13:42:00Z">
        <w:r>
          <w:t>Ex:</w:t>
        </w:r>
      </w:ins>
    </w:p>
    <w:p w:rsidR="00070422" w:rsidRDefault="00070422" w:rsidP="00070422">
      <w:pPr>
        <w:rPr>
          <w:ins w:id="7635" w:author="Priyanshu Solon" w:date="2025-04-29T13:42:00Z"/>
        </w:rPr>
      </w:pPr>
      <w:ins w:id="7636" w:author="Priyanshu Solon" w:date="2025-04-29T13:42:00Z">
        <w:r>
          <w:t>&lt;!DOCTYPE html&gt;</w:t>
        </w:r>
      </w:ins>
    </w:p>
    <w:p w:rsidR="00070422" w:rsidRDefault="00070422" w:rsidP="00070422">
      <w:pPr>
        <w:rPr>
          <w:ins w:id="7637" w:author="Priyanshu Solon" w:date="2025-04-29T13:42:00Z"/>
        </w:rPr>
      </w:pPr>
      <w:ins w:id="7638" w:author="Priyanshu Solon" w:date="2025-04-29T13:42:00Z">
        <w:r>
          <w:t>&lt;html lang="en"&gt;</w:t>
        </w:r>
      </w:ins>
    </w:p>
    <w:p w:rsidR="00070422" w:rsidRDefault="00070422" w:rsidP="00070422">
      <w:pPr>
        <w:rPr>
          <w:ins w:id="7639" w:author="Priyanshu Solon" w:date="2025-04-29T13:42:00Z"/>
        </w:rPr>
      </w:pPr>
      <w:ins w:id="7640" w:author="Priyanshu Solon" w:date="2025-04-29T13:42:00Z">
        <w:r>
          <w:t>&lt;head&gt;</w:t>
        </w:r>
      </w:ins>
    </w:p>
    <w:p w:rsidR="00070422" w:rsidRDefault="00070422" w:rsidP="00070422">
      <w:pPr>
        <w:rPr>
          <w:ins w:id="7641" w:author="Priyanshu Solon" w:date="2025-04-29T13:42:00Z"/>
        </w:rPr>
      </w:pPr>
      <w:ins w:id="7642" w:author="Priyanshu Solon" w:date="2025-04-29T13:42:00Z">
        <w:r>
          <w:t xml:space="preserve">    &lt;meta charset="UTF-8"&gt;</w:t>
        </w:r>
      </w:ins>
    </w:p>
    <w:p w:rsidR="00070422" w:rsidRDefault="00070422" w:rsidP="00070422">
      <w:pPr>
        <w:rPr>
          <w:ins w:id="7643" w:author="Priyanshu Solon" w:date="2025-04-29T13:42:00Z"/>
        </w:rPr>
      </w:pPr>
      <w:ins w:id="7644" w:author="Priyanshu Solon" w:date="2025-04-29T13:42:00Z">
        <w:r>
          <w:t xml:space="preserve">    &lt;meta name="viewport" content="width=device-width, initial-scale=1.0"&gt;</w:t>
        </w:r>
      </w:ins>
    </w:p>
    <w:p w:rsidR="00070422" w:rsidRDefault="00070422" w:rsidP="00070422">
      <w:pPr>
        <w:rPr>
          <w:ins w:id="7645" w:author="Priyanshu Solon" w:date="2025-04-29T13:42:00Z"/>
        </w:rPr>
      </w:pPr>
      <w:ins w:id="7646" w:author="Priyanshu Solon" w:date="2025-04-29T13:42:00Z">
        <w:r>
          <w:t xml:space="preserve">    &lt;title&gt;Document&lt;/title&gt;</w:t>
        </w:r>
      </w:ins>
    </w:p>
    <w:p w:rsidR="00070422" w:rsidRDefault="00070422" w:rsidP="00070422">
      <w:pPr>
        <w:rPr>
          <w:ins w:id="7647" w:author="Priyanshu Solon" w:date="2025-04-29T13:42:00Z"/>
        </w:rPr>
      </w:pPr>
      <w:ins w:id="7648" w:author="Priyanshu Solon" w:date="2025-04-29T13:42:00Z">
        <w:r>
          <w:t xml:space="preserve">    &lt;style&gt;</w:t>
        </w:r>
      </w:ins>
    </w:p>
    <w:p w:rsidR="00070422" w:rsidRDefault="00070422" w:rsidP="00070422">
      <w:pPr>
        <w:rPr>
          <w:ins w:id="7649" w:author="Priyanshu Solon" w:date="2025-04-29T13:42:00Z"/>
        </w:rPr>
      </w:pPr>
      <w:ins w:id="7650" w:author="Priyanshu Solon" w:date="2025-04-29T13:42:00Z">
        <w:r>
          <w:t xml:space="preserve">       ul {</w:t>
        </w:r>
      </w:ins>
    </w:p>
    <w:p w:rsidR="00070422" w:rsidRDefault="00070422" w:rsidP="00070422">
      <w:pPr>
        <w:rPr>
          <w:ins w:id="7651" w:author="Priyanshu Solon" w:date="2025-04-29T13:42:00Z"/>
        </w:rPr>
      </w:pPr>
      <w:ins w:id="7652" w:author="Priyanshu Solon" w:date="2025-04-29T13:42:00Z">
        <w:r>
          <w:t xml:space="preserve">        list-style: none;</w:t>
        </w:r>
      </w:ins>
    </w:p>
    <w:p w:rsidR="00070422" w:rsidRDefault="00070422" w:rsidP="00070422">
      <w:pPr>
        <w:rPr>
          <w:ins w:id="7653" w:author="Priyanshu Solon" w:date="2025-04-29T13:42:00Z"/>
        </w:rPr>
      </w:pPr>
      <w:ins w:id="7654" w:author="Priyanshu Solon" w:date="2025-04-29T13:42:00Z">
        <w:r>
          <w:t xml:space="preserve">       }</w:t>
        </w:r>
      </w:ins>
    </w:p>
    <w:p w:rsidR="00070422" w:rsidRDefault="00070422" w:rsidP="00070422">
      <w:pPr>
        <w:rPr>
          <w:ins w:id="7655" w:author="Priyanshu Solon" w:date="2025-04-29T13:42:00Z"/>
        </w:rPr>
      </w:pPr>
      <w:ins w:id="7656" w:author="Priyanshu Solon" w:date="2025-04-29T13:42:00Z">
        <w:r>
          <w:t xml:space="preserve">       li {</w:t>
        </w:r>
      </w:ins>
    </w:p>
    <w:p w:rsidR="00070422" w:rsidRDefault="00070422" w:rsidP="00070422">
      <w:pPr>
        <w:rPr>
          <w:ins w:id="7657" w:author="Priyanshu Solon" w:date="2025-04-29T13:42:00Z"/>
        </w:rPr>
      </w:pPr>
      <w:ins w:id="7658" w:author="Priyanshu Solon" w:date="2025-04-29T13:42:00Z">
        <w:r>
          <w:t xml:space="preserve">         width: 100px;</w:t>
        </w:r>
      </w:ins>
    </w:p>
    <w:p w:rsidR="00070422" w:rsidRDefault="00070422" w:rsidP="00070422">
      <w:pPr>
        <w:rPr>
          <w:ins w:id="7659" w:author="Priyanshu Solon" w:date="2025-04-29T13:42:00Z"/>
        </w:rPr>
      </w:pPr>
      <w:ins w:id="7660" w:author="Priyanshu Solon" w:date="2025-04-29T13:42:00Z">
        <w:r>
          <w:t xml:space="preserve">         border:1px solid gray;</w:t>
        </w:r>
      </w:ins>
    </w:p>
    <w:p w:rsidR="00070422" w:rsidRDefault="00070422" w:rsidP="00070422">
      <w:pPr>
        <w:rPr>
          <w:ins w:id="7661" w:author="Priyanshu Solon" w:date="2025-04-29T13:42:00Z"/>
        </w:rPr>
      </w:pPr>
      <w:ins w:id="7662" w:author="Priyanshu Solon" w:date="2025-04-29T13:42:00Z">
        <w:r>
          <w:t xml:space="preserve">         padding: 5px;</w:t>
        </w:r>
      </w:ins>
    </w:p>
    <w:p w:rsidR="00070422" w:rsidRDefault="00070422" w:rsidP="00070422">
      <w:pPr>
        <w:rPr>
          <w:ins w:id="7663" w:author="Priyanshu Solon" w:date="2025-04-29T13:42:00Z"/>
        </w:rPr>
      </w:pPr>
      <w:ins w:id="7664" w:author="Priyanshu Solon" w:date="2025-04-29T13:42:00Z">
        <w:r>
          <w:t xml:space="preserve">         margin-top: 10px;</w:t>
        </w:r>
      </w:ins>
    </w:p>
    <w:p w:rsidR="00070422" w:rsidRDefault="00070422" w:rsidP="00070422">
      <w:pPr>
        <w:rPr>
          <w:ins w:id="7665" w:author="Priyanshu Solon" w:date="2025-04-29T13:42:00Z"/>
        </w:rPr>
      </w:pPr>
      <w:ins w:id="7666" w:author="Priyanshu Solon" w:date="2025-04-29T13:42:00Z">
        <w:r>
          <w:t xml:space="preserve">         margin-bottom: 10px;</w:t>
        </w:r>
      </w:ins>
    </w:p>
    <w:p w:rsidR="00070422" w:rsidRDefault="00070422" w:rsidP="00070422">
      <w:pPr>
        <w:rPr>
          <w:ins w:id="7667" w:author="Priyanshu Solon" w:date="2025-04-29T13:42:00Z"/>
        </w:rPr>
      </w:pPr>
      <w:ins w:id="7668" w:author="Priyanshu Solon" w:date="2025-04-29T13:42:00Z">
        <w:r>
          <w:t xml:space="preserve">       }</w:t>
        </w:r>
      </w:ins>
    </w:p>
    <w:p w:rsidR="00070422" w:rsidRDefault="00070422" w:rsidP="00070422">
      <w:pPr>
        <w:rPr>
          <w:ins w:id="7669" w:author="Priyanshu Solon" w:date="2025-04-29T13:42:00Z"/>
        </w:rPr>
      </w:pPr>
      <w:ins w:id="7670" w:author="Priyanshu Solon" w:date="2025-04-29T13:42:00Z">
        <w:r>
          <w:t xml:space="preserve">       li:nth-last-of-type(3n+2) {</w:t>
        </w:r>
      </w:ins>
    </w:p>
    <w:p w:rsidR="00070422" w:rsidRDefault="00070422" w:rsidP="00070422">
      <w:pPr>
        <w:rPr>
          <w:ins w:id="7671" w:author="Priyanshu Solon" w:date="2025-04-29T13:42:00Z"/>
        </w:rPr>
      </w:pPr>
      <w:ins w:id="7672" w:author="Priyanshu Solon" w:date="2025-04-29T13:42:00Z">
        <w:r>
          <w:t xml:space="preserve">          background-color: yellow;</w:t>
        </w:r>
      </w:ins>
    </w:p>
    <w:p w:rsidR="00070422" w:rsidRDefault="00070422" w:rsidP="00070422">
      <w:pPr>
        <w:rPr>
          <w:ins w:id="7673" w:author="Priyanshu Solon" w:date="2025-04-29T13:42:00Z"/>
        </w:rPr>
      </w:pPr>
      <w:ins w:id="7674" w:author="Priyanshu Solon" w:date="2025-04-29T13:42:00Z">
        <w:r>
          <w:lastRenderedPageBreak/>
          <w:t xml:space="preserve">       }</w:t>
        </w:r>
      </w:ins>
    </w:p>
    <w:p w:rsidR="00070422" w:rsidRDefault="00070422" w:rsidP="00070422">
      <w:pPr>
        <w:rPr>
          <w:ins w:id="7675" w:author="Priyanshu Solon" w:date="2025-04-29T13:42:00Z"/>
        </w:rPr>
      </w:pPr>
      <w:ins w:id="7676" w:author="Priyanshu Solon" w:date="2025-04-29T13:42:00Z">
        <w:r>
          <w:t xml:space="preserve">     </w:t>
        </w:r>
      </w:ins>
    </w:p>
    <w:p w:rsidR="00070422" w:rsidRDefault="00070422" w:rsidP="00070422">
      <w:pPr>
        <w:rPr>
          <w:ins w:id="7677" w:author="Priyanshu Solon" w:date="2025-04-29T13:42:00Z"/>
        </w:rPr>
      </w:pPr>
      <w:ins w:id="7678" w:author="Priyanshu Solon" w:date="2025-04-29T13:42:00Z">
        <w:r>
          <w:t xml:space="preserve">    &lt;/style&gt;</w:t>
        </w:r>
      </w:ins>
    </w:p>
    <w:p w:rsidR="00070422" w:rsidRDefault="00070422" w:rsidP="00070422">
      <w:pPr>
        <w:rPr>
          <w:ins w:id="7679" w:author="Priyanshu Solon" w:date="2025-04-29T13:42:00Z"/>
        </w:rPr>
      </w:pPr>
      <w:ins w:id="7680" w:author="Priyanshu Solon" w:date="2025-04-29T13:42:00Z">
        <w:r>
          <w:t>&lt;/head&gt;</w:t>
        </w:r>
      </w:ins>
    </w:p>
    <w:p w:rsidR="00070422" w:rsidRDefault="00070422" w:rsidP="00070422">
      <w:pPr>
        <w:rPr>
          <w:ins w:id="7681" w:author="Priyanshu Solon" w:date="2025-04-29T13:42:00Z"/>
        </w:rPr>
      </w:pPr>
      <w:ins w:id="7682" w:author="Priyanshu Solon" w:date="2025-04-29T13:42:00Z">
        <w:r>
          <w:t>&lt;body&gt;</w:t>
        </w:r>
      </w:ins>
    </w:p>
    <w:p w:rsidR="00070422" w:rsidRDefault="00070422" w:rsidP="00070422">
      <w:pPr>
        <w:rPr>
          <w:ins w:id="7683" w:author="Priyanshu Solon" w:date="2025-04-29T13:42:00Z"/>
        </w:rPr>
      </w:pPr>
      <w:ins w:id="7684" w:author="Priyanshu Solon" w:date="2025-04-29T13:42:00Z">
        <w:r>
          <w:t xml:space="preserve">   &lt;ul&gt;</w:t>
        </w:r>
      </w:ins>
    </w:p>
    <w:p w:rsidR="00070422" w:rsidRDefault="00070422" w:rsidP="00070422">
      <w:pPr>
        <w:rPr>
          <w:ins w:id="7685" w:author="Priyanshu Solon" w:date="2025-04-29T13:42:00Z"/>
        </w:rPr>
      </w:pPr>
      <w:ins w:id="7686" w:author="Priyanshu Solon" w:date="2025-04-29T13:42:00Z">
        <w:r>
          <w:t xml:space="preserve">      &lt;li&gt;Item-1&lt;/li&gt;</w:t>
        </w:r>
      </w:ins>
    </w:p>
    <w:p w:rsidR="00070422" w:rsidRDefault="00070422" w:rsidP="00070422">
      <w:pPr>
        <w:rPr>
          <w:ins w:id="7687" w:author="Priyanshu Solon" w:date="2025-04-29T13:42:00Z"/>
        </w:rPr>
      </w:pPr>
      <w:ins w:id="7688" w:author="Priyanshu Solon" w:date="2025-04-29T13:42:00Z">
        <w:r>
          <w:t xml:space="preserve">      &lt;li&gt;Item-2&lt;/li&gt;</w:t>
        </w:r>
      </w:ins>
    </w:p>
    <w:p w:rsidR="00070422" w:rsidRDefault="00070422" w:rsidP="00070422">
      <w:pPr>
        <w:rPr>
          <w:ins w:id="7689" w:author="Priyanshu Solon" w:date="2025-04-29T13:42:00Z"/>
        </w:rPr>
      </w:pPr>
      <w:ins w:id="7690" w:author="Priyanshu Solon" w:date="2025-04-29T13:42:00Z">
        <w:r>
          <w:t xml:space="preserve">      &lt;li&gt;Item-3&lt;/li&gt;</w:t>
        </w:r>
      </w:ins>
    </w:p>
    <w:p w:rsidR="00070422" w:rsidRDefault="00070422" w:rsidP="00070422">
      <w:pPr>
        <w:rPr>
          <w:ins w:id="7691" w:author="Priyanshu Solon" w:date="2025-04-29T13:42:00Z"/>
        </w:rPr>
      </w:pPr>
      <w:ins w:id="7692" w:author="Priyanshu Solon" w:date="2025-04-29T13:42:00Z">
        <w:r>
          <w:t xml:space="preserve">      &lt;li&gt;Item-4&lt;/li&gt;</w:t>
        </w:r>
      </w:ins>
    </w:p>
    <w:p w:rsidR="00070422" w:rsidRDefault="00070422" w:rsidP="00070422">
      <w:pPr>
        <w:rPr>
          <w:ins w:id="7693" w:author="Priyanshu Solon" w:date="2025-04-29T13:42:00Z"/>
        </w:rPr>
      </w:pPr>
      <w:ins w:id="7694" w:author="Priyanshu Solon" w:date="2025-04-29T13:42:00Z">
        <w:r>
          <w:t xml:space="preserve">      &lt;li&gt;Item-5&lt;/li&gt;</w:t>
        </w:r>
      </w:ins>
    </w:p>
    <w:p w:rsidR="00070422" w:rsidRDefault="00070422" w:rsidP="00070422">
      <w:pPr>
        <w:rPr>
          <w:ins w:id="7695" w:author="Priyanshu Solon" w:date="2025-04-29T13:42:00Z"/>
        </w:rPr>
      </w:pPr>
      <w:ins w:id="7696" w:author="Priyanshu Solon" w:date="2025-04-29T13:42:00Z">
        <w:r>
          <w:t xml:space="preserve">      &lt;li&gt;Item-6&lt;/li&gt;</w:t>
        </w:r>
      </w:ins>
    </w:p>
    <w:p w:rsidR="00070422" w:rsidRDefault="00070422" w:rsidP="00070422">
      <w:pPr>
        <w:rPr>
          <w:ins w:id="7697" w:author="Priyanshu Solon" w:date="2025-04-29T13:42:00Z"/>
        </w:rPr>
      </w:pPr>
      <w:ins w:id="7698" w:author="Priyanshu Solon" w:date="2025-04-29T13:42:00Z">
        <w:r>
          <w:t xml:space="preserve">      &lt;li&gt;Item-7&lt;/li&gt;</w:t>
        </w:r>
      </w:ins>
    </w:p>
    <w:p w:rsidR="00070422" w:rsidRDefault="00070422" w:rsidP="00070422">
      <w:pPr>
        <w:rPr>
          <w:ins w:id="7699" w:author="Priyanshu Solon" w:date="2025-04-29T13:42:00Z"/>
        </w:rPr>
      </w:pPr>
      <w:ins w:id="7700" w:author="Priyanshu Solon" w:date="2025-04-29T13:42:00Z">
        <w:r>
          <w:t xml:space="preserve">      &lt;li&gt;Item-8&lt;/li&gt;</w:t>
        </w:r>
      </w:ins>
    </w:p>
    <w:p w:rsidR="00070422" w:rsidRDefault="00070422" w:rsidP="00070422">
      <w:pPr>
        <w:rPr>
          <w:ins w:id="7701" w:author="Priyanshu Solon" w:date="2025-04-29T13:42:00Z"/>
        </w:rPr>
      </w:pPr>
      <w:ins w:id="7702" w:author="Priyanshu Solon" w:date="2025-04-29T13:42:00Z">
        <w:r>
          <w:t xml:space="preserve">      &lt;li&gt;Item-9&lt;/li&gt;</w:t>
        </w:r>
      </w:ins>
    </w:p>
    <w:p w:rsidR="00070422" w:rsidRDefault="00070422" w:rsidP="00070422">
      <w:pPr>
        <w:rPr>
          <w:ins w:id="7703" w:author="Priyanshu Solon" w:date="2025-04-29T13:42:00Z"/>
        </w:rPr>
      </w:pPr>
      <w:ins w:id="7704" w:author="Priyanshu Solon" w:date="2025-04-29T13:42:00Z">
        <w:r>
          <w:t xml:space="preserve">      &lt;li&gt;Item-10&lt;/li&gt;</w:t>
        </w:r>
      </w:ins>
    </w:p>
    <w:p w:rsidR="00070422" w:rsidRDefault="00070422" w:rsidP="00070422">
      <w:pPr>
        <w:rPr>
          <w:ins w:id="7705" w:author="Priyanshu Solon" w:date="2025-04-29T13:42:00Z"/>
        </w:rPr>
      </w:pPr>
      <w:ins w:id="7706" w:author="Priyanshu Solon" w:date="2025-04-29T13:42:00Z">
        <w:r>
          <w:t xml:space="preserve">   &lt;/ul&gt;</w:t>
        </w:r>
      </w:ins>
    </w:p>
    <w:p w:rsidR="00070422" w:rsidRDefault="00070422" w:rsidP="00070422">
      <w:pPr>
        <w:rPr>
          <w:ins w:id="7707" w:author="Priyanshu Solon" w:date="2025-04-29T13:42:00Z"/>
        </w:rPr>
      </w:pPr>
      <w:ins w:id="7708" w:author="Priyanshu Solon" w:date="2025-04-29T13:42:00Z">
        <w:r>
          <w:t>&lt;/body&gt;</w:t>
        </w:r>
      </w:ins>
    </w:p>
    <w:p w:rsidR="00070422" w:rsidRDefault="00070422" w:rsidP="00070422">
      <w:pPr>
        <w:rPr>
          <w:ins w:id="7709" w:author="Priyanshu Solon" w:date="2025-04-29T13:42:00Z"/>
        </w:rPr>
      </w:pPr>
      <w:ins w:id="7710" w:author="Priyanshu Solon" w:date="2025-04-29T13:42:00Z">
        <w:r>
          <w:t>&lt;/html&gt;</w:t>
        </w:r>
      </w:ins>
    </w:p>
    <w:p w:rsidR="00070422" w:rsidRDefault="00070422" w:rsidP="00070422">
      <w:pPr>
        <w:rPr>
          <w:ins w:id="7711" w:author="Priyanshu Solon" w:date="2025-04-29T13:42:00Z"/>
        </w:rPr>
      </w:pPr>
    </w:p>
    <w:p w:rsidR="00070422" w:rsidRDefault="00070422" w:rsidP="00070422">
      <w:pPr>
        <w:rPr>
          <w:ins w:id="7712" w:author="Priyanshu Solon" w:date="2025-04-29T13:42:00Z"/>
        </w:rPr>
      </w:pPr>
      <w:ins w:id="7713" w:author="Priyanshu Solon" w:date="2025-04-29T13:42:00Z">
        <w:r>
          <w:t>Ex:</w:t>
        </w:r>
      </w:ins>
    </w:p>
    <w:p w:rsidR="00070422" w:rsidRDefault="00070422" w:rsidP="00070422">
      <w:pPr>
        <w:rPr>
          <w:ins w:id="7714" w:author="Priyanshu Solon" w:date="2025-04-29T13:42:00Z"/>
        </w:rPr>
      </w:pPr>
      <w:ins w:id="7715" w:author="Priyanshu Solon" w:date="2025-04-29T13:42:00Z">
        <w:r>
          <w:t>&lt;!DOCTYPE html&gt;</w:t>
        </w:r>
      </w:ins>
    </w:p>
    <w:p w:rsidR="00070422" w:rsidRDefault="00070422" w:rsidP="00070422">
      <w:pPr>
        <w:rPr>
          <w:ins w:id="7716" w:author="Priyanshu Solon" w:date="2025-04-29T13:42:00Z"/>
        </w:rPr>
      </w:pPr>
      <w:ins w:id="7717" w:author="Priyanshu Solon" w:date="2025-04-29T13:42:00Z">
        <w:r>
          <w:t>&lt;html lang="en"&gt;</w:t>
        </w:r>
      </w:ins>
    </w:p>
    <w:p w:rsidR="00070422" w:rsidRDefault="00070422" w:rsidP="00070422">
      <w:pPr>
        <w:rPr>
          <w:ins w:id="7718" w:author="Priyanshu Solon" w:date="2025-04-29T13:42:00Z"/>
        </w:rPr>
      </w:pPr>
      <w:ins w:id="7719" w:author="Priyanshu Solon" w:date="2025-04-29T13:42:00Z">
        <w:r>
          <w:t>&lt;head&gt;</w:t>
        </w:r>
      </w:ins>
    </w:p>
    <w:p w:rsidR="00070422" w:rsidRDefault="00070422" w:rsidP="00070422">
      <w:pPr>
        <w:rPr>
          <w:ins w:id="7720" w:author="Priyanshu Solon" w:date="2025-04-29T13:42:00Z"/>
        </w:rPr>
      </w:pPr>
      <w:ins w:id="7721" w:author="Priyanshu Solon" w:date="2025-04-29T13:42:00Z">
        <w:r>
          <w:t xml:space="preserve">    &lt;meta charset="UTF-8"&gt;</w:t>
        </w:r>
      </w:ins>
    </w:p>
    <w:p w:rsidR="00070422" w:rsidRDefault="00070422" w:rsidP="00070422">
      <w:pPr>
        <w:rPr>
          <w:ins w:id="7722" w:author="Priyanshu Solon" w:date="2025-04-29T13:42:00Z"/>
        </w:rPr>
      </w:pPr>
      <w:ins w:id="7723" w:author="Priyanshu Solon" w:date="2025-04-29T13:42:00Z">
        <w:r>
          <w:t xml:space="preserve">    &lt;meta name="viewport" content="width=device-width, initial-scale=1.0"&gt;</w:t>
        </w:r>
      </w:ins>
    </w:p>
    <w:p w:rsidR="00070422" w:rsidRDefault="00070422" w:rsidP="00070422">
      <w:pPr>
        <w:rPr>
          <w:ins w:id="7724" w:author="Priyanshu Solon" w:date="2025-04-29T13:42:00Z"/>
        </w:rPr>
      </w:pPr>
      <w:ins w:id="7725" w:author="Priyanshu Solon" w:date="2025-04-29T13:42:00Z">
        <w:r>
          <w:t xml:space="preserve">    &lt;title&gt;Document&lt;/title&gt;</w:t>
        </w:r>
      </w:ins>
    </w:p>
    <w:p w:rsidR="00070422" w:rsidRDefault="00070422" w:rsidP="00070422">
      <w:pPr>
        <w:rPr>
          <w:ins w:id="7726" w:author="Priyanshu Solon" w:date="2025-04-29T13:42:00Z"/>
        </w:rPr>
      </w:pPr>
      <w:ins w:id="7727" w:author="Priyanshu Solon" w:date="2025-04-29T13:42:00Z">
        <w:r>
          <w:t xml:space="preserve">    &lt;style&gt;</w:t>
        </w:r>
      </w:ins>
    </w:p>
    <w:p w:rsidR="00070422" w:rsidRDefault="00070422" w:rsidP="00070422">
      <w:pPr>
        <w:rPr>
          <w:ins w:id="7728" w:author="Priyanshu Solon" w:date="2025-04-29T13:42:00Z"/>
        </w:rPr>
      </w:pPr>
      <w:ins w:id="7729" w:author="Priyanshu Solon" w:date="2025-04-29T13:42:00Z">
        <w:r>
          <w:t xml:space="preserve">        tbody tr:nth-child(even){</w:t>
        </w:r>
      </w:ins>
    </w:p>
    <w:p w:rsidR="00070422" w:rsidRDefault="00070422" w:rsidP="00070422">
      <w:pPr>
        <w:rPr>
          <w:ins w:id="7730" w:author="Priyanshu Solon" w:date="2025-04-29T13:42:00Z"/>
        </w:rPr>
      </w:pPr>
      <w:ins w:id="7731" w:author="Priyanshu Solon" w:date="2025-04-29T13:42:00Z">
        <w:r>
          <w:lastRenderedPageBreak/>
          <w:t xml:space="preserve">            background-color: rgb(144, 224, 144);</w:t>
        </w:r>
      </w:ins>
    </w:p>
    <w:p w:rsidR="00070422" w:rsidRDefault="00070422" w:rsidP="00070422">
      <w:pPr>
        <w:rPr>
          <w:ins w:id="7732" w:author="Priyanshu Solon" w:date="2025-04-29T13:42:00Z"/>
        </w:rPr>
      </w:pPr>
      <w:ins w:id="7733" w:author="Priyanshu Solon" w:date="2025-04-29T13:42:00Z">
        <w:r>
          <w:t xml:space="preserve">        }</w:t>
        </w:r>
      </w:ins>
    </w:p>
    <w:p w:rsidR="00070422" w:rsidRDefault="00070422" w:rsidP="00070422">
      <w:pPr>
        <w:rPr>
          <w:ins w:id="7734" w:author="Priyanshu Solon" w:date="2025-04-29T13:42:00Z"/>
        </w:rPr>
      </w:pPr>
      <w:ins w:id="7735" w:author="Priyanshu Solon" w:date="2025-04-29T13:42:00Z">
        <w:r>
          <w:t xml:space="preserve">        tbody tr:nth-child(odd){</w:t>
        </w:r>
      </w:ins>
    </w:p>
    <w:p w:rsidR="00070422" w:rsidRDefault="00070422" w:rsidP="00070422">
      <w:pPr>
        <w:rPr>
          <w:ins w:id="7736" w:author="Priyanshu Solon" w:date="2025-04-29T13:42:00Z"/>
        </w:rPr>
      </w:pPr>
      <w:ins w:id="7737" w:author="Priyanshu Solon" w:date="2025-04-29T13:42:00Z">
        <w:r>
          <w:t xml:space="preserve">            background-color: rgb(217, 252, 217);</w:t>
        </w:r>
      </w:ins>
    </w:p>
    <w:p w:rsidR="00070422" w:rsidRDefault="00070422" w:rsidP="00070422">
      <w:pPr>
        <w:rPr>
          <w:ins w:id="7738" w:author="Priyanshu Solon" w:date="2025-04-29T13:42:00Z"/>
        </w:rPr>
      </w:pPr>
      <w:ins w:id="7739" w:author="Priyanshu Solon" w:date="2025-04-29T13:42:00Z">
        <w:r>
          <w:t xml:space="preserve">        }</w:t>
        </w:r>
      </w:ins>
    </w:p>
    <w:p w:rsidR="00070422" w:rsidRDefault="00070422" w:rsidP="00070422">
      <w:pPr>
        <w:rPr>
          <w:ins w:id="7740" w:author="Priyanshu Solon" w:date="2025-04-29T13:42:00Z"/>
        </w:rPr>
      </w:pPr>
      <w:ins w:id="7741" w:author="Priyanshu Solon" w:date="2025-04-29T13:42:00Z">
        <w:r>
          <w:t xml:space="preserve">        thead, tfoot tr {</w:t>
        </w:r>
      </w:ins>
    </w:p>
    <w:p w:rsidR="00070422" w:rsidRDefault="00070422" w:rsidP="00070422">
      <w:pPr>
        <w:rPr>
          <w:ins w:id="7742" w:author="Priyanshu Solon" w:date="2025-04-29T13:42:00Z"/>
        </w:rPr>
      </w:pPr>
      <w:ins w:id="7743" w:author="Priyanshu Solon" w:date="2025-04-29T13:42:00Z">
        <w:r>
          <w:t xml:space="preserve">            background-color: green;</w:t>
        </w:r>
      </w:ins>
    </w:p>
    <w:p w:rsidR="00070422" w:rsidRDefault="00070422" w:rsidP="00070422">
      <w:pPr>
        <w:rPr>
          <w:ins w:id="7744" w:author="Priyanshu Solon" w:date="2025-04-29T13:42:00Z"/>
        </w:rPr>
      </w:pPr>
      <w:ins w:id="7745" w:author="Priyanshu Solon" w:date="2025-04-29T13:42:00Z">
        <w:r>
          <w:t xml:space="preserve">            color:white;</w:t>
        </w:r>
      </w:ins>
    </w:p>
    <w:p w:rsidR="00070422" w:rsidRDefault="00070422" w:rsidP="00070422">
      <w:pPr>
        <w:rPr>
          <w:ins w:id="7746" w:author="Priyanshu Solon" w:date="2025-04-29T13:42:00Z"/>
        </w:rPr>
      </w:pPr>
      <w:ins w:id="7747" w:author="Priyanshu Solon" w:date="2025-04-29T13:42:00Z">
        <w:r>
          <w:t xml:space="preserve">        }</w:t>
        </w:r>
      </w:ins>
    </w:p>
    <w:p w:rsidR="00070422" w:rsidRDefault="00070422" w:rsidP="00070422">
      <w:pPr>
        <w:rPr>
          <w:ins w:id="7748" w:author="Priyanshu Solon" w:date="2025-04-29T13:42:00Z"/>
        </w:rPr>
      </w:pPr>
      <w:ins w:id="7749" w:author="Priyanshu Solon" w:date="2025-04-29T13:42:00Z">
        <w:r>
          <w:t xml:space="preserve">    &lt;/style&gt;</w:t>
        </w:r>
      </w:ins>
    </w:p>
    <w:p w:rsidR="00070422" w:rsidRDefault="00070422" w:rsidP="00070422">
      <w:pPr>
        <w:rPr>
          <w:ins w:id="7750" w:author="Priyanshu Solon" w:date="2025-04-29T13:42:00Z"/>
        </w:rPr>
      </w:pPr>
      <w:ins w:id="7751" w:author="Priyanshu Solon" w:date="2025-04-29T13:42:00Z">
        <w:r>
          <w:t>&lt;/head&gt;</w:t>
        </w:r>
      </w:ins>
    </w:p>
    <w:p w:rsidR="00070422" w:rsidRDefault="00070422" w:rsidP="00070422">
      <w:pPr>
        <w:rPr>
          <w:ins w:id="7752" w:author="Priyanshu Solon" w:date="2025-04-29T13:42:00Z"/>
        </w:rPr>
      </w:pPr>
      <w:ins w:id="7753" w:author="Priyanshu Solon" w:date="2025-04-29T13:42:00Z">
        <w:r>
          <w:t>&lt;body&gt;</w:t>
        </w:r>
      </w:ins>
    </w:p>
    <w:p w:rsidR="00070422" w:rsidRDefault="00070422" w:rsidP="00070422">
      <w:pPr>
        <w:rPr>
          <w:ins w:id="7754" w:author="Priyanshu Solon" w:date="2025-04-29T13:42:00Z"/>
        </w:rPr>
      </w:pPr>
      <w:ins w:id="7755" w:author="Priyanshu Solon" w:date="2025-04-29T13:42:00Z">
        <w:r>
          <w:t xml:space="preserve">    &lt;table border="1" width="100%"&gt;</w:t>
        </w:r>
      </w:ins>
    </w:p>
    <w:p w:rsidR="00070422" w:rsidRDefault="00070422" w:rsidP="00070422">
      <w:pPr>
        <w:rPr>
          <w:ins w:id="7756" w:author="Priyanshu Solon" w:date="2025-04-29T13:42:00Z"/>
        </w:rPr>
      </w:pPr>
      <w:ins w:id="7757" w:author="Priyanshu Solon" w:date="2025-04-29T13:42:00Z">
        <w:r>
          <w:t xml:space="preserve">        &lt;thead&gt;</w:t>
        </w:r>
      </w:ins>
    </w:p>
    <w:p w:rsidR="00070422" w:rsidRDefault="00070422" w:rsidP="00070422">
      <w:pPr>
        <w:rPr>
          <w:ins w:id="7758" w:author="Priyanshu Solon" w:date="2025-04-29T13:42:00Z"/>
        </w:rPr>
      </w:pPr>
      <w:ins w:id="7759" w:author="Priyanshu Solon" w:date="2025-04-29T13:42:00Z">
        <w:r>
          <w:t xml:space="preserve">            &lt;tr&gt;</w:t>
        </w:r>
      </w:ins>
    </w:p>
    <w:p w:rsidR="00070422" w:rsidRDefault="00070422" w:rsidP="00070422">
      <w:pPr>
        <w:rPr>
          <w:ins w:id="7760" w:author="Priyanshu Solon" w:date="2025-04-29T13:42:00Z"/>
        </w:rPr>
      </w:pPr>
      <w:ins w:id="7761" w:author="Priyanshu Solon" w:date="2025-04-29T13:42:00Z">
        <w:r>
          <w:t xml:space="preserve">                &lt;th colspan="2"&gt;Name&lt;/th&gt;</w:t>
        </w:r>
      </w:ins>
    </w:p>
    <w:p w:rsidR="00070422" w:rsidRDefault="00070422" w:rsidP="00070422">
      <w:pPr>
        <w:rPr>
          <w:ins w:id="7762" w:author="Priyanshu Solon" w:date="2025-04-29T13:42:00Z"/>
        </w:rPr>
      </w:pPr>
      <w:ins w:id="7763" w:author="Priyanshu Solon" w:date="2025-04-29T13:42:00Z">
        <w:r>
          <w:t xml:space="preserve">                &lt;th colspan="3"&gt;Address&lt;/th&gt;</w:t>
        </w:r>
      </w:ins>
    </w:p>
    <w:p w:rsidR="00070422" w:rsidRDefault="00070422" w:rsidP="00070422">
      <w:pPr>
        <w:rPr>
          <w:ins w:id="7764" w:author="Priyanshu Solon" w:date="2025-04-29T13:42:00Z"/>
        </w:rPr>
      </w:pPr>
      <w:ins w:id="7765" w:author="Priyanshu Solon" w:date="2025-04-29T13:42:00Z">
        <w:r>
          <w:t xml:space="preserve">            &lt;/tr&gt;</w:t>
        </w:r>
      </w:ins>
    </w:p>
    <w:p w:rsidR="00070422" w:rsidRDefault="00070422" w:rsidP="00070422">
      <w:pPr>
        <w:rPr>
          <w:ins w:id="7766" w:author="Priyanshu Solon" w:date="2025-04-29T13:42:00Z"/>
        </w:rPr>
      </w:pPr>
      <w:ins w:id="7767" w:author="Priyanshu Solon" w:date="2025-04-29T13:42:00Z">
        <w:r>
          <w:t xml:space="preserve">            &lt;tr&gt;</w:t>
        </w:r>
      </w:ins>
    </w:p>
    <w:p w:rsidR="00070422" w:rsidRDefault="00070422" w:rsidP="00070422">
      <w:pPr>
        <w:rPr>
          <w:ins w:id="7768" w:author="Priyanshu Solon" w:date="2025-04-29T13:42:00Z"/>
        </w:rPr>
      </w:pPr>
      <w:ins w:id="7769" w:author="Priyanshu Solon" w:date="2025-04-29T13:42:00Z">
        <w:r>
          <w:t xml:space="preserve">                &lt;th&gt;First Name&lt;/th&gt;</w:t>
        </w:r>
      </w:ins>
    </w:p>
    <w:p w:rsidR="00070422" w:rsidRDefault="00070422" w:rsidP="00070422">
      <w:pPr>
        <w:rPr>
          <w:ins w:id="7770" w:author="Priyanshu Solon" w:date="2025-04-29T13:42:00Z"/>
        </w:rPr>
      </w:pPr>
      <w:ins w:id="7771" w:author="Priyanshu Solon" w:date="2025-04-29T13:42:00Z">
        <w:r>
          <w:t xml:space="preserve">                &lt;th&gt;Last Name&lt;/th&gt;</w:t>
        </w:r>
      </w:ins>
    </w:p>
    <w:p w:rsidR="00070422" w:rsidRDefault="00070422" w:rsidP="00070422">
      <w:pPr>
        <w:rPr>
          <w:ins w:id="7772" w:author="Priyanshu Solon" w:date="2025-04-29T13:42:00Z"/>
        </w:rPr>
      </w:pPr>
      <w:ins w:id="7773" w:author="Priyanshu Solon" w:date="2025-04-29T13:42:00Z">
        <w:r>
          <w:t xml:space="preserve">                &lt;th&gt;City&lt;/th&gt;</w:t>
        </w:r>
      </w:ins>
    </w:p>
    <w:p w:rsidR="00070422" w:rsidRDefault="00070422" w:rsidP="00070422">
      <w:pPr>
        <w:rPr>
          <w:ins w:id="7774" w:author="Priyanshu Solon" w:date="2025-04-29T13:42:00Z"/>
        </w:rPr>
      </w:pPr>
      <w:ins w:id="7775" w:author="Priyanshu Solon" w:date="2025-04-29T13:42:00Z">
        <w:r>
          <w:t xml:space="preserve">                &lt;th&gt;State&lt;/th&gt;</w:t>
        </w:r>
      </w:ins>
    </w:p>
    <w:p w:rsidR="00070422" w:rsidRDefault="00070422" w:rsidP="00070422">
      <w:pPr>
        <w:rPr>
          <w:ins w:id="7776" w:author="Priyanshu Solon" w:date="2025-04-29T13:42:00Z"/>
        </w:rPr>
      </w:pPr>
      <w:ins w:id="7777" w:author="Priyanshu Solon" w:date="2025-04-29T13:42:00Z">
        <w:r>
          <w:t xml:space="preserve">                &lt;th&gt;Postal Code&lt;/th&gt;</w:t>
        </w:r>
      </w:ins>
    </w:p>
    <w:p w:rsidR="00070422" w:rsidRDefault="00070422" w:rsidP="00070422">
      <w:pPr>
        <w:rPr>
          <w:ins w:id="7778" w:author="Priyanshu Solon" w:date="2025-04-29T13:42:00Z"/>
        </w:rPr>
      </w:pPr>
      <w:ins w:id="7779" w:author="Priyanshu Solon" w:date="2025-04-29T13:42:00Z">
        <w:r>
          <w:t xml:space="preserve">            &lt;/tr&gt;</w:t>
        </w:r>
      </w:ins>
    </w:p>
    <w:p w:rsidR="00070422" w:rsidRDefault="00070422" w:rsidP="00070422">
      <w:pPr>
        <w:rPr>
          <w:ins w:id="7780" w:author="Priyanshu Solon" w:date="2025-04-29T13:42:00Z"/>
        </w:rPr>
      </w:pPr>
      <w:ins w:id="7781" w:author="Priyanshu Solon" w:date="2025-04-29T13:42:00Z">
        <w:r>
          <w:t xml:space="preserve">        &lt;/thead&gt;</w:t>
        </w:r>
      </w:ins>
    </w:p>
    <w:p w:rsidR="00070422" w:rsidRDefault="00070422" w:rsidP="00070422">
      <w:pPr>
        <w:rPr>
          <w:ins w:id="7782" w:author="Priyanshu Solon" w:date="2025-04-29T13:42:00Z"/>
        </w:rPr>
      </w:pPr>
      <w:ins w:id="7783" w:author="Priyanshu Solon" w:date="2025-04-29T13:42:00Z">
        <w:r>
          <w:t xml:space="preserve">        &lt;tbody&gt;</w:t>
        </w:r>
      </w:ins>
    </w:p>
    <w:p w:rsidR="00070422" w:rsidRDefault="00070422" w:rsidP="00070422">
      <w:pPr>
        <w:rPr>
          <w:ins w:id="7784" w:author="Priyanshu Solon" w:date="2025-04-29T13:42:00Z"/>
        </w:rPr>
      </w:pPr>
      <w:ins w:id="7785" w:author="Priyanshu Solon" w:date="2025-04-29T13:42:00Z">
        <w:r>
          <w:t xml:space="preserve">            &lt;tr&gt;</w:t>
        </w:r>
      </w:ins>
    </w:p>
    <w:p w:rsidR="00070422" w:rsidRDefault="00070422" w:rsidP="00070422">
      <w:pPr>
        <w:rPr>
          <w:ins w:id="7786" w:author="Priyanshu Solon" w:date="2025-04-29T13:42:00Z"/>
        </w:rPr>
      </w:pPr>
      <w:ins w:id="7787" w:author="Priyanshu Solon" w:date="2025-04-29T13:42:00Z">
        <w:r>
          <w:t xml:space="preserve">                &lt;td&gt;&amp;nbsp;&lt;/td&gt;</w:t>
        </w:r>
      </w:ins>
    </w:p>
    <w:p w:rsidR="00070422" w:rsidRDefault="00070422" w:rsidP="00070422">
      <w:pPr>
        <w:rPr>
          <w:ins w:id="7788" w:author="Priyanshu Solon" w:date="2025-04-29T13:42:00Z"/>
        </w:rPr>
      </w:pPr>
      <w:ins w:id="7789" w:author="Priyanshu Solon" w:date="2025-04-29T13:42:00Z">
        <w:r>
          <w:lastRenderedPageBreak/>
          <w:t xml:space="preserve">                &lt;td&gt;&amp;nbsp;&lt;/td&gt;</w:t>
        </w:r>
      </w:ins>
    </w:p>
    <w:p w:rsidR="00070422" w:rsidRDefault="00070422" w:rsidP="00070422">
      <w:pPr>
        <w:rPr>
          <w:ins w:id="7790" w:author="Priyanshu Solon" w:date="2025-04-29T13:42:00Z"/>
        </w:rPr>
      </w:pPr>
      <w:ins w:id="7791" w:author="Priyanshu Solon" w:date="2025-04-29T13:42:00Z">
        <w:r>
          <w:t xml:space="preserve">                &lt;td rowspan="7" align="center"&gt; D&lt;br&gt;E&lt;br&gt;L&lt;br&gt;H&lt;br&gt;I &lt;/td&gt;</w:t>
        </w:r>
      </w:ins>
    </w:p>
    <w:p w:rsidR="00070422" w:rsidRDefault="00070422" w:rsidP="00070422">
      <w:pPr>
        <w:rPr>
          <w:ins w:id="7792" w:author="Priyanshu Solon" w:date="2025-04-29T13:42:00Z"/>
        </w:rPr>
      </w:pPr>
      <w:ins w:id="7793" w:author="Priyanshu Solon" w:date="2025-04-29T13:42:00Z">
        <w:r>
          <w:t xml:space="preserve">                &lt;td&gt;&amp;nbsp;&lt;/td&gt;</w:t>
        </w:r>
      </w:ins>
    </w:p>
    <w:p w:rsidR="00070422" w:rsidRDefault="00070422" w:rsidP="00070422">
      <w:pPr>
        <w:rPr>
          <w:ins w:id="7794" w:author="Priyanshu Solon" w:date="2025-04-29T13:42:00Z"/>
        </w:rPr>
      </w:pPr>
      <w:ins w:id="7795" w:author="Priyanshu Solon" w:date="2025-04-29T13:42:00Z">
        <w:r>
          <w:t xml:space="preserve">                &lt;td&gt;&amp;nbsp;&lt;/td&gt;</w:t>
        </w:r>
      </w:ins>
    </w:p>
    <w:p w:rsidR="00070422" w:rsidRDefault="00070422" w:rsidP="00070422">
      <w:pPr>
        <w:rPr>
          <w:ins w:id="7796" w:author="Priyanshu Solon" w:date="2025-04-29T13:42:00Z"/>
        </w:rPr>
      </w:pPr>
      <w:ins w:id="7797" w:author="Priyanshu Solon" w:date="2025-04-29T13:42:00Z">
        <w:r>
          <w:t xml:space="preserve">            &lt;/tr&gt;</w:t>
        </w:r>
      </w:ins>
    </w:p>
    <w:p w:rsidR="00070422" w:rsidRDefault="00070422" w:rsidP="00070422">
      <w:pPr>
        <w:rPr>
          <w:ins w:id="7798" w:author="Priyanshu Solon" w:date="2025-04-29T13:42:00Z"/>
        </w:rPr>
      </w:pPr>
      <w:ins w:id="7799" w:author="Priyanshu Solon" w:date="2025-04-29T13:42:00Z">
        <w:r>
          <w:t xml:space="preserve">            &lt;tr&gt;</w:t>
        </w:r>
      </w:ins>
    </w:p>
    <w:p w:rsidR="00070422" w:rsidRDefault="00070422" w:rsidP="00070422">
      <w:pPr>
        <w:rPr>
          <w:ins w:id="7800" w:author="Priyanshu Solon" w:date="2025-04-29T13:42:00Z"/>
        </w:rPr>
      </w:pPr>
      <w:ins w:id="7801" w:author="Priyanshu Solon" w:date="2025-04-29T13:42:00Z">
        <w:r>
          <w:t xml:space="preserve">                &lt;td&gt;&amp;nbsp;&lt;/td&gt;</w:t>
        </w:r>
      </w:ins>
    </w:p>
    <w:p w:rsidR="00070422" w:rsidRDefault="00070422" w:rsidP="00070422">
      <w:pPr>
        <w:rPr>
          <w:ins w:id="7802" w:author="Priyanshu Solon" w:date="2025-04-29T13:42:00Z"/>
        </w:rPr>
      </w:pPr>
      <w:ins w:id="7803" w:author="Priyanshu Solon" w:date="2025-04-29T13:42:00Z">
        <w:r>
          <w:t xml:space="preserve">                &lt;td&gt;&amp;nbsp;&lt;/td&gt;</w:t>
        </w:r>
      </w:ins>
    </w:p>
    <w:p w:rsidR="00070422" w:rsidRDefault="00070422" w:rsidP="00070422">
      <w:pPr>
        <w:rPr>
          <w:ins w:id="7804" w:author="Priyanshu Solon" w:date="2025-04-29T13:42:00Z"/>
        </w:rPr>
      </w:pPr>
      <w:ins w:id="7805" w:author="Priyanshu Solon" w:date="2025-04-29T13:42:00Z">
        <w:r>
          <w:t xml:space="preserve">                &lt;td&gt;&amp;nbsp;&lt;/td&gt;</w:t>
        </w:r>
      </w:ins>
    </w:p>
    <w:p w:rsidR="00070422" w:rsidRDefault="00070422" w:rsidP="00070422">
      <w:pPr>
        <w:rPr>
          <w:ins w:id="7806" w:author="Priyanshu Solon" w:date="2025-04-29T13:42:00Z"/>
        </w:rPr>
      </w:pPr>
      <w:ins w:id="7807" w:author="Priyanshu Solon" w:date="2025-04-29T13:42:00Z">
        <w:r>
          <w:t xml:space="preserve">                &lt;td&gt;&amp;nbsp;&lt;/td&gt;</w:t>
        </w:r>
      </w:ins>
    </w:p>
    <w:p w:rsidR="00070422" w:rsidRDefault="00070422" w:rsidP="00070422">
      <w:pPr>
        <w:rPr>
          <w:ins w:id="7808" w:author="Priyanshu Solon" w:date="2025-04-29T13:42:00Z"/>
        </w:rPr>
      </w:pPr>
      <w:ins w:id="7809" w:author="Priyanshu Solon" w:date="2025-04-29T13:42:00Z">
        <w:r>
          <w:t xml:space="preserve">            &lt;/tr&gt;</w:t>
        </w:r>
      </w:ins>
    </w:p>
    <w:p w:rsidR="00070422" w:rsidRDefault="00070422" w:rsidP="00070422">
      <w:pPr>
        <w:rPr>
          <w:ins w:id="7810" w:author="Priyanshu Solon" w:date="2025-04-29T13:42:00Z"/>
        </w:rPr>
      </w:pPr>
      <w:ins w:id="7811" w:author="Priyanshu Solon" w:date="2025-04-29T13:42:00Z">
        <w:r>
          <w:t xml:space="preserve">            &lt;tr&gt;</w:t>
        </w:r>
      </w:ins>
    </w:p>
    <w:p w:rsidR="00070422" w:rsidRDefault="00070422" w:rsidP="00070422">
      <w:pPr>
        <w:rPr>
          <w:ins w:id="7812" w:author="Priyanshu Solon" w:date="2025-04-29T13:42:00Z"/>
        </w:rPr>
      </w:pPr>
      <w:ins w:id="7813" w:author="Priyanshu Solon" w:date="2025-04-29T13:42:00Z">
        <w:r>
          <w:t xml:space="preserve">                &lt;td&gt;&amp;nbsp;&lt;/td&gt;</w:t>
        </w:r>
      </w:ins>
    </w:p>
    <w:p w:rsidR="00070422" w:rsidRDefault="00070422" w:rsidP="00070422">
      <w:pPr>
        <w:rPr>
          <w:ins w:id="7814" w:author="Priyanshu Solon" w:date="2025-04-29T13:42:00Z"/>
        </w:rPr>
      </w:pPr>
      <w:ins w:id="7815" w:author="Priyanshu Solon" w:date="2025-04-29T13:42:00Z">
        <w:r>
          <w:t xml:space="preserve">                &lt;td&gt;&amp;nbsp;&lt;/td&gt;</w:t>
        </w:r>
      </w:ins>
    </w:p>
    <w:p w:rsidR="00070422" w:rsidRDefault="00070422" w:rsidP="00070422">
      <w:pPr>
        <w:rPr>
          <w:ins w:id="7816" w:author="Priyanshu Solon" w:date="2025-04-29T13:42:00Z"/>
        </w:rPr>
      </w:pPr>
      <w:ins w:id="7817" w:author="Priyanshu Solon" w:date="2025-04-29T13:42:00Z">
        <w:r>
          <w:t xml:space="preserve">                &lt;td&gt;&amp;nbsp;&lt;/td&gt;</w:t>
        </w:r>
      </w:ins>
    </w:p>
    <w:p w:rsidR="00070422" w:rsidRDefault="00070422" w:rsidP="00070422">
      <w:pPr>
        <w:rPr>
          <w:ins w:id="7818" w:author="Priyanshu Solon" w:date="2025-04-29T13:42:00Z"/>
        </w:rPr>
      </w:pPr>
      <w:ins w:id="7819" w:author="Priyanshu Solon" w:date="2025-04-29T13:42:00Z">
        <w:r>
          <w:t xml:space="preserve">                &lt;td&gt;&amp;nbsp;&lt;/td&gt;</w:t>
        </w:r>
      </w:ins>
    </w:p>
    <w:p w:rsidR="00070422" w:rsidRDefault="00070422" w:rsidP="00070422">
      <w:pPr>
        <w:rPr>
          <w:ins w:id="7820" w:author="Priyanshu Solon" w:date="2025-04-29T13:42:00Z"/>
        </w:rPr>
      </w:pPr>
      <w:ins w:id="7821" w:author="Priyanshu Solon" w:date="2025-04-29T13:42:00Z">
        <w:r>
          <w:t xml:space="preserve">            &lt;/tr&gt;</w:t>
        </w:r>
      </w:ins>
    </w:p>
    <w:p w:rsidR="00070422" w:rsidRDefault="00070422" w:rsidP="00070422">
      <w:pPr>
        <w:rPr>
          <w:ins w:id="7822" w:author="Priyanshu Solon" w:date="2025-04-29T13:42:00Z"/>
        </w:rPr>
      </w:pPr>
      <w:ins w:id="7823" w:author="Priyanshu Solon" w:date="2025-04-29T13:42:00Z">
        <w:r>
          <w:t xml:space="preserve">            &lt;tr&gt;</w:t>
        </w:r>
      </w:ins>
    </w:p>
    <w:p w:rsidR="00070422" w:rsidRDefault="00070422" w:rsidP="00070422">
      <w:pPr>
        <w:rPr>
          <w:ins w:id="7824" w:author="Priyanshu Solon" w:date="2025-04-29T13:42:00Z"/>
        </w:rPr>
      </w:pPr>
      <w:ins w:id="7825" w:author="Priyanshu Solon" w:date="2025-04-29T13:42:00Z">
        <w:r>
          <w:t xml:space="preserve">                &lt;td&gt;&amp;nbsp;&lt;/td&gt;</w:t>
        </w:r>
      </w:ins>
    </w:p>
    <w:p w:rsidR="00070422" w:rsidRDefault="00070422" w:rsidP="00070422">
      <w:pPr>
        <w:rPr>
          <w:ins w:id="7826" w:author="Priyanshu Solon" w:date="2025-04-29T13:42:00Z"/>
        </w:rPr>
      </w:pPr>
      <w:ins w:id="7827" w:author="Priyanshu Solon" w:date="2025-04-29T13:42:00Z">
        <w:r>
          <w:t xml:space="preserve">                &lt;td&gt;&amp;nbsp;&lt;/td&gt;</w:t>
        </w:r>
      </w:ins>
    </w:p>
    <w:p w:rsidR="00070422" w:rsidRDefault="00070422" w:rsidP="00070422">
      <w:pPr>
        <w:rPr>
          <w:ins w:id="7828" w:author="Priyanshu Solon" w:date="2025-04-29T13:42:00Z"/>
        </w:rPr>
      </w:pPr>
      <w:ins w:id="7829" w:author="Priyanshu Solon" w:date="2025-04-29T13:42:00Z">
        <w:r>
          <w:t xml:space="preserve">                &lt;td&gt;&amp;nbsp;&lt;/td&gt;</w:t>
        </w:r>
      </w:ins>
    </w:p>
    <w:p w:rsidR="00070422" w:rsidRDefault="00070422" w:rsidP="00070422">
      <w:pPr>
        <w:rPr>
          <w:ins w:id="7830" w:author="Priyanshu Solon" w:date="2025-04-29T13:42:00Z"/>
        </w:rPr>
      </w:pPr>
      <w:ins w:id="7831" w:author="Priyanshu Solon" w:date="2025-04-29T13:42:00Z">
        <w:r>
          <w:t xml:space="preserve">                &lt;td&gt;&amp;nbsp;&lt;/td&gt;</w:t>
        </w:r>
      </w:ins>
    </w:p>
    <w:p w:rsidR="00070422" w:rsidRDefault="00070422" w:rsidP="00070422">
      <w:pPr>
        <w:rPr>
          <w:ins w:id="7832" w:author="Priyanshu Solon" w:date="2025-04-29T13:42:00Z"/>
        </w:rPr>
      </w:pPr>
      <w:ins w:id="7833" w:author="Priyanshu Solon" w:date="2025-04-29T13:42:00Z">
        <w:r>
          <w:t xml:space="preserve">            &lt;/tr&gt;</w:t>
        </w:r>
      </w:ins>
    </w:p>
    <w:p w:rsidR="00070422" w:rsidRDefault="00070422" w:rsidP="00070422">
      <w:pPr>
        <w:rPr>
          <w:ins w:id="7834" w:author="Priyanshu Solon" w:date="2025-04-29T13:42:00Z"/>
        </w:rPr>
      </w:pPr>
      <w:ins w:id="7835" w:author="Priyanshu Solon" w:date="2025-04-29T13:42:00Z">
        <w:r>
          <w:t xml:space="preserve">            &lt;tr&gt;</w:t>
        </w:r>
      </w:ins>
    </w:p>
    <w:p w:rsidR="00070422" w:rsidRDefault="00070422" w:rsidP="00070422">
      <w:pPr>
        <w:rPr>
          <w:ins w:id="7836" w:author="Priyanshu Solon" w:date="2025-04-29T13:42:00Z"/>
        </w:rPr>
      </w:pPr>
      <w:ins w:id="7837" w:author="Priyanshu Solon" w:date="2025-04-29T13:42:00Z">
        <w:r>
          <w:t xml:space="preserve">                &lt;td&gt;&amp;nbsp;&lt;/td&gt;</w:t>
        </w:r>
      </w:ins>
    </w:p>
    <w:p w:rsidR="00070422" w:rsidRDefault="00070422" w:rsidP="00070422">
      <w:pPr>
        <w:rPr>
          <w:ins w:id="7838" w:author="Priyanshu Solon" w:date="2025-04-29T13:42:00Z"/>
        </w:rPr>
      </w:pPr>
      <w:ins w:id="7839" w:author="Priyanshu Solon" w:date="2025-04-29T13:42:00Z">
        <w:r>
          <w:t xml:space="preserve">                &lt;td&gt;&amp;nbsp;&lt;/td&gt;</w:t>
        </w:r>
      </w:ins>
    </w:p>
    <w:p w:rsidR="00070422" w:rsidRDefault="00070422" w:rsidP="00070422">
      <w:pPr>
        <w:rPr>
          <w:ins w:id="7840" w:author="Priyanshu Solon" w:date="2025-04-29T13:42:00Z"/>
        </w:rPr>
      </w:pPr>
      <w:ins w:id="7841" w:author="Priyanshu Solon" w:date="2025-04-29T13:42:00Z">
        <w:r>
          <w:t xml:space="preserve">                &lt;td&gt;&amp;nbsp;&lt;/td&gt;</w:t>
        </w:r>
      </w:ins>
    </w:p>
    <w:p w:rsidR="00070422" w:rsidRDefault="00070422" w:rsidP="00070422">
      <w:pPr>
        <w:rPr>
          <w:ins w:id="7842" w:author="Priyanshu Solon" w:date="2025-04-29T13:42:00Z"/>
        </w:rPr>
      </w:pPr>
      <w:ins w:id="7843" w:author="Priyanshu Solon" w:date="2025-04-29T13:42:00Z">
        <w:r>
          <w:t xml:space="preserve">                &lt;td&gt;&amp;nbsp;&lt;/td&gt;</w:t>
        </w:r>
      </w:ins>
    </w:p>
    <w:p w:rsidR="00070422" w:rsidRDefault="00070422" w:rsidP="00070422">
      <w:pPr>
        <w:rPr>
          <w:ins w:id="7844" w:author="Priyanshu Solon" w:date="2025-04-29T13:42:00Z"/>
        </w:rPr>
      </w:pPr>
      <w:ins w:id="7845" w:author="Priyanshu Solon" w:date="2025-04-29T13:42:00Z">
        <w:r>
          <w:t xml:space="preserve">            &lt;/tr&gt;</w:t>
        </w:r>
      </w:ins>
    </w:p>
    <w:p w:rsidR="00070422" w:rsidRDefault="00070422" w:rsidP="00070422">
      <w:pPr>
        <w:rPr>
          <w:ins w:id="7846" w:author="Priyanshu Solon" w:date="2025-04-29T13:42:00Z"/>
        </w:rPr>
      </w:pPr>
      <w:ins w:id="7847" w:author="Priyanshu Solon" w:date="2025-04-29T13:42:00Z">
        <w:r>
          <w:lastRenderedPageBreak/>
          <w:t xml:space="preserve">            &lt;tr&gt;</w:t>
        </w:r>
      </w:ins>
    </w:p>
    <w:p w:rsidR="00070422" w:rsidRDefault="00070422" w:rsidP="00070422">
      <w:pPr>
        <w:rPr>
          <w:ins w:id="7848" w:author="Priyanshu Solon" w:date="2025-04-29T13:42:00Z"/>
        </w:rPr>
      </w:pPr>
      <w:ins w:id="7849" w:author="Priyanshu Solon" w:date="2025-04-29T13:42:00Z">
        <w:r>
          <w:t xml:space="preserve">                &lt;td&gt;&amp;nbsp;&lt;/td&gt;</w:t>
        </w:r>
      </w:ins>
    </w:p>
    <w:p w:rsidR="00070422" w:rsidRDefault="00070422" w:rsidP="00070422">
      <w:pPr>
        <w:rPr>
          <w:ins w:id="7850" w:author="Priyanshu Solon" w:date="2025-04-29T13:42:00Z"/>
        </w:rPr>
      </w:pPr>
      <w:ins w:id="7851" w:author="Priyanshu Solon" w:date="2025-04-29T13:42:00Z">
        <w:r>
          <w:t xml:space="preserve">                &lt;td&gt;&amp;nbsp;&lt;/td&gt;</w:t>
        </w:r>
      </w:ins>
    </w:p>
    <w:p w:rsidR="00070422" w:rsidRDefault="00070422" w:rsidP="00070422">
      <w:pPr>
        <w:rPr>
          <w:ins w:id="7852" w:author="Priyanshu Solon" w:date="2025-04-29T13:42:00Z"/>
        </w:rPr>
      </w:pPr>
      <w:ins w:id="7853" w:author="Priyanshu Solon" w:date="2025-04-29T13:42:00Z">
        <w:r>
          <w:t xml:space="preserve">                &lt;td&gt;&amp;nbsp;&lt;/td&gt;</w:t>
        </w:r>
      </w:ins>
    </w:p>
    <w:p w:rsidR="00070422" w:rsidRDefault="00070422" w:rsidP="00070422">
      <w:pPr>
        <w:rPr>
          <w:ins w:id="7854" w:author="Priyanshu Solon" w:date="2025-04-29T13:42:00Z"/>
        </w:rPr>
      </w:pPr>
      <w:ins w:id="7855" w:author="Priyanshu Solon" w:date="2025-04-29T13:42:00Z">
        <w:r>
          <w:t xml:space="preserve">                &lt;td&gt;&amp;nbsp;&lt;/td&gt;</w:t>
        </w:r>
      </w:ins>
    </w:p>
    <w:p w:rsidR="00070422" w:rsidRDefault="00070422" w:rsidP="00070422">
      <w:pPr>
        <w:rPr>
          <w:ins w:id="7856" w:author="Priyanshu Solon" w:date="2025-04-29T13:42:00Z"/>
        </w:rPr>
      </w:pPr>
      <w:ins w:id="7857" w:author="Priyanshu Solon" w:date="2025-04-29T13:42:00Z">
        <w:r>
          <w:t xml:space="preserve">            &lt;/tr&gt;</w:t>
        </w:r>
      </w:ins>
    </w:p>
    <w:p w:rsidR="00070422" w:rsidRDefault="00070422" w:rsidP="00070422">
      <w:pPr>
        <w:rPr>
          <w:ins w:id="7858" w:author="Priyanshu Solon" w:date="2025-04-29T13:42:00Z"/>
        </w:rPr>
      </w:pPr>
      <w:ins w:id="7859" w:author="Priyanshu Solon" w:date="2025-04-29T13:42:00Z">
        <w:r>
          <w:t xml:space="preserve">            &lt;tr&gt;</w:t>
        </w:r>
      </w:ins>
    </w:p>
    <w:p w:rsidR="00070422" w:rsidRDefault="00070422" w:rsidP="00070422">
      <w:pPr>
        <w:rPr>
          <w:ins w:id="7860" w:author="Priyanshu Solon" w:date="2025-04-29T13:42:00Z"/>
        </w:rPr>
      </w:pPr>
      <w:ins w:id="7861" w:author="Priyanshu Solon" w:date="2025-04-29T13:42:00Z">
        <w:r>
          <w:t xml:space="preserve">                &lt;td&gt;&amp;nbsp;&lt;/td&gt;</w:t>
        </w:r>
      </w:ins>
    </w:p>
    <w:p w:rsidR="00070422" w:rsidRDefault="00070422" w:rsidP="00070422">
      <w:pPr>
        <w:rPr>
          <w:ins w:id="7862" w:author="Priyanshu Solon" w:date="2025-04-29T13:42:00Z"/>
        </w:rPr>
      </w:pPr>
      <w:ins w:id="7863" w:author="Priyanshu Solon" w:date="2025-04-29T13:42:00Z">
        <w:r>
          <w:t xml:space="preserve">                &lt;td&gt;&amp;nbsp;&lt;/td&gt;</w:t>
        </w:r>
      </w:ins>
    </w:p>
    <w:p w:rsidR="00070422" w:rsidRDefault="00070422" w:rsidP="00070422">
      <w:pPr>
        <w:rPr>
          <w:ins w:id="7864" w:author="Priyanshu Solon" w:date="2025-04-29T13:42:00Z"/>
        </w:rPr>
      </w:pPr>
      <w:ins w:id="7865" w:author="Priyanshu Solon" w:date="2025-04-29T13:42:00Z">
        <w:r>
          <w:t xml:space="preserve">                &lt;td&gt;&amp;nbsp;&lt;/td&gt;</w:t>
        </w:r>
      </w:ins>
    </w:p>
    <w:p w:rsidR="00070422" w:rsidRDefault="00070422" w:rsidP="00070422">
      <w:pPr>
        <w:rPr>
          <w:ins w:id="7866" w:author="Priyanshu Solon" w:date="2025-04-29T13:42:00Z"/>
        </w:rPr>
      </w:pPr>
      <w:ins w:id="7867" w:author="Priyanshu Solon" w:date="2025-04-29T13:42:00Z">
        <w:r>
          <w:t xml:space="preserve">                &lt;td&gt;&amp;nbsp;&lt;/td&gt;</w:t>
        </w:r>
      </w:ins>
    </w:p>
    <w:p w:rsidR="00070422" w:rsidRDefault="00070422" w:rsidP="00070422">
      <w:pPr>
        <w:rPr>
          <w:ins w:id="7868" w:author="Priyanshu Solon" w:date="2025-04-29T13:42:00Z"/>
        </w:rPr>
      </w:pPr>
      <w:ins w:id="7869" w:author="Priyanshu Solon" w:date="2025-04-29T13:42:00Z">
        <w:r>
          <w:t xml:space="preserve">            &lt;/tr&gt;</w:t>
        </w:r>
      </w:ins>
    </w:p>
    <w:p w:rsidR="00070422" w:rsidRDefault="00070422" w:rsidP="00070422">
      <w:pPr>
        <w:rPr>
          <w:ins w:id="7870" w:author="Priyanshu Solon" w:date="2025-04-29T13:42:00Z"/>
        </w:rPr>
      </w:pPr>
      <w:ins w:id="7871" w:author="Priyanshu Solon" w:date="2025-04-29T13:42:00Z">
        <w:r>
          <w:t xml:space="preserve">        &lt;/tbody&gt;</w:t>
        </w:r>
      </w:ins>
    </w:p>
    <w:p w:rsidR="00070422" w:rsidRDefault="00070422" w:rsidP="00070422">
      <w:pPr>
        <w:rPr>
          <w:ins w:id="7872" w:author="Priyanshu Solon" w:date="2025-04-29T13:42:00Z"/>
        </w:rPr>
      </w:pPr>
      <w:ins w:id="7873" w:author="Priyanshu Solon" w:date="2025-04-29T13:42:00Z">
        <w:r>
          <w:t xml:space="preserve">        &lt;tfoot&gt;</w:t>
        </w:r>
      </w:ins>
    </w:p>
    <w:p w:rsidR="00070422" w:rsidRDefault="00070422" w:rsidP="00070422">
      <w:pPr>
        <w:rPr>
          <w:ins w:id="7874" w:author="Priyanshu Solon" w:date="2025-04-29T13:42:00Z"/>
        </w:rPr>
      </w:pPr>
      <w:ins w:id="7875" w:author="Priyanshu Solon" w:date="2025-04-29T13:42:00Z">
        <w:r>
          <w:t xml:space="preserve">            &lt;tr&gt;</w:t>
        </w:r>
      </w:ins>
    </w:p>
    <w:p w:rsidR="00070422" w:rsidRDefault="00070422" w:rsidP="00070422">
      <w:pPr>
        <w:rPr>
          <w:ins w:id="7876" w:author="Priyanshu Solon" w:date="2025-04-29T13:42:00Z"/>
        </w:rPr>
      </w:pPr>
      <w:ins w:id="7877" w:author="Priyanshu Solon" w:date="2025-04-29T13:42:00Z">
        <w:r>
          <w:t xml:space="preserve">                &lt;td colspan="5" align="center"&gt;&amp;copy; copyright 2025&lt;/td&gt;</w:t>
        </w:r>
      </w:ins>
    </w:p>
    <w:p w:rsidR="00070422" w:rsidRDefault="00070422" w:rsidP="00070422">
      <w:pPr>
        <w:rPr>
          <w:ins w:id="7878" w:author="Priyanshu Solon" w:date="2025-04-29T13:42:00Z"/>
        </w:rPr>
      </w:pPr>
      <w:ins w:id="7879" w:author="Priyanshu Solon" w:date="2025-04-29T13:42:00Z">
        <w:r>
          <w:t xml:space="preserve">            &lt;/tr&gt;</w:t>
        </w:r>
      </w:ins>
    </w:p>
    <w:p w:rsidR="00070422" w:rsidRDefault="00070422" w:rsidP="00070422">
      <w:pPr>
        <w:rPr>
          <w:ins w:id="7880" w:author="Priyanshu Solon" w:date="2025-04-29T13:42:00Z"/>
        </w:rPr>
      </w:pPr>
      <w:ins w:id="7881" w:author="Priyanshu Solon" w:date="2025-04-29T13:42:00Z">
        <w:r>
          <w:t xml:space="preserve">        &lt;/tfoot&gt;</w:t>
        </w:r>
      </w:ins>
    </w:p>
    <w:p w:rsidR="00070422" w:rsidRDefault="00070422" w:rsidP="00070422">
      <w:pPr>
        <w:rPr>
          <w:ins w:id="7882" w:author="Priyanshu Solon" w:date="2025-04-29T13:42:00Z"/>
        </w:rPr>
      </w:pPr>
      <w:ins w:id="7883" w:author="Priyanshu Solon" w:date="2025-04-29T13:42:00Z">
        <w:r>
          <w:t xml:space="preserve">    &lt;/table&gt;</w:t>
        </w:r>
      </w:ins>
    </w:p>
    <w:p w:rsidR="00070422" w:rsidRDefault="00070422" w:rsidP="00070422">
      <w:pPr>
        <w:rPr>
          <w:ins w:id="7884" w:author="Priyanshu Solon" w:date="2025-04-29T13:42:00Z"/>
        </w:rPr>
      </w:pPr>
      <w:ins w:id="7885" w:author="Priyanshu Solon" w:date="2025-04-29T13:42:00Z">
        <w:r>
          <w:t>&lt;/body&gt;</w:t>
        </w:r>
      </w:ins>
    </w:p>
    <w:p w:rsidR="00070422" w:rsidRDefault="00070422" w:rsidP="00070422">
      <w:pPr>
        <w:rPr>
          <w:ins w:id="7886" w:author="Priyanshu Solon" w:date="2025-04-29T13:42:00Z"/>
        </w:rPr>
      </w:pPr>
      <w:ins w:id="7887" w:author="Priyanshu Solon" w:date="2025-04-29T13:42:00Z">
        <w:r>
          <w:t>&lt;/html&gt;</w:t>
        </w:r>
      </w:ins>
    </w:p>
    <w:p w:rsidR="00070422" w:rsidRDefault="00070422" w:rsidP="00070422">
      <w:pPr>
        <w:rPr>
          <w:ins w:id="7888" w:author="Priyanshu Solon" w:date="2025-04-29T13:42:00Z"/>
        </w:rPr>
      </w:pPr>
    </w:p>
    <w:p w:rsidR="00070422" w:rsidRPr="002533F2" w:rsidRDefault="00070422" w:rsidP="00070422">
      <w:pPr>
        <w:rPr>
          <w:ins w:id="7889" w:author="Priyanshu Solon" w:date="2025-04-29T13:42:00Z"/>
          <w:b/>
          <w:bCs/>
          <w:rPrChange w:id="7890" w:author="Priyanshu Solon" w:date="2025-05-22T23:06:00Z">
            <w:rPr>
              <w:ins w:id="7891" w:author="Priyanshu Solon" w:date="2025-04-29T13:42:00Z"/>
            </w:rPr>
          </w:rPrChange>
        </w:rPr>
      </w:pPr>
      <w:ins w:id="7892" w:author="Priyanshu Solon" w:date="2025-04-29T13:42:00Z">
        <w:r w:rsidRPr="002533F2">
          <w:rPr>
            <w:b/>
            <w:bCs/>
            <w:rPrChange w:id="7893" w:author="Priyanshu Solon" w:date="2025-05-22T23:06:00Z">
              <w:rPr/>
            </w:rPrChange>
          </w:rPr>
          <w:t>5. Dynamic Element State Classes</w:t>
        </w:r>
      </w:ins>
    </w:p>
    <w:p w:rsidR="00070422" w:rsidRPr="002533F2" w:rsidRDefault="00070422" w:rsidP="00070422">
      <w:pPr>
        <w:rPr>
          <w:ins w:id="7894" w:author="Priyanshu Solon" w:date="2025-04-29T13:42:00Z"/>
          <w:b/>
          <w:bCs/>
          <w:rPrChange w:id="7895" w:author="Priyanshu Solon" w:date="2025-05-22T23:06:00Z">
            <w:rPr>
              <w:ins w:id="7896" w:author="Priyanshu Solon" w:date="2025-04-29T13:42:00Z"/>
            </w:rPr>
          </w:rPrChange>
        </w:rPr>
      </w:pPr>
      <w:ins w:id="7897" w:author="Priyanshu Solon" w:date="2025-04-29T13:42:00Z">
        <w:r w:rsidRPr="002533F2">
          <w:rPr>
            <w:b/>
            <w:bCs/>
            <w:rPrChange w:id="7898" w:author="Priyanshu Solon" w:date="2025-05-22T23:06:00Z">
              <w:rPr/>
            </w:rPrChange>
          </w:rPr>
          <w:t>6. Validation State Classes</w:t>
        </w:r>
      </w:ins>
    </w:p>
    <w:p w:rsidR="00070422" w:rsidRPr="002533F2" w:rsidRDefault="00070422" w:rsidP="00070422">
      <w:pPr>
        <w:rPr>
          <w:ins w:id="7899" w:author="Priyanshu Solon" w:date="2025-04-29T13:42:00Z"/>
          <w:b/>
          <w:bCs/>
          <w:rPrChange w:id="7900" w:author="Priyanshu Solon" w:date="2025-05-22T23:06:00Z">
            <w:rPr>
              <w:ins w:id="7901" w:author="Priyanshu Solon" w:date="2025-04-29T13:42:00Z"/>
            </w:rPr>
          </w:rPrChange>
        </w:rPr>
      </w:pPr>
      <w:ins w:id="7902" w:author="Priyanshu Solon" w:date="2025-04-29T13:42:00Z">
        <w:r w:rsidRPr="002533F2">
          <w:rPr>
            <w:b/>
            <w:bCs/>
            <w:rPrChange w:id="7903" w:author="Priyanshu Solon" w:date="2025-05-22T23:06:00Z">
              <w:rPr/>
            </w:rPrChange>
          </w:rPr>
          <w:t>7. Behavioral and occurrence classes</w:t>
        </w:r>
      </w:ins>
    </w:p>
    <w:p w:rsidR="00070422" w:rsidRDefault="00070422" w:rsidP="00070422">
      <w:pPr>
        <w:rPr>
          <w:ins w:id="7904" w:author="Priyanshu Solon" w:date="2025-04-29T13:42:00Z"/>
        </w:rPr>
      </w:pPr>
    </w:p>
    <w:p w:rsidR="00070422" w:rsidRDefault="00070422" w:rsidP="00070422">
      <w:pPr>
        <w:rPr>
          <w:ins w:id="7905" w:author="Priyanshu Solon" w:date="2025-04-29T13:42:00Z"/>
        </w:rPr>
      </w:pPr>
      <w:ins w:id="7906" w:author="Priyanshu Solon" w:date="2025-04-29T13:42:00Z">
        <w:r>
          <w:t xml:space="preserve">        ::first-letter</w:t>
        </w:r>
      </w:ins>
    </w:p>
    <w:p w:rsidR="00070422" w:rsidRDefault="00070422" w:rsidP="00070422">
      <w:pPr>
        <w:rPr>
          <w:ins w:id="7907" w:author="Priyanshu Solon" w:date="2025-04-29T13:42:00Z"/>
        </w:rPr>
      </w:pPr>
      <w:ins w:id="7908" w:author="Priyanshu Solon" w:date="2025-04-29T13:42:00Z">
        <w:r>
          <w:t xml:space="preserve">        ::first-line</w:t>
        </w:r>
      </w:ins>
    </w:p>
    <w:p w:rsidR="00070422" w:rsidRDefault="00070422" w:rsidP="00070422">
      <w:pPr>
        <w:rPr>
          <w:ins w:id="7909" w:author="Priyanshu Solon" w:date="2025-04-29T13:42:00Z"/>
        </w:rPr>
      </w:pPr>
      <w:ins w:id="7910" w:author="Priyanshu Solon" w:date="2025-04-29T13:42:00Z">
        <w:r>
          <w:t xml:space="preserve">        ::before</w:t>
        </w:r>
      </w:ins>
    </w:p>
    <w:p w:rsidR="00070422" w:rsidRDefault="00070422" w:rsidP="00070422">
      <w:pPr>
        <w:rPr>
          <w:ins w:id="7911" w:author="Priyanshu Solon" w:date="2025-04-29T13:42:00Z"/>
        </w:rPr>
      </w:pPr>
      <w:ins w:id="7912" w:author="Priyanshu Solon" w:date="2025-04-29T13:42:00Z">
        <w:r>
          <w:lastRenderedPageBreak/>
          <w:t xml:space="preserve">        ::after</w:t>
        </w:r>
      </w:ins>
    </w:p>
    <w:p w:rsidR="00070422" w:rsidRDefault="00070422" w:rsidP="00070422">
      <w:pPr>
        <w:rPr>
          <w:ins w:id="7913" w:author="Priyanshu Solon" w:date="2025-04-29T13:42:00Z"/>
        </w:rPr>
      </w:pPr>
      <w:ins w:id="7914" w:author="Priyanshu Solon" w:date="2025-04-29T13:42:00Z">
        <w:r>
          <w:t xml:space="preserve">        ::placeholder</w:t>
        </w:r>
      </w:ins>
    </w:p>
    <w:p w:rsidR="00070422" w:rsidRDefault="00070422" w:rsidP="00070422">
      <w:pPr>
        <w:rPr>
          <w:ins w:id="7915" w:author="Priyanshu Solon" w:date="2025-04-29T13:42:00Z"/>
        </w:rPr>
      </w:pPr>
      <w:ins w:id="7916" w:author="Priyanshu Solon" w:date="2025-04-29T13:42:00Z">
        <w:r>
          <w:t xml:space="preserve">        ::selection</w:t>
        </w:r>
      </w:ins>
    </w:p>
    <w:p w:rsidR="00070422" w:rsidRDefault="00070422" w:rsidP="00070422">
      <w:pPr>
        <w:rPr>
          <w:ins w:id="7917" w:author="Priyanshu Solon" w:date="2025-04-29T13:42:00Z"/>
        </w:rPr>
      </w:pPr>
    </w:p>
    <w:p w:rsidR="00070422" w:rsidRDefault="00070422" w:rsidP="00070422">
      <w:pPr>
        <w:rPr>
          <w:ins w:id="7918" w:author="Priyanshu Solon" w:date="2025-04-29T13:42:00Z"/>
        </w:rPr>
      </w:pPr>
      <w:ins w:id="7919" w:author="Priyanshu Solon" w:date="2025-04-29T13:42:00Z">
        <w:r>
          <w:t>CSS Units, CSS Colors, Inheritance, Rules</w:t>
        </w:r>
      </w:ins>
    </w:p>
    <w:p w:rsidR="00070422" w:rsidRDefault="00070422" w:rsidP="00070422">
      <w:pPr>
        <w:rPr>
          <w:ins w:id="7920" w:author="Priyanshu Solon" w:date="2025-04-29T13:42:00Z"/>
        </w:rPr>
      </w:pPr>
    </w:p>
    <w:p w:rsidR="00070422" w:rsidRPr="002533F2" w:rsidRDefault="00070422" w:rsidP="00070422">
      <w:pPr>
        <w:rPr>
          <w:ins w:id="7921" w:author="Priyanshu Solon" w:date="2025-04-29T13:42:00Z"/>
          <w:b/>
          <w:bCs/>
          <w:rPrChange w:id="7922" w:author="Priyanshu Solon" w:date="2025-05-22T23:07:00Z">
            <w:rPr>
              <w:ins w:id="7923" w:author="Priyanshu Solon" w:date="2025-04-29T13:42:00Z"/>
            </w:rPr>
          </w:rPrChange>
        </w:rPr>
      </w:pPr>
      <w:ins w:id="7924" w:author="Priyanshu Solon" w:date="2025-04-29T13:42:00Z">
        <w:r w:rsidRPr="002533F2">
          <w:rPr>
            <w:b/>
            <w:bCs/>
            <w:rPrChange w:id="7925" w:author="Priyanshu Solon" w:date="2025-05-22T23:07:00Z">
              <w:rPr/>
            </w:rPrChange>
          </w:rPr>
          <w:t>29/04</w:t>
        </w:r>
      </w:ins>
    </w:p>
    <w:p w:rsidR="00070422" w:rsidRDefault="00070422" w:rsidP="00070422">
      <w:pPr>
        <w:rPr>
          <w:ins w:id="7926" w:author="Priyanshu Solon" w:date="2025-04-29T13:42:00Z"/>
        </w:rPr>
      </w:pPr>
      <w:ins w:id="7927" w:author="Priyanshu Solon" w:date="2025-04-29T13:42:00Z">
        <w:r>
          <w:t>=====</w:t>
        </w:r>
      </w:ins>
    </w:p>
    <w:p w:rsidR="00070422" w:rsidRDefault="00070422" w:rsidP="00070422">
      <w:pPr>
        <w:rPr>
          <w:ins w:id="7928" w:author="Priyanshu Solon" w:date="2025-04-29T13:42:00Z"/>
        </w:rPr>
      </w:pPr>
    </w:p>
    <w:p w:rsidR="00070422" w:rsidRPr="002533F2" w:rsidRDefault="00070422" w:rsidP="00070422">
      <w:pPr>
        <w:rPr>
          <w:ins w:id="7929" w:author="Priyanshu Solon" w:date="2025-04-29T13:42:00Z"/>
          <w:b/>
          <w:bCs/>
          <w:rPrChange w:id="7930" w:author="Priyanshu Solon" w:date="2025-05-22T23:07:00Z">
            <w:rPr>
              <w:ins w:id="7931" w:author="Priyanshu Solon" w:date="2025-04-29T13:42:00Z"/>
            </w:rPr>
          </w:rPrChange>
        </w:rPr>
      </w:pPr>
      <w:ins w:id="7932" w:author="Priyanshu Solon" w:date="2025-04-29T13:42:00Z">
        <w:r w:rsidRPr="002533F2">
          <w:rPr>
            <w:b/>
            <w:bCs/>
            <w:rPrChange w:id="7933" w:author="Priyanshu Solon" w:date="2025-05-22T23:07:00Z">
              <w:rPr/>
            </w:rPrChange>
          </w:rPr>
          <w:t>8. Universal Selector</w:t>
        </w:r>
      </w:ins>
    </w:p>
    <w:p w:rsidR="00070422" w:rsidRDefault="00070422" w:rsidP="00070422">
      <w:pPr>
        <w:rPr>
          <w:ins w:id="7934" w:author="Priyanshu Solon" w:date="2025-04-29T13:42:00Z"/>
        </w:rPr>
      </w:pPr>
      <w:ins w:id="7935" w:author="Priyanshu Solon" w:date="2025-04-29T13:42:00Z">
        <w:r>
          <w:t xml:space="preserve"> - It is used to select all elements in page.</w:t>
        </w:r>
      </w:ins>
    </w:p>
    <w:p w:rsidR="00070422" w:rsidRDefault="00070422" w:rsidP="00070422">
      <w:pPr>
        <w:rPr>
          <w:ins w:id="7936" w:author="Priyanshu Solon" w:date="2025-04-29T13:42:00Z"/>
        </w:rPr>
      </w:pPr>
    </w:p>
    <w:p w:rsidR="00070422" w:rsidRDefault="00070422" w:rsidP="00070422">
      <w:pPr>
        <w:rPr>
          <w:ins w:id="7937" w:author="Priyanshu Solon" w:date="2025-04-29T13:42:00Z"/>
        </w:rPr>
      </w:pPr>
      <w:ins w:id="7938" w:author="Priyanshu Solon" w:date="2025-04-29T13:42:00Z">
        <w:r>
          <w:t xml:space="preserve">        * {</w:t>
        </w:r>
      </w:ins>
    </w:p>
    <w:p w:rsidR="00070422" w:rsidRDefault="00070422" w:rsidP="00070422">
      <w:pPr>
        <w:rPr>
          <w:ins w:id="7939" w:author="Priyanshu Solon" w:date="2025-04-29T13:42:00Z"/>
        </w:rPr>
      </w:pPr>
    </w:p>
    <w:p w:rsidR="00070422" w:rsidRDefault="00070422" w:rsidP="00070422">
      <w:pPr>
        <w:rPr>
          <w:ins w:id="7940" w:author="Priyanshu Solon" w:date="2025-04-29T13:42:00Z"/>
        </w:rPr>
      </w:pPr>
      <w:ins w:id="7941" w:author="Priyanshu Solon" w:date="2025-04-29T13:42:00Z">
        <w:r>
          <w:t xml:space="preserve">        }</w:t>
        </w:r>
      </w:ins>
    </w:p>
    <w:p w:rsidR="00070422" w:rsidRDefault="00070422" w:rsidP="00070422">
      <w:pPr>
        <w:rPr>
          <w:ins w:id="7942" w:author="Priyanshu Solon" w:date="2025-04-29T13:42:00Z"/>
        </w:rPr>
      </w:pPr>
    </w:p>
    <w:p w:rsidR="00070422" w:rsidRDefault="00070422" w:rsidP="00070422">
      <w:pPr>
        <w:rPr>
          <w:ins w:id="7943" w:author="Priyanshu Solon" w:date="2025-04-29T13:42:00Z"/>
        </w:rPr>
      </w:pPr>
      <w:ins w:id="7944" w:author="Priyanshu Solon" w:date="2025-04-29T13:42:00Z">
        <w:r>
          <w:t>- "*" is a meta character that refers to zero or more occurrences of element.</w:t>
        </w:r>
      </w:ins>
    </w:p>
    <w:p w:rsidR="00070422" w:rsidRDefault="00070422" w:rsidP="00070422">
      <w:pPr>
        <w:rPr>
          <w:ins w:id="7945" w:author="Priyanshu Solon" w:date="2025-04-29T13:42:00Z"/>
        </w:rPr>
      </w:pPr>
    </w:p>
    <w:p w:rsidR="00070422" w:rsidRDefault="00070422" w:rsidP="00070422">
      <w:pPr>
        <w:rPr>
          <w:ins w:id="7946" w:author="Priyanshu Solon" w:date="2025-04-29T13:42:00Z"/>
        </w:rPr>
      </w:pPr>
      <w:ins w:id="7947" w:author="Priyanshu Solon" w:date="2025-04-29T13:42:00Z">
        <w:r>
          <w:t>Ex:</w:t>
        </w:r>
      </w:ins>
    </w:p>
    <w:p w:rsidR="00070422" w:rsidRDefault="00070422" w:rsidP="00070422">
      <w:pPr>
        <w:rPr>
          <w:ins w:id="7948" w:author="Priyanshu Solon" w:date="2025-04-29T13:42:00Z"/>
        </w:rPr>
      </w:pPr>
      <w:ins w:id="7949" w:author="Priyanshu Solon" w:date="2025-04-29T13:42:00Z">
        <w:r>
          <w:t>&lt;!DOCTYPE html&gt;</w:t>
        </w:r>
      </w:ins>
    </w:p>
    <w:p w:rsidR="00070422" w:rsidRDefault="00070422" w:rsidP="00070422">
      <w:pPr>
        <w:rPr>
          <w:ins w:id="7950" w:author="Priyanshu Solon" w:date="2025-04-29T13:42:00Z"/>
        </w:rPr>
      </w:pPr>
      <w:ins w:id="7951" w:author="Priyanshu Solon" w:date="2025-04-29T13:42:00Z">
        <w:r>
          <w:t>&lt;html lang="en"&gt;</w:t>
        </w:r>
      </w:ins>
    </w:p>
    <w:p w:rsidR="00070422" w:rsidRDefault="00070422" w:rsidP="00070422">
      <w:pPr>
        <w:rPr>
          <w:ins w:id="7952" w:author="Priyanshu Solon" w:date="2025-04-29T13:42:00Z"/>
        </w:rPr>
      </w:pPr>
      <w:ins w:id="7953" w:author="Priyanshu Solon" w:date="2025-04-29T13:42:00Z">
        <w:r>
          <w:t>&lt;head&gt;</w:t>
        </w:r>
      </w:ins>
    </w:p>
    <w:p w:rsidR="00070422" w:rsidRDefault="00070422" w:rsidP="00070422">
      <w:pPr>
        <w:rPr>
          <w:ins w:id="7954" w:author="Priyanshu Solon" w:date="2025-04-29T13:42:00Z"/>
        </w:rPr>
      </w:pPr>
      <w:ins w:id="7955" w:author="Priyanshu Solon" w:date="2025-04-29T13:42:00Z">
        <w:r>
          <w:t xml:space="preserve">    &lt;meta charset="UTF-8"&gt;</w:t>
        </w:r>
      </w:ins>
    </w:p>
    <w:p w:rsidR="00070422" w:rsidRDefault="00070422" w:rsidP="00070422">
      <w:pPr>
        <w:rPr>
          <w:ins w:id="7956" w:author="Priyanshu Solon" w:date="2025-04-29T13:42:00Z"/>
        </w:rPr>
      </w:pPr>
      <w:ins w:id="7957" w:author="Priyanshu Solon" w:date="2025-04-29T13:42:00Z">
        <w:r>
          <w:t xml:space="preserve">    &lt;meta name="viewport" content="width=device-width, initial-scale=1.0"&gt;</w:t>
        </w:r>
      </w:ins>
    </w:p>
    <w:p w:rsidR="00070422" w:rsidRDefault="00070422" w:rsidP="00070422">
      <w:pPr>
        <w:rPr>
          <w:ins w:id="7958" w:author="Priyanshu Solon" w:date="2025-04-29T13:42:00Z"/>
        </w:rPr>
      </w:pPr>
      <w:ins w:id="7959" w:author="Priyanshu Solon" w:date="2025-04-29T13:42:00Z">
        <w:r>
          <w:t xml:space="preserve">    &lt;title&gt;Document&lt;/title&gt;</w:t>
        </w:r>
      </w:ins>
    </w:p>
    <w:p w:rsidR="00070422" w:rsidRDefault="00070422" w:rsidP="00070422">
      <w:pPr>
        <w:rPr>
          <w:ins w:id="7960" w:author="Priyanshu Solon" w:date="2025-04-29T13:42:00Z"/>
        </w:rPr>
      </w:pPr>
      <w:ins w:id="7961" w:author="Priyanshu Solon" w:date="2025-04-29T13:42:00Z">
        <w:r>
          <w:t xml:space="preserve">    &lt;style&gt;</w:t>
        </w:r>
      </w:ins>
    </w:p>
    <w:p w:rsidR="00070422" w:rsidRDefault="00070422" w:rsidP="00070422">
      <w:pPr>
        <w:rPr>
          <w:ins w:id="7962" w:author="Priyanshu Solon" w:date="2025-04-29T13:42:00Z"/>
        </w:rPr>
      </w:pPr>
      <w:ins w:id="7963" w:author="Priyanshu Solon" w:date="2025-04-29T13:42:00Z">
        <w:r>
          <w:t xml:space="preserve">        * {</w:t>
        </w:r>
      </w:ins>
    </w:p>
    <w:p w:rsidR="00070422" w:rsidRDefault="00070422" w:rsidP="00070422">
      <w:pPr>
        <w:rPr>
          <w:ins w:id="7964" w:author="Priyanshu Solon" w:date="2025-04-29T13:42:00Z"/>
        </w:rPr>
      </w:pPr>
      <w:ins w:id="7965" w:author="Priyanshu Solon" w:date="2025-04-29T13:42:00Z">
        <w:r>
          <w:t xml:space="preserve">            font-family: Arial;</w:t>
        </w:r>
      </w:ins>
    </w:p>
    <w:p w:rsidR="00070422" w:rsidRDefault="00070422" w:rsidP="00070422">
      <w:pPr>
        <w:rPr>
          <w:ins w:id="7966" w:author="Priyanshu Solon" w:date="2025-04-29T13:42:00Z"/>
        </w:rPr>
      </w:pPr>
      <w:ins w:id="7967" w:author="Priyanshu Solon" w:date="2025-04-29T13:42:00Z">
        <w:r>
          <w:t xml:space="preserve">        }</w:t>
        </w:r>
      </w:ins>
    </w:p>
    <w:p w:rsidR="00070422" w:rsidRDefault="00070422" w:rsidP="00070422">
      <w:pPr>
        <w:rPr>
          <w:ins w:id="7968" w:author="Priyanshu Solon" w:date="2025-04-29T13:42:00Z"/>
        </w:rPr>
      </w:pPr>
      <w:ins w:id="7969" w:author="Priyanshu Solon" w:date="2025-04-29T13:42:00Z">
        <w:r>
          <w:lastRenderedPageBreak/>
          <w:t xml:space="preserve">    &lt;/style&gt;</w:t>
        </w:r>
      </w:ins>
    </w:p>
    <w:p w:rsidR="00070422" w:rsidRDefault="00070422" w:rsidP="00070422">
      <w:pPr>
        <w:rPr>
          <w:ins w:id="7970" w:author="Priyanshu Solon" w:date="2025-04-29T13:42:00Z"/>
        </w:rPr>
      </w:pPr>
      <w:ins w:id="7971" w:author="Priyanshu Solon" w:date="2025-04-29T13:42:00Z">
        <w:r>
          <w:t>&lt;/head&gt;</w:t>
        </w:r>
      </w:ins>
    </w:p>
    <w:p w:rsidR="00070422" w:rsidRDefault="00070422" w:rsidP="00070422">
      <w:pPr>
        <w:rPr>
          <w:ins w:id="7972" w:author="Priyanshu Solon" w:date="2025-04-29T13:42:00Z"/>
        </w:rPr>
      </w:pPr>
      <w:ins w:id="7973" w:author="Priyanshu Solon" w:date="2025-04-29T13:42:00Z">
        <w:r>
          <w:t>&lt;body&gt;</w:t>
        </w:r>
      </w:ins>
    </w:p>
    <w:p w:rsidR="00070422" w:rsidRDefault="00070422" w:rsidP="00070422">
      <w:pPr>
        <w:rPr>
          <w:ins w:id="7974" w:author="Priyanshu Solon" w:date="2025-04-29T13:42:00Z"/>
        </w:rPr>
      </w:pPr>
      <w:ins w:id="7975" w:author="Priyanshu Solon" w:date="2025-04-29T13:42:00Z">
        <w:r>
          <w:t xml:space="preserve">    &lt;h1&gt;Heading&lt;/h1&gt;</w:t>
        </w:r>
      </w:ins>
    </w:p>
    <w:p w:rsidR="00070422" w:rsidRDefault="00070422" w:rsidP="00070422">
      <w:pPr>
        <w:rPr>
          <w:ins w:id="7976" w:author="Priyanshu Solon" w:date="2025-04-29T13:42:00Z"/>
        </w:rPr>
      </w:pPr>
      <w:ins w:id="7977" w:author="Priyanshu Solon" w:date="2025-04-29T13:42:00Z">
        <w:r>
          <w:t xml:space="preserve">    &lt;p&gt;Para&lt;/p&gt;</w:t>
        </w:r>
      </w:ins>
    </w:p>
    <w:p w:rsidR="00070422" w:rsidRDefault="00070422" w:rsidP="00070422">
      <w:pPr>
        <w:rPr>
          <w:ins w:id="7978" w:author="Priyanshu Solon" w:date="2025-04-29T13:42:00Z"/>
        </w:rPr>
      </w:pPr>
      <w:ins w:id="7979" w:author="Priyanshu Solon" w:date="2025-04-29T13:42:00Z">
        <w:r>
          <w:t xml:space="preserve">    &lt;div&gt;Div&lt;/div&gt;</w:t>
        </w:r>
      </w:ins>
    </w:p>
    <w:p w:rsidR="00070422" w:rsidRDefault="00070422" w:rsidP="00070422">
      <w:pPr>
        <w:rPr>
          <w:ins w:id="7980" w:author="Priyanshu Solon" w:date="2025-04-29T13:42:00Z"/>
        </w:rPr>
      </w:pPr>
      <w:ins w:id="7981" w:author="Priyanshu Solon" w:date="2025-04-29T13:42:00Z">
        <w:r>
          <w:t xml:space="preserve">    &lt;span&gt;Span&lt;/span&gt;</w:t>
        </w:r>
      </w:ins>
    </w:p>
    <w:p w:rsidR="00070422" w:rsidRDefault="00070422" w:rsidP="00070422">
      <w:pPr>
        <w:rPr>
          <w:ins w:id="7982" w:author="Priyanshu Solon" w:date="2025-04-29T13:42:00Z"/>
        </w:rPr>
      </w:pPr>
      <w:ins w:id="7983" w:author="Priyanshu Solon" w:date="2025-04-29T13:42:00Z">
        <w:r>
          <w:t xml:space="preserve">    &lt;input type="checkbox"&gt; &lt;label&gt;Checkbox&lt;/label&gt;</w:t>
        </w:r>
      </w:ins>
    </w:p>
    <w:p w:rsidR="00070422" w:rsidRDefault="00070422" w:rsidP="00070422">
      <w:pPr>
        <w:rPr>
          <w:ins w:id="7984" w:author="Priyanshu Solon" w:date="2025-04-29T13:42:00Z"/>
        </w:rPr>
      </w:pPr>
      <w:ins w:id="7985" w:author="Priyanshu Solon" w:date="2025-04-29T13:42:00Z">
        <w:r>
          <w:t>&lt;/body&gt;</w:t>
        </w:r>
      </w:ins>
    </w:p>
    <w:p w:rsidR="00070422" w:rsidRDefault="00070422" w:rsidP="00070422">
      <w:pPr>
        <w:rPr>
          <w:ins w:id="7986" w:author="Priyanshu Solon" w:date="2025-04-29T13:42:00Z"/>
        </w:rPr>
      </w:pPr>
      <w:ins w:id="7987" w:author="Priyanshu Solon" w:date="2025-04-29T13:42:00Z">
        <w:r>
          <w:t>&lt;/html&gt;</w:t>
        </w:r>
      </w:ins>
    </w:p>
    <w:p w:rsidR="00070422" w:rsidRDefault="00070422" w:rsidP="00070422">
      <w:pPr>
        <w:rPr>
          <w:ins w:id="7988" w:author="Priyanshu Solon" w:date="2025-04-29T13:42:00Z"/>
        </w:rPr>
      </w:pPr>
    </w:p>
    <w:p w:rsidR="00070422" w:rsidRDefault="00070422" w:rsidP="00070422">
      <w:pPr>
        <w:rPr>
          <w:ins w:id="7989" w:author="Priyanshu Solon" w:date="2025-04-29T13:42:00Z"/>
        </w:rPr>
      </w:pPr>
    </w:p>
    <w:p w:rsidR="00070422" w:rsidRPr="002533F2" w:rsidRDefault="00070422" w:rsidP="00070422">
      <w:pPr>
        <w:rPr>
          <w:ins w:id="7990" w:author="Priyanshu Solon" w:date="2025-04-29T13:42:00Z"/>
          <w:b/>
          <w:bCs/>
          <w:rPrChange w:id="7991" w:author="Priyanshu Solon" w:date="2025-05-22T23:07:00Z">
            <w:rPr>
              <w:ins w:id="7992" w:author="Priyanshu Solon" w:date="2025-04-29T13:42:00Z"/>
            </w:rPr>
          </w:rPrChange>
        </w:rPr>
      </w:pPr>
      <w:ins w:id="7993" w:author="Priyanshu Solon" w:date="2025-04-29T13:42:00Z">
        <w:r w:rsidRPr="002533F2">
          <w:rPr>
            <w:b/>
            <w:bCs/>
            <w:rPrChange w:id="7994" w:author="Priyanshu Solon" w:date="2025-05-22T23:07:00Z">
              <w:rPr/>
            </w:rPrChange>
          </w:rPr>
          <w:t>9. Root Selector</w:t>
        </w:r>
      </w:ins>
    </w:p>
    <w:p w:rsidR="00070422" w:rsidRDefault="00070422" w:rsidP="00070422">
      <w:pPr>
        <w:rPr>
          <w:ins w:id="7995" w:author="Priyanshu Solon" w:date="2025-04-29T13:42:00Z"/>
        </w:rPr>
      </w:pPr>
      <w:ins w:id="7996" w:author="Priyanshu Solon" w:date="2025-04-29T13:42:00Z">
        <w:r>
          <w:t>- It is used to select the root element in shadow DOM.</w:t>
        </w:r>
      </w:ins>
    </w:p>
    <w:p w:rsidR="00070422" w:rsidRDefault="00070422" w:rsidP="00070422">
      <w:pPr>
        <w:rPr>
          <w:ins w:id="7997" w:author="Priyanshu Solon" w:date="2025-04-29T13:42:00Z"/>
        </w:rPr>
      </w:pPr>
    </w:p>
    <w:p w:rsidR="00070422" w:rsidRDefault="00070422" w:rsidP="00070422">
      <w:pPr>
        <w:rPr>
          <w:ins w:id="7998" w:author="Priyanshu Solon" w:date="2025-04-29T13:42:00Z"/>
        </w:rPr>
      </w:pPr>
      <w:ins w:id="7999" w:author="Priyanshu Solon" w:date="2025-04-29T13:42:00Z">
        <w:r>
          <w:t>Syntax:</w:t>
        </w:r>
      </w:ins>
    </w:p>
    <w:p w:rsidR="00070422" w:rsidRDefault="00070422" w:rsidP="00070422">
      <w:pPr>
        <w:rPr>
          <w:ins w:id="8000" w:author="Priyanshu Solon" w:date="2025-04-29T13:42:00Z"/>
        </w:rPr>
      </w:pPr>
      <w:ins w:id="8001" w:author="Priyanshu Solon" w:date="2025-04-29T13:42:00Z">
        <w:r>
          <w:t xml:space="preserve">        :root {</w:t>
        </w:r>
      </w:ins>
    </w:p>
    <w:p w:rsidR="00070422" w:rsidRDefault="00070422" w:rsidP="00070422">
      <w:pPr>
        <w:rPr>
          <w:ins w:id="8002" w:author="Priyanshu Solon" w:date="2025-04-29T13:42:00Z"/>
        </w:rPr>
      </w:pPr>
      <w:ins w:id="8003" w:author="Priyanshu Solon" w:date="2025-04-29T13:42:00Z">
        <w:r>
          <w:t xml:space="preserve">              // styles</w:t>
        </w:r>
      </w:ins>
    </w:p>
    <w:p w:rsidR="00070422" w:rsidRDefault="00070422" w:rsidP="00070422">
      <w:pPr>
        <w:rPr>
          <w:ins w:id="8004" w:author="Priyanshu Solon" w:date="2025-04-29T13:42:00Z"/>
        </w:rPr>
      </w:pPr>
      <w:ins w:id="8005" w:author="Priyanshu Solon" w:date="2025-04-29T13:42:00Z">
        <w:r>
          <w:t xml:space="preserve">        }</w:t>
        </w:r>
      </w:ins>
    </w:p>
    <w:p w:rsidR="00070422" w:rsidRDefault="00070422" w:rsidP="00070422">
      <w:pPr>
        <w:rPr>
          <w:ins w:id="8006" w:author="Priyanshu Solon" w:date="2025-04-29T13:42:00Z"/>
        </w:rPr>
      </w:pPr>
    </w:p>
    <w:p w:rsidR="00070422" w:rsidRPr="002533F2" w:rsidRDefault="00070422" w:rsidP="00070422">
      <w:pPr>
        <w:rPr>
          <w:ins w:id="8007" w:author="Priyanshu Solon" w:date="2025-04-29T13:42:00Z"/>
          <w:b/>
          <w:bCs/>
          <w:rPrChange w:id="8008" w:author="Priyanshu Solon" w:date="2025-05-22T23:07:00Z">
            <w:rPr>
              <w:ins w:id="8009" w:author="Priyanshu Solon" w:date="2025-04-29T13:42:00Z"/>
            </w:rPr>
          </w:rPrChange>
        </w:rPr>
      </w:pPr>
      <w:ins w:id="8010" w:author="Priyanshu Solon" w:date="2025-04-29T13:42:00Z">
        <w:r w:rsidRPr="002533F2">
          <w:rPr>
            <w:b/>
            <w:bCs/>
            <w:rPrChange w:id="8011" w:author="Priyanshu Solon" w:date="2025-05-22T23:07:00Z">
              <w:rPr/>
            </w:rPrChange>
          </w:rPr>
          <w:t>10. Language Selector</w:t>
        </w:r>
      </w:ins>
    </w:p>
    <w:p w:rsidR="00070422" w:rsidRDefault="00070422" w:rsidP="00070422">
      <w:pPr>
        <w:rPr>
          <w:ins w:id="8012" w:author="Priyanshu Solon" w:date="2025-04-29T13:42:00Z"/>
        </w:rPr>
      </w:pPr>
      <w:ins w:id="8013" w:author="Priyanshu Solon" w:date="2025-04-29T13:42:00Z">
        <w:r>
          <w:t>- It is used to configure styles based on language.</w:t>
        </w:r>
      </w:ins>
    </w:p>
    <w:p w:rsidR="00070422" w:rsidRDefault="00070422" w:rsidP="00070422">
      <w:pPr>
        <w:rPr>
          <w:ins w:id="8014" w:author="Priyanshu Solon" w:date="2025-04-29T13:42:00Z"/>
        </w:rPr>
      </w:pPr>
      <w:ins w:id="8015" w:author="Priyanshu Solon" w:date="2025-04-29T13:42:00Z">
        <w:r>
          <w:t>- It is applicable to multilingual pages.</w:t>
        </w:r>
      </w:ins>
    </w:p>
    <w:p w:rsidR="00070422" w:rsidRDefault="00070422" w:rsidP="00070422">
      <w:pPr>
        <w:rPr>
          <w:ins w:id="8016" w:author="Priyanshu Solon" w:date="2025-04-29T13:42:00Z"/>
        </w:rPr>
      </w:pPr>
    </w:p>
    <w:p w:rsidR="00070422" w:rsidRDefault="00070422" w:rsidP="00070422">
      <w:pPr>
        <w:rPr>
          <w:ins w:id="8017" w:author="Priyanshu Solon" w:date="2025-04-29T13:42:00Z"/>
        </w:rPr>
      </w:pPr>
      <w:ins w:id="8018" w:author="Priyanshu Solon" w:date="2025-04-29T13:42:00Z">
        <w:r>
          <w:t>Syntax:</w:t>
        </w:r>
      </w:ins>
    </w:p>
    <w:p w:rsidR="00070422" w:rsidRDefault="00070422" w:rsidP="00070422">
      <w:pPr>
        <w:rPr>
          <w:ins w:id="8019" w:author="Priyanshu Solon" w:date="2025-04-29T13:42:00Z"/>
        </w:rPr>
      </w:pPr>
      <w:ins w:id="8020" w:author="Priyanshu Solon" w:date="2025-04-29T13:42:00Z">
        <w:r>
          <w:t xml:space="preserve">    :lang("name")</w:t>
        </w:r>
      </w:ins>
    </w:p>
    <w:p w:rsidR="00070422" w:rsidRDefault="00070422" w:rsidP="00070422">
      <w:pPr>
        <w:rPr>
          <w:ins w:id="8021" w:author="Priyanshu Solon" w:date="2025-04-29T13:42:00Z"/>
        </w:rPr>
      </w:pPr>
      <w:ins w:id="8022" w:author="Priyanshu Solon" w:date="2025-04-29T13:42:00Z">
        <w:r>
          <w:t xml:space="preserve">    {</w:t>
        </w:r>
      </w:ins>
    </w:p>
    <w:p w:rsidR="00070422" w:rsidRDefault="00070422" w:rsidP="00070422">
      <w:pPr>
        <w:rPr>
          <w:ins w:id="8023" w:author="Priyanshu Solon" w:date="2025-04-29T13:42:00Z"/>
        </w:rPr>
      </w:pPr>
      <w:ins w:id="8024" w:author="Priyanshu Solon" w:date="2025-04-29T13:42:00Z">
        <w:r>
          <w:t xml:space="preserve">       // styles</w:t>
        </w:r>
      </w:ins>
    </w:p>
    <w:p w:rsidR="00070422" w:rsidRDefault="00070422" w:rsidP="00070422">
      <w:pPr>
        <w:rPr>
          <w:ins w:id="8025" w:author="Priyanshu Solon" w:date="2025-04-29T13:42:00Z"/>
        </w:rPr>
      </w:pPr>
      <w:ins w:id="8026" w:author="Priyanshu Solon" w:date="2025-04-29T13:42:00Z">
        <w:r>
          <w:t xml:space="preserve">    }</w:t>
        </w:r>
      </w:ins>
    </w:p>
    <w:p w:rsidR="00070422" w:rsidRDefault="00070422" w:rsidP="00070422">
      <w:pPr>
        <w:rPr>
          <w:ins w:id="8027" w:author="Priyanshu Solon" w:date="2025-04-29T13:42:00Z"/>
        </w:rPr>
      </w:pPr>
    </w:p>
    <w:p w:rsidR="00070422" w:rsidRDefault="00070422" w:rsidP="00070422">
      <w:pPr>
        <w:rPr>
          <w:ins w:id="8028" w:author="Priyanshu Solon" w:date="2025-04-29T13:42:00Z"/>
        </w:rPr>
      </w:pPr>
      <w:ins w:id="8029" w:author="Priyanshu Solon" w:date="2025-04-29T13:42:00Z">
        <w:r>
          <w:t>Summary</w:t>
        </w:r>
      </w:ins>
    </w:p>
    <w:p w:rsidR="00070422" w:rsidRDefault="00070422" w:rsidP="00070422">
      <w:pPr>
        <w:rPr>
          <w:ins w:id="8030" w:author="Priyanshu Solon" w:date="2025-04-29T13:42:00Z"/>
        </w:rPr>
      </w:pPr>
      <w:ins w:id="8031" w:author="Priyanshu Solon" w:date="2025-04-29T13:42:00Z">
        <w:r>
          <w:t>- CSS Integration</w:t>
        </w:r>
      </w:ins>
    </w:p>
    <w:p w:rsidR="00070422" w:rsidRDefault="00070422" w:rsidP="00070422">
      <w:pPr>
        <w:rPr>
          <w:ins w:id="8032" w:author="Priyanshu Solon" w:date="2025-04-29T13:42:00Z"/>
        </w:rPr>
      </w:pPr>
      <w:ins w:id="8033" w:author="Priyanshu Solon" w:date="2025-04-29T13:42:00Z">
        <w:r>
          <w:t>- CSS Selectors</w:t>
        </w:r>
      </w:ins>
    </w:p>
    <w:p w:rsidR="00070422" w:rsidRDefault="00070422" w:rsidP="00070422">
      <w:pPr>
        <w:rPr>
          <w:ins w:id="8034" w:author="Priyanshu Solon" w:date="2025-04-29T13:42:00Z"/>
        </w:rPr>
      </w:pPr>
      <w:ins w:id="8035" w:author="Priyanshu Solon" w:date="2025-04-29T13:42:00Z">
        <w:r>
          <w:t>- CSS Rules</w:t>
        </w:r>
      </w:ins>
    </w:p>
    <w:p w:rsidR="00070422" w:rsidRDefault="00070422" w:rsidP="00070422">
      <w:pPr>
        <w:rPr>
          <w:ins w:id="8036" w:author="Priyanshu Solon" w:date="2025-04-29T13:42:00Z"/>
        </w:rPr>
      </w:pPr>
    </w:p>
    <w:p w:rsidR="00070422" w:rsidRPr="002533F2" w:rsidRDefault="00070422" w:rsidP="00070422">
      <w:pPr>
        <w:rPr>
          <w:ins w:id="8037" w:author="Priyanshu Solon" w:date="2025-04-29T13:42:00Z"/>
          <w:b/>
          <w:bCs/>
          <w:rPrChange w:id="8038" w:author="Priyanshu Solon" w:date="2025-05-22T23:07:00Z">
            <w:rPr>
              <w:ins w:id="8039" w:author="Priyanshu Solon" w:date="2025-04-29T13:42:00Z"/>
            </w:rPr>
          </w:rPrChange>
        </w:rPr>
      </w:pPr>
      <w:ins w:id="8040" w:author="Priyanshu Solon" w:date="2025-04-29T13:42:00Z">
        <w:r w:rsidRPr="002533F2">
          <w:rPr>
            <w:b/>
            <w:bCs/>
            <w:rPrChange w:id="8041" w:author="Priyanshu Solon" w:date="2025-05-22T23:07:00Z">
              <w:rPr/>
            </w:rPrChange>
          </w:rPr>
          <w:t xml:space="preserve">                           CSS Inheritance</w:t>
        </w:r>
      </w:ins>
    </w:p>
    <w:p w:rsidR="00070422" w:rsidRDefault="00070422" w:rsidP="00070422">
      <w:pPr>
        <w:rPr>
          <w:ins w:id="8042" w:author="Priyanshu Solon" w:date="2025-04-29T13:42:00Z"/>
        </w:rPr>
      </w:pPr>
    </w:p>
    <w:p w:rsidR="00070422" w:rsidRDefault="00070422" w:rsidP="00070422">
      <w:pPr>
        <w:rPr>
          <w:ins w:id="8043" w:author="Priyanshu Solon" w:date="2025-04-29T13:42:00Z"/>
        </w:rPr>
      </w:pPr>
      <w:ins w:id="8044" w:author="Priyanshu Solon" w:date="2025-04-29T13:42:00Z">
        <w:r>
          <w:t>- Inheritance is a mechanism where the child elements implements some of the parent features.</w:t>
        </w:r>
      </w:ins>
    </w:p>
    <w:p w:rsidR="00070422" w:rsidRDefault="00070422" w:rsidP="00070422">
      <w:pPr>
        <w:rPr>
          <w:ins w:id="8045" w:author="Priyanshu Solon" w:date="2025-04-29T13:42:00Z"/>
        </w:rPr>
      </w:pPr>
      <w:ins w:id="8046" w:author="Priyanshu Solon" w:date="2025-04-29T13:42:00Z">
        <w:r>
          <w:t>- You can control the inheritance by using following CSS values</w:t>
        </w:r>
      </w:ins>
    </w:p>
    <w:p w:rsidR="00070422" w:rsidRDefault="00070422" w:rsidP="00070422">
      <w:pPr>
        <w:rPr>
          <w:ins w:id="8047" w:author="Priyanshu Solon" w:date="2025-04-29T13:42:00Z"/>
        </w:rPr>
      </w:pPr>
    </w:p>
    <w:p w:rsidR="00070422" w:rsidRDefault="00070422" w:rsidP="00070422">
      <w:pPr>
        <w:rPr>
          <w:ins w:id="8048" w:author="Priyanshu Solon" w:date="2025-04-29T13:42:00Z"/>
        </w:rPr>
      </w:pPr>
      <w:ins w:id="8049" w:author="Priyanshu Solon" w:date="2025-04-29T13:42:00Z">
        <w:r>
          <w:t xml:space="preserve">        a) inherit</w:t>
        </w:r>
      </w:ins>
    </w:p>
    <w:p w:rsidR="00070422" w:rsidRDefault="00070422" w:rsidP="00070422">
      <w:pPr>
        <w:rPr>
          <w:ins w:id="8050" w:author="Priyanshu Solon" w:date="2025-04-29T13:42:00Z"/>
        </w:rPr>
      </w:pPr>
      <w:ins w:id="8051" w:author="Priyanshu Solon" w:date="2025-04-29T13:42:00Z">
        <w:r>
          <w:t xml:space="preserve">        b) initial</w:t>
        </w:r>
      </w:ins>
    </w:p>
    <w:p w:rsidR="00070422" w:rsidRDefault="00070422" w:rsidP="00070422">
      <w:pPr>
        <w:rPr>
          <w:ins w:id="8052" w:author="Priyanshu Solon" w:date="2025-04-29T13:42:00Z"/>
        </w:rPr>
      </w:pPr>
      <w:ins w:id="8053" w:author="Priyanshu Solon" w:date="2025-04-29T13:42:00Z">
        <w:r>
          <w:t xml:space="preserve">        c) unset</w:t>
        </w:r>
      </w:ins>
    </w:p>
    <w:p w:rsidR="00070422" w:rsidRDefault="00070422" w:rsidP="00070422">
      <w:pPr>
        <w:rPr>
          <w:ins w:id="8054" w:author="Priyanshu Solon" w:date="2025-04-29T13:42:00Z"/>
        </w:rPr>
      </w:pPr>
    </w:p>
    <w:p w:rsidR="00070422" w:rsidRDefault="00070422" w:rsidP="00070422">
      <w:pPr>
        <w:rPr>
          <w:ins w:id="8055" w:author="Priyanshu Solon" w:date="2025-04-29T13:42:00Z"/>
        </w:rPr>
      </w:pPr>
      <w:ins w:id="8056" w:author="Priyanshu Solon" w:date="2025-04-29T13:42:00Z">
        <w:r>
          <w:t>- "inherit" implements the parent styles.</w:t>
        </w:r>
      </w:ins>
    </w:p>
    <w:p w:rsidR="00070422" w:rsidRDefault="00070422" w:rsidP="00070422">
      <w:pPr>
        <w:rPr>
          <w:ins w:id="8057" w:author="Priyanshu Solon" w:date="2025-04-29T13:42:00Z"/>
        </w:rPr>
      </w:pPr>
      <w:ins w:id="8058" w:author="Priyanshu Solon" w:date="2025-04-29T13:42:00Z">
        <w:r>
          <w:t>- "initial"  ignores the parent styles.</w:t>
        </w:r>
      </w:ins>
    </w:p>
    <w:p w:rsidR="00070422" w:rsidRDefault="00070422" w:rsidP="00070422">
      <w:pPr>
        <w:rPr>
          <w:ins w:id="8059" w:author="Priyanshu Solon" w:date="2025-04-29T13:42:00Z"/>
        </w:rPr>
      </w:pPr>
      <w:ins w:id="8060" w:author="Priyanshu Solon" w:date="2025-04-29T13:42:00Z">
        <w:r>
          <w:t>- "unset" ignores or removes the default styles.</w:t>
        </w:r>
      </w:ins>
    </w:p>
    <w:p w:rsidR="00070422" w:rsidRDefault="00070422" w:rsidP="00070422">
      <w:pPr>
        <w:rPr>
          <w:ins w:id="8061" w:author="Priyanshu Solon" w:date="2025-04-29T13:42:00Z"/>
        </w:rPr>
      </w:pPr>
    </w:p>
    <w:p w:rsidR="00070422" w:rsidRDefault="00070422" w:rsidP="00070422">
      <w:pPr>
        <w:rPr>
          <w:ins w:id="8062" w:author="Priyanshu Solon" w:date="2025-04-29T13:42:00Z"/>
        </w:rPr>
      </w:pPr>
      <w:ins w:id="8063" w:author="Priyanshu Solon" w:date="2025-04-29T13:42:00Z">
        <w:r>
          <w:t>Syntax:</w:t>
        </w:r>
      </w:ins>
    </w:p>
    <w:p w:rsidR="00070422" w:rsidRDefault="00070422" w:rsidP="00070422">
      <w:pPr>
        <w:rPr>
          <w:ins w:id="8064" w:author="Priyanshu Solon" w:date="2025-04-29T13:42:00Z"/>
        </w:rPr>
      </w:pPr>
      <w:ins w:id="8065" w:author="Priyanshu Solon" w:date="2025-04-29T13:42:00Z">
        <w:r>
          <w:t xml:space="preserve">        child {</w:t>
        </w:r>
      </w:ins>
    </w:p>
    <w:p w:rsidR="00070422" w:rsidRDefault="00070422" w:rsidP="00070422">
      <w:pPr>
        <w:rPr>
          <w:ins w:id="8066" w:author="Priyanshu Solon" w:date="2025-04-29T13:42:00Z"/>
        </w:rPr>
      </w:pPr>
      <w:ins w:id="8067" w:author="Priyanshu Solon" w:date="2025-04-29T13:42:00Z">
        <w:r>
          <w:t xml:space="preserve">            attribute : inherit;</w:t>
        </w:r>
      </w:ins>
    </w:p>
    <w:p w:rsidR="00070422" w:rsidRDefault="00070422" w:rsidP="00070422">
      <w:pPr>
        <w:rPr>
          <w:ins w:id="8068" w:author="Priyanshu Solon" w:date="2025-04-29T13:42:00Z"/>
        </w:rPr>
      </w:pPr>
      <w:ins w:id="8069" w:author="Priyanshu Solon" w:date="2025-04-29T13:42:00Z">
        <w:r>
          <w:t xml:space="preserve">            attribute: initial;            </w:t>
        </w:r>
      </w:ins>
    </w:p>
    <w:p w:rsidR="00070422" w:rsidRDefault="00070422" w:rsidP="00070422">
      <w:pPr>
        <w:rPr>
          <w:ins w:id="8070" w:author="Priyanshu Solon" w:date="2025-04-29T13:42:00Z"/>
        </w:rPr>
      </w:pPr>
      <w:ins w:id="8071" w:author="Priyanshu Solon" w:date="2025-04-29T13:42:00Z">
        <w:r>
          <w:t xml:space="preserve">            attribute: unset;</w:t>
        </w:r>
      </w:ins>
    </w:p>
    <w:p w:rsidR="00070422" w:rsidRDefault="00070422" w:rsidP="00070422">
      <w:pPr>
        <w:rPr>
          <w:ins w:id="8072" w:author="Priyanshu Solon" w:date="2025-04-29T13:42:00Z"/>
        </w:rPr>
      </w:pPr>
      <w:ins w:id="8073" w:author="Priyanshu Solon" w:date="2025-04-29T13:42:00Z">
        <w:r>
          <w:t xml:space="preserve">        }</w:t>
        </w:r>
      </w:ins>
    </w:p>
    <w:p w:rsidR="00070422" w:rsidRDefault="00070422" w:rsidP="00070422">
      <w:pPr>
        <w:rPr>
          <w:ins w:id="8074" w:author="Priyanshu Solon" w:date="2025-04-29T13:42:00Z"/>
        </w:rPr>
      </w:pPr>
    </w:p>
    <w:p w:rsidR="00070422" w:rsidRDefault="00070422" w:rsidP="00070422">
      <w:pPr>
        <w:rPr>
          <w:ins w:id="8075" w:author="Priyanshu Solon" w:date="2025-04-29T13:42:00Z"/>
        </w:rPr>
      </w:pPr>
      <w:ins w:id="8076" w:author="Priyanshu Solon" w:date="2025-04-29T13:42:00Z">
        <w:r>
          <w:t xml:space="preserve">        child {</w:t>
        </w:r>
      </w:ins>
    </w:p>
    <w:p w:rsidR="00070422" w:rsidRDefault="00070422" w:rsidP="00070422">
      <w:pPr>
        <w:rPr>
          <w:ins w:id="8077" w:author="Priyanshu Solon" w:date="2025-04-29T13:42:00Z"/>
        </w:rPr>
      </w:pPr>
      <w:ins w:id="8078" w:author="Priyanshu Solon" w:date="2025-04-29T13:42:00Z">
        <w:r>
          <w:t xml:space="preserve">            all : inherit | initial | unset;</w:t>
        </w:r>
      </w:ins>
    </w:p>
    <w:p w:rsidR="00070422" w:rsidRDefault="00070422" w:rsidP="00070422">
      <w:pPr>
        <w:rPr>
          <w:ins w:id="8079" w:author="Priyanshu Solon" w:date="2025-04-29T13:42:00Z"/>
        </w:rPr>
      </w:pPr>
      <w:ins w:id="8080" w:author="Priyanshu Solon" w:date="2025-04-29T13:42:00Z">
        <w:r>
          <w:t xml:space="preserve">        }</w:t>
        </w:r>
      </w:ins>
    </w:p>
    <w:p w:rsidR="00070422" w:rsidRDefault="00070422" w:rsidP="00070422">
      <w:pPr>
        <w:rPr>
          <w:ins w:id="8081" w:author="Priyanshu Solon" w:date="2025-04-29T13:42:00Z"/>
        </w:rPr>
      </w:pPr>
    </w:p>
    <w:p w:rsidR="00070422" w:rsidRDefault="00070422" w:rsidP="00070422">
      <w:pPr>
        <w:rPr>
          <w:ins w:id="8082" w:author="Priyanshu Solon" w:date="2025-04-29T13:42:00Z"/>
        </w:rPr>
      </w:pPr>
      <w:ins w:id="8083" w:author="Priyanshu Solon" w:date="2025-04-29T13:42:00Z">
        <w:r>
          <w:t>Ex:</w:t>
        </w:r>
      </w:ins>
    </w:p>
    <w:p w:rsidR="00070422" w:rsidRDefault="00070422" w:rsidP="00070422">
      <w:pPr>
        <w:rPr>
          <w:ins w:id="8084" w:author="Priyanshu Solon" w:date="2025-04-29T13:42:00Z"/>
        </w:rPr>
      </w:pPr>
      <w:ins w:id="8085" w:author="Priyanshu Solon" w:date="2025-04-29T13:42:00Z">
        <w:r>
          <w:t>&lt;!DOCTYPE html&gt;</w:t>
        </w:r>
      </w:ins>
    </w:p>
    <w:p w:rsidR="00070422" w:rsidRDefault="00070422" w:rsidP="00070422">
      <w:pPr>
        <w:rPr>
          <w:ins w:id="8086" w:author="Priyanshu Solon" w:date="2025-04-29T13:42:00Z"/>
        </w:rPr>
      </w:pPr>
      <w:ins w:id="8087" w:author="Priyanshu Solon" w:date="2025-04-29T13:42:00Z">
        <w:r>
          <w:t>&lt;html lang="en"&gt;</w:t>
        </w:r>
      </w:ins>
    </w:p>
    <w:p w:rsidR="00070422" w:rsidRDefault="00070422" w:rsidP="00070422">
      <w:pPr>
        <w:rPr>
          <w:ins w:id="8088" w:author="Priyanshu Solon" w:date="2025-04-29T13:42:00Z"/>
        </w:rPr>
      </w:pPr>
      <w:ins w:id="8089" w:author="Priyanshu Solon" w:date="2025-04-29T13:42:00Z">
        <w:r>
          <w:t>&lt;head&gt;</w:t>
        </w:r>
      </w:ins>
    </w:p>
    <w:p w:rsidR="00070422" w:rsidRDefault="00070422" w:rsidP="00070422">
      <w:pPr>
        <w:rPr>
          <w:ins w:id="8090" w:author="Priyanshu Solon" w:date="2025-04-29T13:42:00Z"/>
        </w:rPr>
      </w:pPr>
      <w:ins w:id="8091" w:author="Priyanshu Solon" w:date="2025-04-29T13:42:00Z">
        <w:r>
          <w:t xml:space="preserve">    &lt;meta charset="UTF-8"&gt;</w:t>
        </w:r>
      </w:ins>
    </w:p>
    <w:p w:rsidR="00070422" w:rsidRDefault="00070422" w:rsidP="00070422">
      <w:pPr>
        <w:rPr>
          <w:ins w:id="8092" w:author="Priyanshu Solon" w:date="2025-04-29T13:42:00Z"/>
        </w:rPr>
      </w:pPr>
      <w:ins w:id="8093" w:author="Priyanshu Solon" w:date="2025-04-29T13:42:00Z">
        <w:r>
          <w:t xml:space="preserve">    &lt;meta name="viewport" content="width=device-width, initial-scale=1.0"&gt;</w:t>
        </w:r>
      </w:ins>
    </w:p>
    <w:p w:rsidR="00070422" w:rsidRDefault="00070422" w:rsidP="00070422">
      <w:pPr>
        <w:rPr>
          <w:ins w:id="8094" w:author="Priyanshu Solon" w:date="2025-04-29T13:42:00Z"/>
        </w:rPr>
      </w:pPr>
      <w:ins w:id="8095" w:author="Priyanshu Solon" w:date="2025-04-29T13:42:00Z">
        <w:r>
          <w:t xml:space="preserve">    &lt;title&gt;Document&lt;/title&gt;</w:t>
        </w:r>
      </w:ins>
    </w:p>
    <w:p w:rsidR="00070422" w:rsidRDefault="00070422" w:rsidP="00070422">
      <w:pPr>
        <w:rPr>
          <w:ins w:id="8096" w:author="Priyanshu Solon" w:date="2025-04-29T13:42:00Z"/>
        </w:rPr>
      </w:pPr>
      <w:ins w:id="8097" w:author="Priyanshu Solon" w:date="2025-04-29T13:42:00Z">
        <w:r>
          <w:t xml:space="preserve">    &lt;style&gt;</w:t>
        </w:r>
      </w:ins>
    </w:p>
    <w:p w:rsidR="00070422" w:rsidRDefault="00070422" w:rsidP="00070422">
      <w:pPr>
        <w:rPr>
          <w:ins w:id="8098" w:author="Priyanshu Solon" w:date="2025-04-29T13:42:00Z"/>
        </w:rPr>
      </w:pPr>
      <w:ins w:id="8099" w:author="Priyanshu Solon" w:date="2025-04-29T13:42:00Z">
        <w:r>
          <w:t xml:space="preserve">        .container {</w:t>
        </w:r>
      </w:ins>
    </w:p>
    <w:p w:rsidR="00070422" w:rsidRDefault="00070422" w:rsidP="00070422">
      <w:pPr>
        <w:rPr>
          <w:ins w:id="8100" w:author="Priyanshu Solon" w:date="2025-04-29T13:42:00Z"/>
        </w:rPr>
      </w:pPr>
      <w:ins w:id="8101" w:author="Priyanshu Solon" w:date="2025-04-29T13:42:00Z">
        <w:r>
          <w:t xml:space="preserve">            border: 3px double red;</w:t>
        </w:r>
      </w:ins>
    </w:p>
    <w:p w:rsidR="00070422" w:rsidRDefault="00070422" w:rsidP="00070422">
      <w:pPr>
        <w:rPr>
          <w:ins w:id="8102" w:author="Priyanshu Solon" w:date="2025-04-29T13:42:00Z"/>
        </w:rPr>
      </w:pPr>
      <w:ins w:id="8103" w:author="Priyanshu Solon" w:date="2025-04-29T13:42:00Z">
        <w:r>
          <w:t xml:space="preserve">            padding: 20px;</w:t>
        </w:r>
      </w:ins>
    </w:p>
    <w:p w:rsidR="00070422" w:rsidRDefault="00070422" w:rsidP="00070422">
      <w:pPr>
        <w:rPr>
          <w:ins w:id="8104" w:author="Priyanshu Solon" w:date="2025-04-29T13:42:00Z"/>
        </w:rPr>
      </w:pPr>
      <w:ins w:id="8105" w:author="Priyanshu Solon" w:date="2025-04-29T13:42:00Z">
        <w:r>
          <w:t xml:space="preserve">            color:red;</w:t>
        </w:r>
      </w:ins>
    </w:p>
    <w:p w:rsidR="00070422" w:rsidRDefault="00070422" w:rsidP="00070422">
      <w:pPr>
        <w:rPr>
          <w:ins w:id="8106" w:author="Priyanshu Solon" w:date="2025-04-29T13:42:00Z"/>
        </w:rPr>
      </w:pPr>
      <w:ins w:id="8107" w:author="Priyanshu Solon" w:date="2025-04-29T13:42:00Z">
        <w:r>
          <w:t xml:space="preserve">        }</w:t>
        </w:r>
      </w:ins>
    </w:p>
    <w:p w:rsidR="00070422" w:rsidRDefault="00070422" w:rsidP="00070422">
      <w:pPr>
        <w:rPr>
          <w:ins w:id="8108" w:author="Priyanshu Solon" w:date="2025-04-29T13:42:00Z"/>
        </w:rPr>
      </w:pPr>
      <w:ins w:id="8109" w:author="Priyanshu Solon" w:date="2025-04-29T13:42:00Z">
        <w:r>
          <w:t xml:space="preserve">        h1 {</w:t>
        </w:r>
      </w:ins>
    </w:p>
    <w:p w:rsidR="00070422" w:rsidRDefault="00070422" w:rsidP="00070422">
      <w:pPr>
        <w:rPr>
          <w:ins w:id="8110" w:author="Priyanshu Solon" w:date="2025-04-29T13:42:00Z"/>
        </w:rPr>
      </w:pPr>
      <w:ins w:id="8111" w:author="Priyanshu Solon" w:date="2025-04-29T13:42:00Z">
        <w:r>
          <w:t xml:space="preserve">            border:inherit;</w:t>
        </w:r>
      </w:ins>
    </w:p>
    <w:p w:rsidR="00070422" w:rsidRDefault="00070422" w:rsidP="00070422">
      <w:pPr>
        <w:rPr>
          <w:ins w:id="8112" w:author="Priyanshu Solon" w:date="2025-04-29T13:42:00Z"/>
        </w:rPr>
      </w:pPr>
      <w:ins w:id="8113" w:author="Priyanshu Solon" w:date="2025-04-29T13:42:00Z">
        <w:r>
          <w:t xml:space="preserve">            padding: inherit;</w:t>
        </w:r>
      </w:ins>
    </w:p>
    <w:p w:rsidR="00070422" w:rsidRDefault="00070422" w:rsidP="00070422">
      <w:pPr>
        <w:rPr>
          <w:ins w:id="8114" w:author="Priyanshu Solon" w:date="2025-04-29T13:42:00Z"/>
        </w:rPr>
      </w:pPr>
      <w:ins w:id="8115" w:author="Priyanshu Solon" w:date="2025-04-29T13:42:00Z">
        <w:r>
          <w:t xml:space="preserve">            color:initial;</w:t>
        </w:r>
      </w:ins>
    </w:p>
    <w:p w:rsidR="00070422" w:rsidRDefault="00070422" w:rsidP="00070422">
      <w:pPr>
        <w:rPr>
          <w:ins w:id="8116" w:author="Priyanshu Solon" w:date="2025-04-29T13:42:00Z"/>
        </w:rPr>
      </w:pPr>
      <w:ins w:id="8117" w:author="Priyanshu Solon" w:date="2025-04-29T13:42:00Z">
        <w:r>
          <w:t xml:space="preserve">            font-weight: unset;</w:t>
        </w:r>
      </w:ins>
    </w:p>
    <w:p w:rsidR="00070422" w:rsidRDefault="00070422" w:rsidP="00070422">
      <w:pPr>
        <w:rPr>
          <w:ins w:id="8118" w:author="Priyanshu Solon" w:date="2025-04-29T13:42:00Z"/>
        </w:rPr>
      </w:pPr>
      <w:ins w:id="8119" w:author="Priyanshu Solon" w:date="2025-04-29T13:42:00Z">
        <w:r>
          <w:t xml:space="preserve">        }</w:t>
        </w:r>
      </w:ins>
    </w:p>
    <w:p w:rsidR="00070422" w:rsidRDefault="00070422" w:rsidP="00070422">
      <w:pPr>
        <w:rPr>
          <w:ins w:id="8120" w:author="Priyanshu Solon" w:date="2025-04-29T13:42:00Z"/>
        </w:rPr>
      </w:pPr>
      <w:ins w:id="8121" w:author="Priyanshu Solon" w:date="2025-04-29T13:42:00Z">
        <w:r>
          <w:t xml:space="preserve">    &lt;/style&gt;</w:t>
        </w:r>
      </w:ins>
    </w:p>
    <w:p w:rsidR="00070422" w:rsidRDefault="00070422" w:rsidP="00070422">
      <w:pPr>
        <w:rPr>
          <w:ins w:id="8122" w:author="Priyanshu Solon" w:date="2025-04-29T13:42:00Z"/>
        </w:rPr>
      </w:pPr>
      <w:ins w:id="8123" w:author="Priyanshu Solon" w:date="2025-04-29T13:42:00Z">
        <w:r>
          <w:t>&lt;/head&gt;</w:t>
        </w:r>
      </w:ins>
    </w:p>
    <w:p w:rsidR="00070422" w:rsidRDefault="00070422" w:rsidP="00070422">
      <w:pPr>
        <w:rPr>
          <w:ins w:id="8124" w:author="Priyanshu Solon" w:date="2025-04-29T13:42:00Z"/>
        </w:rPr>
      </w:pPr>
      <w:ins w:id="8125" w:author="Priyanshu Solon" w:date="2025-04-29T13:42:00Z">
        <w:r>
          <w:t>&lt;body&gt;</w:t>
        </w:r>
      </w:ins>
    </w:p>
    <w:p w:rsidR="00070422" w:rsidRDefault="00070422" w:rsidP="00070422">
      <w:pPr>
        <w:rPr>
          <w:ins w:id="8126" w:author="Priyanshu Solon" w:date="2025-04-29T13:42:00Z"/>
        </w:rPr>
      </w:pPr>
      <w:ins w:id="8127" w:author="Priyanshu Solon" w:date="2025-04-29T13:42:00Z">
        <w:r>
          <w:t xml:space="preserve">    &lt;div class="container"&gt;</w:t>
        </w:r>
      </w:ins>
    </w:p>
    <w:p w:rsidR="00070422" w:rsidRDefault="00070422" w:rsidP="00070422">
      <w:pPr>
        <w:rPr>
          <w:ins w:id="8128" w:author="Priyanshu Solon" w:date="2025-04-29T13:42:00Z"/>
        </w:rPr>
      </w:pPr>
      <w:ins w:id="8129" w:author="Priyanshu Solon" w:date="2025-04-29T13:42:00Z">
        <w:r>
          <w:t xml:space="preserve">         Container Text</w:t>
        </w:r>
      </w:ins>
    </w:p>
    <w:p w:rsidR="00070422" w:rsidRDefault="00070422" w:rsidP="00070422">
      <w:pPr>
        <w:rPr>
          <w:ins w:id="8130" w:author="Priyanshu Solon" w:date="2025-04-29T13:42:00Z"/>
        </w:rPr>
      </w:pPr>
      <w:ins w:id="8131" w:author="Priyanshu Solon" w:date="2025-04-29T13:42:00Z">
        <w:r>
          <w:t xml:space="preserve">         &lt;h1&gt;Welcome&lt;/h1&gt;</w:t>
        </w:r>
      </w:ins>
    </w:p>
    <w:p w:rsidR="00070422" w:rsidRDefault="00070422" w:rsidP="00070422">
      <w:pPr>
        <w:rPr>
          <w:ins w:id="8132" w:author="Priyanshu Solon" w:date="2025-04-29T13:42:00Z"/>
        </w:rPr>
      </w:pPr>
      <w:ins w:id="8133" w:author="Priyanshu Solon" w:date="2025-04-29T13:42:00Z">
        <w:r>
          <w:t xml:space="preserve">    &lt;/div&gt;</w:t>
        </w:r>
      </w:ins>
    </w:p>
    <w:p w:rsidR="00070422" w:rsidRDefault="00070422" w:rsidP="00070422">
      <w:pPr>
        <w:rPr>
          <w:ins w:id="8134" w:author="Priyanshu Solon" w:date="2025-04-29T13:42:00Z"/>
        </w:rPr>
      </w:pPr>
      <w:ins w:id="8135" w:author="Priyanshu Solon" w:date="2025-04-29T13:42:00Z">
        <w:r>
          <w:t>&lt;/body&gt;</w:t>
        </w:r>
      </w:ins>
    </w:p>
    <w:p w:rsidR="00070422" w:rsidRDefault="00070422" w:rsidP="00070422">
      <w:pPr>
        <w:rPr>
          <w:ins w:id="8136" w:author="Priyanshu Solon" w:date="2025-04-29T13:42:00Z"/>
        </w:rPr>
      </w:pPr>
      <w:ins w:id="8137" w:author="Priyanshu Solon" w:date="2025-04-29T13:42:00Z">
        <w:r>
          <w:t>&lt;/html&gt;</w:t>
        </w:r>
      </w:ins>
    </w:p>
    <w:p w:rsidR="00070422" w:rsidRDefault="00070422" w:rsidP="00070422">
      <w:pPr>
        <w:rPr>
          <w:ins w:id="8138" w:author="Priyanshu Solon" w:date="2025-04-29T13:42:00Z"/>
        </w:rPr>
      </w:pPr>
    </w:p>
    <w:p w:rsidR="00070422" w:rsidRPr="002533F2" w:rsidRDefault="00070422" w:rsidP="00070422">
      <w:pPr>
        <w:rPr>
          <w:ins w:id="8139" w:author="Priyanshu Solon" w:date="2025-04-29T13:42:00Z"/>
          <w:b/>
          <w:bCs/>
          <w:rPrChange w:id="8140" w:author="Priyanshu Solon" w:date="2025-05-22T23:07:00Z">
            <w:rPr>
              <w:ins w:id="8141" w:author="Priyanshu Solon" w:date="2025-04-29T13:42:00Z"/>
            </w:rPr>
          </w:rPrChange>
        </w:rPr>
      </w:pPr>
      <w:ins w:id="8142" w:author="Priyanshu Solon" w:date="2025-04-29T13:42:00Z">
        <w:r w:rsidRPr="002533F2">
          <w:rPr>
            <w:b/>
            <w:bCs/>
            <w:rPrChange w:id="8143" w:author="Priyanshu Solon" w:date="2025-05-22T23:07:00Z">
              <w:rPr/>
            </w:rPrChange>
          </w:rPr>
          <w:t xml:space="preserve">                              CSS Colors</w:t>
        </w:r>
      </w:ins>
    </w:p>
    <w:p w:rsidR="00070422" w:rsidRDefault="00070422" w:rsidP="00070422">
      <w:pPr>
        <w:rPr>
          <w:ins w:id="8144" w:author="Priyanshu Solon" w:date="2025-04-29T13:42:00Z"/>
        </w:rPr>
      </w:pPr>
      <w:ins w:id="8145" w:author="Priyanshu Solon" w:date="2025-04-29T13:42:00Z">
        <w:r>
          <w:t>- CSS can configure colors using</w:t>
        </w:r>
      </w:ins>
    </w:p>
    <w:p w:rsidR="00070422" w:rsidRDefault="00070422" w:rsidP="00070422">
      <w:pPr>
        <w:rPr>
          <w:ins w:id="8146" w:author="Priyanshu Solon" w:date="2025-04-29T13:42:00Z"/>
        </w:rPr>
      </w:pPr>
      <w:ins w:id="8147" w:author="Priyanshu Solon" w:date="2025-04-29T13:42:00Z">
        <w:r>
          <w:t xml:space="preserve">    1. color name</w:t>
        </w:r>
      </w:ins>
    </w:p>
    <w:p w:rsidR="00070422" w:rsidRDefault="00070422" w:rsidP="00070422">
      <w:pPr>
        <w:rPr>
          <w:ins w:id="8148" w:author="Priyanshu Solon" w:date="2025-04-29T13:42:00Z"/>
        </w:rPr>
      </w:pPr>
      <w:ins w:id="8149" w:author="Priyanshu Solon" w:date="2025-04-29T13:42:00Z">
        <w:r>
          <w:t xml:space="preserve">    2. shade name</w:t>
        </w:r>
      </w:ins>
    </w:p>
    <w:p w:rsidR="00070422" w:rsidRDefault="00070422" w:rsidP="00070422">
      <w:pPr>
        <w:rPr>
          <w:ins w:id="8150" w:author="Priyanshu Solon" w:date="2025-04-29T13:42:00Z"/>
        </w:rPr>
      </w:pPr>
      <w:ins w:id="8151" w:author="Priyanshu Solon" w:date="2025-04-29T13:42:00Z">
        <w:r>
          <w:t xml:space="preserve">    3. hexadecimal</w:t>
        </w:r>
      </w:ins>
    </w:p>
    <w:p w:rsidR="00070422" w:rsidRDefault="00070422" w:rsidP="00070422">
      <w:pPr>
        <w:rPr>
          <w:ins w:id="8152" w:author="Priyanshu Solon" w:date="2025-04-29T13:42:00Z"/>
        </w:rPr>
      </w:pPr>
      <w:ins w:id="8153" w:author="Priyanshu Solon" w:date="2025-04-29T13:42:00Z">
        <w:r>
          <w:t xml:space="preserve">    4. rgb()</w:t>
        </w:r>
      </w:ins>
    </w:p>
    <w:p w:rsidR="00070422" w:rsidRDefault="00070422" w:rsidP="00070422">
      <w:pPr>
        <w:rPr>
          <w:ins w:id="8154" w:author="Priyanshu Solon" w:date="2025-04-29T13:42:00Z"/>
        </w:rPr>
      </w:pPr>
      <w:ins w:id="8155" w:author="Priyanshu Solon" w:date="2025-04-29T13:42:00Z">
        <w:r>
          <w:t xml:space="preserve">    5. rgba()</w:t>
        </w:r>
      </w:ins>
    </w:p>
    <w:p w:rsidR="00070422" w:rsidRDefault="00070422" w:rsidP="00070422">
      <w:pPr>
        <w:rPr>
          <w:ins w:id="8156" w:author="Priyanshu Solon" w:date="2025-04-29T13:42:00Z"/>
        </w:rPr>
      </w:pPr>
      <w:ins w:id="8157" w:author="Priyanshu Solon" w:date="2025-04-29T13:42:00Z">
        <w:r>
          <w:t xml:space="preserve">    6. hsl()</w:t>
        </w:r>
      </w:ins>
    </w:p>
    <w:p w:rsidR="00070422" w:rsidRDefault="00070422" w:rsidP="00070422">
      <w:pPr>
        <w:rPr>
          <w:ins w:id="8158" w:author="Priyanshu Solon" w:date="2025-04-29T13:42:00Z"/>
        </w:rPr>
      </w:pPr>
      <w:ins w:id="8159" w:author="Priyanshu Solon" w:date="2025-04-29T13:42:00Z">
        <w:r>
          <w:t xml:space="preserve">    7. hsla()</w:t>
        </w:r>
      </w:ins>
    </w:p>
    <w:p w:rsidR="00070422" w:rsidRDefault="00070422" w:rsidP="00070422">
      <w:pPr>
        <w:rPr>
          <w:ins w:id="8160" w:author="Priyanshu Solon" w:date="2025-04-29T13:42:00Z"/>
        </w:rPr>
      </w:pPr>
      <w:ins w:id="8161" w:author="Priyanshu Solon" w:date="2025-04-29T13:42:00Z">
        <w:r>
          <w:t xml:space="preserve">    8. linear-gradient ]</w:t>
        </w:r>
      </w:ins>
    </w:p>
    <w:p w:rsidR="00070422" w:rsidRDefault="00070422" w:rsidP="00070422">
      <w:pPr>
        <w:rPr>
          <w:ins w:id="8162" w:author="Priyanshu Solon" w:date="2025-04-29T13:42:00Z"/>
        </w:rPr>
      </w:pPr>
      <w:ins w:id="8163" w:author="Priyanshu Solon" w:date="2025-04-29T13:42:00Z">
        <w:r>
          <w:t xml:space="preserve">    9. radial-gradient ]   background-image</w:t>
        </w:r>
      </w:ins>
    </w:p>
    <w:p w:rsidR="00070422" w:rsidRDefault="00070422" w:rsidP="00070422">
      <w:pPr>
        <w:rPr>
          <w:ins w:id="8164" w:author="Priyanshu Solon" w:date="2025-04-29T13:42:00Z"/>
        </w:rPr>
      </w:pPr>
    </w:p>
    <w:p w:rsidR="00070422" w:rsidRPr="002533F2" w:rsidRDefault="00070422" w:rsidP="00070422">
      <w:pPr>
        <w:rPr>
          <w:ins w:id="8165" w:author="Priyanshu Solon" w:date="2025-04-29T13:42:00Z"/>
          <w:b/>
          <w:bCs/>
          <w:rPrChange w:id="8166" w:author="Priyanshu Solon" w:date="2025-05-22T23:07:00Z">
            <w:rPr>
              <w:ins w:id="8167" w:author="Priyanshu Solon" w:date="2025-04-29T13:42:00Z"/>
            </w:rPr>
          </w:rPrChange>
        </w:rPr>
      </w:pPr>
      <w:ins w:id="8168" w:author="Priyanshu Solon" w:date="2025-04-29T13:42:00Z">
        <w:r w:rsidRPr="002533F2">
          <w:rPr>
            <w:b/>
            <w:bCs/>
            <w:rPrChange w:id="8169" w:author="Priyanshu Solon" w:date="2025-05-22T23:07:00Z">
              <w:rPr/>
            </w:rPrChange>
          </w:rPr>
          <w:t xml:space="preserve">                            CSS Units</w:t>
        </w:r>
      </w:ins>
    </w:p>
    <w:p w:rsidR="00070422" w:rsidRDefault="00070422" w:rsidP="00070422">
      <w:pPr>
        <w:rPr>
          <w:ins w:id="8170" w:author="Priyanshu Solon" w:date="2025-04-29T13:42:00Z"/>
        </w:rPr>
      </w:pPr>
      <w:ins w:id="8171" w:author="Priyanshu Solon" w:date="2025-04-29T13:42:00Z">
        <w:r>
          <w:t>- Units are requires for measurement.</w:t>
        </w:r>
      </w:ins>
    </w:p>
    <w:p w:rsidR="00070422" w:rsidRDefault="00070422" w:rsidP="00070422">
      <w:pPr>
        <w:rPr>
          <w:ins w:id="8172" w:author="Priyanshu Solon" w:date="2025-04-29T13:42:00Z"/>
        </w:rPr>
      </w:pPr>
      <w:ins w:id="8173" w:author="Priyanshu Solon" w:date="2025-04-29T13:42:00Z">
        <w:r>
          <w:t>- You can control the size, orientation and location using units.</w:t>
        </w:r>
      </w:ins>
    </w:p>
    <w:p w:rsidR="00070422" w:rsidRDefault="00070422" w:rsidP="00070422">
      <w:pPr>
        <w:rPr>
          <w:ins w:id="8174" w:author="Priyanshu Solon" w:date="2025-04-29T13:42:00Z"/>
        </w:rPr>
      </w:pPr>
      <w:ins w:id="8175" w:author="Priyanshu Solon" w:date="2025-04-29T13:42:00Z">
        <w:r>
          <w:t>- CSS units are categorized into 2 types</w:t>
        </w:r>
      </w:ins>
    </w:p>
    <w:p w:rsidR="00070422" w:rsidRDefault="00070422" w:rsidP="00070422">
      <w:pPr>
        <w:rPr>
          <w:ins w:id="8176" w:author="Priyanshu Solon" w:date="2025-04-29T13:42:00Z"/>
        </w:rPr>
      </w:pPr>
      <w:ins w:id="8177" w:author="Priyanshu Solon" w:date="2025-04-29T13:42:00Z">
        <w:r>
          <w:t xml:space="preserve">    a) Absolute Units</w:t>
        </w:r>
      </w:ins>
    </w:p>
    <w:p w:rsidR="00070422" w:rsidRDefault="00070422" w:rsidP="00070422">
      <w:pPr>
        <w:rPr>
          <w:ins w:id="8178" w:author="Priyanshu Solon" w:date="2025-04-29T13:42:00Z"/>
        </w:rPr>
      </w:pPr>
      <w:ins w:id="8179" w:author="Priyanshu Solon" w:date="2025-04-29T13:42:00Z">
        <w:r>
          <w:t xml:space="preserve">    b) Relative Units</w:t>
        </w:r>
      </w:ins>
    </w:p>
    <w:p w:rsidR="00070422" w:rsidRDefault="00070422" w:rsidP="00070422">
      <w:pPr>
        <w:rPr>
          <w:ins w:id="8180" w:author="Priyanshu Solon" w:date="2025-04-29T13:42:00Z"/>
        </w:rPr>
      </w:pPr>
    </w:p>
    <w:p w:rsidR="00070422" w:rsidRDefault="00070422" w:rsidP="00070422">
      <w:pPr>
        <w:rPr>
          <w:ins w:id="8181" w:author="Priyanshu Solon" w:date="2025-04-29T13:42:00Z"/>
        </w:rPr>
      </w:pPr>
      <w:ins w:id="8182" w:author="Priyanshu Solon" w:date="2025-04-29T13:42:00Z">
        <w:r>
          <w:t>- Absolute units doesn't depend on other elements in page.</w:t>
        </w:r>
      </w:ins>
    </w:p>
    <w:p w:rsidR="00070422" w:rsidRDefault="00070422" w:rsidP="00070422">
      <w:pPr>
        <w:rPr>
          <w:ins w:id="8183" w:author="Priyanshu Solon" w:date="2025-04-29T13:42:00Z"/>
        </w:rPr>
      </w:pPr>
      <w:ins w:id="8184" w:author="Priyanshu Solon" w:date="2025-04-29T13:42:00Z">
        <w:r>
          <w:t>- CSS absolute units are</w:t>
        </w:r>
      </w:ins>
    </w:p>
    <w:p w:rsidR="00070422" w:rsidRDefault="00070422" w:rsidP="00070422">
      <w:pPr>
        <w:rPr>
          <w:ins w:id="8185" w:author="Priyanshu Solon" w:date="2025-04-29T13:42:00Z"/>
        </w:rPr>
      </w:pPr>
      <w:ins w:id="8186" w:author="Priyanshu Solon" w:date="2025-04-29T13:42:00Z">
        <w:r>
          <w:t xml:space="preserve">    cm</w:t>
        </w:r>
      </w:ins>
    </w:p>
    <w:p w:rsidR="00070422" w:rsidRDefault="00070422" w:rsidP="00070422">
      <w:pPr>
        <w:rPr>
          <w:ins w:id="8187" w:author="Priyanshu Solon" w:date="2025-04-29T13:42:00Z"/>
        </w:rPr>
      </w:pPr>
      <w:ins w:id="8188" w:author="Priyanshu Solon" w:date="2025-04-29T13:42:00Z">
        <w:r>
          <w:t xml:space="preserve">    mm</w:t>
        </w:r>
      </w:ins>
    </w:p>
    <w:p w:rsidR="00070422" w:rsidRDefault="00070422" w:rsidP="00070422">
      <w:pPr>
        <w:rPr>
          <w:ins w:id="8189" w:author="Priyanshu Solon" w:date="2025-04-29T13:42:00Z"/>
        </w:rPr>
      </w:pPr>
      <w:ins w:id="8190" w:author="Priyanshu Solon" w:date="2025-04-29T13:42:00Z">
        <w:r>
          <w:t xml:space="preserve">    Q</w:t>
        </w:r>
      </w:ins>
    </w:p>
    <w:p w:rsidR="00070422" w:rsidRDefault="00070422" w:rsidP="00070422">
      <w:pPr>
        <w:rPr>
          <w:ins w:id="8191" w:author="Priyanshu Solon" w:date="2025-04-29T13:42:00Z"/>
        </w:rPr>
      </w:pPr>
      <w:ins w:id="8192" w:author="Priyanshu Solon" w:date="2025-04-29T13:42:00Z">
        <w:r>
          <w:t xml:space="preserve">    in</w:t>
        </w:r>
      </w:ins>
    </w:p>
    <w:p w:rsidR="00070422" w:rsidRDefault="00070422" w:rsidP="00070422">
      <w:pPr>
        <w:rPr>
          <w:ins w:id="8193" w:author="Priyanshu Solon" w:date="2025-04-29T13:42:00Z"/>
        </w:rPr>
      </w:pPr>
      <w:ins w:id="8194" w:author="Priyanshu Solon" w:date="2025-04-29T13:42:00Z">
        <w:r>
          <w:t xml:space="preserve">    pc</w:t>
        </w:r>
      </w:ins>
    </w:p>
    <w:p w:rsidR="00070422" w:rsidRDefault="00070422" w:rsidP="00070422">
      <w:pPr>
        <w:rPr>
          <w:ins w:id="8195" w:author="Priyanshu Solon" w:date="2025-04-29T13:42:00Z"/>
        </w:rPr>
      </w:pPr>
      <w:ins w:id="8196" w:author="Priyanshu Solon" w:date="2025-04-29T13:42:00Z">
        <w:r>
          <w:t xml:space="preserve">    pt</w:t>
        </w:r>
      </w:ins>
    </w:p>
    <w:p w:rsidR="00070422" w:rsidRDefault="00070422" w:rsidP="00070422">
      <w:pPr>
        <w:rPr>
          <w:ins w:id="8197" w:author="Priyanshu Solon" w:date="2025-04-29T13:42:00Z"/>
        </w:rPr>
      </w:pPr>
      <w:ins w:id="8198" w:author="Priyanshu Solon" w:date="2025-04-29T13:42:00Z">
        <w:r>
          <w:t xml:space="preserve">    px</w:t>
        </w:r>
      </w:ins>
    </w:p>
    <w:p w:rsidR="00070422" w:rsidRDefault="00070422" w:rsidP="00070422">
      <w:pPr>
        <w:rPr>
          <w:ins w:id="8199" w:author="Priyanshu Solon" w:date="2025-04-29T13:42:00Z"/>
        </w:rPr>
      </w:pPr>
      <w:ins w:id="8200" w:author="Priyanshu Solon" w:date="2025-04-29T13:42:00Z">
        <w:r>
          <w:lastRenderedPageBreak/>
          <w:t xml:space="preserve">   </w:t>
        </w:r>
      </w:ins>
    </w:p>
    <w:p w:rsidR="00070422" w:rsidRDefault="00070422" w:rsidP="00070422">
      <w:pPr>
        <w:rPr>
          <w:ins w:id="8201" w:author="Priyanshu Solon" w:date="2025-04-29T13:42:00Z"/>
        </w:rPr>
      </w:pPr>
      <w:ins w:id="8202" w:author="Priyanshu Solon" w:date="2025-04-29T13:42:00Z">
        <w:r>
          <w:t>- Relative units depend on relative elements like parent, root or adjacent etc.</w:t>
        </w:r>
      </w:ins>
    </w:p>
    <w:p w:rsidR="00070422" w:rsidRDefault="00070422" w:rsidP="00070422">
      <w:pPr>
        <w:rPr>
          <w:ins w:id="8203" w:author="Priyanshu Solon" w:date="2025-04-29T13:42:00Z"/>
        </w:rPr>
      </w:pPr>
      <w:ins w:id="8204" w:author="Priyanshu Solon" w:date="2025-04-29T13:42:00Z">
        <w:r>
          <w:t>- CSS relative units are</w:t>
        </w:r>
      </w:ins>
    </w:p>
    <w:p w:rsidR="00070422" w:rsidRDefault="00070422" w:rsidP="00070422">
      <w:pPr>
        <w:rPr>
          <w:ins w:id="8205" w:author="Priyanshu Solon" w:date="2025-04-29T13:42:00Z"/>
        </w:rPr>
      </w:pPr>
    </w:p>
    <w:p w:rsidR="00070422" w:rsidRDefault="00070422" w:rsidP="00070422">
      <w:pPr>
        <w:rPr>
          <w:ins w:id="8206" w:author="Priyanshu Solon" w:date="2025-04-29T13:42:00Z"/>
        </w:rPr>
      </w:pPr>
      <w:ins w:id="8207" w:author="Priyanshu Solon" w:date="2025-04-29T13:42:00Z">
        <w:r>
          <w:t xml:space="preserve">    a) em  [element]</w:t>
        </w:r>
      </w:ins>
    </w:p>
    <w:p w:rsidR="00070422" w:rsidRDefault="00070422" w:rsidP="00070422">
      <w:pPr>
        <w:rPr>
          <w:ins w:id="8208" w:author="Priyanshu Solon" w:date="2025-04-29T13:42:00Z"/>
        </w:rPr>
      </w:pPr>
      <w:ins w:id="8209" w:author="Priyanshu Solon" w:date="2025-04-29T13:42:00Z">
        <w:r>
          <w:t xml:space="preserve">    b) rem [root element]</w:t>
        </w:r>
      </w:ins>
    </w:p>
    <w:p w:rsidR="00070422" w:rsidRDefault="00070422" w:rsidP="00070422">
      <w:pPr>
        <w:rPr>
          <w:ins w:id="8210" w:author="Priyanshu Solon" w:date="2025-04-29T13:42:00Z"/>
        </w:rPr>
      </w:pPr>
      <w:ins w:id="8211" w:author="Priyanshu Solon" w:date="2025-04-29T13:42:00Z">
        <w:r>
          <w:t xml:space="preserve">    c) %</w:t>
        </w:r>
      </w:ins>
    </w:p>
    <w:p w:rsidR="00070422" w:rsidRDefault="00070422" w:rsidP="00070422">
      <w:pPr>
        <w:rPr>
          <w:ins w:id="8212" w:author="Priyanshu Solon" w:date="2025-04-29T13:42:00Z"/>
        </w:rPr>
      </w:pPr>
      <w:ins w:id="8213" w:author="Priyanshu Solon" w:date="2025-04-29T13:42:00Z">
        <w:r>
          <w:t xml:space="preserve">    d) vh  [viewport height]</w:t>
        </w:r>
      </w:ins>
    </w:p>
    <w:p w:rsidR="00070422" w:rsidRDefault="00070422" w:rsidP="00070422">
      <w:pPr>
        <w:rPr>
          <w:ins w:id="8214" w:author="Priyanshu Solon" w:date="2025-04-29T13:42:00Z"/>
        </w:rPr>
      </w:pPr>
      <w:ins w:id="8215" w:author="Priyanshu Solon" w:date="2025-04-29T13:42:00Z">
        <w:r>
          <w:t xml:space="preserve">    e) vw [viewport width]</w:t>
        </w:r>
      </w:ins>
    </w:p>
    <w:p w:rsidR="00070422" w:rsidRDefault="00070422" w:rsidP="00070422">
      <w:pPr>
        <w:rPr>
          <w:ins w:id="8216" w:author="Priyanshu Solon" w:date="2025-04-29T13:42:00Z"/>
        </w:rPr>
      </w:pPr>
    </w:p>
    <w:p w:rsidR="00070422" w:rsidRDefault="00070422" w:rsidP="00070422">
      <w:pPr>
        <w:rPr>
          <w:ins w:id="8217" w:author="Priyanshu Solon" w:date="2025-04-29T13:42:00Z"/>
        </w:rPr>
      </w:pPr>
      <w:ins w:id="8218" w:author="Priyanshu Solon" w:date="2025-04-29T13:42:00Z">
        <w:r>
          <w:t>Ex:</w:t>
        </w:r>
      </w:ins>
    </w:p>
    <w:p w:rsidR="00070422" w:rsidRDefault="00070422" w:rsidP="00070422">
      <w:pPr>
        <w:rPr>
          <w:ins w:id="8219" w:author="Priyanshu Solon" w:date="2025-04-29T13:42:00Z"/>
        </w:rPr>
      </w:pPr>
      <w:ins w:id="8220" w:author="Priyanshu Solon" w:date="2025-04-29T13:42:00Z">
        <w:r>
          <w:t>&lt;!DOCTYPE html&gt;</w:t>
        </w:r>
      </w:ins>
    </w:p>
    <w:p w:rsidR="00070422" w:rsidRDefault="00070422" w:rsidP="00070422">
      <w:pPr>
        <w:rPr>
          <w:ins w:id="8221" w:author="Priyanshu Solon" w:date="2025-04-29T13:42:00Z"/>
        </w:rPr>
      </w:pPr>
      <w:ins w:id="8222" w:author="Priyanshu Solon" w:date="2025-04-29T13:42:00Z">
        <w:r>
          <w:t>&lt;html lang="en"&gt;</w:t>
        </w:r>
      </w:ins>
    </w:p>
    <w:p w:rsidR="00070422" w:rsidRDefault="00070422" w:rsidP="00070422">
      <w:pPr>
        <w:rPr>
          <w:ins w:id="8223" w:author="Priyanshu Solon" w:date="2025-04-29T13:42:00Z"/>
        </w:rPr>
      </w:pPr>
      <w:ins w:id="8224" w:author="Priyanshu Solon" w:date="2025-04-29T13:42:00Z">
        <w:r>
          <w:t>&lt;head&gt;</w:t>
        </w:r>
      </w:ins>
    </w:p>
    <w:p w:rsidR="00070422" w:rsidRDefault="00070422" w:rsidP="00070422">
      <w:pPr>
        <w:rPr>
          <w:ins w:id="8225" w:author="Priyanshu Solon" w:date="2025-04-29T13:42:00Z"/>
        </w:rPr>
      </w:pPr>
      <w:ins w:id="8226" w:author="Priyanshu Solon" w:date="2025-04-29T13:42:00Z">
        <w:r>
          <w:t xml:space="preserve">    &lt;meta charset="UTF-8"&gt;</w:t>
        </w:r>
      </w:ins>
    </w:p>
    <w:p w:rsidR="00070422" w:rsidRDefault="00070422" w:rsidP="00070422">
      <w:pPr>
        <w:rPr>
          <w:ins w:id="8227" w:author="Priyanshu Solon" w:date="2025-04-29T13:42:00Z"/>
        </w:rPr>
      </w:pPr>
      <w:ins w:id="8228" w:author="Priyanshu Solon" w:date="2025-04-29T13:42:00Z">
        <w:r>
          <w:t xml:space="preserve">    &lt;meta name="viewport" content="width=device-width, initial-scale=1.0"&gt;</w:t>
        </w:r>
      </w:ins>
    </w:p>
    <w:p w:rsidR="00070422" w:rsidRDefault="00070422" w:rsidP="00070422">
      <w:pPr>
        <w:rPr>
          <w:ins w:id="8229" w:author="Priyanshu Solon" w:date="2025-04-29T13:42:00Z"/>
        </w:rPr>
      </w:pPr>
      <w:ins w:id="8230" w:author="Priyanshu Solon" w:date="2025-04-29T13:42:00Z">
        <w:r>
          <w:t xml:space="preserve">    &lt;title&gt;Document&lt;/title&gt;</w:t>
        </w:r>
      </w:ins>
    </w:p>
    <w:p w:rsidR="00070422" w:rsidRDefault="00070422" w:rsidP="00070422">
      <w:pPr>
        <w:rPr>
          <w:ins w:id="8231" w:author="Priyanshu Solon" w:date="2025-04-29T13:42:00Z"/>
        </w:rPr>
      </w:pPr>
      <w:ins w:id="8232" w:author="Priyanshu Solon" w:date="2025-04-29T13:42:00Z">
        <w:r>
          <w:t xml:space="preserve">    &lt;style&gt;</w:t>
        </w:r>
      </w:ins>
    </w:p>
    <w:p w:rsidR="00070422" w:rsidRDefault="00070422" w:rsidP="00070422">
      <w:pPr>
        <w:rPr>
          <w:ins w:id="8233" w:author="Priyanshu Solon" w:date="2025-04-29T13:42:00Z"/>
        </w:rPr>
      </w:pPr>
      <w:ins w:id="8234" w:author="Priyanshu Solon" w:date="2025-04-29T13:42:00Z">
        <w:r>
          <w:t xml:space="preserve">        .container {</w:t>
        </w:r>
      </w:ins>
    </w:p>
    <w:p w:rsidR="00070422" w:rsidRDefault="00070422" w:rsidP="00070422">
      <w:pPr>
        <w:rPr>
          <w:ins w:id="8235" w:author="Priyanshu Solon" w:date="2025-04-29T13:42:00Z"/>
        </w:rPr>
      </w:pPr>
      <w:ins w:id="8236" w:author="Priyanshu Solon" w:date="2025-04-29T13:42:00Z">
        <w:r>
          <w:t xml:space="preserve">            font-size: 40px;</w:t>
        </w:r>
      </w:ins>
    </w:p>
    <w:p w:rsidR="00070422" w:rsidRDefault="00070422" w:rsidP="00070422">
      <w:pPr>
        <w:rPr>
          <w:ins w:id="8237" w:author="Priyanshu Solon" w:date="2025-04-29T13:42:00Z"/>
        </w:rPr>
      </w:pPr>
      <w:ins w:id="8238" w:author="Priyanshu Solon" w:date="2025-04-29T13:42:00Z">
        <w:r>
          <w:t xml:space="preserve">            border: 1px solid black;</w:t>
        </w:r>
      </w:ins>
    </w:p>
    <w:p w:rsidR="00070422" w:rsidRDefault="00070422" w:rsidP="00070422">
      <w:pPr>
        <w:rPr>
          <w:ins w:id="8239" w:author="Priyanshu Solon" w:date="2025-04-29T13:42:00Z"/>
        </w:rPr>
      </w:pPr>
      <w:ins w:id="8240" w:author="Priyanshu Solon" w:date="2025-04-29T13:42:00Z">
        <w:r>
          <w:t xml:space="preserve">            padding: 10px;</w:t>
        </w:r>
      </w:ins>
    </w:p>
    <w:p w:rsidR="00070422" w:rsidRDefault="00070422" w:rsidP="00070422">
      <w:pPr>
        <w:rPr>
          <w:ins w:id="8241" w:author="Priyanshu Solon" w:date="2025-04-29T13:42:00Z"/>
        </w:rPr>
      </w:pPr>
      <w:ins w:id="8242" w:author="Priyanshu Solon" w:date="2025-04-29T13:42:00Z">
        <w:r>
          <w:t xml:space="preserve">        }</w:t>
        </w:r>
      </w:ins>
    </w:p>
    <w:p w:rsidR="00070422" w:rsidRDefault="00070422" w:rsidP="00070422">
      <w:pPr>
        <w:rPr>
          <w:ins w:id="8243" w:author="Priyanshu Solon" w:date="2025-04-29T13:42:00Z"/>
        </w:rPr>
      </w:pPr>
      <w:ins w:id="8244" w:author="Priyanshu Solon" w:date="2025-04-29T13:42:00Z">
        <w:r>
          <w:t xml:space="preserve">        .msg {</w:t>
        </w:r>
      </w:ins>
    </w:p>
    <w:p w:rsidR="00070422" w:rsidRDefault="00070422" w:rsidP="00070422">
      <w:pPr>
        <w:rPr>
          <w:ins w:id="8245" w:author="Priyanshu Solon" w:date="2025-04-29T13:42:00Z"/>
        </w:rPr>
      </w:pPr>
      <w:ins w:id="8246" w:author="Priyanshu Solon" w:date="2025-04-29T13:42:00Z">
        <w:r>
          <w:t xml:space="preserve">            font-size: 0.5em;</w:t>
        </w:r>
      </w:ins>
    </w:p>
    <w:p w:rsidR="00070422" w:rsidRDefault="00070422" w:rsidP="00070422">
      <w:pPr>
        <w:rPr>
          <w:ins w:id="8247" w:author="Priyanshu Solon" w:date="2025-04-29T13:42:00Z"/>
        </w:rPr>
      </w:pPr>
      <w:ins w:id="8248" w:author="Priyanshu Solon" w:date="2025-04-29T13:42:00Z">
        <w:r>
          <w:t xml:space="preserve">        }</w:t>
        </w:r>
      </w:ins>
    </w:p>
    <w:p w:rsidR="00070422" w:rsidRDefault="00070422" w:rsidP="00070422">
      <w:pPr>
        <w:rPr>
          <w:ins w:id="8249" w:author="Priyanshu Solon" w:date="2025-04-29T13:42:00Z"/>
        </w:rPr>
      </w:pPr>
      <w:ins w:id="8250" w:author="Priyanshu Solon" w:date="2025-04-29T13:42:00Z">
        <w:r>
          <w:t xml:space="preserve">        .body-msg {</w:t>
        </w:r>
      </w:ins>
    </w:p>
    <w:p w:rsidR="00070422" w:rsidRDefault="00070422" w:rsidP="00070422">
      <w:pPr>
        <w:rPr>
          <w:ins w:id="8251" w:author="Priyanshu Solon" w:date="2025-04-29T13:42:00Z"/>
        </w:rPr>
      </w:pPr>
      <w:ins w:id="8252" w:author="Priyanshu Solon" w:date="2025-04-29T13:42:00Z">
        <w:r>
          <w:t xml:space="preserve">            font-size: 0.5rem;</w:t>
        </w:r>
      </w:ins>
    </w:p>
    <w:p w:rsidR="00070422" w:rsidRDefault="00070422" w:rsidP="00070422">
      <w:pPr>
        <w:rPr>
          <w:ins w:id="8253" w:author="Priyanshu Solon" w:date="2025-04-29T13:42:00Z"/>
        </w:rPr>
      </w:pPr>
      <w:ins w:id="8254" w:author="Priyanshu Solon" w:date="2025-04-29T13:42:00Z">
        <w:r>
          <w:t xml:space="preserve">        }</w:t>
        </w:r>
      </w:ins>
    </w:p>
    <w:p w:rsidR="00070422" w:rsidRDefault="00070422" w:rsidP="00070422">
      <w:pPr>
        <w:rPr>
          <w:ins w:id="8255" w:author="Priyanshu Solon" w:date="2025-04-29T13:42:00Z"/>
        </w:rPr>
      </w:pPr>
      <w:ins w:id="8256" w:author="Priyanshu Solon" w:date="2025-04-29T13:42:00Z">
        <w:r>
          <w:lastRenderedPageBreak/>
          <w:t xml:space="preserve">    &lt;/style&gt;</w:t>
        </w:r>
      </w:ins>
    </w:p>
    <w:p w:rsidR="00070422" w:rsidRDefault="00070422" w:rsidP="00070422">
      <w:pPr>
        <w:rPr>
          <w:ins w:id="8257" w:author="Priyanshu Solon" w:date="2025-04-29T13:42:00Z"/>
        </w:rPr>
      </w:pPr>
      <w:ins w:id="8258" w:author="Priyanshu Solon" w:date="2025-04-29T13:42:00Z">
        <w:r>
          <w:t>&lt;/head&gt;</w:t>
        </w:r>
      </w:ins>
    </w:p>
    <w:p w:rsidR="00070422" w:rsidRDefault="00070422" w:rsidP="00070422">
      <w:pPr>
        <w:rPr>
          <w:ins w:id="8259" w:author="Priyanshu Solon" w:date="2025-04-29T13:42:00Z"/>
        </w:rPr>
      </w:pPr>
      <w:ins w:id="8260" w:author="Priyanshu Solon" w:date="2025-04-29T13:42:00Z">
        <w:r>
          <w:t>&lt;body&gt;</w:t>
        </w:r>
      </w:ins>
    </w:p>
    <w:p w:rsidR="00070422" w:rsidRDefault="00070422" w:rsidP="00070422">
      <w:pPr>
        <w:rPr>
          <w:ins w:id="8261" w:author="Priyanshu Solon" w:date="2025-04-29T13:42:00Z"/>
        </w:rPr>
      </w:pPr>
      <w:ins w:id="8262" w:author="Priyanshu Solon" w:date="2025-04-29T13:42:00Z">
        <w:r>
          <w:t xml:space="preserve">    body text</w:t>
        </w:r>
      </w:ins>
    </w:p>
    <w:p w:rsidR="00070422" w:rsidRDefault="00070422" w:rsidP="00070422">
      <w:pPr>
        <w:rPr>
          <w:ins w:id="8263" w:author="Priyanshu Solon" w:date="2025-04-29T13:42:00Z"/>
        </w:rPr>
      </w:pPr>
      <w:ins w:id="8264" w:author="Priyanshu Solon" w:date="2025-04-29T13:42:00Z">
        <w:r>
          <w:t xml:space="preserve">    &lt;div class="container"&gt;</w:t>
        </w:r>
      </w:ins>
    </w:p>
    <w:p w:rsidR="00070422" w:rsidRDefault="00070422" w:rsidP="00070422">
      <w:pPr>
        <w:rPr>
          <w:ins w:id="8265" w:author="Priyanshu Solon" w:date="2025-04-29T13:42:00Z"/>
        </w:rPr>
      </w:pPr>
      <w:ins w:id="8266" w:author="Priyanshu Solon" w:date="2025-04-29T13:42:00Z">
        <w:r>
          <w:t xml:space="preserve">        Container text  </w:t>
        </w:r>
      </w:ins>
    </w:p>
    <w:p w:rsidR="00070422" w:rsidRDefault="00070422" w:rsidP="00070422">
      <w:pPr>
        <w:rPr>
          <w:ins w:id="8267" w:author="Priyanshu Solon" w:date="2025-04-29T13:42:00Z"/>
        </w:rPr>
      </w:pPr>
      <w:ins w:id="8268" w:author="Priyanshu Solon" w:date="2025-04-29T13:42:00Z">
        <w:r>
          <w:t xml:space="preserve">        &lt;div class="msg"&gt;Div in container&lt;/div&gt;</w:t>
        </w:r>
      </w:ins>
    </w:p>
    <w:p w:rsidR="00070422" w:rsidRDefault="00070422" w:rsidP="00070422">
      <w:pPr>
        <w:rPr>
          <w:ins w:id="8269" w:author="Priyanshu Solon" w:date="2025-04-29T13:42:00Z"/>
        </w:rPr>
      </w:pPr>
      <w:ins w:id="8270" w:author="Priyanshu Solon" w:date="2025-04-29T13:42:00Z">
        <w:r>
          <w:t xml:space="preserve">        &lt;div class="body-msg"&gt;Body relative text&lt;/div&gt;</w:t>
        </w:r>
      </w:ins>
    </w:p>
    <w:p w:rsidR="00070422" w:rsidRDefault="00070422" w:rsidP="00070422">
      <w:pPr>
        <w:rPr>
          <w:ins w:id="8271" w:author="Priyanshu Solon" w:date="2025-04-29T13:42:00Z"/>
        </w:rPr>
      </w:pPr>
      <w:ins w:id="8272" w:author="Priyanshu Solon" w:date="2025-04-29T13:42:00Z">
        <w:r>
          <w:t xml:space="preserve">    &lt;/div&gt;</w:t>
        </w:r>
      </w:ins>
    </w:p>
    <w:p w:rsidR="00070422" w:rsidRDefault="00070422" w:rsidP="00070422">
      <w:pPr>
        <w:rPr>
          <w:ins w:id="8273" w:author="Priyanshu Solon" w:date="2025-04-29T13:42:00Z"/>
        </w:rPr>
      </w:pPr>
      <w:ins w:id="8274" w:author="Priyanshu Solon" w:date="2025-04-29T13:42:00Z">
        <w:r>
          <w:t>&lt;/body&gt;</w:t>
        </w:r>
      </w:ins>
    </w:p>
    <w:p w:rsidR="00070422" w:rsidRDefault="00070422" w:rsidP="00070422">
      <w:pPr>
        <w:rPr>
          <w:ins w:id="8275" w:author="Priyanshu Solon" w:date="2025-04-29T13:42:00Z"/>
        </w:rPr>
      </w:pPr>
      <w:ins w:id="8276" w:author="Priyanshu Solon" w:date="2025-04-29T13:42:00Z">
        <w:r>
          <w:t>&lt;/html&gt;</w:t>
        </w:r>
      </w:ins>
    </w:p>
    <w:p w:rsidR="00070422" w:rsidRDefault="00070422" w:rsidP="00070422">
      <w:pPr>
        <w:rPr>
          <w:ins w:id="8277" w:author="Priyanshu Solon" w:date="2025-04-29T13:42:00Z"/>
        </w:rPr>
      </w:pPr>
    </w:p>
    <w:p w:rsidR="00070422" w:rsidRDefault="00070422" w:rsidP="00070422">
      <w:pPr>
        <w:rPr>
          <w:ins w:id="8278" w:author="Priyanshu Solon" w:date="2025-04-29T13:42:00Z"/>
        </w:rPr>
      </w:pPr>
      <w:ins w:id="8279" w:author="Priyanshu Solon" w:date="2025-04-29T13:42:00Z">
        <w:r>
          <w:t>Note: "em &amp; rem" are used relative to chars size, and not the container size.</w:t>
        </w:r>
      </w:ins>
    </w:p>
    <w:p w:rsidR="00070422" w:rsidRDefault="00070422" w:rsidP="00070422">
      <w:pPr>
        <w:rPr>
          <w:ins w:id="8280" w:author="Priyanshu Solon" w:date="2025-04-29T13:42:00Z"/>
        </w:rPr>
      </w:pPr>
      <w:ins w:id="8281" w:author="Priyanshu Solon" w:date="2025-04-29T13:42:00Z">
        <w:r>
          <w:t xml:space="preserve">       You have to use "%" that sets by ratio of parent.</w:t>
        </w:r>
      </w:ins>
    </w:p>
    <w:p w:rsidR="00070422" w:rsidRDefault="00070422" w:rsidP="00070422">
      <w:pPr>
        <w:rPr>
          <w:ins w:id="8282" w:author="Priyanshu Solon" w:date="2025-04-29T13:42:00Z"/>
        </w:rPr>
      </w:pPr>
    </w:p>
    <w:p w:rsidR="00070422" w:rsidRDefault="00070422" w:rsidP="00070422">
      <w:pPr>
        <w:rPr>
          <w:ins w:id="8283" w:author="Priyanshu Solon" w:date="2025-04-29T13:42:00Z"/>
        </w:rPr>
      </w:pPr>
      <w:ins w:id="8284" w:author="Priyanshu Solon" w:date="2025-04-29T13:42:00Z">
        <w:r>
          <w:t>Syntax:</w:t>
        </w:r>
      </w:ins>
    </w:p>
    <w:p w:rsidR="00070422" w:rsidRDefault="00070422" w:rsidP="00070422">
      <w:pPr>
        <w:rPr>
          <w:ins w:id="8285" w:author="Priyanshu Solon" w:date="2025-04-29T13:42:00Z"/>
        </w:rPr>
      </w:pPr>
      <w:ins w:id="8286" w:author="Priyanshu Solon" w:date="2025-04-29T13:42:00Z">
        <w:r>
          <w:t xml:space="preserve">     .child {</w:t>
        </w:r>
      </w:ins>
    </w:p>
    <w:p w:rsidR="00070422" w:rsidRDefault="00070422" w:rsidP="00070422">
      <w:pPr>
        <w:rPr>
          <w:ins w:id="8287" w:author="Priyanshu Solon" w:date="2025-04-29T13:42:00Z"/>
        </w:rPr>
      </w:pPr>
      <w:ins w:id="8288" w:author="Priyanshu Solon" w:date="2025-04-29T13:42:00Z">
        <w:r>
          <w:t xml:space="preserve">        width : 50%;</w:t>
        </w:r>
      </w:ins>
    </w:p>
    <w:p w:rsidR="00070422" w:rsidRDefault="00070422" w:rsidP="00070422">
      <w:pPr>
        <w:rPr>
          <w:ins w:id="8289" w:author="Priyanshu Solon" w:date="2025-04-29T13:42:00Z"/>
        </w:rPr>
      </w:pPr>
      <w:ins w:id="8290" w:author="Priyanshu Solon" w:date="2025-04-29T13:42:00Z">
        <w:r>
          <w:t xml:space="preserve">        height: 50%;</w:t>
        </w:r>
      </w:ins>
    </w:p>
    <w:p w:rsidR="00070422" w:rsidRDefault="00070422" w:rsidP="00070422">
      <w:pPr>
        <w:rPr>
          <w:ins w:id="8291" w:author="Priyanshu Solon" w:date="2025-04-29T13:42:00Z"/>
        </w:rPr>
      </w:pPr>
      <w:ins w:id="8292" w:author="Priyanshu Solon" w:date="2025-04-29T13:42:00Z">
        <w:r>
          <w:t xml:space="preserve">      }</w:t>
        </w:r>
      </w:ins>
    </w:p>
    <w:p w:rsidR="00070422" w:rsidRDefault="00070422" w:rsidP="00070422">
      <w:pPr>
        <w:rPr>
          <w:ins w:id="8293" w:author="Priyanshu Solon" w:date="2025-04-29T13:42:00Z"/>
        </w:rPr>
      </w:pPr>
    </w:p>
    <w:p w:rsidR="00070422" w:rsidRDefault="00070422" w:rsidP="00070422">
      <w:pPr>
        <w:rPr>
          <w:ins w:id="8294" w:author="Priyanshu Solon" w:date="2025-04-29T13:42:00Z"/>
        </w:rPr>
      </w:pPr>
      <w:ins w:id="8295" w:author="Priyanshu Solon" w:date="2025-04-29T13:42:00Z">
        <w:r>
          <w:t>Note: "vh &amp; vw" depends on the current view port height and width.</w:t>
        </w:r>
      </w:ins>
    </w:p>
    <w:p w:rsidR="00070422" w:rsidRDefault="00070422" w:rsidP="00070422">
      <w:pPr>
        <w:rPr>
          <w:ins w:id="8296" w:author="Priyanshu Solon" w:date="2025-04-29T13:42:00Z"/>
        </w:rPr>
      </w:pPr>
      <w:ins w:id="8297" w:author="Priyanshu Solon" w:date="2025-04-29T13:42:00Z">
        <w:r>
          <w:t xml:space="preserve">       Viewport refers to device screen height and width.</w:t>
        </w:r>
      </w:ins>
    </w:p>
    <w:p w:rsidR="00070422" w:rsidRDefault="00070422" w:rsidP="00070422">
      <w:pPr>
        <w:rPr>
          <w:ins w:id="8298" w:author="Priyanshu Solon" w:date="2025-04-29T13:42:00Z"/>
        </w:rPr>
      </w:pPr>
    </w:p>
    <w:p w:rsidR="00070422" w:rsidRDefault="00070422" w:rsidP="00070422">
      <w:pPr>
        <w:rPr>
          <w:ins w:id="8299" w:author="Priyanshu Solon" w:date="2025-04-29T13:42:00Z"/>
        </w:rPr>
      </w:pPr>
      <w:ins w:id="8300" w:author="Priyanshu Solon" w:date="2025-04-29T13:42:00Z">
        <w:r>
          <w:t>Ex:</w:t>
        </w:r>
      </w:ins>
    </w:p>
    <w:p w:rsidR="00070422" w:rsidRDefault="00070422" w:rsidP="00070422">
      <w:pPr>
        <w:rPr>
          <w:ins w:id="8301" w:author="Priyanshu Solon" w:date="2025-04-29T13:42:00Z"/>
        </w:rPr>
      </w:pPr>
      <w:ins w:id="8302" w:author="Priyanshu Solon" w:date="2025-04-29T13:42:00Z">
        <w:r>
          <w:t>&lt;!DOCTYPE html&gt;</w:t>
        </w:r>
      </w:ins>
    </w:p>
    <w:p w:rsidR="00070422" w:rsidRDefault="00070422" w:rsidP="00070422">
      <w:pPr>
        <w:rPr>
          <w:ins w:id="8303" w:author="Priyanshu Solon" w:date="2025-04-29T13:42:00Z"/>
        </w:rPr>
      </w:pPr>
      <w:ins w:id="8304" w:author="Priyanshu Solon" w:date="2025-04-29T13:42:00Z">
        <w:r>
          <w:t>&lt;html lang="en"&gt;</w:t>
        </w:r>
      </w:ins>
    </w:p>
    <w:p w:rsidR="00070422" w:rsidRDefault="00070422" w:rsidP="00070422">
      <w:pPr>
        <w:rPr>
          <w:ins w:id="8305" w:author="Priyanshu Solon" w:date="2025-04-29T13:42:00Z"/>
        </w:rPr>
      </w:pPr>
      <w:ins w:id="8306" w:author="Priyanshu Solon" w:date="2025-04-29T13:42:00Z">
        <w:r>
          <w:t>&lt;head&gt;</w:t>
        </w:r>
      </w:ins>
    </w:p>
    <w:p w:rsidR="00070422" w:rsidRDefault="00070422" w:rsidP="00070422">
      <w:pPr>
        <w:rPr>
          <w:ins w:id="8307" w:author="Priyanshu Solon" w:date="2025-04-29T13:42:00Z"/>
        </w:rPr>
      </w:pPr>
      <w:ins w:id="8308" w:author="Priyanshu Solon" w:date="2025-04-29T13:42:00Z">
        <w:r>
          <w:t xml:space="preserve">    &lt;meta charset="UTF-8"&gt;</w:t>
        </w:r>
      </w:ins>
    </w:p>
    <w:p w:rsidR="00070422" w:rsidRDefault="00070422" w:rsidP="00070422">
      <w:pPr>
        <w:rPr>
          <w:ins w:id="8309" w:author="Priyanshu Solon" w:date="2025-04-29T13:42:00Z"/>
        </w:rPr>
      </w:pPr>
      <w:ins w:id="8310" w:author="Priyanshu Solon" w:date="2025-04-29T13:42:00Z">
        <w:r>
          <w:lastRenderedPageBreak/>
          <w:t xml:space="preserve">    &lt;meta name="viewport" content="width=device-width, initial-scale=1.0"&gt;</w:t>
        </w:r>
      </w:ins>
    </w:p>
    <w:p w:rsidR="00070422" w:rsidRDefault="00070422" w:rsidP="00070422">
      <w:pPr>
        <w:rPr>
          <w:ins w:id="8311" w:author="Priyanshu Solon" w:date="2025-04-29T13:42:00Z"/>
        </w:rPr>
      </w:pPr>
      <w:ins w:id="8312" w:author="Priyanshu Solon" w:date="2025-04-29T13:42:00Z">
        <w:r>
          <w:t xml:space="preserve">    &lt;title&gt;Document&lt;/title&gt;</w:t>
        </w:r>
      </w:ins>
    </w:p>
    <w:p w:rsidR="00070422" w:rsidRDefault="00070422" w:rsidP="00070422">
      <w:pPr>
        <w:rPr>
          <w:ins w:id="8313" w:author="Priyanshu Solon" w:date="2025-04-29T13:42:00Z"/>
        </w:rPr>
      </w:pPr>
      <w:ins w:id="8314" w:author="Priyanshu Solon" w:date="2025-04-29T13:42:00Z">
        <w:r>
          <w:t xml:space="preserve">    &lt;style&gt;</w:t>
        </w:r>
      </w:ins>
    </w:p>
    <w:p w:rsidR="00070422" w:rsidRDefault="00070422" w:rsidP="00070422">
      <w:pPr>
        <w:rPr>
          <w:ins w:id="8315" w:author="Priyanshu Solon" w:date="2025-04-29T13:42:00Z"/>
        </w:rPr>
      </w:pPr>
      <w:ins w:id="8316" w:author="Priyanshu Solon" w:date="2025-04-29T13:42:00Z">
        <w:r>
          <w:t xml:space="preserve">        .parent {</w:t>
        </w:r>
      </w:ins>
    </w:p>
    <w:p w:rsidR="00070422" w:rsidRDefault="00070422" w:rsidP="00070422">
      <w:pPr>
        <w:rPr>
          <w:ins w:id="8317" w:author="Priyanshu Solon" w:date="2025-04-29T13:42:00Z"/>
        </w:rPr>
      </w:pPr>
      <w:ins w:id="8318" w:author="Priyanshu Solon" w:date="2025-04-29T13:42:00Z">
        <w:r>
          <w:t xml:space="preserve">            width: 200px;</w:t>
        </w:r>
      </w:ins>
    </w:p>
    <w:p w:rsidR="00070422" w:rsidRDefault="00070422" w:rsidP="00070422">
      <w:pPr>
        <w:rPr>
          <w:ins w:id="8319" w:author="Priyanshu Solon" w:date="2025-04-29T13:42:00Z"/>
        </w:rPr>
      </w:pPr>
      <w:ins w:id="8320" w:author="Priyanshu Solon" w:date="2025-04-29T13:42:00Z">
        <w:r>
          <w:t xml:space="preserve">            height: 200px;</w:t>
        </w:r>
      </w:ins>
    </w:p>
    <w:p w:rsidR="00070422" w:rsidRDefault="00070422" w:rsidP="00070422">
      <w:pPr>
        <w:rPr>
          <w:ins w:id="8321" w:author="Priyanshu Solon" w:date="2025-04-29T13:42:00Z"/>
        </w:rPr>
      </w:pPr>
      <w:ins w:id="8322" w:author="Priyanshu Solon" w:date="2025-04-29T13:42:00Z">
        <w:r>
          <w:t xml:space="preserve">            border: 3px solid red;</w:t>
        </w:r>
      </w:ins>
    </w:p>
    <w:p w:rsidR="00070422" w:rsidRDefault="00070422" w:rsidP="00070422">
      <w:pPr>
        <w:rPr>
          <w:ins w:id="8323" w:author="Priyanshu Solon" w:date="2025-04-29T13:42:00Z"/>
        </w:rPr>
      </w:pPr>
      <w:ins w:id="8324" w:author="Priyanshu Solon" w:date="2025-04-29T13:42:00Z">
        <w:r>
          <w:t xml:space="preserve">            padding: 10px;</w:t>
        </w:r>
      </w:ins>
    </w:p>
    <w:p w:rsidR="00070422" w:rsidRDefault="00070422" w:rsidP="00070422">
      <w:pPr>
        <w:rPr>
          <w:ins w:id="8325" w:author="Priyanshu Solon" w:date="2025-04-29T13:42:00Z"/>
        </w:rPr>
      </w:pPr>
      <w:ins w:id="8326" w:author="Priyanshu Solon" w:date="2025-04-29T13:42:00Z">
        <w:r>
          <w:t xml:space="preserve">        }</w:t>
        </w:r>
      </w:ins>
    </w:p>
    <w:p w:rsidR="00070422" w:rsidRDefault="00070422" w:rsidP="00070422">
      <w:pPr>
        <w:rPr>
          <w:ins w:id="8327" w:author="Priyanshu Solon" w:date="2025-04-29T13:42:00Z"/>
        </w:rPr>
      </w:pPr>
      <w:ins w:id="8328" w:author="Priyanshu Solon" w:date="2025-04-29T13:42:00Z">
        <w:r>
          <w:t xml:space="preserve">        .child {</w:t>
        </w:r>
      </w:ins>
    </w:p>
    <w:p w:rsidR="00070422" w:rsidRDefault="00070422" w:rsidP="00070422">
      <w:pPr>
        <w:rPr>
          <w:ins w:id="8329" w:author="Priyanshu Solon" w:date="2025-04-29T13:42:00Z"/>
        </w:rPr>
      </w:pPr>
      <w:ins w:id="8330" w:author="Priyanshu Solon" w:date="2025-04-29T13:42:00Z">
        <w:r>
          <w:t xml:space="preserve">            border:2px dotted blue;</w:t>
        </w:r>
      </w:ins>
    </w:p>
    <w:p w:rsidR="00070422" w:rsidRDefault="00070422" w:rsidP="00070422">
      <w:pPr>
        <w:rPr>
          <w:ins w:id="8331" w:author="Priyanshu Solon" w:date="2025-04-29T13:42:00Z"/>
        </w:rPr>
      </w:pPr>
      <w:ins w:id="8332" w:author="Priyanshu Solon" w:date="2025-04-29T13:42:00Z">
        <w:r>
          <w:t xml:space="preserve">            height: 50vh;</w:t>
        </w:r>
      </w:ins>
    </w:p>
    <w:p w:rsidR="00070422" w:rsidRDefault="00070422" w:rsidP="00070422">
      <w:pPr>
        <w:rPr>
          <w:ins w:id="8333" w:author="Priyanshu Solon" w:date="2025-04-29T13:42:00Z"/>
        </w:rPr>
      </w:pPr>
      <w:ins w:id="8334" w:author="Priyanshu Solon" w:date="2025-04-29T13:42:00Z">
        <w:r>
          <w:t xml:space="preserve">            width: 50vw;</w:t>
        </w:r>
      </w:ins>
    </w:p>
    <w:p w:rsidR="00070422" w:rsidRDefault="00070422" w:rsidP="00070422">
      <w:pPr>
        <w:rPr>
          <w:ins w:id="8335" w:author="Priyanshu Solon" w:date="2025-04-29T13:42:00Z"/>
        </w:rPr>
      </w:pPr>
      <w:ins w:id="8336" w:author="Priyanshu Solon" w:date="2025-04-29T13:42:00Z">
        <w:r>
          <w:t xml:space="preserve">        }</w:t>
        </w:r>
      </w:ins>
    </w:p>
    <w:p w:rsidR="00070422" w:rsidRDefault="00070422" w:rsidP="00070422">
      <w:pPr>
        <w:rPr>
          <w:ins w:id="8337" w:author="Priyanshu Solon" w:date="2025-04-29T13:42:00Z"/>
        </w:rPr>
      </w:pPr>
      <w:ins w:id="8338" w:author="Priyanshu Solon" w:date="2025-04-29T13:42:00Z">
        <w:r>
          <w:t xml:space="preserve">    &lt;/style&gt;</w:t>
        </w:r>
      </w:ins>
    </w:p>
    <w:p w:rsidR="00070422" w:rsidRDefault="00070422" w:rsidP="00070422">
      <w:pPr>
        <w:rPr>
          <w:ins w:id="8339" w:author="Priyanshu Solon" w:date="2025-04-29T13:42:00Z"/>
        </w:rPr>
      </w:pPr>
      <w:ins w:id="8340" w:author="Priyanshu Solon" w:date="2025-04-29T13:42:00Z">
        <w:r>
          <w:t>&lt;/head&gt;</w:t>
        </w:r>
      </w:ins>
    </w:p>
    <w:p w:rsidR="00070422" w:rsidRDefault="00070422" w:rsidP="00070422">
      <w:pPr>
        <w:rPr>
          <w:ins w:id="8341" w:author="Priyanshu Solon" w:date="2025-04-29T13:42:00Z"/>
        </w:rPr>
      </w:pPr>
      <w:ins w:id="8342" w:author="Priyanshu Solon" w:date="2025-04-29T13:42:00Z">
        <w:r>
          <w:t>&lt;body&gt;</w:t>
        </w:r>
      </w:ins>
    </w:p>
    <w:p w:rsidR="00070422" w:rsidRDefault="00070422" w:rsidP="00070422">
      <w:pPr>
        <w:rPr>
          <w:ins w:id="8343" w:author="Priyanshu Solon" w:date="2025-04-29T13:42:00Z"/>
        </w:rPr>
      </w:pPr>
      <w:ins w:id="8344" w:author="Priyanshu Solon" w:date="2025-04-29T13:42:00Z">
        <w:r>
          <w:t xml:space="preserve">   &lt;div class="parent"&gt;</w:t>
        </w:r>
      </w:ins>
    </w:p>
    <w:p w:rsidR="00070422" w:rsidRDefault="00070422" w:rsidP="00070422">
      <w:pPr>
        <w:rPr>
          <w:ins w:id="8345" w:author="Priyanshu Solon" w:date="2025-04-29T13:42:00Z"/>
        </w:rPr>
      </w:pPr>
      <w:ins w:id="8346" w:author="Priyanshu Solon" w:date="2025-04-29T13:42:00Z">
        <w:r>
          <w:t xml:space="preserve">     &lt;div class="child"&gt;</w:t>
        </w:r>
      </w:ins>
    </w:p>
    <w:p w:rsidR="00070422" w:rsidRDefault="00070422" w:rsidP="00070422">
      <w:pPr>
        <w:rPr>
          <w:ins w:id="8347" w:author="Priyanshu Solon" w:date="2025-04-29T13:42:00Z"/>
        </w:rPr>
      </w:pPr>
    </w:p>
    <w:p w:rsidR="00070422" w:rsidRDefault="00070422" w:rsidP="00070422">
      <w:pPr>
        <w:rPr>
          <w:ins w:id="8348" w:author="Priyanshu Solon" w:date="2025-04-29T13:42:00Z"/>
        </w:rPr>
      </w:pPr>
      <w:ins w:id="8349" w:author="Priyanshu Solon" w:date="2025-04-29T13:42:00Z">
        <w:r>
          <w:t xml:space="preserve">     &lt;/div&gt;</w:t>
        </w:r>
      </w:ins>
    </w:p>
    <w:p w:rsidR="00070422" w:rsidRDefault="00070422" w:rsidP="00070422">
      <w:pPr>
        <w:rPr>
          <w:ins w:id="8350" w:author="Priyanshu Solon" w:date="2025-04-29T13:42:00Z"/>
        </w:rPr>
      </w:pPr>
      <w:ins w:id="8351" w:author="Priyanshu Solon" w:date="2025-04-29T13:42:00Z">
        <w:r>
          <w:t xml:space="preserve">   &lt;/div&gt;</w:t>
        </w:r>
      </w:ins>
    </w:p>
    <w:p w:rsidR="00070422" w:rsidRDefault="00070422" w:rsidP="00070422">
      <w:pPr>
        <w:rPr>
          <w:ins w:id="8352" w:author="Priyanshu Solon" w:date="2025-04-29T13:42:00Z"/>
        </w:rPr>
      </w:pPr>
      <w:ins w:id="8353" w:author="Priyanshu Solon" w:date="2025-04-29T13:42:00Z">
        <w:r>
          <w:t>&lt;/body&gt;</w:t>
        </w:r>
      </w:ins>
    </w:p>
    <w:p w:rsidR="00070422" w:rsidRDefault="00070422" w:rsidP="00070422">
      <w:pPr>
        <w:rPr>
          <w:ins w:id="8354" w:author="Priyanshu Solon" w:date="2025-04-29T13:42:00Z"/>
        </w:rPr>
      </w:pPr>
      <w:ins w:id="8355" w:author="Priyanshu Solon" w:date="2025-04-29T13:42:00Z">
        <w:r>
          <w:t>&lt;/html&gt;</w:t>
        </w:r>
      </w:ins>
    </w:p>
    <w:p w:rsidR="00070422" w:rsidRDefault="00070422" w:rsidP="00070422">
      <w:pPr>
        <w:rPr>
          <w:ins w:id="8356" w:author="Priyanshu Solon" w:date="2025-04-29T13:42:00Z"/>
        </w:rPr>
      </w:pPr>
    </w:p>
    <w:p w:rsidR="00070422" w:rsidRDefault="00070422" w:rsidP="00070422">
      <w:pPr>
        <w:rPr>
          <w:ins w:id="8357" w:author="Priyanshu Solon" w:date="2025-04-29T13:42:00Z"/>
        </w:rPr>
      </w:pPr>
      <w:ins w:id="8358" w:author="Priyanshu Solon" w:date="2025-04-29T13:42:00Z">
        <w:r>
          <w:t>Summary</w:t>
        </w:r>
      </w:ins>
    </w:p>
    <w:p w:rsidR="00070422" w:rsidRDefault="00070422" w:rsidP="00070422">
      <w:pPr>
        <w:rPr>
          <w:ins w:id="8359" w:author="Priyanshu Solon" w:date="2025-04-29T13:42:00Z"/>
        </w:rPr>
      </w:pPr>
      <w:ins w:id="8360" w:author="Priyanshu Solon" w:date="2025-04-29T13:42:00Z">
        <w:r>
          <w:t>- CSS Integration</w:t>
        </w:r>
      </w:ins>
    </w:p>
    <w:p w:rsidR="00070422" w:rsidRDefault="00070422" w:rsidP="00070422">
      <w:pPr>
        <w:rPr>
          <w:ins w:id="8361" w:author="Priyanshu Solon" w:date="2025-04-29T13:42:00Z"/>
        </w:rPr>
      </w:pPr>
      <w:ins w:id="8362" w:author="Priyanshu Solon" w:date="2025-04-29T13:42:00Z">
        <w:r>
          <w:t>- CSS Selectors</w:t>
        </w:r>
      </w:ins>
    </w:p>
    <w:p w:rsidR="00070422" w:rsidRDefault="00070422" w:rsidP="00070422">
      <w:pPr>
        <w:rPr>
          <w:ins w:id="8363" w:author="Priyanshu Solon" w:date="2025-04-29T13:42:00Z"/>
        </w:rPr>
      </w:pPr>
      <w:ins w:id="8364" w:author="Priyanshu Solon" w:date="2025-04-29T13:42:00Z">
        <w:r>
          <w:t>- CSS Units</w:t>
        </w:r>
      </w:ins>
    </w:p>
    <w:p w:rsidR="00070422" w:rsidRDefault="00070422" w:rsidP="00070422">
      <w:pPr>
        <w:rPr>
          <w:ins w:id="8365" w:author="Priyanshu Solon" w:date="2025-04-29T13:42:00Z"/>
        </w:rPr>
      </w:pPr>
      <w:ins w:id="8366" w:author="Priyanshu Solon" w:date="2025-04-29T13:42:00Z">
        <w:r>
          <w:lastRenderedPageBreak/>
          <w:t>- CSS Colors</w:t>
        </w:r>
      </w:ins>
    </w:p>
    <w:p w:rsidR="00070422" w:rsidRDefault="00070422" w:rsidP="00070422">
      <w:pPr>
        <w:rPr>
          <w:ins w:id="8367" w:author="Priyanshu Solon" w:date="2025-04-29T13:42:00Z"/>
        </w:rPr>
      </w:pPr>
      <w:ins w:id="8368" w:author="Priyanshu Solon" w:date="2025-04-29T13:42:00Z">
        <w:r>
          <w:t>- CSS Rules</w:t>
        </w:r>
      </w:ins>
    </w:p>
    <w:p w:rsidR="00070422" w:rsidRDefault="00070422" w:rsidP="00070422">
      <w:pPr>
        <w:rPr>
          <w:ins w:id="8369" w:author="Priyanshu Solon" w:date="2025-04-29T13:42:00Z"/>
        </w:rPr>
      </w:pPr>
      <w:ins w:id="8370" w:author="Priyanshu Solon" w:date="2025-04-29T13:42:00Z">
        <w:r>
          <w:t>- CSS Inheritance</w:t>
        </w:r>
      </w:ins>
    </w:p>
    <w:p w:rsidR="00070422" w:rsidRDefault="00070422" w:rsidP="00070422">
      <w:pPr>
        <w:rPr>
          <w:ins w:id="8371" w:author="Priyanshu Solon" w:date="2025-04-29T13:42:00Z"/>
        </w:rPr>
      </w:pPr>
    </w:p>
    <w:p w:rsidR="00070422" w:rsidRDefault="00070422" w:rsidP="00070422">
      <w:pPr>
        <w:rPr>
          <w:ins w:id="8372" w:author="Priyanshu Solon" w:date="2025-04-29T13:42:00Z"/>
        </w:rPr>
      </w:pPr>
    </w:p>
    <w:p w:rsidR="00070422" w:rsidRPr="002533F2" w:rsidRDefault="00070422" w:rsidP="00070422">
      <w:pPr>
        <w:rPr>
          <w:ins w:id="8373" w:author="Priyanshu Solon" w:date="2025-04-29T13:42:00Z"/>
          <w:b/>
          <w:bCs/>
          <w:rPrChange w:id="8374" w:author="Priyanshu Solon" w:date="2025-05-22T23:07:00Z">
            <w:rPr>
              <w:ins w:id="8375" w:author="Priyanshu Solon" w:date="2025-04-29T13:42:00Z"/>
            </w:rPr>
          </w:rPrChange>
        </w:rPr>
      </w:pPr>
      <w:ins w:id="8376" w:author="Priyanshu Solon" w:date="2025-04-29T13:42:00Z">
        <w:r w:rsidRPr="002533F2">
          <w:rPr>
            <w:b/>
            <w:bCs/>
            <w:rPrChange w:id="8377" w:author="Priyanshu Solon" w:date="2025-05-22T23:07:00Z">
              <w:rPr/>
            </w:rPrChange>
          </w:rPr>
          <w:t xml:space="preserve">                        CSS Box Model</w:t>
        </w:r>
      </w:ins>
    </w:p>
    <w:p w:rsidR="00070422" w:rsidRDefault="00070422" w:rsidP="00070422">
      <w:pPr>
        <w:rPr>
          <w:ins w:id="8378" w:author="Priyanshu Solon" w:date="2025-04-29T13:42:00Z"/>
        </w:rPr>
      </w:pPr>
      <w:ins w:id="8379" w:author="Priyanshu Solon" w:date="2025-04-29T13:42:00Z">
        <w:r>
          <w:t>1. Margins</w:t>
        </w:r>
      </w:ins>
    </w:p>
    <w:p w:rsidR="00070422" w:rsidRDefault="00070422" w:rsidP="00070422">
      <w:pPr>
        <w:rPr>
          <w:ins w:id="8380" w:author="Priyanshu Solon" w:date="2025-04-29T13:42:00Z"/>
        </w:rPr>
      </w:pPr>
      <w:ins w:id="8381" w:author="Priyanshu Solon" w:date="2025-04-29T13:42:00Z">
        <w:r>
          <w:t>2. Padding</w:t>
        </w:r>
      </w:ins>
    </w:p>
    <w:p w:rsidR="00070422" w:rsidRDefault="00070422" w:rsidP="00070422">
      <w:pPr>
        <w:rPr>
          <w:ins w:id="8382" w:author="Priyanshu Solon" w:date="2025-04-29T13:42:00Z"/>
        </w:rPr>
      </w:pPr>
      <w:ins w:id="8383" w:author="Priyanshu Solon" w:date="2025-04-29T13:42:00Z">
        <w:r>
          <w:t>3. Border</w:t>
        </w:r>
      </w:ins>
    </w:p>
    <w:p w:rsidR="00070422" w:rsidRDefault="00070422" w:rsidP="00070422">
      <w:pPr>
        <w:rPr>
          <w:ins w:id="8384" w:author="Priyanshu Solon" w:date="2025-04-29T13:42:00Z"/>
        </w:rPr>
      </w:pPr>
      <w:ins w:id="8385" w:author="Priyanshu Solon" w:date="2025-04-29T13:42:00Z">
        <w:r>
          <w:t>4. Border Radius</w:t>
        </w:r>
      </w:ins>
    </w:p>
    <w:p w:rsidR="00070422" w:rsidRDefault="00070422" w:rsidP="00070422">
      <w:pPr>
        <w:rPr>
          <w:ins w:id="8386" w:author="Priyanshu Solon" w:date="2025-04-29T13:42:00Z"/>
        </w:rPr>
      </w:pPr>
      <w:ins w:id="8387" w:author="Priyanshu Solon" w:date="2025-04-29T13:42:00Z">
        <w:r>
          <w:t>5. Width</w:t>
        </w:r>
      </w:ins>
    </w:p>
    <w:p w:rsidR="00070422" w:rsidRDefault="00070422" w:rsidP="00070422">
      <w:pPr>
        <w:rPr>
          <w:ins w:id="8388" w:author="Priyanshu Solon" w:date="2025-04-29T13:42:00Z"/>
        </w:rPr>
      </w:pPr>
      <w:ins w:id="8389" w:author="Priyanshu Solon" w:date="2025-04-29T13:42:00Z">
        <w:r>
          <w:t>6. Height</w:t>
        </w:r>
      </w:ins>
    </w:p>
    <w:p w:rsidR="00070422" w:rsidRDefault="00070422" w:rsidP="00070422">
      <w:pPr>
        <w:rPr>
          <w:ins w:id="8390" w:author="Priyanshu Solon" w:date="2025-04-29T13:42:00Z"/>
        </w:rPr>
      </w:pPr>
    </w:p>
    <w:p w:rsidR="00070422" w:rsidRPr="002533F2" w:rsidRDefault="00070422" w:rsidP="00070422">
      <w:pPr>
        <w:rPr>
          <w:ins w:id="8391" w:author="Priyanshu Solon" w:date="2025-04-29T13:42:00Z"/>
          <w:b/>
          <w:bCs/>
          <w:rPrChange w:id="8392" w:author="Priyanshu Solon" w:date="2025-05-22T23:07:00Z">
            <w:rPr>
              <w:ins w:id="8393" w:author="Priyanshu Solon" w:date="2025-04-29T13:42:00Z"/>
            </w:rPr>
          </w:rPrChange>
        </w:rPr>
      </w:pPr>
      <w:ins w:id="8394" w:author="Priyanshu Solon" w:date="2025-04-29T13:42:00Z">
        <w:r w:rsidRPr="002533F2">
          <w:rPr>
            <w:b/>
            <w:bCs/>
            <w:rPrChange w:id="8395" w:author="Priyanshu Solon" w:date="2025-05-22T23:07:00Z">
              <w:rPr/>
            </w:rPrChange>
          </w:rPr>
          <w:t>Margin Shorthand</w:t>
        </w:r>
      </w:ins>
    </w:p>
    <w:p w:rsidR="00070422" w:rsidRDefault="00070422" w:rsidP="00070422">
      <w:pPr>
        <w:rPr>
          <w:ins w:id="8396" w:author="Priyanshu Solon" w:date="2025-04-29T13:42:00Z"/>
        </w:rPr>
      </w:pPr>
    </w:p>
    <w:p w:rsidR="00070422" w:rsidRDefault="00070422" w:rsidP="00070422">
      <w:pPr>
        <w:rPr>
          <w:ins w:id="8397" w:author="Priyanshu Solon" w:date="2025-04-29T13:42:00Z"/>
        </w:rPr>
      </w:pPr>
      <w:ins w:id="8398" w:author="Priyanshu Solon" w:date="2025-04-29T13:42:00Z">
        <w:r>
          <w:t xml:space="preserve">        margin:  top  right  bottom left ;</w:t>
        </w:r>
      </w:ins>
    </w:p>
    <w:p w:rsidR="00070422" w:rsidRDefault="00070422" w:rsidP="00070422">
      <w:pPr>
        <w:rPr>
          <w:ins w:id="8399" w:author="Priyanshu Solon" w:date="2025-04-29T13:42:00Z"/>
        </w:rPr>
      </w:pPr>
    </w:p>
    <w:p w:rsidR="00070422" w:rsidRDefault="00070422" w:rsidP="00070422">
      <w:pPr>
        <w:rPr>
          <w:ins w:id="8400" w:author="Priyanshu Solon" w:date="2025-04-29T13:42:00Z"/>
        </w:rPr>
      </w:pPr>
      <w:ins w:id="8401" w:author="Priyanshu Solon" w:date="2025-04-29T13:42:00Z">
        <w:r>
          <w:t xml:space="preserve">        {</w:t>
        </w:r>
      </w:ins>
    </w:p>
    <w:p w:rsidR="00070422" w:rsidRDefault="00070422" w:rsidP="00070422">
      <w:pPr>
        <w:rPr>
          <w:ins w:id="8402" w:author="Priyanshu Solon" w:date="2025-04-29T13:42:00Z"/>
        </w:rPr>
      </w:pPr>
      <w:ins w:id="8403" w:author="Priyanshu Solon" w:date="2025-04-29T13:42:00Z">
        <w:r>
          <w:t xml:space="preserve">          margin: 20px 0px 20px 0px;</w:t>
        </w:r>
      </w:ins>
    </w:p>
    <w:p w:rsidR="00070422" w:rsidRDefault="00070422" w:rsidP="00070422">
      <w:pPr>
        <w:rPr>
          <w:ins w:id="8404" w:author="Priyanshu Solon" w:date="2025-04-29T13:42:00Z"/>
        </w:rPr>
      </w:pPr>
      <w:ins w:id="8405" w:author="Priyanshu Solon" w:date="2025-04-29T13:42:00Z">
        <w:r>
          <w:t xml:space="preserve">        }</w:t>
        </w:r>
      </w:ins>
    </w:p>
    <w:p w:rsidR="00070422" w:rsidRDefault="00070422" w:rsidP="00070422">
      <w:pPr>
        <w:rPr>
          <w:ins w:id="8406" w:author="Priyanshu Solon" w:date="2025-04-29T13:42:00Z"/>
        </w:rPr>
      </w:pPr>
    </w:p>
    <w:p w:rsidR="00070422" w:rsidRDefault="00070422" w:rsidP="00070422">
      <w:pPr>
        <w:rPr>
          <w:ins w:id="8407" w:author="Priyanshu Solon" w:date="2025-04-29T13:42:00Z"/>
        </w:rPr>
      </w:pPr>
      <w:ins w:id="8408" w:author="Priyanshu Solon" w:date="2025-04-29T13:42:00Z">
        <w:r>
          <w:t xml:space="preserve">        {</w:t>
        </w:r>
      </w:ins>
    </w:p>
    <w:p w:rsidR="00070422" w:rsidRDefault="00070422" w:rsidP="00070422">
      <w:pPr>
        <w:rPr>
          <w:ins w:id="8409" w:author="Priyanshu Solon" w:date="2025-04-29T13:42:00Z"/>
        </w:rPr>
      </w:pPr>
      <w:ins w:id="8410" w:author="Priyanshu Solon" w:date="2025-04-29T13:42:00Z">
        <w:r>
          <w:t xml:space="preserve">          margin : 20px;</w:t>
        </w:r>
      </w:ins>
    </w:p>
    <w:p w:rsidR="00070422" w:rsidRDefault="00070422" w:rsidP="00070422">
      <w:pPr>
        <w:rPr>
          <w:ins w:id="8411" w:author="Priyanshu Solon" w:date="2025-04-29T13:42:00Z"/>
        </w:rPr>
      </w:pPr>
      <w:ins w:id="8412" w:author="Priyanshu Solon" w:date="2025-04-29T13:42:00Z">
        <w:r>
          <w:t xml:space="preserve">        }</w:t>
        </w:r>
      </w:ins>
    </w:p>
    <w:p w:rsidR="00070422" w:rsidRDefault="00070422" w:rsidP="00070422">
      <w:pPr>
        <w:rPr>
          <w:ins w:id="8413" w:author="Priyanshu Solon" w:date="2025-04-29T13:42:00Z"/>
        </w:rPr>
      </w:pPr>
    </w:p>
    <w:p w:rsidR="00070422" w:rsidRPr="002533F2" w:rsidRDefault="00070422" w:rsidP="00070422">
      <w:pPr>
        <w:rPr>
          <w:ins w:id="8414" w:author="Priyanshu Solon" w:date="2025-04-29T13:42:00Z"/>
          <w:b/>
          <w:bCs/>
          <w:rPrChange w:id="8415" w:author="Priyanshu Solon" w:date="2025-05-22T23:07:00Z">
            <w:rPr>
              <w:ins w:id="8416" w:author="Priyanshu Solon" w:date="2025-04-29T13:42:00Z"/>
            </w:rPr>
          </w:rPrChange>
        </w:rPr>
      </w:pPr>
      <w:ins w:id="8417" w:author="Priyanshu Solon" w:date="2025-04-29T13:42:00Z">
        <w:r w:rsidRPr="002533F2">
          <w:rPr>
            <w:b/>
            <w:bCs/>
            <w:rPrChange w:id="8418" w:author="Priyanshu Solon" w:date="2025-05-22T23:07:00Z">
              <w:rPr/>
            </w:rPrChange>
          </w:rPr>
          <w:t>Padding Shorthand</w:t>
        </w:r>
      </w:ins>
    </w:p>
    <w:p w:rsidR="00070422" w:rsidRDefault="00070422" w:rsidP="00070422">
      <w:pPr>
        <w:rPr>
          <w:ins w:id="8419" w:author="Priyanshu Solon" w:date="2025-04-29T13:42:00Z"/>
        </w:rPr>
      </w:pPr>
    </w:p>
    <w:p w:rsidR="00070422" w:rsidRDefault="00070422" w:rsidP="00070422">
      <w:pPr>
        <w:rPr>
          <w:ins w:id="8420" w:author="Priyanshu Solon" w:date="2025-04-29T13:42:00Z"/>
        </w:rPr>
      </w:pPr>
      <w:ins w:id="8421" w:author="Priyanshu Solon" w:date="2025-04-29T13:42:00Z">
        <w:r>
          <w:t xml:space="preserve">        padding: top  right  bottom left;</w:t>
        </w:r>
      </w:ins>
    </w:p>
    <w:p w:rsidR="00070422" w:rsidRDefault="00070422" w:rsidP="00070422">
      <w:pPr>
        <w:rPr>
          <w:ins w:id="8422" w:author="Priyanshu Solon" w:date="2025-04-29T13:42:00Z"/>
        </w:rPr>
      </w:pPr>
    </w:p>
    <w:p w:rsidR="00070422" w:rsidRDefault="00070422" w:rsidP="00070422">
      <w:pPr>
        <w:rPr>
          <w:ins w:id="8423" w:author="Priyanshu Solon" w:date="2025-04-29T13:42:00Z"/>
        </w:rPr>
      </w:pPr>
      <w:ins w:id="8424" w:author="Priyanshu Solon" w:date="2025-04-29T13:42:00Z">
        <w:r>
          <w:lastRenderedPageBreak/>
          <w:t xml:space="preserve">        {</w:t>
        </w:r>
      </w:ins>
    </w:p>
    <w:p w:rsidR="00070422" w:rsidRDefault="00070422" w:rsidP="00070422">
      <w:pPr>
        <w:rPr>
          <w:ins w:id="8425" w:author="Priyanshu Solon" w:date="2025-04-29T13:42:00Z"/>
        </w:rPr>
      </w:pPr>
      <w:ins w:id="8426" w:author="Priyanshu Solon" w:date="2025-04-29T13:42:00Z">
        <w:r>
          <w:t xml:space="preserve">          padding : 20px 0px 20px 0px;</w:t>
        </w:r>
      </w:ins>
    </w:p>
    <w:p w:rsidR="00070422" w:rsidRDefault="00070422" w:rsidP="00070422">
      <w:pPr>
        <w:rPr>
          <w:ins w:id="8427" w:author="Priyanshu Solon" w:date="2025-04-29T13:42:00Z"/>
        </w:rPr>
      </w:pPr>
      <w:ins w:id="8428" w:author="Priyanshu Solon" w:date="2025-04-29T13:42:00Z">
        <w:r>
          <w:t xml:space="preserve">        }</w:t>
        </w:r>
      </w:ins>
    </w:p>
    <w:p w:rsidR="00070422" w:rsidRDefault="00070422" w:rsidP="00070422">
      <w:pPr>
        <w:rPr>
          <w:ins w:id="8429" w:author="Priyanshu Solon" w:date="2025-04-29T13:42:00Z"/>
        </w:rPr>
      </w:pPr>
    </w:p>
    <w:p w:rsidR="00070422" w:rsidRDefault="00070422" w:rsidP="00070422">
      <w:pPr>
        <w:rPr>
          <w:ins w:id="8430" w:author="Priyanshu Solon" w:date="2025-04-29T13:42:00Z"/>
        </w:rPr>
      </w:pPr>
      <w:ins w:id="8431" w:author="Priyanshu Solon" w:date="2025-04-29T13:42:00Z">
        <w:r>
          <w:t>Ex:</w:t>
        </w:r>
      </w:ins>
    </w:p>
    <w:p w:rsidR="00070422" w:rsidRDefault="00070422" w:rsidP="00070422">
      <w:pPr>
        <w:rPr>
          <w:ins w:id="8432" w:author="Priyanshu Solon" w:date="2025-04-29T13:42:00Z"/>
        </w:rPr>
      </w:pPr>
      <w:ins w:id="8433" w:author="Priyanshu Solon" w:date="2025-04-29T13:42:00Z">
        <w:r>
          <w:t>&lt;!DOCTYPE html&gt;</w:t>
        </w:r>
      </w:ins>
    </w:p>
    <w:p w:rsidR="00070422" w:rsidRDefault="00070422" w:rsidP="00070422">
      <w:pPr>
        <w:rPr>
          <w:ins w:id="8434" w:author="Priyanshu Solon" w:date="2025-04-29T13:42:00Z"/>
        </w:rPr>
      </w:pPr>
      <w:ins w:id="8435" w:author="Priyanshu Solon" w:date="2025-04-29T13:42:00Z">
        <w:r>
          <w:t>&lt;html lang="en"&gt;</w:t>
        </w:r>
      </w:ins>
    </w:p>
    <w:p w:rsidR="00070422" w:rsidRDefault="00070422" w:rsidP="00070422">
      <w:pPr>
        <w:rPr>
          <w:ins w:id="8436" w:author="Priyanshu Solon" w:date="2025-04-29T13:42:00Z"/>
        </w:rPr>
      </w:pPr>
      <w:ins w:id="8437" w:author="Priyanshu Solon" w:date="2025-04-29T13:42:00Z">
        <w:r>
          <w:t>&lt;head&gt;</w:t>
        </w:r>
      </w:ins>
    </w:p>
    <w:p w:rsidR="00070422" w:rsidRDefault="00070422" w:rsidP="00070422">
      <w:pPr>
        <w:rPr>
          <w:ins w:id="8438" w:author="Priyanshu Solon" w:date="2025-04-29T13:42:00Z"/>
        </w:rPr>
      </w:pPr>
      <w:ins w:id="8439" w:author="Priyanshu Solon" w:date="2025-04-29T13:42:00Z">
        <w:r>
          <w:t xml:space="preserve">    &lt;meta charset="UTF-8"&gt;</w:t>
        </w:r>
      </w:ins>
    </w:p>
    <w:p w:rsidR="00070422" w:rsidRDefault="00070422" w:rsidP="00070422">
      <w:pPr>
        <w:rPr>
          <w:ins w:id="8440" w:author="Priyanshu Solon" w:date="2025-04-29T13:42:00Z"/>
        </w:rPr>
      </w:pPr>
      <w:ins w:id="8441" w:author="Priyanshu Solon" w:date="2025-04-29T13:42:00Z">
        <w:r>
          <w:t xml:space="preserve">    &lt;meta name="viewport" content="width=device-width, initial-scale=1.0"&gt;</w:t>
        </w:r>
      </w:ins>
    </w:p>
    <w:p w:rsidR="00070422" w:rsidRDefault="00070422" w:rsidP="00070422">
      <w:pPr>
        <w:rPr>
          <w:ins w:id="8442" w:author="Priyanshu Solon" w:date="2025-04-29T13:42:00Z"/>
        </w:rPr>
      </w:pPr>
      <w:ins w:id="8443" w:author="Priyanshu Solon" w:date="2025-04-29T13:42:00Z">
        <w:r>
          <w:t xml:space="preserve">    &lt;title&gt;Document&lt;/title&gt;</w:t>
        </w:r>
      </w:ins>
    </w:p>
    <w:p w:rsidR="00070422" w:rsidRDefault="00070422" w:rsidP="00070422">
      <w:pPr>
        <w:rPr>
          <w:ins w:id="8444" w:author="Priyanshu Solon" w:date="2025-04-29T13:42:00Z"/>
        </w:rPr>
      </w:pPr>
      <w:ins w:id="8445" w:author="Priyanshu Solon" w:date="2025-04-29T13:42:00Z">
        <w:r>
          <w:t xml:space="preserve">    &lt;style&gt;</w:t>
        </w:r>
      </w:ins>
    </w:p>
    <w:p w:rsidR="00070422" w:rsidRDefault="00070422" w:rsidP="00070422">
      <w:pPr>
        <w:rPr>
          <w:ins w:id="8446" w:author="Priyanshu Solon" w:date="2025-04-29T13:42:00Z"/>
        </w:rPr>
      </w:pPr>
      <w:ins w:id="8447" w:author="Priyanshu Solon" w:date="2025-04-29T13:42:00Z">
        <w:r>
          <w:t xml:space="preserve">       .parent {</w:t>
        </w:r>
      </w:ins>
    </w:p>
    <w:p w:rsidR="00070422" w:rsidRDefault="00070422" w:rsidP="00070422">
      <w:pPr>
        <w:rPr>
          <w:ins w:id="8448" w:author="Priyanshu Solon" w:date="2025-04-29T13:42:00Z"/>
        </w:rPr>
      </w:pPr>
      <w:ins w:id="8449" w:author="Priyanshu Solon" w:date="2025-04-29T13:42:00Z">
        <w:r>
          <w:t xml:space="preserve">        border: 4px solid black;</w:t>
        </w:r>
      </w:ins>
    </w:p>
    <w:p w:rsidR="00070422" w:rsidRDefault="00070422" w:rsidP="00070422">
      <w:pPr>
        <w:rPr>
          <w:ins w:id="8450" w:author="Priyanshu Solon" w:date="2025-04-29T13:42:00Z"/>
        </w:rPr>
      </w:pPr>
      <w:ins w:id="8451" w:author="Priyanshu Solon" w:date="2025-04-29T13:42:00Z">
        <w:r>
          <w:t xml:space="preserve">        margin : 100px 50px 0px 50px;</w:t>
        </w:r>
      </w:ins>
    </w:p>
    <w:p w:rsidR="00070422" w:rsidRDefault="00070422" w:rsidP="00070422">
      <w:pPr>
        <w:rPr>
          <w:ins w:id="8452" w:author="Priyanshu Solon" w:date="2025-04-29T13:42:00Z"/>
        </w:rPr>
      </w:pPr>
      <w:ins w:id="8453" w:author="Priyanshu Solon" w:date="2025-04-29T13:42:00Z">
        <w:r>
          <w:t xml:space="preserve">        padding: 40px 0px 40px 0px;</w:t>
        </w:r>
      </w:ins>
    </w:p>
    <w:p w:rsidR="00070422" w:rsidRDefault="00070422" w:rsidP="00070422">
      <w:pPr>
        <w:rPr>
          <w:ins w:id="8454" w:author="Priyanshu Solon" w:date="2025-04-29T13:42:00Z"/>
        </w:rPr>
      </w:pPr>
      <w:ins w:id="8455" w:author="Priyanshu Solon" w:date="2025-04-29T13:42:00Z">
        <w:r>
          <w:t xml:space="preserve">       }</w:t>
        </w:r>
      </w:ins>
    </w:p>
    <w:p w:rsidR="00070422" w:rsidRDefault="00070422" w:rsidP="00070422">
      <w:pPr>
        <w:rPr>
          <w:ins w:id="8456" w:author="Priyanshu Solon" w:date="2025-04-29T13:42:00Z"/>
        </w:rPr>
      </w:pPr>
      <w:ins w:id="8457" w:author="Priyanshu Solon" w:date="2025-04-29T13:42:00Z">
        <w:r>
          <w:t xml:space="preserve">    &lt;/style&gt;</w:t>
        </w:r>
      </w:ins>
    </w:p>
    <w:p w:rsidR="00070422" w:rsidRDefault="00070422" w:rsidP="00070422">
      <w:pPr>
        <w:rPr>
          <w:ins w:id="8458" w:author="Priyanshu Solon" w:date="2025-04-29T13:42:00Z"/>
        </w:rPr>
      </w:pPr>
      <w:ins w:id="8459" w:author="Priyanshu Solon" w:date="2025-04-29T13:42:00Z">
        <w:r>
          <w:t>&lt;/head&gt;</w:t>
        </w:r>
      </w:ins>
    </w:p>
    <w:p w:rsidR="00070422" w:rsidRDefault="00070422" w:rsidP="00070422">
      <w:pPr>
        <w:rPr>
          <w:ins w:id="8460" w:author="Priyanshu Solon" w:date="2025-04-29T13:42:00Z"/>
        </w:rPr>
      </w:pPr>
      <w:ins w:id="8461" w:author="Priyanshu Solon" w:date="2025-04-29T13:42:00Z">
        <w:r>
          <w:t>&lt;body&gt;</w:t>
        </w:r>
      </w:ins>
    </w:p>
    <w:p w:rsidR="00070422" w:rsidRDefault="00070422" w:rsidP="00070422">
      <w:pPr>
        <w:rPr>
          <w:ins w:id="8462" w:author="Priyanshu Solon" w:date="2025-04-29T13:42:00Z"/>
        </w:rPr>
      </w:pPr>
      <w:ins w:id="8463" w:author="Priyanshu Solon" w:date="2025-04-29T13:42:00Z">
        <w:r>
          <w:t xml:space="preserve">   &lt;div class="parent"&gt;</w:t>
        </w:r>
      </w:ins>
    </w:p>
    <w:p w:rsidR="00070422" w:rsidRDefault="00070422" w:rsidP="00070422">
      <w:pPr>
        <w:rPr>
          <w:ins w:id="8464" w:author="Priyanshu Solon" w:date="2025-04-29T13:42:00Z"/>
        </w:rPr>
      </w:pPr>
      <w:ins w:id="8465" w:author="Priyanshu Solon" w:date="2025-04-29T13:42:00Z">
        <w:r>
          <w:t xml:space="preserve">        Lorem ipsum dolor sit amet consectetur adipisicing elit. Quidem libero deserunt deleniti nihil dolorem nesciunt quam quaerat quisquam exercitationem itaque, consequuntur nam enim expedita quasi voluptatibus harum fugiat tempora suscipit?</w:t>
        </w:r>
      </w:ins>
    </w:p>
    <w:p w:rsidR="00070422" w:rsidRDefault="00070422" w:rsidP="00070422">
      <w:pPr>
        <w:rPr>
          <w:ins w:id="8466" w:author="Priyanshu Solon" w:date="2025-04-29T13:42:00Z"/>
        </w:rPr>
      </w:pPr>
      <w:ins w:id="8467" w:author="Priyanshu Solon" w:date="2025-04-29T13:42:00Z">
        <w:r>
          <w:t xml:space="preserve">        Lorem ipsum dolor sit amet consectetur, adipisicing elit. Explicabo similique, praesentium unde cupiditate aliquam blanditiis alias, earum accusantium itaque veniam iusto architecto officiis, reprehenderit iure labore sit at dolore soluta.</w:t>
        </w:r>
      </w:ins>
    </w:p>
    <w:p w:rsidR="00070422" w:rsidRDefault="00070422" w:rsidP="00070422">
      <w:pPr>
        <w:rPr>
          <w:ins w:id="8468" w:author="Priyanshu Solon" w:date="2025-04-29T13:42:00Z"/>
        </w:rPr>
      </w:pPr>
      <w:ins w:id="8469" w:author="Priyanshu Solon" w:date="2025-04-29T13:42:00Z">
        <w:r>
          <w:t xml:space="preserve">        Lorem ipsum dolor sit amet consectetur, adipisicing elit. Quisquam, alias error aut laudantium perferendis quia delectus obcaecati consequuntur sit, dolor omnis reprehenderit optio voluptatum! Quas temporibus reprehenderit minima magni quasi.</w:t>
        </w:r>
      </w:ins>
    </w:p>
    <w:p w:rsidR="00070422" w:rsidRDefault="00070422" w:rsidP="00070422">
      <w:pPr>
        <w:rPr>
          <w:ins w:id="8470" w:author="Priyanshu Solon" w:date="2025-04-29T13:42:00Z"/>
        </w:rPr>
      </w:pPr>
      <w:ins w:id="8471" w:author="Priyanshu Solon" w:date="2025-04-29T13:42:00Z">
        <w:r>
          <w:t xml:space="preserve">   &lt;/div&gt;</w:t>
        </w:r>
      </w:ins>
    </w:p>
    <w:p w:rsidR="00070422" w:rsidRDefault="00070422" w:rsidP="00070422">
      <w:pPr>
        <w:rPr>
          <w:ins w:id="8472" w:author="Priyanshu Solon" w:date="2025-04-29T13:42:00Z"/>
        </w:rPr>
      </w:pPr>
      <w:ins w:id="8473" w:author="Priyanshu Solon" w:date="2025-04-29T13:42:00Z">
        <w:r>
          <w:lastRenderedPageBreak/>
          <w:t>&lt;/body&gt;</w:t>
        </w:r>
      </w:ins>
    </w:p>
    <w:p w:rsidR="00070422" w:rsidRDefault="00070422" w:rsidP="00070422">
      <w:pPr>
        <w:rPr>
          <w:ins w:id="8474" w:author="Priyanshu Solon" w:date="2025-05-22T22:34:00Z"/>
        </w:rPr>
      </w:pPr>
      <w:ins w:id="8475" w:author="Priyanshu Solon" w:date="2025-04-29T13:42:00Z">
        <w:r>
          <w:t>&lt;/html&gt;</w:t>
        </w:r>
      </w:ins>
    </w:p>
    <w:p w:rsidR="007C461F" w:rsidRDefault="007C461F" w:rsidP="00070422">
      <w:pPr>
        <w:rPr>
          <w:ins w:id="8476" w:author="Priyanshu Solon" w:date="2025-05-22T22:34:00Z"/>
        </w:rPr>
      </w:pPr>
    </w:p>
    <w:p w:rsidR="007C461F" w:rsidRDefault="007C461F" w:rsidP="007C461F">
      <w:pPr>
        <w:rPr>
          <w:ins w:id="8477" w:author="Priyanshu Solon" w:date="2025-05-22T22:34:00Z"/>
        </w:rPr>
      </w:pPr>
      <w:ins w:id="8478" w:author="Priyanshu Solon" w:date="2025-05-22T22:34:00Z">
        <w:r>
          <w:t>30/05</w:t>
        </w:r>
      </w:ins>
    </w:p>
    <w:p w:rsidR="007C461F" w:rsidRDefault="007C461F" w:rsidP="007C461F">
      <w:pPr>
        <w:rPr>
          <w:ins w:id="8479" w:author="Priyanshu Solon" w:date="2025-05-22T22:34:00Z"/>
        </w:rPr>
      </w:pPr>
      <w:ins w:id="8480" w:author="Priyanshu Solon" w:date="2025-05-22T22:34:00Z">
        <w:r>
          <w:t>=====</w:t>
        </w:r>
      </w:ins>
    </w:p>
    <w:p w:rsidR="007C461F" w:rsidRDefault="007C461F" w:rsidP="007C461F">
      <w:pPr>
        <w:rPr>
          <w:ins w:id="8481" w:author="Priyanshu Solon" w:date="2025-05-22T22:34:00Z"/>
        </w:rPr>
      </w:pPr>
    </w:p>
    <w:p w:rsidR="007C461F" w:rsidRDefault="007C461F" w:rsidP="007C461F">
      <w:pPr>
        <w:rPr>
          <w:ins w:id="8482" w:author="Priyanshu Solon" w:date="2025-05-22T22:34:00Z"/>
        </w:rPr>
      </w:pPr>
      <w:ins w:id="8483" w:author="Priyanshu Solon" w:date="2025-05-22T22:34:00Z">
        <w:r>
          <w:t>CSS Box Model</w:t>
        </w:r>
      </w:ins>
    </w:p>
    <w:p w:rsidR="007C461F" w:rsidRDefault="007C461F" w:rsidP="007C461F">
      <w:pPr>
        <w:rPr>
          <w:ins w:id="8484" w:author="Priyanshu Solon" w:date="2025-05-22T22:34:00Z"/>
        </w:rPr>
      </w:pPr>
      <w:ins w:id="8485" w:author="Priyanshu Solon" w:date="2025-05-22T22:34:00Z">
        <w:r>
          <w:t>1. Margins</w:t>
        </w:r>
      </w:ins>
    </w:p>
    <w:p w:rsidR="007C461F" w:rsidRDefault="007C461F" w:rsidP="007C461F">
      <w:pPr>
        <w:rPr>
          <w:ins w:id="8486" w:author="Priyanshu Solon" w:date="2025-05-22T22:34:00Z"/>
        </w:rPr>
      </w:pPr>
      <w:ins w:id="8487" w:author="Priyanshu Solon" w:date="2025-05-22T22:34:00Z">
        <w:r>
          <w:t>2. Padding</w:t>
        </w:r>
      </w:ins>
    </w:p>
    <w:p w:rsidR="007C461F" w:rsidRDefault="007C461F" w:rsidP="007C461F">
      <w:pPr>
        <w:rPr>
          <w:ins w:id="8488" w:author="Priyanshu Solon" w:date="2025-05-22T22:34:00Z"/>
        </w:rPr>
      </w:pPr>
      <w:ins w:id="8489" w:author="Priyanshu Solon" w:date="2025-05-22T22:34:00Z">
        <w:r>
          <w:t>3. Border</w:t>
        </w:r>
      </w:ins>
    </w:p>
    <w:p w:rsidR="007C461F" w:rsidRDefault="007C461F" w:rsidP="007C461F">
      <w:pPr>
        <w:rPr>
          <w:ins w:id="8490" w:author="Priyanshu Solon" w:date="2025-05-22T22:34:00Z"/>
        </w:rPr>
      </w:pPr>
      <w:ins w:id="8491" w:author="Priyanshu Solon" w:date="2025-05-22T22:34:00Z">
        <w:r>
          <w:t>4. Border Radius</w:t>
        </w:r>
      </w:ins>
    </w:p>
    <w:p w:rsidR="007C461F" w:rsidRDefault="007C461F" w:rsidP="007C461F">
      <w:pPr>
        <w:rPr>
          <w:ins w:id="8492" w:author="Priyanshu Solon" w:date="2025-05-22T22:34:00Z"/>
        </w:rPr>
      </w:pPr>
      <w:ins w:id="8493" w:author="Priyanshu Solon" w:date="2025-05-22T22:34:00Z">
        <w:r>
          <w:t>5. Width</w:t>
        </w:r>
      </w:ins>
    </w:p>
    <w:p w:rsidR="007C461F" w:rsidRDefault="007C461F" w:rsidP="007C461F">
      <w:pPr>
        <w:rPr>
          <w:ins w:id="8494" w:author="Priyanshu Solon" w:date="2025-05-22T22:34:00Z"/>
        </w:rPr>
      </w:pPr>
      <w:ins w:id="8495" w:author="Priyanshu Solon" w:date="2025-05-22T22:34:00Z">
        <w:r>
          <w:t>6. Height</w:t>
        </w:r>
      </w:ins>
    </w:p>
    <w:p w:rsidR="007C461F" w:rsidRDefault="007C461F" w:rsidP="007C461F">
      <w:pPr>
        <w:rPr>
          <w:ins w:id="8496" w:author="Priyanshu Solon" w:date="2025-05-22T22:34:00Z"/>
        </w:rPr>
      </w:pPr>
      <w:ins w:id="8497" w:author="Priyanshu Solon" w:date="2025-05-22T22:34:00Z">
        <w:r>
          <w:t>7. Border Image</w:t>
        </w:r>
      </w:ins>
    </w:p>
    <w:p w:rsidR="007C461F" w:rsidRDefault="007C461F" w:rsidP="007C461F">
      <w:pPr>
        <w:rPr>
          <w:ins w:id="8498" w:author="Priyanshu Solon" w:date="2025-05-22T22:34:00Z"/>
        </w:rPr>
      </w:pPr>
    </w:p>
    <w:p w:rsidR="007C461F" w:rsidRPr="002533F2" w:rsidRDefault="007C461F" w:rsidP="007C461F">
      <w:pPr>
        <w:rPr>
          <w:ins w:id="8499" w:author="Priyanshu Solon" w:date="2025-05-22T22:34:00Z"/>
          <w:b/>
          <w:bCs/>
          <w:rPrChange w:id="8500" w:author="Priyanshu Solon" w:date="2025-05-22T23:07:00Z">
            <w:rPr>
              <w:ins w:id="8501" w:author="Priyanshu Solon" w:date="2025-05-22T22:34:00Z"/>
            </w:rPr>
          </w:rPrChange>
        </w:rPr>
      </w:pPr>
      <w:ins w:id="8502" w:author="Priyanshu Solon" w:date="2025-05-22T22:34:00Z">
        <w:r w:rsidRPr="002533F2">
          <w:rPr>
            <w:b/>
            <w:bCs/>
            <w:rPrChange w:id="8503" w:author="Priyanshu Solon" w:date="2025-05-22T23:07:00Z">
              <w:rPr/>
            </w:rPrChange>
          </w:rPr>
          <w:t>Border Styles:</w:t>
        </w:r>
      </w:ins>
    </w:p>
    <w:p w:rsidR="007C461F" w:rsidRDefault="007C461F" w:rsidP="007C461F">
      <w:pPr>
        <w:rPr>
          <w:ins w:id="8504" w:author="Priyanshu Solon" w:date="2025-05-22T22:34:00Z"/>
        </w:rPr>
      </w:pPr>
      <w:ins w:id="8505" w:author="Priyanshu Solon" w:date="2025-05-22T22:34:00Z">
        <w:r>
          <w:t xml:space="preserve">       </w:t>
        </w:r>
      </w:ins>
    </w:p>
    <w:p w:rsidR="007C461F" w:rsidRDefault="007C461F" w:rsidP="007C461F">
      <w:pPr>
        <w:rPr>
          <w:ins w:id="8506" w:author="Priyanshu Solon" w:date="2025-05-22T22:34:00Z"/>
        </w:rPr>
      </w:pPr>
      <w:ins w:id="8507" w:author="Priyanshu Solon" w:date="2025-05-22T22:34:00Z">
        <w:r>
          <w:t xml:space="preserve">        border        : short hand for style, size and color</w:t>
        </w:r>
      </w:ins>
    </w:p>
    <w:p w:rsidR="007C461F" w:rsidRDefault="007C461F" w:rsidP="007C461F">
      <w:pPr>
        <w:rPr>
          <w:ins w:id="8508" w:author="Priyanshu Solon" w:date="2025-05-22T22:34:00Z"/>
        </w:rPr>
      </w:pPr>
      <w:ins w:id="8509" w:author="Priyanshu Solon" w:date="2025-05-22T22:34:00Z">
        <w:r>
          <w:t xml:space="preserve">        border-style    : double, dotted, solid, groove, dashed ..</w:t>
        </w:r>
      </w:ins>
    </w:p>
    <w:p w:rsidR="007C461F" w:rsidRDefault="007C461F" w:rsidP="007C461F">
      <w:pPr>
        <w:rPr>
          <w:ins w:id="8510" w:author="Priyanshu Solon" w:date="2025-05-22T22:34:00Z"/>
        </w:rPr>
      </w:pPr>
      <w:ins w:id="8511" w:author="Priyanshu Solon" w:date="2025-05-22T22:34:00Z">
        <w:r>
          <w:t xml:space="preserve">        border-width    : size in pixels  or other units</w:t>
        </w:r>
      </w:ins>
    </w:p>
    <w:p w:rsidR="007C461F" w:rsidRDefault="007C461F" w:rsidP="007C461F">
      <w:pPr>
        <w:rPr>
          <w:ins w:id="8512" w:author="Priyanshu Solon" w:date="2025-05-22T22:34:00Z"/>
        </w:rPr>
      </w:pPr>
      <w:ins w:id="8513" w:author="Priyanshu Solon" w:date="2025-05-22T22:34:00Z">
        <w:r>
          <w:t xml:space="preserve">        border-color    : any CSS color</w:t>
        </w:r>
      </w:ins>
    </w:p>
    <w:p w:rsidR="007C461F" w:rsidRDefault="007C461F" w:rsidP="007C461F">
      <w:pPr>
        <w:rPr>
          <w:ins w:id="8514" w:author="Priyanshu Solon" w:date="2025-05-22T22:34:00Z"/>
        </w:rPr>
      </w:pPr>
    </w:p>
    <w:p w:rsidR="007C461F" w:rsidRDefault="007C461F" w:rsidP="007C461F">
      <w:pPr>
        <w:rPr>
          <w:ins w:id="8515" w:author="Priyanshu Solon" w:date="2025-05-22T22:34:00Z"/>
        </w:rPr>
      </w:pPr>
      <w:ins w:id="8516" w:author="Priyanshu Solon" w:date="2025-05-22T22:34:00Z">
        <w:r>
          <w:t xml:space="preserve">        border-left    : short hand for left</w:t>
        </w:r>
      </w:ins>
    </w:p>
    <w:p w:rsidR="007C461F" w:rsidRDefault="007C461F" w:rsidP="007C461F">
      <w:pPr>
        <w:rPr>
          <w:ins w:id="8517" w:author="Priyanshu Solon" w:date="2025-05-22T22:34:00Z"/>
        </w:rPr>
      </w:pPr>
      <w:ins w:id="8518" w:author="Priyanshu Solon" w:date="2025-05-22T22:34:00Z">
        <w:r>
          <w:t xml:space="preserve">        border-left-style</w:t>
        </w:r>
      </w:ins>
    </w:p>
    <w:p w:rsidR="007C461F" w:rsidRDefault="007C461F" w:rsidP="007C461F">
      <w:pPr>
        <w:rPr>
          <w:ins w:id="8519" w:author="Priyanshu Solon" w:date="2025-05-22T22:34:00Z"/>
        </w:rPr>
      </w:pPr>
      <w:ins w:id="8520" w:author="Priyanshu Solon" w:date="2025-05-22T22:34:00Z">
        <w:r>
          <w:t xml:space="preserve">        border-left-width</w:t>
        </w:r>
      </w:ins>
    </w:p>
    <w:p w:rsidR="007C461F" w:rsidRDefault="007C461F" w:rsidP="007C461F">
      <w:pPr>
        <w:rPr>
          <w:ins w:id="8521" w:author="Priyanshu Solon" w:date="2025-05-22T22:34:00Z"/>
        </w:rPr>
      </w:pPr>
      <w:ins w:id="8522" w:author="Priyanshu Solon" w:date="2025-05-22T22:34:00Z">
        <w:r>
          <w:t xml:space="preserve">        border-left-color</w:t>
        </w:r>
      </w:ins>
    </w:p>
    <w:p w:rsidR="007C461F" w:rsidRDefault="007C461F" w:rsidP="007C461F">
      <w:pPr>
        <w:rPr>
          <w:ins w:id="8523" w:author="Priyanshu Solon" w:date="2025-05-22T22:34:00Z"/>
        </w:rPr>
      </w:pPr>
      <w:ins w:id="8524" w:author="Priyanshu Solon" w:date="2025-05-22T22:34:00Z">
        <w:r>
          <w:t xml:space="preserve">        ... similarly for other directions...</w:t>
        </w:r>
      </w:ins>
    </w:p>
    <w:p w:rsidR="007C461F" w:rsidRDefault="007C461F" w:rsidP="007C461F">
      <w:pPr>
        <w:rPr>
          <w:ins w:id="8525" w:author="Priyanshu Solon" w:date="2025-05-22T22:34:00Z"/>
        </w:rPr>
      </w:pPr>
    </w:p>
    <w:p w:rsidR="007C461F" w:rsidRPr="002533F2" w:rsidRDefault="007C461F" w:rsidP="007C461F">
      <w:pPr>
        <w:rPr>
          <w:ins w:id="8526" w:author="Priyanshu Solon" w:date="2025-05-22T22:34:00Z"/>
          <w:b/>
          <w:bCs/>
          <w:rPrChange w:id="8527" w:author="Priyanshu Solon" w:date="2025-05-22T23:07:00Z">
            <w:rPr>
              <w:ins w:id="8528" w:author="Priyanshu Solon" w:date="2025-05-22T22:34:00Z"/>
            </w:rPr>
          </w:rPrChange>
        </w:rPr>
      </w:pPr>
      <w:ins w:id="8529" w:author="Priyanshu Solon" w:date="2025-05-22T22:34:00Z">
        <w:r w:rsidRPr="002533F2">
          <w:rPr>
            <w:b/>
            <w:bCs/>
            <w:rPrChange w:id="8530" w:author="Priyanshu Solon" w:date="2025-05-22T23:07:00Z">
              <w:rPr/>
            </w:rPrChange>
          </w:rPr>
          <w:t>Border Radius:</w:t>
        </w:r>
      </w:ins>
    </w:p>
    <w:p w:rsidR="007C461F" w:rsidRDefault="007C461F" w:rsidP="007C461F">
      <w:pPr>
        <w:rPr>
          <w:ins w:id="8531" w:author="Priyanshu Solon" w:date="2025-05-22T22:34:00Z"/>
        </w:rPr>
      </w:pPr>
    </w:p>
    <w:p w:rsidR="007C461F" w:rsidRDefault="007C461F" w:rsidP="007C461F">
      <w:pPr>
        <w:rPr>
          <w:ins w:id="8532" w:author="Priyanshu Solon" w:date="2025-05-22T22:34:00Z"/>
        </w:rPr>
      </w:pPr>
      <w:ins w:id="8533" w:author="Priyanshu Solon" w:date="2025-05-22T22:34:00Z">
        <w:r>
          <w:t xml:space="preserve">        border-radius    :  all directions</w:t>
        </w:r>
      </w:ins>
    </w:p>
    <w:p w:rsidR="007C461F" w:rsidRDefault="007C461F" w:rsidP="007C461F">
      <w:pPr>
        <w:rPr>
          <w:ins w:id="8534" w:author="Priyanshu Solon" w:date="2025-05-22T22:34:00Z"/>
        </w:rPr>
      </w:pPr>
      <w:ins w:id="8535" w:author="Priyanshu Solon" w:date="2025-05-22T22:34:00Z">
        <w:r>
          <w:t xml:space="preserve">        border-top-left-radius</w:t>
        </w:r>
      </w:ins>
    </w:p>
    <w:p w:rsidR="007C461F" w:rsidRDefault="007C461F" w:rsidP="007C461F">
      <w:pPr>
        <w:rPr>
          <w:ins w:id="8536" w:author="Priyanshu Solon" w:date="2025-05-22T22:34:00Z"/>
        </w:rPr>
      </w:pPr>
      <w:ins w:id="8537" w:author="Priyanshu Solon" w:date="2025-05-22T22:34:00Z">
        <w:r>
          <w:t xml:space="preserve">        border-top-right-radius</w:t>
        </w:r>
      </w:ins>
    </w:p>
    <w:p w:rsidR="007C461F" w:rsidRDefault="007C461F" w:rsidP="007C461F">
      <w:pPr>
        <w:rPr>
          <w:ins w:id="8538" w:author="Priyanshu Solon" w:date="2025-05-22T22:34:00Z"/>
        </w:rPr>
      </w:pPr>
      <w:ins w:id="8539" w:author="Priyanshu Solon" w:date="2025-05-22T22:34:00Z">
        <w:r>
          <w:t xml:space="preserve">        border-bottom-left-radius</w:t>
        </w:r>
      </w:ins>
    </w:p>
    <w:p w:rsidR="007C461F" w:rsidRDefault="007C461F" w:rsidP="007C461F">
      <w:pPr>
        <w:rPr>
          <w:ins w:id="8540" w:author="Priyanshu Solon" w:date="2025-05-22T22:34:00Z"/>
        </w:rPr>
      </w:pPr>
      <w:ins w:id="8541" w:author="Priyanshu Solon" w:date="2025-05-22T22:34:00Z">
        <w:r>
          <w:t xml:space="preserve">        border-bottom-right-radius</w:t>
        </w:r>
      </w:ins>
    </w:p>
    <w:p w:rsidR="007C461F" w:rsidRDefault="007C461F" w:rsidP="007C461F">
      <w:pPr>
        <w:rPr>
          <w:ins w:id="8542" w:author="Priyanshu Solon" w:date="2025-05-22T22:34:00Z"/>
        </w:rPr>
      </w:pPr>
    </w:p>
    <w:p w:rsidR="007C461F" w:rsidRPr="002533F2" w:rsidRDefault="007C461F" w:rsidP="007C461F">
      <w:pPr>
        <w:rPr>
          <w:ins w:id="8543" w:author="Priyanshu Solon" w:date="2025-05-22T22:34:00Z"/>
          <w:b/>
          <w:bCs/>
          <w:rPrChange w:id="8544" w:author="Priyanshu Solon" w:date="2025-05-22T23:07:00Z">
            <w:rPr>
              <w:ins w:id="8545" w:author="Priyanshu Solon" w:date="2025-05-22T22:34:00Z"/>
            </w:rPr>
          </w:rPrChange>
        </w:rPr>
      </w:pPr>
      <w:ins w:id="8546" w:author="Priyanshu Solon" w:date="2025-05-22T22:34:00Z">
        <w:r w:rsidRPr="002533F2">
          <w:rPr>
            <w:b/>
            <w:bCs/>
            <w:rPrChange w:id="8547" w:author="Priyanshu Solon" w:date="2025-05-22T23:07:00Z">
              <w:rPr/>
            </w:rPrChange>
          </w:rPr>
          <w:t>Border Image:</w:t>
        </w:r>
      </w:ins>
    </w:p>
    <w:p w:rsidR="007C461F" w:rsidRDefault="007C461F" w:rsidP="007C461F">
      <w:pPr>
        <w:rPr>
          <w:ins w:id="8548" w:author="Priyanshu Solon" w:date="2025-05-22T22:34:00Z"/>
        </w:rPr>
      </w:pPr>
    </w:p>
    <w:p w:rsidR="007C461F" w:rsidRDefault="007C461F" w:rsidP="007C461F">
      <w:pPr>
        <w:rPr>
          <w:ins w:id="8549" w:author="Priyanshu Solon" w:date="2025-05-22T22:34:00Z"/>
        </w:rPr>
      </w:pPr>
      <w:ins w:id="8550" w:author="Priyanshu Solon" w:date="2025-05-22T22:34:00Z">
        <w:r>
          <w:t xml:space="preserve">        border-image  :  It sets URL, offset and style.</w:t>
        </w:r>
      </w:ins>
    </w:p>
    <w:p w:rsidR="007C461F" w:rsidRDefault="007C461F" w:rsidP="007C461F">
      <w:pPr>
        <w:rPr>
          <w:ins w:id="8551" w:author="Priyanshu Solon" w:date="2025-05-22T22:34:00Z"/>
        </w:rPr>
      </w:pPr>
      <w:ins w:id="8552" w:author="Priyanshu Solon" w:date="2025-05-22T22:34:00Z">
        <w:r>
          <w:t xml:space="preserve">                       Style can be stretch or space.</w:t>
        </w:r>
      </w:ins>
    </w:p>
    <w:p w:rsidR="007C461F" w:rsidRDefault="007C461F" w:rsidP="007C461F">
      <w:pPr>
        <w:rPr>
          <w:ins w:id="8553" w:author="Priyanshu Solon" w:date="2025-05-22T22:34:00Z"/>
        </w:rPr>
      </w:pPr>
      <w:ins w:id="8554" w:author="Priyanshu Solon" w:date="2025-05-22T22:34:00Z">
        <w:r>
          <w:t xml:space="preserve">                       Offset can be a value between 1 to 100.</w:t>
        </w:r>
      </w:ins>
    </w:p>
    <w:p w:rsidR="007C461F" w:rsidRDefault="007C461F" w:rsidP="007C461F">
      <w:pPr>
        <w:rPr>
          <w:ins w:id="8555" w:author="Priyanshu Solon" w:date="2025-05-22T22:34:00Z"/>
        </w:rPr>
      </w:pPr>
    </w:p>
    <w:p w:rsidR="007C461F" w:rsidRDefault="007C461F" w:rsidP="007C461F">
      <w:pPr>
        <w:rPr>
          <w:ins w:id="8556" w:author="Priyanshu Solon" w:date="2025-05-22T22:34:00Z"/>
        </w:rPr>
      </w:pPr>
      <w:ins w:id="8557" w:author="Priyanshu Solon" w:date="2025-05-22T22:34:00Z">
        <w:r>
          <w:t>Note: You can apply border image, only when border is set.</w:t>
        </w:r>
      </w:ins>
    </w:p>
    <w:p w:rsidR="007C461F" w:rsidRDefault="007C461F" w:rsidP="007C461F">
      <w:pPr>
        <w:rPr>
          <w:ins w:id="8558" w:author="Priyanshu Solon" w:date="2025-05-22T22:34:00Z"/>
        </w:rPr>
      </w:pPr>
    </w:p>
    <w:p w:rsidR="007C461F" w:rsidRDefault="007C461F" w:rsidP="007C461F">
      <w:pPr>
        <w:rPr>
          <w:ins w:id="8559" w:author="Priyanshu Solon" w:date="2025-05-22T22:34:00Z"/>
        </w:rPr>
      </w:pPr>
      <w:ins w:id="8560" w:author="Priyanshu Solon" w:date="2025-05-22T22:34:00Z">
        <w:r>
          <w:t>Syntax:</w:t>
        </w:r>
      </w:ins>
    </w:p>
    <w:p w:rsidR="007C461F" w:rsidRDefault="007C461F" w:rsidP="007C461F">
      <w:pPr>
        <w:rPr>
          <w:ins w:id="8561" w:author="Priyanshu Solon" w:date="2025-05-22T22:34:00Z"/>
        </w:rPr>
      </w:pPr>
      <w:ins w:id="8562" w:author="Priyanshu Solon" w:date="2025-05-22T22:34:00Z">
        <w:r>
          <w:t xml:space="preserve">        {</w:t>
        </w:r>
      </w:ins>
    </w:p>
    <w:p w:rsidR="007C461F" w:rsidRDefault="007C461F" w:rsidP="007C461F">
      <w:pPr>
        <w:rPr>
          <w:ins w:id="8563" w:author="Priyanshu Solon" w:date="2025-05-22T22:34:00Z"/>
        </w:rPr>
      </w:pPr>
      <w:ins w:id="8564" w:author="Priyanshu Solon" w:date="2025-05-22T22:34:00Z">
        <w:r>
          <w:t xml:space="preserve">         border : 10px solid transparent;</w:t>
        </w:r>
      </w:ins>
    </w:p>
    <w:p w:rsidR="007C461F" w:rsidRDefault="007C461F" w:rsidP="007C461F">
      <w:pPr>
        <w:rPr>
          <w:ins w:id="8565" w:author="Priyanshu Solon" w:date="2025-05-22T22:34:00Z"/>
        </w:rPr>
      </w:pPr>
      <w:ins w:id="8566" w:author="Priyanshu Solon" w:date="2025-05-22T22:34:00Z">
        <w:r>
          <w:t xml:space="preserve">         border-image: url("path")  stretch | space  70;</w:t>
        </w:r>
      </w:ins>
    </w:p>
    <w:p w:rsidR="007C461F" w:rsidRDefault="007C461F" w:rsidP="007C461F">
      <w:pPr>
        <w:rPr>
          <w:ins w:id="8567" w:author="Priyanshu Solon" w:date="2025-05-22T22:34:00Z"/>
        </w:rPr>
      </w:pPr>
      <w:ins w:id="8568" w:author="Priyanshu Solon" w:date="2025-05-22T22:34:00Z">
        <w:r>
          <w:t xml:space="preserve">        }</w:t>
        </w:r>
      </w:ins>
    </w:p>
    <w:p w:rsidR="007C461F" w:rsidRDefault="007C461F" w:rsidP="007C461F">
      <w:pPr>
        <w:rPr>
          <w:ins w:id="8569" w:author="Priyanshu Solon" w:date="2025-05-22T22:34:00Z"/>
        </w:rPr>
      </w:pPr>
    </w:p>
    <w:p w:rsidR="007C461F" w:rsidRDefault="007C461F" w:rsidP="007C461F">
      <w:pPr>
        <w:rPr>
          <w:ins w:id="8570" w:author="Priyanshu Solon" w:date="2025-05-22T22:34:00Z"/>
        </w:rPr>
      </w:pPr>
      <w:ins w:id="8571" w:author="Priyanshu Solon" w:date="2025-05-22T22:34:00Z">
        <w:r>
          <w:t>Ex:</w:t>
        </w:r>
      </w:ins>
    </w:p>
    <w:p w:rsidR="007C461F" w:rsidRDefault="007C461F" w:rsidP="007C461F">
      <w:pPr>
        <w:rPr>
          <w:ins w:id="8572" w:author="Priyanshu Solon" w:date="2025-05-22T22:34:00Z"/>
        </w:rPr>
      </w:pPr>
      <w:ins w:id="8573" w:author="Priyanshu Solon" w:date="2025-05-22T22:34:00Z">
        <w:r>
          <w:t>&lt;!DOCTYPE html&gt;</w:t>
        </w:r>
      </w:ins>
    </w:p>
    <w:p w:rsidR="007C461F" w:rsidRDefault="007C461F" w:rsidP="007C461F">
      <w:pPr>
        <w:rPr>
          <w:ins w:id="8574" w:author="Priyanshu Solon" w:date="2025-05-22T22:34:00Z"/>
        </w:rPr>
      </w:pPr>
      <w:ins w:id="8575" w:author="Priyanshu Solon" w:date="2025-05-22T22:34:00Z">
        <w:r>
          <w:t>&lt;html lang="en"&gt;</w:t>
        </w:r>
      </w:ins>
    </w:p>
    <w:p w:rsidR="007C461F" w:rsidRDefault="007C461F" w:rsidP="007C461F">
      <w:pPr>
        <w:rPr>
          <w:ins w:id="8576" w:author="Priyanshu Solon" w:date="2025-05-22T22:34:00Z"/>
        </w:rPr>
      </w:pPr>
      <w:ins w:id="8577" w:author="Priyanshu Solon" w:date="2025-05-22T22:34:00Z">
        <w:r>
          <w:t>&lt;head&gt;</w:t>
        </w:r>
      </w:ins>
    </w:p>
    <w:p w:rsidR="007C461F" w:rsidRDefault="007C461F" w:rsidP="007C461F">
      <w:pPr>
        <w:rPr>
          <w:ins w:id="8578" w:author="Priyanshu Solon" w:date="2025-05-22T22:34:00Z"/>
        </w:rPr>
      </w:pPr>
      <w:ins w:id="8579" w:author="Priyanshu Solon" w:date="2025-05-22T22:34:00Z">
        <w:r>
          <w:t xml:space="preserve">    &lt;meta charset="UTF-8"&gt;</w:t>
        </w:r>
      </w:ins>
    </w:p>
    <w:p w:rsidR="007C461F" w:rsidRDefault="007C461F" w:rsidP="007C461F">
      <w:pPr>
        <w:rPr>
          <w:ins w:id="8580" w:author="Priyanshu Solon" w:date="2025-05-22T22:34:00Z"/>
        </w:rPr>
      </w:pPr>
      <w:ins w:id="8581" w:author="Priyanshu Solon" w:date="2025-05-22T22:34:00Z">
        <w:r>
          <w:t xml:space="preserve">    &lt;meta name="viewport" content="width=device-width, initial-scale=1.0"&gt;</w:t>
        </w:r>
      </w:ins>
    </w:p>
    <w:p w:rsidR="007C461F" w:rsidRDefault="007C461F" w:rsidP="007C461F">
      <w:pPr>
        <w:rPr>
          <w:ins w:id="8582" w:author="Priyanshu Solon" w:date="2025-05-22T22:34:00Z"/>
        </w:rPr>
      </w:pPr>
      <w:ins w:id="8583" w:author="Priyanshu Solon" w:date="2025-05-22T22:34:00Z">
        <w:r>
          <w:t xml:space="preserve">    &lt;title&gt;Document&lt;/title&gt;</w:t>
        </w:r>
      </w:ins>
    </w:p>
    <w:p w:rsidR="007C461F" w:rsidRDefault="007C461F" w:rsidP="007C461F">
      <w:pPr>
        <w:rPr>
          <w:ins w:id="8584" w:author="Priyanshu Solon" w:date="2025-05-22T22:34:00Z"/>
        </w:rPr>
      </w:pPr>
      <w:ins w:id="8585" w:author="Priyanshu Solon" w:date="2025-05-22T22:34:00Z">
        <w:r>
          <w:t xml:space="preserve">    &lt;style&gt;</w:t>
        </w:r>
      </w:ins>
    </w:p>
    <w:p w:rsidR="007C461F" w:rsidRDefault="007C461F" w:rsidP="007C461F">
      <w:pPr>
        <w:rPr>
          <w:ins w:id="8586" w:author="Priyanshu Solon" w:date="2025-05-22T22:34:00Z"/>
        </w:rPr>
      </w:pPr>
      <w:ins w:id="8587" w:author="Priyanshu Solon" w:date="2025-05-22T22:34:00Z">
        <w:r>
          <w:lastRenderedPageBreak/>
          <w:t xml:space="preserve">       .parent {</w:t>
        </w:r>
      </w:ins>
    </w:p>
    <w:p w:rsidR="007C461F" w:rsidRDefault="007C461F" w:rsidP="007C461F">
      <w:pPr>
        <w:rPr>
          <w:ins w:id="8588" w:author="Priyanshu Solon" w:date="2025-05-22T22:34:00Z"/>
        </w:rPr>
      </w:pPr>
      <w:ins w:id="8589" w:author="Priyanshu Solon" w:date="2025-05-22T22:34:00Z">
        <w:r>
          <w:t xml:space="preserve">         border : 20px solid transparent;</w:t>
        </w:r>
      </w:ins>
    </w:p>
    <w:p w:rsidR="007C461F" w:rsidRDefault="007C461F" w:rsidP="007C461F">
      <w:pPr>
        <w:rPr>
          <w:ins w:id="8590" w:author="Priyanshu Solon" w:date="2025-05-22T22:34:00Z"/>
        </w:rPr>
      </w:pPr>
      <w:ins w:id="8591" w:author="Priyanshu Solon" w:date="2025-05-22T22:34:00Z">
        <w:r>
          <w:t xml:space="preserve">        border-image: url("../public/images/border.gif") stretch 80;</w:t>
        </w:r>
      </w:ins>
    </w:p>
    <w:p w:rsidR="007C461F" w:rsidRDefault="007C461F" w:rsidP="007C461F">
      <w:pPr>
        <w:rPr>
          <w:ins w:id="8592" w:author="Priyanshu Solon" w:date="2025-05-22T22:34:00Z"/>
        </w:rPr>
      </w:pPr>
      <w:ins w:id="8593" w:author="Priyanshu Solon" w:date="2025-05-22T22:34:00Z">
        <w:r>
          <w:t xml:space="preserve">        padding: 30px;</w:t>
        </w:r>
      </w:ins>
    </w:p>
    <w:p w:rsidR="007C461F" w:rsidRDefault="007C461F" w:rsidP="007C461F">
      <w:pPr>
        <w:rPr>
          <w:ins w:id="8594" w:author="Priyanshu Solon" w:date="2025-05-22T22:34:00Z"/>
        </w:rPr>
      </w:pPr>
      <w:ins w:id="8595" w:author="Priyanshu Solon" w:date="2025-05-22T22:34:00Z">
        <w:r>
          <w:t xml:space="preserve">       }</w:t>
        </w:r>
      </w:ins>
    </w:p>
    <w:p w:rsidR="007C461F" w:rsidRDefault="007C461F" w:rsidP="007C461F">
      <w:pPr>
        <w:rPr>
          <w:ins w:id="8596" w:author="Priyanshu Solon" w:date="2025-05-22T22:34:00Z"/>
        </w:rPr>
      </w:pPr>
      <w:ins w:id="8597" w:author="Priyanshu Solon" w:date="2025-05-22T22:34:00Z">
        <w:r>
          <w:t xml:space="preserve">    &lt;/style&gt;</w:t>
        </w:r>
      </w:ins>
    </w:p>
    <w:p w:rsidR="007C461F" w:rsidRDefault="007C461F" w:rsidP="007C461F">
      <w:pPr>
        <w:rPr>
          <w:ins w:id="8598" w:author="Priyanshu Solon" w:date="2025-05-22T22:34:00Z"/>
        </w:rPr>
      </w:pPr>
      <w:ins w:id="8599" w:author="Priyanshu Solon" w:date="2025-05-22T22:34:00Z">
        <w:r>
          <w:t>&lt;/head&gt;</w:t>
        </w:r>
      </w:ins>
    </w:p>
    <w:p w:rsidR="007C461F" w:rsidRDefault="007C461F" w:rsidP="007C461F">
      <w:pPr>
        <w:rPr>
          <w:ins w:id="8600" w:author="Priyanshu Solon" w:date="2025-05-22T22:34:00Z"/>
        </w:rPr>
      </w:pPr>
      <w:ins w:id="8601" w:author="Priyanshu Solon" w:date="2025-05-22T22:34:00Z">
        <w:r>
          <w:t>&lt;body&gt;</w:t>
        </w:r>
      </w:ins>
    </w:p>
    <w:p w:rsidR="007C461F" w:rsidRDefault="007C461F" w:rsidP="007C461F">
      <w:pPr>
        <w:rPr>
          <w:ins w:id="8602" w:author="Priyanshu Solon" w:date="2025-05-22T22:34:00Z"/>
        </w:rPr>
      </w:pPr>
      <w:ins w:id="8603" w:author="Priyanshu Solon" w:date="2025-05-22T22:34:00Z">
        <w:r>
          <w:t xml:space="preserve">   &lt;div class="parent"&gt;</w:t>
        </w:r>
      </w:ins>
    </w:p>
    <w:p w:rsidR="007C461F" w:rsidRDefault="007C461F" w:rsidP="007C461F">
      <w:pPr>
        <w:rPr>
          <w:ins w:id="8604" w:author="Priyanshu Solon" w:date="2025-05-22T22:34:00Z"/>
        </w:rPr>
      </w:pPr>
      <w:ins w:id="8605" w:author="Priyanshu Solon" w:date="2025-05-22T22:34:00Z">
        <w:r>
          <w:t xml:space="preserve">        Lorem ipsum dolor sit amet consectetur adipisicing elit. Quidem libero deserunt deleniti nihil dolorem nesciunt quam quaerat quisquam exercitationem itaque, consequuntur nam enim expedita quasi voluptatibus harum fugiat tempora suscipit?</w:t>
        </w:r>
      </w:ins>
    </w:p>
    <w:p w:rsidR="007C461F" w:rsidRDefault="007C461F" w:rsidP="007C461F">
      <w:pPr>
        <w:rPr>
          <w:ins w:id="8606" w:author="Priyanshu Solon" w:date="2025-05-22T22:34:00Z"/>
        </w:rPr>
      </w:pPr>
      <w:ins w:id="8607" w:author="Priyanshu Solon" w:date="2025-05-22T22:34:00Z">
        <w:r>
          <w:t xml:space="preserve">        Lorem ipsum dolor sit amet consectetur, adipisicing elit. Explicabo similique, praesentium unde cupiditate aliquam blanditiis alias, earum accusantium itaque veniam iusto architecto officiis, reprehenderit iure labore sit at dolore soluta.</w:t>
        </w:r>
      </w:ins>
    </w:p>
    <w:p w:rsidR="007C461F" w:rsidRDefault="007C461F" w:rsidP="007C461F">
      <w:pPr>
        <w:rPr>
          <w:ins w:id="8608" w:author="Priyanshu Solon" w:date="2025-05-22T22:34:00Z"/>
        </w:rPr>
      </w:pPr>
      <w:ins w:id="8609" w:author="Priyanshu Solon" w:date="2025-05-22T22:34:00Z">
        <w:r>
          <w:t xml:space="preserve">        Lorem ipsum dolor sit amet consectetur, adipisicing elit. Quisquam, alias error aut laudantium perferendis quia delectus obcaecati consequuntur sit, dolor omnis reprehenderit optio voluptatum! Quas temporibus reprehenderit minima magni quasi.</w:t>
        </w:r>
      </w:ins>
    </w:p>
    <w:p w:rsidR="007C461F" w:rsidRDefault="007C461F" w:rsidP="007C461F">
      <w:pPr>
        <w:rPr>
          <w:ins w:id="8610" w:author="Priyanshu Solon" w:date="2025-05-22T22:34:00Z"/>
        </w:rPr>
      </w:pPr>
      <w:ins w:id="8611" w:author="Priyanshu Solon" w:date="2025-05-22T22:34:00Z">
        <w:r>
          <w:t xml:space="preserve">   &lt;/div&gt;</w:t>
        </w:r>
      </w:ins>
    </w:p>
    <w:p w:rsidR="007C461F" w:rsidRDefault="007C461F" w:rsidP="007C461F">
      <w:pPr>
        <w:rPr>
          <w:ins w:id="8612" w:author="Priyanshu Solon" w:date="2025-05-22T22:34:00Z"/>
        </w:rPr>
      </w:pPr>
      <w:ins w:id="8613" w:author="Priyanshu Solon" w:date="2025-05-22T22:34:00Z">
        <w:r>
          <w:t>&lt;/body&gt;</w:t>
        </w:r>
      </w:ins>
    </w:p>
    <w:p w:rsidR="007C461F" w:rsidRDefault="007C461F" w:rsidP="007C461F">
      <w:pPr>
        <w:rPr>
          <w:ins w:id="8614" w:author="Priyanshu Solon" w:date="2025-05-22T22:34:00Z"/>
        </w:rPr>
      </w:pPr>
      <w:ins w:id="8615" w:author="Priyanshu Solon" w:date="2025-05-22T22:34:00Z">
        <w:r>
          <w:t>&lt;/html&gt;</w:t>
        </w:r>
      </w:ins>
    </w:p>
    <w:p w:rsidR="007C461F" w:rsidRDefault="007C461F" w:rsidP="007C461F">
      <w:pPr>
        <w:rPr>
          <w:ins w:id="8616" w:author="Priyanshu Solon" w:date="2025-05-22T22:34:00Z"/>
        </w:rPr>
      </w:pPr>
      <w:ins w:id="8617" w:author="Priyanshu Solon" w:date="2025-05-22T22:34:00Z">
        <w:r>
          <w:t xml:space="preserve">       </w:t>
        </w:r>
      </w:ins>
    </w:p>
    <w:p w:rsidR="007C461F" w:rsidRPr="002533F2" w:rsidRDefault="007C461F" w:rsidP="007C461F">
      <w:pPr>
        <w:rPr>
          <w:ins w:id="8618" w:author="Priyanshu Solon" w:date="2025-05-22T22:34:00Z"/>
          <w:b/>
          <w:bCs/>
          <w:rPrChange w:id="8619" w:author="Priyanshu Solon" w:date="2025-05-22T23:07:00Z">
            <w:rPr>
              <w:ins w:id="8620" w:author="Priyanshu Solon" w:date="2025-05-22T22:34:00Z"/>
            </w:rPr>
          </w:rPrChange>
        </w:rPr>
      </w:pPr>
      <w:ins w:id="8621" w:author="Priyanshu Solon" w:date="2025-05-22T22:34:00Z">
        <w:r w:rsidRPr="002533F2">
          <w:rPr>
            <w:b/>
            <w:bCs/>
            <w:rPrChange w:id="8622" w:author="Priyanshu Solon" w:date="2025-05-22T23:07:00Z">
              <w:rPr/>
            </w:rPrChange>
          </w:rPr>
          <w:t xml:space="preserve">                         CSS Positions</w:t>
        </w:r>
      </w:ins>
    </w:p>
    <w:p w:rsidR="007C461F" w:rsidRDefault="007C461F" w:rsidP="007C461F">
      <w:pPr>
        <w:rPr>
          <w:ins w:id="8623" w:author="Priyanshu Solon" w:date="2025-05-22T22:34:00Z"/>
        </w:rPr>
      </w:pPr>
      <w:ins w:id="8624" w:author="Priyanshu Solon" w:date="2025-05-22T22:34:00Z">
        <w:r>
          <w:t>1. Static</w:t>
        </w:r>
      </w:ins>
    </w:p>
    <w:p w:rsidR="007C461F" w:rsidRDefault="007C461F" w:rsidP="007C461F">
      <w:pPr>
        <w:rPr>
          <w:ins w:id="8625" w:author="Priyanshu Solon" w:date="2025-05-22T22:34:00Z"/>
        </w:rPr>
      </w:pPr>
      <w:ins w:id="8626" w:author="Priyanshu Solon" w:date="2025-05-22T22:34:00Z">
        <w:r>
          <w:t>2. Absolute</w:t>
        </w:r>
      </w:ins>
    </w:p>
    <w:p w:rsidR="007C461F" w:rsidRDefault="007C461F" w:rsidP="007C461F">
      <w:pPr>
        <w:rPr>
          <w:ins w:id="8627" w:author="Priyanshu Solon" w:date="2025-05-22T22:34:00Z"/>
        </w:rPr>
      </w:pPr>
      <w:ins w:id="8628" w:author="Priyanshu Solon" w:date="2025-05-22T22:34:00Z">
        <w:r>
          <w:t>3. Relative</w:t>
        </w:r>
      </w:ins>
    </w:p>
    <w:p w:rsidR="007C461F" w:rsidRDefault="007C461F" w:rsidP="007C461F">
      <w:pPr>
        <w:rPr>
          <w:ins w:id="8629" w:author="Priyanshu Solon" w:date="2025-05-22T22:34:00Z"/>
        </w:rPr>
      </w:pPr>
      <w:ins w:id="8630" w:author="Priyanshu Solon" w:date="2025-05-22T22:34:00Z">
        <w:r>
          <w:t>4. Fixed</w:t>
        </w:r>
      </w:ins>
    </w:p>
    <w:p w:rsidR="007C461F" w:rsidRDefault="007C461F" w:rsidP="007C461F">
      <w:pPr>
        <w:rPr>
          <w:ins w:id="8631" w:author="Priyanshu Solon" w:date="2025-05-22T22:34:00Z"/>
        </w:rPr>
      </w:pPr>
      <w:ins w:id="8632" w:author="Priyanshu Solon" w:date="2025-05-22T22:34:00Z">
        <w:r>
          <w:t>5. Sticky</w:t>
        </w:r>
      </w:ins>
    </w:p>
    <w:p w:rsidR="007C461F" w:rsidRDefault="007C461F" w:rsidP="007C461F">
      <w:pPr>
        <w:rPr>
          <w:ins w:id="8633" w:author="Priyanshu Solon" w:date="2025-05-22T22:34:00Z"/>
        </w:rPr>
      </w:pPr>
    </w:p>
    <w:p w:rsidR="007C461F" w:rsidRDefault="007C461F" w:rsidP="007C461F">
      <w:pPr>
        <w:rPr>
          <w:ins w:id="8634" w:author="Priyanshu Solon" w:date="2025-05-22T22:34:00Z"/>
        </w:rPr>
      </w:pPr>
      <w:ins w:id="8635" w:author="Priyanshu Solon" w:date="2025-05-22T22:34:00Z">
        <w:r>
          <w:t>Static</w:t>
        </w:r>
      </w:ins>
    </w:p>
    <w:p w:rsidR="007C461F" w:rsidRDefault="007C461F" w:rsidP="007C461F">
      <w:pPr>
        <w:rPr>
          <w:ins w:id="8636" w:author="Priyanshu Solon" w:date="2025-05-22T22:34:00Z"/>
        </w:rPr>
      </w:pPr>
      <w:ins w:id="8637" w:author="Priyanshu Solon" w:date="2025-05-22T22:34:00Z">
        <w:r>
          <w:t>- It keeps element according to normal flow of document.</w:t>
        </w:r>
      </w:ins>
    </w:p>
    <w:p w:rsidR="007C461F" w:rsidRDefault="007C461F" w:rsidP="007C461F">
      <w:pPr>
        <w:rPr>
          <w:ins w:id="8638" w:author="Priyanshu Solon" w:date="2025-05-22T22:34:00Z"/>
        </w:rPr>
      </w:pPr>
      <w:ins w:id="8639" w:author="Priyanshu Solon" w:date="2025-05-22T22:34:00Z">
        <w:r>
          <w:lastRenderedPageBreak/>
          <w:t>- It will not allow element to move using top, left, right &amp; bottom attributes.</w:t>
        </w:r>
      </w:ins>
    </w:p>
    <w:p w:rsidR="007C461F" w:rsidRDefault="007C461F" w:rsidP="007C461F">
      <w:pPr>
        <w:rPr>
          <w:ins w:id="8640" w:author="Priyanshu Solon" w:date="2025-05-22T22:34:00Z"/>
        </w:rPr>
      </w:pPr>
      <w:ins w:id="8641" w:author="Priyanshu Solon" w:date="2025-05-22T22:34:00Z">
        <w:r>
          <w:t>- It is the default position for element.</w:t>
        </w:r>
      </w:ins>
    </w:p>
    <w:p w:rsidR="007C461F" w:rsidRDefault="007C461F" w:rsidP="007C461F">
      <w:pPr>
        <w:rPr>
          <w:ins w:id="8642" w:author="Priyanshu Solon" w:date="2025-05-22T22:34:00Z"/>
        </w:rPr>
      </w:pPr>
    </w:p>
    <w:p w:rsidR="007C461F" w:rsidRPr="002533F2" w:rsidRDefault="007C461F" w:rsidP="007C461F">
      <w:pPr>
        <w:rPr>
          <w:ins w:id="8643" w:author="Priyanshu Solon" w:date="2025-05-22T22:34:00Z"/>
          <w:b/>
          <w:bCs/>
          <w:rPrChange w:id="8644" w:author="Priyanshu Solon" w:date="2025-05-22T23:08:00Z">
            <w:rPr>
              <w:ins w:id="8645" w:author="Priyanshu Solon" w:date="2025-05-22T22:34:00Z"/>
            </w:rPr>
          </w:rPrChange>
        </w:rPr>
      </w:pPr>
      <w:ins w:id="8646" w:author="Priyanshu Solon" w:date="2025-05-22T22:34:00Z">
        <w:r w:rsidRPr="002533F2">
          <w:rPr>
            <w:b/>
            <w:bCs/>
            <w:rPrChange w:id="8647" w:author="Priyanshu Solon" w:date="2025-05-22T23:08:00Z">
              <w:rPr/>
            </w:rPrChange>
          </w:rPr>
          <w:t>Absolute:</w:t>
        </w:r>
      </w:ins>
    </w:p>
    <w:p w:rsidR="007C461F" w:rsidRDefault="007C461F" w:rsidP="007C461F">
      <w:pPr>
        <w:rPr>
          <w:ins w:id="8648" w:author="Priyanshu Solon" w:date="2025-05-22T22:34:00Z"/>
        </w:rPr>
      </w:pPr>
      <w:ins w:id="8649" w:author="Priyanshu Solon" w:date="2025-05-22T22:34:00Z">
        <w:r>
          <w:t>- It removes element from normal flow of document.</w:t>
        </w:r>
      </w:ins>
    </w:p>
    <w:p w:rsidR="007C461F" w:rsidRDefault="007C461F" w:rsidP="007C461F">
      <w:pPr>
        <w:rPr>
          <w:ins w:id="8650" w:author="Priyanshu Solon" w:date="2025-05-22T22:34:00Z"/>
        </w:rPr>
      </w:pPr>
      <w:ins w:id="8651" w:author="Priyanshu Solon" w:date="2025-05-22T22:34:00Z">
        <w:r>
          <w:t>- It allows to move element using left, right, top and bottom.</w:t>
        </w:r>
      </w:ins>
    </w:p>
    <w:p w:rsidR="007C461F" w:rsidRDefault="007C461F" w:rsidP="007C461F">
      <w:pPr>
        <w:rPr>
          <w:ins w:id="8652" w:author="Priyanshu Solon" w:date="2025-05-22T22:34:00Z"/>
        </w:rPr>
      </w:pPr>
      <w:ins w:id="8653" w:author="Priyanshu Solon" w:date="2025-05-22T22:34:00Z">
        <w:r>
          <w:t>- It keeps element with regard to content in page.</w:t>
        </w:r>
      </w:ins>
    </w:p>
    <w:p w:rsidR="007C461F" w:rsidRDefault="007C461F" w:rsidP="007C461F">
      <w:pPr>
        <w:rPr>
          <w:ins w:id="8654" w:author="Priyanshu Solon" w:date="2025-05-22T22:34:00Z"/>
        </w:rPr>
      </w:pPr>
      <w:ins w:id="8655" w:author="Priyanshu Solon" w:date="2025-05-22T22:34:00Z">
        <w:r>
          <w:t>- It moves along with the content.</w:t>
        </w:r>
      </w:ins>
    </w:p>
    <w:p w:rsidR="007C461F" w:rsidRDefault="007C461F" w:rsidP="007C461F">
      <w:pPr>
        <w:rPr>
          <w:ins w:id="8656" w:author="Priyanshu Solon" w:date="2025-05-22T22:34:00Z"/>
        </w:rPr>
      </w:pPr>
    </w:p>
    <w:p w:rsidR="007C461F" w:rsidRPr="002533F2" w:rsidRDefault="007C461F" w:rsidP="007C461F">
      <w:pPr>
        <w:rPr>
          <w:ins w:id="8657" w:author="Priyanshu Solon" w:date="2025-05-22T22:34:00Z"/>
          <w:b/>
          <w:bCs/>
          <w:rPrChange w:id="8658" w:author="Priyanshu Solon" w:date="2025-05-22T23:08:00Z">
            <w:rPr>
              <w:ins w:id="8659" w:author="Priyanshu Solon" w:date="2025-05-22T22:34:00Z"/>
            </w:rPr>
          </w:rPrChange>
        </w:rPr>
      </w:pPr>
      <w:ins w:id="8660" w:author="Priyanshu Solon" w:date="2025-05-22T22:34:00Z">
        <w:r w:rsidRPr="002533F2">
          <w:rPr>
            <w:b/>
            <w:bCs/>
            <w:rPrChange w:id="8661" w:author="Priyanshu Solon" w:date="2025-05-22T23:08:00Z">
              <w:rPr/>
            </w:rPrChange>
          </w:rPr>
          <w:t>Fixed:</w:t>
        </w:r>
      </w:ins>
    </w:p>
    <w:p w:rsidR="007C461F" w:rsidRDefault="007C461F" w:rsidP="007C461F">
      <w:pPr>
        <w:rPr>
          <w:ins w:id="8662" w:author="Priyanshu Solon" w:date="2025-05-22T22:34:00Z"/>
        </w:rPr>
      </w:pPr>
      <w:ins w:id="8663" w:author="Priyanshu Solon" w:date="2025-05-22T22:34:00Z">
        <w:r>
          <w:t>- It removes element from normal flow of document.</w:t>
        </w:r>
      </w:ins>
    </w:p>
    <w:p w:rsidR="007C461F" w:rsidRDefault="007C461F" w:rsidP="007C461F">
      <w:pPr>
        <w:rPr>
          <w:ins w:id="8664" w:author="Priyanshu Solon" w:date="2025-05-22T22:34:00Z"/>
        </w:rPr>
      </w:pPr>
      <w:ins w:id="8665" w:author="Priyanshu Solon" w:date="2025-05-22T22:34:00Z">
        <w:r>
          <w:t>- It allows to move element using left, right, top and bottom.</w:t>
        </w:r>
      </w:ins>
    </w:p>
    <w:p w:rsidR="007C461F" w:rsidRDefault="007C461F" w:rsidP="007C461F">
      <w:pPr>
        <w:rPr>
          <w:ins w:id="8666" w:author="Priyanshu Solon" w:date="2025-05-22T22:34:00Z"/>
        </w:rPr>
      </w:pPr>
      <w:ins w:id="8667" w:author="Priyanshu Solon" w:date="2025-05-22T22:34:00Z">
        <w:r>
          <w:t>- It keeps element with regard to browser window not with content in page.</w:t>
        </w:r>
      </w:ins>
    </w:p>
    <w:p w:rsidR="007C461F" w:rsidRDefault="007C461F" w:rsidP="007C461F">
      <w:pPr>
        <w:rPr>
          <w:ins w:id="8668" w:author="Priyanshu Solon" w:date="2025-05-22T22:34:00Z"/>
        </w:rPr>
      </w:pPr>
    </w:p>
    <w:p w:rsidR="007C461F" w:rsidRPr="002533F2" w:rsidRDefault="007C461F" w:rsidP="007C461F">
      <w:pPr>
        <w:rPr>
          <w:ins w:id="8669" w:author="Priyanshu Solon" w:date="2025-05-22T22:34:00Z"/>
          <w:b/>
          <w:bCs/>
          <w:rPrChange w:id="8670" w:author="Priyanshu Solon" w:date="2025-05-22T23:08:00Z">
            <w:rPr>
              <w:ins w:id="8671" w:author="Priyanshu Solon" w:date="2025-05-22T22:34:00Z"/>
            </w:rPr>
          </w:rPrChange>
        </w:rPr>
      </w:pPr>
      <w:ins w:id="8672" w:author="Priyanshu Solon" w:date="2025-05-22T22:34:00Z">
        <w:r w:rsidRPr="002533F2">
          <w:rPr>
            <w:b/>
            <w:bCs/>
            <w:rPrChange w:id="8673" w:author="Priyanshu Solon" w:date="2025-05-22T23:08:00Z">
              <w:rPr/>
            </w:rPrChange>
          </w:rPr>
          <w:t>Sticky</w:t>
        </w:r>
      </w:ins>
      <w:ins w:id="8674" w:author="Priyanshu Solon" w:date="2025-05-22T23:08:00Z">
        <w:r w:rsidR="002533F2" w:rsidRPr="002533F2">
          <w:rPr>
            <w:b/>
            <w:bCs/>
            <w:rPrChange w:id="8675" w:author="Priyanshu Solon" w:date="2025-05-22T23:08:00Z">
              <w:rPr/>
            </w:rPrChange>
          </w:rPr>
          <w:t>:</w:t>
        </w:r>
      </w:ins>
    </w:p>
    <w:p w:rsidR="007C461F" w:rsidRDefault="007C461F" w:rsidP="007C461F">
      <w:pPr>
        <w:rPr>
          <w:ins w:id="8676" w:author="Priyanshu Solon" w:date="2025-05-22T22:34:00Z"/>
        </w:rPr>
      </w:pPr>
      <w:ins w:id="8677" w:author="Priyanshu Solon" w:date="2025-05-22T22:34:00Z">
        <w:r>
          <w:t>- It keeps element according to normal flow of document.</w:t>
        </w:r>
      </w:ins>
    </w:p>
    <w:p w:rsidR="007C461F" w:rsidRDefault="007C461F" w:rsidP="007C461F">
      <w:pPr>
        <w:rPr>
          <w:ins w:id="8678" w:author="Priyanshu Solon" w:date="2025-05-22T22:34:00Z"/>
        </w:rPr>
      </w:pPr>
      <w:ins w:id="8679" w:author="Priyanshu Solon" w:date="2025-05-22T22:34:00Z">
        <w:r>
          <w:t>- It allows to scroll up to specified units, and can lock scrolling after reaching the designated position.</w:t>
        </w:r>
      </w:ins>
    </w:p>
    <w:p w:rsidR="007C461F" w:rsidRDefault="007C461F" w:rsidP="007C461F">
      <w:pPr>
        <w:rPr>
          <w:ins w:id="8680" w:author="Priyanshu Solon" w:date="2025-05-22T22:34:00Z"/>
        </w:rPr>
      </w:pPr>
    </w:p>
    <w:p w:rsidR="007C461F" w:rsidRPr="002533F2" w:rsidRDefault="007C461F" w:rsidP="007C461F">
      <w:pPr>
        <w:rPr>
          <w:ins w:id="8681" w:author="Priyanshu Solon" w:date="2025-05-22T22:34:00Z"/>
          <w:b/>
          <w:bCs/>
          <w:rPrChange w:id="8682" w:author="Priyanshu Solon" w:date="2025-05-22T23:08:00Z">
            <w:rPr>
              <w:ins w:id="8683" w:author="Priyanshu Solon" w:date="2025-05-22T22:34:00Z"/>
            </w:rPr>
          </w:rPrChange>
        </w:rPr>
      </w:pPr>
      <w:ins w:id="8684" w:author="Priyanshu Solon" w:date="2025-05-22T22:34:00Z">
        <w:r w:rsidRPr="002533F2">
          <w:rPr>
            <w:b/>
            <w:bCs/>
            <w:rPrChange w:id="8685" w:author="Priyanshu Solon" w:date="2025-05-22T23:08:00Z">
              <w:rPr/>
            </w:rPrChange>
          </w:rPr>
          <w:t>Relative</w:t>
        </w:r>
      </w:ins>
      <w:ins w:id="8686" w:author="Priyanshu Solon" w:date="2025-05-22T23:08:00Z">
        <w:r w:rsidR="002533F2">
          <w:rPr>
            <w:b/>
            <w:bCs/>
          </w:rPr>
          <w:t>:</w:t>
        </w:r>
      </w:ins>
    </w:p>
    <w:p w:rsidR="007C461F" w:rsidRDefault="007C461F" w:rsidP="007C461F">
      <w:pPr>
        <w:rPr>
          <w:ins w:id="8687" w:author="Priyanshu Solon" w:date="2025-05-22T22:34:00Z"/>
        </w:rPr>
      </w:pPr>
      <w:ins w:id="8688" w:author="Priyanshu Solon" w:date="2025-05-22T22:34:00Z">
        <w:r>
          <w:t>- It is defined for parent element.</w:t>
        </w:r>
      </w:ins>
    </w:p>
    <w:p w:rsidR="007C461F" w:rsidRDefault="007C461F" w:rsidP="007C461F">
      <w:pPr>
        <w:rPr>
          <w:ins w:id="8689" w:author="Priyanshu Solon" w:date="2025-05-22T22:34:00Z"/>
        </w:rPr>
      </w:pPr>
      <w:ins w:id="8690" w:author="Priyanshu Solon" w:date="2025-05-22T22:34:00Z">
        <w:r>
          <w:t>- It allows to keep child element with regard to the parent.</w:t>
        </w:r>
      </w:ins>
    </w:p>
    <w:p w:rsidR="007C461F" w:rsidRDefault="007C461F" w:rsidP="007C461F">
      <w:pPr>
        <w:rPr>
          <w:ins w:id="8691" w:author="Priyanshu Solon" w:date="2025-05-22T22:34:00Z"/>
        </w:rPr>
      </w:pPr>
      <w:ins w:id="8692" w:author="Priyanshu Solon" w:date="2025-05-22T22:34:00Z">
        <w:r>
          <w:t>- It requires child elements configured with "absolute" position only.</w:t>
        </w:r>
      </w:ins>
    </w:p>
    <w:p w:rsidR="007C461F" w:rsidRDefault="007C461F" w:rsidP="007C461F">
      <w:pPr>
        <w:rPr>
          <w:ins w:id="8693" w:author="Priyanshu Solon" w:date="2025-05-22T22:34:00Z"/>
        </w:rPr>
      </w:pPr>
    </w:p>
    <w:p w:rsidR="007C461F" w:rsidRDefault="007C461F" w:rsidP="007C461F">
      <w:pPr>
        <w:rPr>
          <w:ins w:id="8694" w:author="Priyanshu Solon" w:date="2025-05-22T22:34:00Z"/>
        </w:rPr>
      </w:pPr>
      <w:ins w:id="8695" w:author="Priyanshu Solon" w:date="2025-05-22T22:34:00Z">
        <w:r>
          <w:t>Syntax:</w:t>
        </w:r>
      </w:ins>
    </w:p>
    <w:p w:rsidR="007C461F" w:rsidRDefault="007C461F" w:rsidP="007C461F">
      <w:pPr>
        <w:rPr>
          <w:ins w:id="8696" w:author="Priyanshu Solon" w:date="2025-05-22T22:34:00Z"/>
        </w:rPr>
      </w:pPr>
      <w:ins w:id="8697" w:author="Priyanshu Solon" w:date="2025-05-22T22:34:00Z">
        <w:r>
          <w:t xml:space="preserve">    .parent {</w:t>
        </w:r>
      </w:ins>
    </w:p>
    <w:p w:rsidR="007C461F" w:rsidRDefault="007C461F" w:rsidP="007C461F">
      <w:pPr>
        <w:rPr>
          <w:ins w:id="8698" w:author="Priyanshu Solon" w:date="2025-05-22T22:34:00Z"/>
        </w:rPr>
      </w:pPr>
      <w:ins w:id="8699" w:author="Priyanshu Solon" w:date="2025-05-22T22:34:00Z">
        <w:r>
          <w:t xml:space="preserve">       position : relative;</w:t>
        </w:r>
      </w:ins>
    </w:p>
    <w:p w:rsidR="007C461F" w:rsidRDefault="007C461F" w:rsidP="007C461F">
      <w:pPr>
        <w:rPr>
          <w:ins w:id="8700" w:author="Priyanshu Solon" w:date="2025-05-22T22:34:00Z"/>
        </w:rPr>
      </w:pPr>
      <w:ins w:id="8701" w:author="Priyanshu Solon" w:date="2025-05-22T22:34:00Z">
        <w:r>
          <w:t xml:space="preserve">     }</w:t>
        </w:r>
      </w:ins>
    </w:p>
    <w:p w:rsidR="007C461F" w:rsidRDefault="007C461F" w:rsidP="007C461F">
      <w:pPr>
        <w:rPr>
          <w:ins w:id="8702" w:author="Priyanshu Solon" w:date="2025-05-22T22:34:00Z"/>
        </w:rPr>
      </w:pPr>
      <w:ins w:id="8703" w:author="Priyanshu Solon" w:date="2025-05-22T22:34:00Z">
        <w:r>
          <w:t xml:space="preserve">    .child {</w:t>
        </w:r>
      </w:ins>
    </w:p>
    <w:p w:rsidR="007C461F" w:rsidRDefault="007C461F" w:rsidP="007C461F">
      <w:pPr>
        <w:rPr>
          <w:ins w:id="8704" w:author="Priyanshu Solon" w:date="2025-05-22T22:34:00Z"/>
        </w:rPr>
      </w:pPr>
      <w:ins w:id="8705" w:author="Priyanshu Solon" w:date="2025-05-22T22:34:00Z">
        <w:r>
          <w:t xml:space="preserve">        position : absolute;</w:t>
        </w:r>
      </w:ins>
    </w:p>
    <w:p w:rsidR="007C461F" w:rsidRDefault="007C461F" w:rsidP="007C461F">
      <w:pPr>
        <w:rPr>
          <w:ins w:id="8706" w:author="Priyanshu Solon" w:date="2025-05-22T22:34:00Z"/>
        </w:rPr>
      </w:pPr>
      <w:ins w:id="8707" w:author="Priyanshu Solon" w:date="2025-05-22T22:34:00Z">
        <w:r>
          <w:lastRenderedPageBreak/>
          <w:t xml:space="preserve">     }</w:t>
        </w:r>
      </w:ins>
    </w:p>
    <w:p w:rsidR="007C461F" w:rsidRDefault="007C461F" w:rsidP="007C461F">
      <w:pPr>
        <w:rPr>
          <w:ins w:id="8708" w:author="Priyanshu Solon" w:date="2025-05-22T22:34:00Z"/>
        </w:rPr>
      </w:pPr>
    </w:p>
    <w:p w:rsidR="007C461F" w:rsidRDefault="007C461F" w:rsidP="007C461F">
      <w:pPr>
        <w:rPr>
          <w:ins w:id="8709" w:author="Priyanshu Solon" w:date="2025-05-22T22:34:00Z"/>
        </w:rPr>
      </w:pPr>
      <w:ins w:id="8710" w:author="Priyanshu Solon" w:date="2025-05-22T22:34:00Z">
        <w:r>
          <w:t>Ex:</w:t>
        </w:r>
      </w:ins>
    </w:p>
    <w:p w:rsidR="007C461F" w:rsidRDefault="007C461F" w:rsidP="007C461F">
      <w:pPr>
        <w:rPr>
          <w:ins w:id="8711" w:author="Priyanshu Solon" w:date="2025-05-22T22:34:00Z"/>
        </w:rPr>
      </w:pPr>
      <w:ins w:id="8712" w:author="Priyanshu Solon" w:date="2025-05-22T22:34:00Z">
        <w:r>
          <w:t>&lt;!DOCTYPE html&gt;</w:t>
        </w:r>
      </w:ins>
    </w:p>
    <w:p w:rsidR="007C461F" w:rsidRDefault="007C461F" w:rsidP="007C461F">
      <w:pPr>
        <w:rPr>
          <w:ins w:id="8713" w:author="Priyanshu Solon" w:date="2025-05-22T22:34:00Z"/>
        </w:rPr>
      </w:pPr>
      <w:ins w:id="8714" w:author="Priyanshu Solon" w:date="2025-05-22T22:34:00Z">
        <w:r>
          <w:t>&lt;html lang="en"&gt;</w:t>
        </w:r>
      </w:ins>
    </w:p>
    <w:p w:rsidR="007C461F" w:rsidRDefault="007C461F" w:rsidP="007C461F">
      <w:pPr>
        <w:rPr>
          <w:ins w:id="8715" w:author="Priyanshu Solon" w:date="2025-05-22T22:34:00Z"/>
        </w:rPr>
      </w:pPr>
      <w:ins w:id="8716" w:author="Priyanshu Solon" w:date="2025-05-22T22:34:00Z">
        <w:r>
          <w:t>&lt;head&gt;</w:t>
        </w:r>
      </w:ins>
    </w:p>
    <w:p w:rsidR="007C461F" w:rsidRDefault="007C461F" w:rsidP="007C461F">
      <w:pPr>
        <w:rPr>
          <w:ins w:id="8717" w:author="Priyanshu Solon" w:date="2025-05-22T22:34:00Z"/>
        </w:rPr>
      </w:pPr>
      <w:ins w:id="8718" w:author="Priyanshu Solon" w:date="2025-05-22T22:34:00Z">
        <w:r>
          <w:t xml:space="preserve">   &lt;meta charset="UTF-8"&gt;</w:t>
        </w:r>
      </w:ins>
    </w:p>
    <w:p w:rsidR="007C461F" w:rsidRDefault="007C461F" w:rsidP="007C461F">
      <w:pPr>
        <w:rPr>
          <w:ins w:id="8719" w:author="Priyanshu Solon" w:date="2025-05-22T22:34:00Z"/>
        </w:rPr>
      </w:pPr>
      <w:ins w:id="8720" w:author="Priyanshu Solon" w:date="2025-05-22T22:34:00Z">
        <w:r>
          <w:t xml:space="preserve">   &lt;meta name="viewport" content="width=device-width, initial-scale=1.0"&gt;</w:t>
        </w:r>
      </w:ins>
    </w:p>
    <w:p w:rsidR="007C461F" w:rsidRDefault="007C461F" w:rsidP="007C461F">
      <w:pPr>
        <w:rPr>
          <w:ins w:id="8721" w:author="Priyanshu Solon" w:date="2025-05-22T22:34:00Z"/>
        </w:rPr>
      </w:pPr>
      <w:ins w:id="8722" w:author="Priyanshu Solon" w:date="2025-05-22T22:34:00Z">
        <w:r>
          <w:t xml:space="preserve">   &lt;title&gt;Document&lt;/title&gt;</w:t>
        </w:r>
      </w:ins>
    </w:p>
    <w:p w:rsidR="007C461F" w:rsidRDefault="007C461F" w:rsidP="007C461F">
      <w:pPr>
        <w:rPr>
          <w:ins w:id="8723" w:author="Priyanshu Solon" w:date="2025-05-22T22:34:00Z"/>
        </w:rPr>
      </w:pPr>
      <w:ins w:id="8724" w:author="Priyanshu Solon" w:date="2025-05-22T22:34:00Z">
        <w:r>
          <w:t xml:space="preserve">   &lt;style&gt;</w:t>
        </w:r>
      </w:ins>
    </w:p>
    <w:p w:rsidR="007C461F" w:rsidRDefault="007C461F" w:rsidP="007C461F">
      <w:pPr>
        <w:rPr>
          <w:ins w:id="8725" w:author="Priyanshu Solon" w:date="2025-05-22T22:34:00Z"/>
        </w:rPr>
      </w:pPr>
      <w:ins w:id="8726" w:author="Priyanshu Solon" w:date="2025-05-22T22:34:00Z">
        <w:r>
          <w:t xml:space="preserve">      .men-fashion {</w:t>
        </w:r>
      </w:ins>
    </w:p>
    <w:p w:rsidR="007C461F" w:rsidRDefault="007C461F" w:rsidP="007C461F">
      <w:pPr>
        <w:rPr>
          <w:ins w:id="8727" w:author="Priyanshu Solon" w:date="2025-05-22T22:34:00Z"/>
        </w:rPr>
      </w:pPr>
      <w:ins w:id="8728" w:author="Priyanshu Solon" w:date="2025-05-22T22:34:00Z">
        <w:r>
          <w:t xml:space="preserve">         background-image: url("../public/images/men-fashion.jpg");</w:t>
        </w:r>
      </w:ins>
    </w:p>
    <w:p w:rsidR="007C461F" w:rsidRDefault="007C461F" w:rsidP="007C461F">
      <w:pPr>
        <w:rPr>
          <w:ins w:id="8729" w:author="Priyanshu Solon" w:date="2025-05-22T22:34:00Z"/>
        </w:rPr>
      </w:pPr>
      <w:ins w:id="8730" w:author="Priyanshu Solon" w:date="2025-05-22T22:34:00Z">
        <w:r>
          <w:t xml:space="preserve">         background-size: cover;</w:t>
        </w:r>
      </w:ins>
    </w:p>
    <w:p w:rsidR="007C461F" w:rsidRDefault="007C461F" w:rsidP="007C461F">
      <w:pPr>
        <w:rPr>
          <w:ins w:id="8731" w:author="Priyanshu Solon" w:date="2025-05-22T22:34:00Z"/>
        </w:rPr>
      </w:pPr>
      <w:ins w:id="8732" w:author="Priyanshu Solon" w:date="2025-05-22T22:34:00Z">
        <w:r>
          <w:t xml:space="preserve">         width: 600px;</w:t>
        </w:r>
      </w:ins>
    </w:p>
    <w:p w:rsidR="007C461F" w:rsidRDefault="007C461F" w:rsidP="007C461F">
      <w:pPr>
        <w:rPr>
          <w:ins w:id="8733" w:author="Priyanshu Solon" w:date="2025-05-22T22:34:00Z"/>
        </w:rPr>
      </w:pPr>
      <w:ins w:id="8734" w:author="Priyanshu Solon" w:date="2025-05-22T22:34:00Z">
        <w:r>
          <w:t xml:space="preserve">         height: 400px;</w:t>
        </w:r>
      </w:ins>
    </w:p>
    <w:p w:rsidR="007C461F" w:rsidRDefault="007C461F" w:rsidP="007C461F">
      <w:pPr>
        <w:rPr>
          <w:ins w:id="8735" w:author="Priyanshu Solon" w:date="2025-05-22T22:34:00Z"/>
        </w:rPr>
      </w:pPr>
      <w:ins w:id="8736" w:author="Priyanshu Solon" w:date="2025-05-22T22:34:00Z">
        <w:r>
          <w:t xml:space="preserve">         border:1px solid blue;</w:t>
        </w:r>
      </w:ins>
    </w:p>
    <w:p w:rsidR="007C461F" w:rsidRDefault="007C461F" w:rsidP="007C461F">
      <w:pPr>
        <w:rPr>
          <w:ins w:id="8737" w:author="Priyanshu Solon" w:date="2025-05-22T22:34:00Z"/>
        </w:rPr>
      </w:pPr>
      <w:ins w:id="8738" w:author="Priyanshu Solon" w:date="2025-05-22T22:34:00Z">
        <w:r>
          <w:t xml:space="preserve">         position: relative;</w:t>
        </w:r>
      </w:ins>
    </w:p>
    <w:p w:rsidR="007C461F" w:rsidRDefault="007C461F" w:rsidP="007C461F">
      <w:pPr>
        <w:rPr>
          <w:ins w:id="8739" w:author="Priyanshu Solon" w:date="2025-05-22T22:34:00Z"/>
        </w:rPr>
      </w:pPr>
      <w:ins w:id="8740" w:author="Priyanshu Solon" w:date="2025-05-22T22:34:00Z">
        <w:r>
          <w:t xml:space="preserve">      }</w:t>
        </w:r>
      </w:ins>
    </w:p>
    <w:p w:rsidR="007C461F" w:rsidRDefault="007C461F" w:rsidP="007C461F">
      <w:pPr>
        <w:rPr>
          <w:ins w:id="8741" w:author="Priyanshu Solon" w:date="2025-05-22T22:34:00Z"/>
        </w:rPr>
      </w:pPr>
      <w:ins w:id="8742" w:author="Priyanshu Solon" w:date="2025-05-22T22:34:00Z">
        <w:r>
          <w:t xml:space="preserve">      .offer{</w:t>
        </w:r>
      </w:ins>
    </w:p>
    <w:p w:rsidR="007C461F" w:rsidRDefault="007C461F" w:rsidP="007C461F">
      <w:pPr>
        <w:rPr>
          <w:ins w:id="8743" w:author="Priyanshu Solon" w:date="2025-05-22T22:34:00Z"/>
        </w:rPr>
      </w:pPr>
      <w:ins w:id="8744" w:author="Priyanshu Solon" w:date="2025-05-22T22:34:00Z">
        <w:r>
          <w:t xml:space="preserve">         background-color: red;</w:t>
        </w:r>
      </w:ins>
    </w:p>
    <w:p w:rsidR="007C461F" w:rsidRDefault="007C461F" w:rsidP="007C461F">
      <w:pPr>
        <w:rPr>
          <w:ins w:id="8745" w:author="Priyanshu Solon" w:date="2025-05-22T22:34:00Z"/>
        </w:rPr>
      </w:pPr>
      <w:ins w:id="8746" w:author="Priyanshu Solon" w:date="2025-05-22T22:34:00Z">
        <w:r>
          <w:t xml:space="preserve">         color:white;</w:t>
        </w:r>
      </w:ins>
    </w:p>
    <w:p w:rsidR="007C461F" w:rsidRDefault="007C461F" w:rsidP="007C461F">
      <w:pPr>
        <w:rPr>
          <w:ins w:id="8747" w:author="Priyanshu Solon" w:date="2025-05-22T22:34:00Z"/>
        </w:rPr>
      </w:pPr>
      <w:ins w:id="8748" w:author="Priyanshu Solon" w:date="2025-05-22T22:34:00Z">
        <w:r>
          <w:t xml:space="preserve">         width: 80px;</w:t>
        </w:r>
      </w:ins>
    </w:p>
    <w:p w:rsidR="007C461F" w:rsidRDefault="007C461F" w:rsidP="007C461F">
      <w:pPr>
        <w:rPr>
          <w:ins w:id="8749" w:author="Priyanshu Solon" w:date="2025-05-22T22:34:00Z"/>
        </w:rPr>
      </w:pPr>
      <w:ins w:id="8750" w:author="Priyanshu Solon" w:date="2025-05-22T22:34:00Z">
        <w:r>
          <w:t xml:space="preserve">         height: 80px;</w:t>
        </w:r>
      </w:ins>
    </w:p>
    <w:p w:rsidR="007C461F" w:rsidRDefault="007C461F" w:rsidP="007C461F">
      <w:pPr>
        <w:rPr>
          <w:ins w:id="8751" w:author="Priyanshu Solon" w:date="2025-05-22T22:34:00Z"/>
        </w:rPr>
      </w:pPr>
      <w:ins w:id="8752" w:author="Priyanshu Solon" w:date="2025-05-22T22:34:00Z">
        <w:r>
          <w:t xml:space="preserve">         border-radius: 80px;</w:t>
        </w:r>
      </w:ins>
    </w:p>
    <w:p w:rsidR="007C461F" w:rsidRDefault="007C461F" w:rsidP="007C461F">
      <w:pPr>
        <w:rPr>
          <w:ins w:id="8753" w:author="Priyanshu Solon" w:date="2025-05-22T22:34:00Z"/>
        </w:rPr>
      </w:pPr>
      <w:ins w:id="8754" w:author="Priyanshu Solon" w:date="2025-05-22T22:34:00Z">
        <w:r>
          <w:t xml:space="preserve">         text-align: center;</w:t>
        </w:r>
      </w:ins>
    </w:p>
    <w:p w:rsidR="007C461F" w:rsidRDefault="007C461F" w:rsidP="007C461F">
      <w:pPr>
        <w:rPr>
          <w:ins w:id="8755" w:author="Priyanshu Solon" w:date="2025-05-22T22:34:00Z"/>
        </w:rPr>
      </w:pPr>
      <w:ins w:id="8756" w:author="Priyanshu Solon" w:date="2025-05-22T22:34:00Z">
        <w:r>
          <w:t xml:space="preserve">         padding: 10px;</w:t>
        </w:r>
      </w:ins>
    </w:p>
    <w:p w:rsidR="007C461F" w:rsidRDefault="007C461F" w:rsidP="007C461F">
      <w:pPr>
        <w:rPr>
          <w:ins w:id="8757" w:author="Priyanshu Solon" w:date="2025-05-22T22:34:00Z"/>
        </w:rPr>
      </w:pPr>
      <w:ins w:id="8758" w:author="Priyanshu Solon" w:date="2025-05-22T22:34:00Z">
        <w:r>
          <w:t xml:space="preserve">         font-size: 28px;</w:t>
        </w:r>
      </w:ins>
    </w:p>
    <w:p w:rsidR="007C461F" w:rsidRDefault="007C461F" w:rsidP="007C461F">
      <w:pPr>
        <w:rPr>
          <w:ins w:id="8759" w:author="Priyanshu Solon" w:date="2025-05-22T22:34:00Z"/>
        </w:rPr>
      </w:pPr>
      <w:ins w:id="8760" w:author="Priyanshu Solon" w:date="2025-05-22T22:34:00Z">
        <w:r>
          <w:t xml:space="preserve">         font-weight: bold;</w:t>
        </w:r>
      </w:ins>
    </w:p>
    <w:p w:rsidR="007C461F" w:rsidRDefault="007C461F" w:rsidP="007C461F">
      <w:pPr>
        <w:rPr>
          <w:ins w:id="8761" w:author="Priyanshu Solon" w:date="2025-05-22T22:34:00Z"/>
        </w:rPr>
      </w:pPr>
      <w:ins w:id="8762" w:author="Priyanshu Solon" w:date="2025-05-22T22:34:00Z">
        <w:r>
          <w:t xml:space="preserve">         position: absolute;</w:t>
        </w:r>
      </w:ins>
    </w:p>
    <w:p w:rsidR="007C461F" w:rsidRDefault="007C461F" w:rsidP="007C461F">
      <w:pPr>
        <w:rPr>
          <w:ins w:id="8763" w:author="Priyanshu Solon" w:date="2025-05-22T22:34:00Z"/>
        </w:rPr>
      </w:pPr>
      <w:ins w:id="8764" w:author="Priyanshu Solon" w:date="2025-05-22T22:34:00Z">
        <w:r>
          <w:lastRenderedPageBreak/>
          <w:t xml:space="preserve">         top: 20px;</w:t>
        </w:r>
      </w:ins>
    </w:p>
    <w:p w:rsidR="007C461F" w:rsidRDefault="007C461F" w:rsidP="007C461F">
      <w:pPr>
        <w:rPr>
          <w:ins w:id="8765" w:author="Priyanshu Solon" w:date="2025-05-22T22:34:00Z"/>
        </w:rPr>
      </w:pPr>
      <w:ins w:id="8766" w:author="Priyanshu Solon" w:date="2025-05-22T22:34:00Z">
        <w:r>
          <w:t xml:space="preserve">         right: 20px;</w:t>
        </w:r>
      </w:ins>
    </w:p>
    <w:p w:rsidR="007C461F" w:rsidRDefault="007C461F" w:rsidP="007C461F">
      <w:pPr>
        <w:rPr>
          <w:ins w:id="8767" w:author="Priyanshu Solon" w:date="2025-05-22T22:34:00Z"/>
        </w:rPr>
      </w:pPr>
      <w:ins w:id="8768" w:author="Priyanshu Solon" w:date="2025-05-22T22:34:00Z">
        <w:r>
          <w:t xml:space="preserve">      }</w:t>
        </w:r>
      </w:ins>
    </w:p>
    <w:p w:rsidR="007C461F" w:rsidRDefault="007C461F" w:rsidP="007C461F">
      <w:pPr>
        <w:rPr>
          <w:ins w:id="8769" w:author="Priyanshu Solon" w:date="2025-05-22T22:34:00Z"/>
        </w:rPr>
      </w:pPr>
      <w:ins w:id="8770" w:author="Priyanshu Solon" w:date="2025-05-22T22:34:00Z">
        <w:r>
          <w:t xml:space="preserve">      nav {</w:t>
        </w:r>
      </w:ins>
    </w:p>
    <w:p w:rsidR="007C461F" w:rsidRDefault="007C461F" w:rsidP="007C461F">
      <w:pPr>
        <w:rPr>
          <w:ins w:id="8771" w:author="Priyanshu Solon" w:date="2025-05-22T22:34:00Z"/>
        </w:rPr>
      </w:pPr>
      <w:ins w:id="8772" w:author="Priyanshu Solon" w:date="2025-05-22T22:34:00Z">
        <w:r>
          <w:t xml:space="preserve">         margin: 30px 0px 30px 0px;</w:t>
        </w:r>
      </w:ins>
    </w:p>
    <w:p w:rsidR="007C461F" w:rsidRDefault="007C461F" w:rsidP="007C461F">
      <w:pPr>
        <w:rPr>
          <w:ins w:id="8773" w:author="Priyanshu Solon" w:date="2025-05-22T22:34:00Z"/>
        </w:rPr>
      </w:pPr>
      <w:ins w:id="8774" w:author="Priyanshu Solon" w:date="2025-05-22T22:34:00Z">
        <w:r>
          <w:t xml:space="preserve">      }</w:t>
        </w:r>
      </w:ins>
    </w:p>
    <w:p w:rsidR="007C461F" w:rsidRDefault="007C461F" w:rsidP="007C461F">
      <w:pPr>
        <w:rPr>
          <w:ins w:id="8775" w:author="Priyanshu Solon" w:date="2025-05-22T22:34:00Z"/>
        </w:rPr>
      </w:pPr>
      <w:ins w:id="8776" w:author="Priyanshu Solon" w:date="2025-05-22T22:34:00Z">
        <w:r>
          <w:t xml:space="preserve">      button {</w:t>
        </w:r>
      </w:ins>
    </w:p>
    <w:p w:rsidR="007C461F" w:rsidRDefault="007C461F" w:rsidP="007C461F">
      <w:pPr>
        <w:rPr>
          <w:ins w:id="8777" w:author="Priyanshu Solon" w:date="2025-05-22T22:34:00Z"/>
        </w:rPr>
      </w:pPr>
      <w:ins w:id="8778" w:author="Priyanshu Solon" w:date="2025-05-22T22:34:00Z">
        <w:r>
          <w:t xml:space="preserve">         font-size: 25px;</w:t>
        </w:r>
      </w:ins>
    </w:p>
    <w:p w:rsidR="007C461F" w:rsidRDefault="007C461F" w:rsidP="007C461F">
      <w:pPr>
        <w:rPr>
          <w:ins w:id="8779" w:author="Priyanshu Solon" w:date="2025-05-22T22:34:00Z"/>
        </w:rPr>
      </w:pPr>
      <w:ins w:id="8780" w:author="Priyanshu Solon" w:date="2025-05-22T22:34:00Z">
        <w:r>
          <w:t xml:space="preserve">         padding: 10px;</w:t>
        </w:r>
      </w:ins>
    </w:p>
    <w:p w:rsidR="007C461F" w:rsidRDefault="007C461F" w:rsidP="007C461F">
      <w:pPr>
        <w:rPr>
          <w:ins w:id="8781" w:author="Priyanshu Solon" w:date="2025-05-22T22:34:00Z"/>
        </w:rPr>
      </w:pPr>
      <w:ins w:id="8782" w:author="Priyanshu Solon" w:date="2025-05-22T22:34:00Z">
        <w:r>
          <w:t xml:space="preserve">         position: relative;</w:t>
        </w:r>
      </w:ins>
    </w:p>
    <w:p w:rsidR="007C461F" w:rsidRDefault="007C461F" w:rsidP="007C461F">
      <w:pPr>
        <w:rPr>
          <w:ins w:id="8783" w:author="Priyanshu Solon" w:date="2025-05-22T22:34:00Z"/>
        </w:rPr>
      </w:pPr>
      <w:ins w:id="8784" w:author="Priyanshu Solon" w:date="2025-05-22T22:34:00Z">
        <w:r>
          <w:t xml:space="preserve">         border:none;</w:t>
        </w:r>
      </w:ins>
    </w:p>
    <w:p w:rsidR="007C461F" w:rsidRDefault="007C461F" w:rsidP="007C461F">
      <w:pPr>
        <w:rPr>
          <w:ins w:id="8785" w:author="Priyanshu Solon" w:date="2025-05-22T22:34:00Z"/>
        </w:rPr>
      </w:pPr>
      <w:ins w:id="8786" w:author="Priyanshu Solon" w:date="2025-05-22T22:34:00Z">
        <w:r>
          <w:t xml:space="preserve">         background-color: yellow;</w:t>
        </w:r>
      </w:ins>
    </w:p>
    <w:p w:rsidR="007C461F" w:rsidRDefault="007C461F" w:rsidP="007C461F">
      <w:pPr>
        <w:rPr>
          <w:ins w:id="8787" w:author="Priyanshu Solon" w:date="2025-05-22T22:34:00Z"/>
        </w:rPr>
      </w:pPr>
      <w:ins w:id="8788" w:author="Priyanshu Solon" w:date="2025-05-22T22:34:00Z">
        <w:r>
          <w:t xml:space="preserve">         border-radius: 10px;</w:t>
        </w:r>
      </w:ins>
    </w:p>
    <w:p w:rsidR="007C461F" w:rsidRDefault="007C461F" w:rsidP="007C461F">
      <w:pPr>
        <w:rPr>
          <w:ins w:id="8789" w:author="Priyanshu Solon" w:date="2025-05-22T22:34:00Z"/>
        </w:rPr>
      </w:pPr>
      <w:ins w:id="8790" w:author="Priyanshu Solon" w:date="2025-05-22T22:34:00Z">
        <w:r>
          <w:t xml:space="preserve">      }</w:t>
        </w:r>
      </w:ins>
    </w:p>
    <w:p w:rsidR="007C461F" w:rsidRDefault="007C461F" w:rsidP="007C461F">
      <w:pPr>
        <w:rPr>
          <w:ins w:id="8791" w:author="Priyanshu Solon" w:date="2025-05-22T22:34:00Z"/>
        </w:rPr>
      </w:pPr>
      <w:ins w:id="8792" w:author="Priyanshu Solon" w:date="2025-05-22T22:34:00Z">
        <w:r>
          <w:t xml:space="preserve">      .badge {</w:t>
        </w:r>
      </w:ins>
    </w:p>
    <w:p w:rsidR="007C461F" w:rsidRDefault="007C461F" w:rsidP="007C461F">
      <w:pPr>
        <w:rPr>
          <w:ins w:id="8793" w:author="Priyanshu Solon" w:date="2025-05-22T22:34:00Z"/>
        </w:rPr>
      </w:pPr>
      <w:ins w:id="8794" w:author="Priyanshu Solon" w:date="2025-05-22T22:34:00Z">
        <w:r>
          <w:t xml:space="preserve">         display: inline-block;</w:t>
        </w:r>
      </w:ins>
    </w:p>
    <w:p w:rsidR="007C461F" w:rsidRDefault="007C461F" w:rsidP="007C461F">
      <w:pPr>
        <w:rPr>
          <w:ins w:id="8795" w:author="Priyanshu Solon" w:date="2025-05-22T22:34:00Z"/>
        </w:rPr>
      </w:pPr>
      <w:ins w:id="8796" w:author="Priyanshu Solon" w:date="2025-05-22T22:34:00Z">
        <w:r>
          <w:t xml:space="preserve">         width: 15px;</w:t>
        </w:r>
      </w:ins>
    </w:p>
    <w:p w:rsidR="007C461F" w:rsidRDefault="007C461F" w:rsidP="007C461F">
      <w:pPr>
        <w:rPr>
          <w:ins w:id="8797" w:author="Priyanshu Solon" w:date="2025-05-22T22:34:00Z"/>
        </w:rPr>
      </w:pPr>
      <w:ins w:id="8798" w:author="Priyanshu Solon" w:date="2025-05-22T22:34:00Z">
        <w:r>
          <w:t xml:space="preserve">         height: 15px;</w:t>
        </w:r>
      </w:ins>
    </w:p>
    <w:p w:rsidR="007C461F" w:rsidRDefault="007C461F" w:rsidP="007C461F">
      <w:pPr>
        <w:rPr>
          <w:ins w:id="8799" w:author="Priyanshu Solon" w:date="2025-05-22T22:34:00Z"/>
        </w:rPr>
      </w:pPr>
      <w:ins w:id="8800" w:author="Priyanshu Solon" w:date="2025-05-22T22:34:00Z">
        <w:r>
          <w:t xml:space="preserve">         background-color: red;</w:t>
        </w:r>
      </w:ins>
    </w:p>
    <w:p w:rsidR="007C461F" w:rsidRDefault="007C461F" w:rsidP="007C461F">
      <w:pPr>
        <w:rPr>
          <w:ins w:id="8801" w:author="Priyanshu Solon" w:date="2025-05-22T22:34:00Z"/>
        </w:rPr>
      </w:pPr>
      <w:ins w:id="8802" w:author="Priyanshu Solon" w:date="2025-05-22T22:34:00Z">
        <w:r>
          <w:t xml:space="preserve">         color:white;</w:t>
        </w:r>
      </w:ins>
    </w:p>
    <w:p w:rsidR="007C461F" w:rsidRDefault="007C461F" w:rsidP="007C461F">
      <w:pPr>
        <w:rPr>
          <w:ins w:id="8803" w:author="Priyanshu Solon" w:date="2025-05-22T22:34:00Z"/>
        </w:rPr>
      </w:pPr>
      <w:ins w:id="8804" w:author="Priyanshu Solon" w:date="2025-05-22T22:34:00Z">
        <w:r>
          <w:t xml:space="preserve">         padding: 5px;</w:t>
        </w:r>
      </w:ins>
    </w:p>
    <w:p w:rsidR="007C461F" w:rsidRDefault="007C461F" w:rsidP="007C461F">
      <w:pPr>
        <w:rPr>
          <w:ins w:id="8805" w:author="Priyanshu Solon" w:date="2025-05-22T22:34:00Z"/>
        </w:rPr>
      </w:pPr>
      <w:ins w:id="8806" w:author="Priyanshu Solon" w:date="2025-05-22T22:34:00Z">
        <w:r>
          <w:t xml:space="preserve">         font-size: 12px;</w:t>
        </w:r>
      </w:ins>
    </w:p>
    <w:p w:rsidR="007C461F" w:rsidRDefault="007C461F" w:rsidP="007C461F">
      <w:pPr>
        <w:rPr>
          <w:ins w:id="8807" w:author="Priyanshu Solon" w:date="2025-05-22T22:34:00Z"/>
        </w:rPr>
      </w:pPr>
      <w:ins w:id="8808" w:author="Priyanshu Solon" w:date="2025-05-22T22:34:00Z">
        <w:r>
          <w:t xml:space="preserve">         border-radius: 20px;</w:t>
        </w:r>
      </w:ins>
    </w:p>
    <w:p w:rsidR="007C461F" w:rsidRDefault="007C461F" w:rsidP="007C461F">
      <w:pPr>
        <w:rPr>
          <w:ins w:id="8809" w:author="Priyanshu Solon" w:date="2025-05-22T22:34:00Z"/>
        </w:rPr>
      </w:pPr>
      <w:ins w:id="8810" w:author="Priyanshu Solon" w:date="2025-05-22T22:34:00Z">
        <w:r>
          <w:t xml:space="preserve">         position: absolute;</w:t>
        </w:r>
      </w:ins>
    </w:p>
    <w:p w:rsidR="007C461F" w:rsidRDefault="007C461F" w:rsidP="007C461F">
      <w:pPr>
        <w:rPr>
          <w:ins w:id="8811" w:author="Priyanshu Solon" w:date="2025-05-22T22:34:00Z"/>
        </w:rPr>
      </w:pPr>
      <w:ins w:id="8812" w:author="Priyanshu Solon" w:date="2025-05-22T22:34:00Z">
        <w:r>
          <w:t xml:space="preserve">         top: -10px;</w:t>
        </w:r>
      </w:ins>
    </w:p>
    <w:p w:rsidR="007C461F" w:rsidRDefault="007C461F" w:rsidP="007C461F">
      <w:pPr>
        <w:rPr>
          <w:ins w:id="8813" w:author="Priyanshu Solon" w:date="2025-05-22T22:34:00Z"/>
        </w:rPr>
      </w:pPr>
      <w:ins w:id="8814" w:author="Priyanshu Solon" w:date="2025-05-22T22:34:00Z">
        <w:r>
          <w:t xml:space="preserve">         right: -10px;</w:t>
        </w:r>
      </w:ins>
    </w:p>
    <w:p w:rsidR="007C461F" w:rsidRDefault="007C461F" w:rsidP="007C461F">
      <w:pPr>
        <w:rPr>
          <w:ins w:id="8815" w:author="Priyanshu Solon" w:date="2025-05-22T22:34:00Z"/>
        </w:rPr>
      </w:pPr>
      <w:ins w:id="8816" w:author="Priyanshu Solon" w:date="2025-05-22T22:34:00Z">
        <w:r>
          <w:t xml:space="preserve">      }</w:t>
        </w:r>
      </w:ins>
    </w:p>
    <w:p w:rsidR="007C461F" w:rsidRDefault="007C461F" w:rsidP="007C461F">
      <w:pPr>
        <w:rPr>
          <w:ins w:id="8817" w:author="Priyanshu Solon" w:date="2025-05-22T22:34:00Z"/>
        </w:rPr>
      </w:pPr>
      <w:ins w:id="8818" w:author="Priyanshu Solon" w:date="2025-05-22T22:34:00Z">
        <w:r>
          <w:t xml:space="preserve">   &lt;/style&gt;</w:t>
        </w:r>
      </w:ins>
    </w:p>
    <w:p w:rsidR="007C461F" w:rsidRDefault="007C461F" w:rsidP="007C461F">
      <w:pPr>
        <w:rPr>
          <w:ins w:id="8819" w:author="Priyanshu Solon" w:date="2025-05-22T22:34:00Z"/>
        </w:rPr>
      </w:pPr>
      <w:ins w:id="8820" w:author="Priyanshu Solon" w:date="2025-05-22T22:34:00Z">
        <w:r>
          <w:t xml:space="preserve">   &lt;link rel="stylesheet" href="../node_modules/bootstrap-icons/font/bootstrap-icons.css"&gt;</w:t>
        </w:r>
      </w:ins>
    </w:p>
    <w:p w:rsidR="007C461F" w:rsidRDefault="007C461F" w:rsidP="007C461F">
      <w:pPr>
        <w:rPr>
          <w:ins w:id="8821" w:author="Priyanshu Solon" w:date="2025-05-22T22:34:00Z"/>
        </w:rPr>
      </w:pPr>
      <w:ins w:id="8822" w:author="Priyanshu Solon" w:date="2025-05-22T22:34:00Z">
        <w:r>
          <w:lastRenderedPageBreak/>
          <w:t>&lt;/head&gt;</w:t>
        </w:r>
      </w:ins>
    </w:p>
    <w:p w:rsidR="007C461F" w:rsidRDefault="007C461F" w:rsidP="007C461F">
      <w:pPr>
        <w:rPr>
          <w:ins w:id="8823" w:author="Priyanshu Solon" w:date="2025-05-22T22:34:00Z"/>
        </w:rPr>
      </w:pPr>
      <w:ins w:id="8824" w:author="Priyanshu Solon" w:date="2025-05-22T22:34:00Z">
        <w:r>
          <w:t>&lt;body&gt;</w:t>
        </w:r>
      </w:ins>
    </w:p>
    <w:p w:rsidR="007C461F" w:rsidRDefault="007C461F" w:rsidP="007C461F">
      <w:pPr>
        <w:rPr>
          <w:ins w:id="8825" w:author="Priyanshu Solon" w:date="2025-05-22T22:34:00Z"/>
        </w:rPr>
      </w:pPr>
      <w:ins w:id="8826" w:author="Priyanshu Solon" w:date="2025-05-22T22:34:00Z">
        <w:r>
          <w:t xml:space="preserve">   &lt;nav&gt;</w:t>
        </w:r>
      </w:ins>
    </w:p>
    <w:p w:rsidR="007C461F" w:rsidRDefault="007C461F" w:rsidP="007C461F">
      <w:pPr>
        <w:rPr>
          <w:ins w:id="8827" w:author="Priyanshu Solon" w:date="2025-05-22T22:34:00Z"/>
        </w:rPr>
      </w:pPr>
      <w:ins w:id="8828" w:author="Priyanshu Solon" w:date="2025-05-22T22:34:00Z">
        <w:r>
          <w:t xml:space="preserve">      &lt;button class="bi bi-cart4"&gt; &lt;span class="badge"&gt;2&lt;/span&gt; &lt;/button&gt;</w:t>
        </w:r>
      </w:ins>
    </w:p>
    <w:p w:rsidR="007C461F" w:rsidRDefault="007C461F" w:rsidP="007C461F">
      <w:pPr>
        <w:rPr>
          <w:ins w:id="8829" w:author="Priyanshu Solon" w:date="2025-05-22T22:34:00Z"/>
        </w:rPr>
      </w:pPr>
      <w:ins w:id="8830" w:author="Priyanshu Solon" w:date="2025-05-22T22:34:00Z">
        <w:r>
          <w:t xml:space="preserve">   &lt;/nav&gt;</w:t>
        </w:r>
      </w:ins>
    </w:p>
    <w:p w:rsidR="007C461F" w:rsidRDefault="007C461F" w:rsidP="007C461F">
      <w:pPr>
        <w:rPr>
          <w:ins w:id="8831" w:author="Priyanshu Solon" w:date="2025-05-22T22:34:00Z"/>
        </w:rPr>
      </w:pPr>
      <w:ins w:id="8832" w:author="Priyanshu Solon" w:date="2025-05-22T22:34:00Z">
        <w:r>
          <w:t xml:space="preserve">   &lt;div class="men-fashion"&gt;</w:t>
        </w:r>
      </w:ins>
    </w:p>
    <w:p w:rsidR="007C461F" w:rsidRDefault="007C461F" w:rsidP="007C461F">
      <w:pPr>
        <w:rPr>
          <w:ins w:id="8833" w:author="Priyanshu Solon" w:date="2025-05-22T22:34:00Z"/>
        </w:rPr>
      </w:pPr>
      <w:ins w:id="8834" w:author="Priyanshu Solon" w:date="2025-05-22T22:34:00Z">
        <w:r>
          <w:t xml:space="preserve">      &lt;div class="offer"&gt;Save&lt;br&gt;40%&lt;/div&gt;</w:t>
        </w:r>
      </w:ins>
    </w:p>
    <w:p w:rsidR="007C461F" w:rsidRDefault="007C461F" w:rsidP="007C461F">
      <w:pPr>
        <w:rPr>
          <w:ins w:id="8835" w:author="Priyanshu Solon" w:date="2025-05-22T22:34:00Z"/>
        </w:rPr>
      </w:pPr>
      <w:ins w:id="8836" w:author="Priyanshu Solon" w:date="2025-05-22T22:34:00Z">
        <w:r>
          <w:t xml:space="preserve">   &lt;/div&gt;</w:t>
        </w:r>
      </w:ins>
    </w:p>
    <w:p w:rsidR="007C461F" w:rsidRDefault="007C461F" w:rsidP="007C461F">
      <w:pPr>
        <w:rPr>
          <w:ins w:id="8837" w:author="Priyanshu Solon" w:date="2025-05-22T22:34:00Z"/>
        </w:rPr>
      </w:pPr>
      <w:ins w:id="8838" w:author="Priyanshu Solon" w:date="2025-05-22T22:34:00Z">
        <w:r>
          <w:t>&lt;/body&gt;</w:t>
        </w:r>
      </w:ins>
    </w:p>
    <w:p w:rsidR="007C461F" w:rsidRDefault="007C461F" w:rsidP="007C461F">
      <w:pPr>
        <w:rPr>
          <w:ins w:id="8839" w:author="Priyanshu Solon" w:date="2025-05-22T22:34:00Z"/>
        </w:rPr>
      </w:pPr>
      <w:ins w:id="8840" w:author="Priyanshu Solon" w:date="2025-05-22T22:34:00Z">
        <w:r>
          <w:t>&lt;/html&gt;</w:t>
        </w:r>
      </w:ins>
    </w:p>
    <w:p w:rsidR="007C461F" w:rsidRDefault="007C461F" w:rsidP="007C461F">
      <w:pPr>
        <w:rPr>
          <w:ins w:id="8841" w:author="Priyanshu Solon" w:date="2025-05-22T22:34:00Z"/>
        </w:rPr>
      </w:pPr>
    </w:p>
    <w:p w:rsidR="007C461F" w:rsidRPr="002533F2" w:rsidRDefault="007C461F" w:rsidP="007C461F">
      <w:pPr>
        <w:rPr>
          <w:ins w:id="8842" w:author="Priyanshu Solon" w:date="2025-05-22T22:34:00Z"/>
          <w:b/>
          <w:bCs/>
          <w:rPrChange w:id="8843" w:author="Priyanshu Solon" w:date="2025-05-22T23:08:00Z">
            <w:rPr>
              <w:ins w:id="8844" w:author="Priyanshu Solon" w:date="2025-05-22T22:34:00Z"/>
            </w:rPr>
          </w:rPrChange>
        </w:rPr>
      </w:pPr>
      <w:ins w:id="8845" w:author="Priyanshu Solon" w:date="2025-05-22T22:34:00Z">
        <w:r w:rsidRPr="002533F2">
          <w:rPr>
            <w:b/>
            <w:bCs/>
            <w:rPrChange w:id="8846" w:author="Priyanshu Solon" w:date="2025-05-22T23:08:00Z">
              <w:rPr/>
            </w:rPrChange>
          </w:rPr>
          <w:t xml:space="preserve">                            CSS Z-Index</w:t>
        </w:r>
      </w:ins>
    </w:p>
    <w:p w:rsidR="007C461F" w:rsidRDefault="007C461F" w:rsidP="007C461F">
      <w:pPr>
        <w:rPr>
          <w:ins w:id="8847" w:author="Priyanshu Solon" w:date="2025-05-22T22:34:00Z"/>
        </w:rPr>
      </w:pPr>
    </w:p>
    <w:p w:rsidR="007C461F" w:rsidRDefault="007C461F" w:rsidP="007C461F">
      <w:pPr>
        <w:rPr>
          <w:ins w:id="8848" w:author="Priyanshu Solon" w:date="2025-05-22T22:34:00Z"/>
        </w:rPr>
      </w:pPr>
      <w:ins w:id="8849" w:author="Priyanshu Solon" w:date="2025-05-22T22:34:00Z">
        <w:r>
          <w:t>- It is used to control the overlapping elements.</w:t>
        </w:r>
      </w:ins>
    </w:p>
    <w:p w:rsidR="007C461F" w:rsidRDefault="007C461F" w:rsidP="007C461F">
      <w:pPr>
        <w:rPr>
          <w:ins w:id="8850" w:author="Priyanshu Solon" w:date="2025-05-22T22:34:00Z"/>
        </w:rPr>
      </w:pPr>
      <w:ins w:id="8851" w:author="Priyanshu Solon" w:date="2025-05-22T22:34:00Z">
        <w:r>
          <w:t>- It can send back or backward.</w:t>
        </w:r>
      </w:ins>
    </w:p>
    <w:p w:rsidR="007C461F" w:rsidRDefault="007C461F" w:rsidP="007C461F">
      <w:pPr>
        <w:rPr>
          <w:ins w:id="8852" w:author="Priyanshu Solon" w:date="2025-05-22T22:34:00Z"/>
        </w:rPr>
      </w:pPr>
      <w:ins w:id="8853" w:author="Priyanshu Solon" w:date="2025-05-22T22:34:00Z">
        <w:r>
          <w:t>- It can bring front or forward.</w:t>
        </w:r>
      </w:ins>
    </w:p>
    <w:p w:rsidR="007C461F" w:rsidRDefault="007C461F" w:rsidP="007C461F">
      <w:pPr>
        <w:rPr>
          <w:ins w:id="8854" w:author="Priyanshu Solon" w:date="2025-05-22T22:34:00Z"/>
        </w:rPr>
      </w:pPr>
      <w:ins w:id="8855" w:author="Priyanshu Solon" w:date="2025-05-22T22:34:00Z">
        <w:r>
          <w:t>- Index starts with "0" which refers to element at bottom.</w:t>
        </w:r>
      </w:ins>
    </w:p>
    <w:p w:rsidR="007C461F" w:rsidRDefault="007C461F" w:rsidP="007C461F">
      <w:pPr>
        <w:rPr>
          <w:ins w:id="8856" w:author="Priyanshu Solon" w:date="2025-05-22T22:34:00Z"/>
        </w:rPr>
      </w:pPr>
    </w:p>
    <w:p w:rsidR="007C461F" w:rsidRDefault="007C461F" w:rsidP="007C461F">
      <w:pPr>
        <w:rPr>
          <w:ins w:id="8857" w:author="Priyanshu Solon" w:date="2025-05-22T22:34:00Z"/>
        </w:rPr>
      </w:pPr>
      <w:ins w:id="8858" w:author="Priyanshu Solon" w:date="2025-05-22T22:34:00Z">
        <w:r>
          <w:t>Syntax:</w:t>
        </w:r>
      </w:ins>
    </w:p>
    <w:p w:rsidR="007C461F" w:rsidRDefault="007C461F" w:rsidP="007C461F">
      <w:pPr>
        <w:rPr>
          <w:ins w:id="8859" w:author="Priyanshu Solon" w:date="2025-05-22T22:34:00Z"/>
        </w:rPr>
      </w:pPr>
      <w:ins w:id="8860" w:author="Priyanshu Solon" w:date="2025-05-22T22:34:00Z">
        <w:r>
          <w:t xml:space="preserve">       {</w:t>
        </w:r>
      </w:ins>
    </w:p>
    <w:p w:rsidR="007C461F" w:rsidRDefault="007C461F" w:rsidP="007C461F">
      <w:pPr>
        <w:rPr>
          <w:ins w:id="8861" w:author="Priyanshu Solon" w:date="2025-05-22T22:34:00Z"/>
        </w:rPr>
      </w:pPr>
      <w:ins w:id="8862" w:author="Priyanshu Solon" w:date="2025-05-22T22:34:00Z">
        <w:r>
          <w:t xml:space="preserve">         z-index: 0;</w:t>
        </w:r>
      </w:ins>
    </w:p>
    <w:p w:rsidR="007C461F" w:rsidRDefault="007C461F" w:rsidP="007C461F">
      <w:pPr>
        <w:rPr>
          <w:ins w:id="8863" w:author="Priyanshu Solon" w:date="2025-05-22T22:34:00Z"/>
        </w:rPr>
      </w:pPr>
      <w:ins w:id="8864" w:author="Priyanshu Solon" w:date="2025-05-22T22:34:00Z">
        <w:r>
          <w:t xml:space="preserve">       }</w:t>
        </w:r>
      </w:ins>
    </w:p>
    <w:p w:rsidR="007C461F" w:rsidRDefault="007C461F" w:rsidP="007C461F">
      <w:pPr>
        <w:rPr>
          <w:ins w:id="8865" w:author="Priyanshu Solon" w:date="2025-05-22T22:34:00Z"/>
        </w:rPr>
      </w:pPr>
    </w:p>
    <w:p w:rsidR="007C461F" w:rsidRDefault="007C461F" w:rsidP="007C461F">
      <w:pPr>
        <w:rPr>
          <w:ins w:id="8866" w:author="Priyanshu Solon" w:date="2025-05-22T22:34:00Z"/>
        </w:rPr>
      </w:pPr>
      <w:ins w:id="8867" w:author="Priyanshu Solon" w:date="2025-05-22T22:34:00Z">
        <w:r>
          <w:t>Ex:</w:t>
        </w:r>
      </w:ins>
    </w:p>
    <w:p w:rsidR="007C461F" w:rsidRDefault="007C461F" w:rsidP="007C461F">
      <w:pPr>
        <w:rPr>
          <w:ins w:id="8868" w:author="Priyanshu Solon" w:date="2025-05-22T22:34:00Z"/>
        </w:rPr>
      </w:pPr>
      <w:ins w:id="8869" w:author="Priyanshu Solon" w:date="2025-05-22T22:34:00Z">
        <w:r>
          <w:t>&lt;!DOCTYPE html&gt;</w:t>
        </w:r>
      </w:ins>
    </w:p>
    <w:p w:rsidR="007C461F" w:rsidRDefault="007C461F" w:rsidP="007C461F">
      <w:pPr>
        <w:rPr>
          <w:ins w:id="8870" w:author="Priyanshu Solon" w:date="2025-05-22T22:34:00Z"/>
        </w:rPr>
      </w:pPr>
      <w:ins w:id="8871" w:author="Priyanshu Solon" w:date="2025-05-22T22:34:00Z">
        <w:r>
          <w:t>&lt;html lang="en"&gt;</w:t>
        </w:r>
      </w:ins>
    </w:p>
    <w:p w:rsidR="007C461F" w:rsidRDefault="007C461F" w:rsidP="007C461F">
      <w:pPr>
        <w:rPr>
          <w:ins w:id="8872" w:author="Priyanshu Solon" w:date="2025-05-22T22:34:00Z"/>
        </w:rPr>
      </w:pPr>
      <w:ins w:id="8873" w:author="Priyanshu Solon" w:date="2025-05-22T22:34:00Z">
        <w:r>
          <w:t>&lt;head&gt;</w:t>
        </w:r>
      </w:ins>
    </w:p>
    <w:p w:rsidR="007C461F" w:rsidRDefault="007C461F" w:rsidP="007C461F">
      <w:pPr>
        <w:rPr>
          <w:ins w:id="8874" w:author="Priyanshu Solon" w:date="2025-05-22T22:34:00Z"/>
        </w:rPr>
      </w:pPr>
      <w:ins w:id="8875" w:author="Priyanshu Solon" w:date="2025-05-22T22:34:00Z">
        <w:r>
          <w:t xml:space="preserve">   &lt;meta charset="UTF-8"&gt;</w:t>
        </w:r>
      </w:ins>
    </w:p>
    <w:p w:rsidR="007C461F" w:rsidRDefault="007C461F" w:rsidP="007C461F">
      <w:pPr>
        <w:rPr>
          <w:ins w:id="8876" w:author="Priyanshu Solon" w:date="2025-05-22T22:34:00Z"/>
        </w:rPr>
      </w:pPr>
      <w:ins w:id="8877" w:author="Priyanshu Solon" w:date="2025-05-22T22:34:00Z">
        <w:r>
          <w:t xml:space="preserve">   &lt;meta name="viewport" content="width=device-width, initial-scale=1.0"&gt;</w:t>
        </w:r>
      </w:ins>
    </w:p>
    <w:p w:rsidR="007C461F" w:rsidRDefault="007C461F" w:rsidP="007C461F">
      <w:pPr>
        <w:rPr>
          <w:ins w:id="8878" w:author="Priyanshu Solon" w:date="2025-05-22T22:34:00Z"/>
        </w:rPr>
      </w:pPr>
      <w:ins w:id="8879" w:author="Priyanshu Solon" w:date="2025-05-22T22:34:00Z">
        <w:r>
          <w:lastRenderedPageBreak/>
          <w:t xml:space="preserve">   &lt;title&gt;Document&lt;/title&gt;</w:t>
        </w:r>
      </w:ins>
    </w:p>
    <w:p w:rsidR="007C461F" w:rsidRDefault="007C461F" w:rsidP="007C461F">
      <w:pPr>
        <w:rPr>
          <w:ins w:id="8880" w:author="Priyanshu Solon" w:date="2025-05-22T22:34:00Z"/>
        </w:rPr>
      </w:pPr>
      <w:ins w:id="8881" w:author="Priyanshu Solon" w:date="2025-05-22T22:34:00Z">
        <w:r>
          <w:t xml:space="preserve">   &lt;style&gt;</w:t>
        </w:r>
      </w:ins>
    </w:p>
    <w:p w:rsidR="007C461F" w:rsidRDefault="007C461F" w:rsidP="007C461F">
      <w:pPr>
        <w:rPr>
          <w:ins w:id="8882" w:author="Priyanshu Solon" w:date="2025-05-22T22:34:00Z"/>
        </w:rPr>
      </w:pPr>
      <w:ins w:id="8883" w:author="Priyanshu Solon" w:date="2025-05-22T22:34:00Z">
        <w:r>
          <w:t xml:space="preserve">      .women-fashion {</w:t>
        </w:r>
      </w:ins>
    </w:p>
    <w:p w:rsidR="007C461F" w:rsidRDefault="007C461F" w:rsidP="007C461F">
      <w:pPr>
        <w:rPr>
          <w:ins w:id="8884" w:author="Priyanshu Solon" w:date="2025-05-22T22:34:00Z"/>
        </w:rPr>
      </w:pPr>
      <w:ins w:id="8885" w:author="Priyanshu Solon" w:date="2025-05-22T22:34:00Z">
        <w:r>
          <w:t xml:space="preserve">         background-image: url("../public/images/women-fashion.jpg");</w:t>
        </w:r>
      </w:ins>
    </w:p>
    <w:p w:rsidR="007C461F" w:rsidRDefault="007C461F" w:rsidP="007C461F">
      <w:pPr>
        <w:rPr>
          <w:ins w:id="8886" w:author="Priyanshu Solon" w:date="2025-05-22T22:34:00Z"/>
        </w:rPr>
      </w:pPr>
      <w:ins w:id="8887" w:author="Priyanshu Solon" w:date="2025-05-22T22:34:00Z">
        <w:r>
          <w:t xml:space="preserve">         background-size: cover;</w:t>
        </w:r>
      </w:ins>
    </w:p>
    <w:p w:rsidR="007C461F" w:rsidRDefault="007C461F" w:rsidP="007C461F">
      <w:pPr>
        <w:rPr>
          <w:ins w:id="8888" w:author="Priyanshu Solon" w:date="2025-05-22T22:34:00Z"/>
        </w:rPr>
      </w:pPr>
      <w:ins w:id="8889" w:author="Priyanshu Solon" w:date="2025-05-22T22:34:00Z">
        <w:r>
          <w:t xml:space="preserve">         width: 500px;</w:t>
        </w:r>
      </w:ins>
    </w:p>
    <w:p w:rsidR="007C461F" w:rsidRDefault="007C461F" w:rsidP="007C461F">
      <w:pPr>
        <w:rPr>
          <w:ins w:id="8890" w:author="Priyanshu Solon" w:date="2025-05-22T22:34:00Z"/>
        </w:rPr>
      </w:pPr>
      <w:ins w:id="8891" w:author="Priyanshu Solon" w:date="2025-05-22T22:34:00Z">
        <w:r>
          <w:t xml:space="preserve">         height: 300px;</w:t>
        </w:r>
      </w:ins>
    </w:p>
    <w:p w:rsidR="007C461F" w:rsidRDefault="007C461F" w:rsidP="007C461F">
      <w:pPr>
        <w:rPr>
          <w:ins w:id="8892" w:author="Priyanshu Solon" w:date="2025-05-22T22:34:00Z"/>
        </w:rPr>
      </w:pPr>
      <w:ins w:id="8893" w:author="Priyanshu Solon" w:date="2025-05-22T22:34:00Z">
        <w:r>
          <w:t xml:space="preserve">         z-index: 0;</w:t>
        </w:r>
      </w:ins>
    </w:p>
    <w:p w:rsidR="007C461F" w:rsidRDefault="007C461F" w:rsidP="007C461F">
      <w:pPr>
        <w:rPr>
          <w:ins w:id="8894" w:author="Priyanshu Solon" w:date="2025-05-22T22:34:00Z"/>
        </w:rPr>
      </w:pPr>
      <w:ins w:id="8895" w:author="Priyanshu Solon" w:date="2025-05-22T22:34:00Z">
        <w:r>
          <w:t xml:space="preserve">      }</w:t>
        </w:r>
      </w:ins>
    </w:p>
    <w:p w:rsidR="007C461F" w:rsidRDefault="007C461F" w:rsidP="007C461F">
      <w:pPr>
        <w:rPr>
          <w:ins w:id="8896" w:author="Priyanshu Solon" w:date="2025-05-22T22:34:00Z"/>
        </w:rPr>
      </w:pPr>
      <w:ins w:id="8897" w:author="Priyanshu Solon" w:date="2025-05-22T22:34:00Z">
        <w:r>
          <w:t xml:space="preserve">      .men-fashion {</w:t>
        </w:r>
      </w:ins>
    </w:p>
    <w:p w:rsidR="007C461F" w:rsidRDefault="007C461F" w:rsidP="007C461F">
      <w:pPr>
        <w:rPr>
          <w:ins w:id="8898" w:author="Priyanshu Solon" w:date="2025-05-22T22:34:00Z"/>
        </w:rPr>
      </w:pPr>
      <w:ins w:id="8899" w:author="Priyanshu Solon" w:date="2025-05-22T22:34:00Z">
        <w:r>
          <w:t xml:space="preserve">         background-image: url("../public/images/men-fashion.jpg");</w:t>
        </w:r>
      </w:ins>
    </w:p>
    <w:p w:rsidR="007C461F" w:rsidRDefault="007C461F" w:rsidP="007C461F">
      <w:pPr>
        <w:rPr>
          <w:ins w:id="8900" w:author="Priyanshu Solon" w:date="2025-05-22T22:34:00Z"/>
        </w:rPr>
      </w:pPr>
      <w:ins w:id="8901" w:author="Priyanshu Solon" w:date="2025-05-22T22:34:00Z">
        <w:r>
          <w:t xml:space="preserve">         background-size: cover;</w:t>
        </w:r>
      </w:ins>
    </w:p>
    <w:p w:rsidR="007C461F" w:rsidRDefault="007C461F" w:rsidP="007C461F">
      <w:pPr>
        <w:rPr>
          <w:ins w:id="8902" w:author="Priyanshu Solon" w:date="2025-05-22T22:34:00Z"/>
        </w:rPr>
      </w:pPr>
      <w:ins w:id="8903" w:author="Priyanshu Solon" w:date="2025-05-22T22:34:00Z">
        <w:r>
          <w:t xml:space="preserve">         width: 400px;</w:t>
        </w:r>
      </w:ins>
    </w:p>
    <w:p w:rsidR="007C461F" w:rsidRDefault="007C461F" w:rsidP="007C461F">
      <w:pPr>
        <w:rPr>
          <w:ins w:id="8904" w:author="Priyanshu Solon" w:date="2025-05-22T22:34:00Z"/>
        </w:rPr>
      </w:pPr>
      <w:ins w:id="8905" w:author="Priyanshu Solon" w:date="2025-05-22T22:34:00Z">
        <w:r>
          <w:t xml:space="preserve">         height: 200px;</w:t>
        </w:r>
      </w:ins>
    </w:p>
    <w:p w:rsidR="007C461F" w:rsidRDefault="007C461F" w:rsidP="007C461F">
      <w:pPr>
        <w:rPr>
          <w:ins w:id="8906" w:author="Priyanshu Solon" w:date="2025-05-22T22:34:00Z"/>
        </w:rPr>
      </w:pPr>
      <w:ins w:id="8907" w:author="Priyanshu Solon" w:date="2025-05-22T22:34:00Z">
        <w:r>
          <w:t xml:space="preserve">         top: 150px;</w:t>
        </w:r>
      </w:ins>
    </w:p>
    <w:p w:rsidR="007C461F" w:rsidRDefault="007C461F" w:rsidP="007C461F">
      <w:pPr>
        <w:rPr>
          <w:ins w:id="8908" w:author="Priyanshu Solon" w:date="2025-05-22T22:34:00Z"/>
        </w:rPr>
      </w:pPr>
      <w:ins w:id="8909" w:author="Priyanshu Solon" w:date="2025-05-22T22:34:00Z">
        <w:r>
          <w:t xml:space="preserve">         left: 400px;</w:t>
        </w:r>
      </w:ins>
    </w:p>
    <w:p w:rsidR="007C461F" w:rsidRDefault="007C461F" w:rsidP="007C461F">
      <w:pPr>
        <w:rPr>
          <w:ins w:id="8910" w:author="Priyanshu Solon" w:date="2025-05-22T22:34:00Z"/>
        </w:rPr>
      </w:pPr>
      <w:ins w:id="8911" w:author="Priyanshu Solon" w:date="2025-05-22T22:34:00Z">
        <w:r>
          <w:t xml:space="preserve">         z-index: 2;</w:t>
        </w:r>
      </w:ins>
    </w:p>
    <w:p w:rsidR="007C461F" w:rsidRDefault="007C461F" w:rsidP="007C461F">
      <w:pPr>
        <w:rPr>
          <w:ins w:id="8912" w:author="Priyanshu Solon" w:date="2025-05-22T22:34:00Z"/>
        </w:rPr>
      </w:pPr>
      <w:ins w:id="8913" w:author="Priyanshu Solon" w:date="2025-05-22T22:34:00Z">
        <w:r>
          <w:t xml:space="preserve">      }</w:t>
        </w:r>
      </w:ins>
    </w:p>
    <w:p w:rsidR="007C461F" w:rsidRDefault="007C461F" w:rsidP="007C461F">
      <w:pPr>
        <w:rPr>
          <w:ins w:id="8914" w:author="Priyanshu Solon" w:date="2025-05-22T22:34:00Z"/>
        </w:rPr>
      </w:pPr>
      <w:ins w:id="8915" w:author="Priyanshu Solon" w:date="2025-05-22T22:34:00Z">
        <w:r>
          <w:t xml:space="preserve">      .kids-fashion {</w:t>
        </w:r>
      </w:ins>
    </w:p>
    <w:p w:rsidR="007C461F" w:rsidRDefault="007C461F" w:rsidP="007C461F">
      <w:pPr>
        <w:rPr>
          <w:ins w:id="8916" w:author="Priyanshu Solon" w:date="2025-05-22T22:34:00Z"/>
        </w:rPr>
      </w:pPr>
      <w:ins w:id="8917" w:author="Priyanshu Solon" w:date="2025-05-22T22:34:00Z">
        <w:r>
          <w:t xml:space="preserve">         background-image: url("../public/images/kids-fashion.jpg");</w:t>
        </w:r>
      </w:ins>
    </w:p>
    <w:p w:rsidR="007C461F" w:rsidRDefault="007C461F" w:rsidP="007C461F">
      <w:pPr>
        <w:rPr>
          <w:ins w:id="8918" w:author="Priyanshu Solon" w:date="2025-05-22T22:34:00Z"/>
        </w:rPr>
      </w:pPr>
      <w:ins w:id="8919" w:author="Priyanshu Solon" w:date="2025-05-22T22:34:00Z">
        <w:r>
          <w:t xml:space="preserve">         background-size: cover;</w:t>
        </w:r>
      </w:ins>
    </w:p>
    <w:p w:rsidR="007C461F" w:rsidRDefault="007C461F" w:rsidP="007C461F">
      <w:pPr>
        <w:rPr>
          <w:ins w:id="8920" w:author="Priyanshu Solon" w:date="2025-05-22T22:34:00Z"/>
        </w:rPr>
      </w:pPr>
      <w:ins w:id="8921" w:author="Priyanshu Solon" w:date="2025-05-22T22:34:00Z">
        <w:r>
          <w:t xml:space="preserve">         width: 300px;</w:t>
        </w:r>
      </w:ins>
    </w:p>
    <w:p w:rsidR="007C461F" w:rsidRDefault="007C461F" w:rsidP="007C461F">
      <w:pPr>
        <w:rPr>
          <w:ins w:id="8922" w:author="Priyanshu Solon" w:date="2025-05-22T22:34:00Z"/>
        </w:rPr>
      </w:pPr>
      <w:ins w:id="8923" w:author="Priyanshu Solon" w:date="2025-05-22T22:34:00Z">
        <w:r>
          <w:t xml:space="preserve">         height: 200px;</w:t>
        </w:r>
      </w:ins>
    </w:p>
    <w:p w:rsidR="007C461F" w:rsidRDefault="007C461F" w:rsidP="007C461F">
      <w:pPr>
        <w:rPr>
          <w:ins w:id="8924" w:author="Priyanshu Solon" w:date="2025-05-22T22:34:00Z"/>
        </w:rPr>
      </w:pPr>
      <w:ins w:id="8925" w:author="Priyanshu Solon" w:date="2025-05-22T22:34:00Z">
        <w:r>
          <w:t xml:space="preserve">         left: 300px;</w:t>
        </w:r>
      </w:ins>
    </w:p>
    <w:p w:rsidR="007C461F" w:rsidRDefault="007C461F" w:rsidP="007C461F">
      <w:pPr>
        <w:rPr>
          <w:ins w:id="8926" w:author="Priyanshu Solon" w:date="2025-05-22T22:34:00Z"/>
        </w:rPr>
      </w:pPr>
      <w:ins w:id="8927" w:author="Priyanshu Solon" w:date="2025-05-22T22:34:00Z">
        <w:r>
          <w:t xml:space="preserve">         top: 0px;</w:t>
        </w:r>
      </w:ins>
    </w:p>
    <w:p w:rsidR="007C461F" w:rsidRDefault="007C461F" w:rsidP="007C461F">
      <w:pPr>
        <w:rPr>
          <w:ins w:id="8928" w:author="Priyanshu Solon" w:date="2025-05-22T22:34:00Z"/>
        </w:rPr>
      </w:pPr>
      <w:ins w:id="8929" w:author="Priyanshu Solon" w:date="2025-05-22T22:34:00Z">
        <w:r>
          <w:t xml:space="preserve">         z-index: 1;</w:t>
        </w:r>
      </w:ins>
    </w:p>
    <w:p w:rsidR="007C461F" w:rsidRDefault="007C461F" w:rsidP="007C461F">
      <w:pPr>
        <w:rPr>
          <w:ins w:id="8930" w:author="Priyanshu Solon" w:date="2025-05-22T22:34:00Z"/>
        </w:rPr>
      </w:pPr>
      <w:ins w:id="8931" w:author="Priyanshu Solon" w:date="2025-05-22T22:34:00Z">
        <w:r>
          <w:t xml:space="preserve">      }</w:t>
        </w:r>
      </w:ins>
    </w:p>
    <w:p w:rsidR="007C461F" w:rsidRDefault="007C461F" w:rsidP="007C461F">
      <w:pPr>
        <w:rPr>
          <w:ins w:id="8932" w:author="Priyanshu Solon" w:date="2025-05-22T22:34:00Z"/>
        </w:rPr>
      </w:pPr>
      <w:ins w:id="8933" w:author="Priyanshu Solon" w:date="2025-05-22T22:34:00Z">
        <w:r>
          <w:t xml:space="preserve">      div {</w:t>
        </w:r>
      </w:ins>
    </w:p>
    <w:p w:rsidR="007C461F" w:rsidRDefault="007C461F" w:rsidP="007C461F">
      <w:pPr>
        <w:rPr>
          <w:ins w:id="8934" w:author="Priyanshu Solon" w:date="2025-05-22T22:34:00Z"/>
        </w:rPr>
      </w:pPr>
      <w:ins w:id="8935" w:author="Priyanshu Solon" w:date="2025-05-22T22:34:00Z">
        <w:r>
          <w:t xml:space="preserve">         box-shadow: 5px 5px 2px black;</w:t>
        </w:r>
      </w:ins>
    </w:p>
    <w:p w:rsidR="007C461F" w:rsidRDefault="007C461F" w:rsidP="007C461F">
      <w:pPr>
        <w:rPr>
          <w:ins w:id="8936" w:author="Priyanshu Solon" w:date="2025-05-22T22:34:00Z"/>
        </w:rPr>
      </w:pPr>
      <w:ins w:id="8937" w:author="Priyanshu Solon" w:date="2025-05-22T22:34:00Z">
        <w:r>
          <w:lastRenderedPageBreak/>
          <w:t xml:space="preserve">         border-radius: 20px;</w:t>
        </w:r>
      </w:ins>
    </w:p>
    <w:p w:rsidR="007C461F" w:rsidRDefault="007C461F" w:rsidP="007C461F">
      <w:pPr>
        <w:rPr>
          <w:ins w:id="8938" w:author="Priyanshu Solon" w:date="2025-05-22T22:34:00Z"/>
        </w:rPr>
      </w:pPr>
      <w:ins w:id="8939" w:author="Priyanshu Solon" w:date="2025-05-22T22:34:00Z">
        <w:r>
          <w:t xml:space="preserve">         position: absolute;</w:t>
        </w:r>
      </w:ins>
    </w:p>
    <w:p w:rsidR="007C461F" w:rsidRDefault="007C461F" w:rsidP="007C461F">
      <w:pPr>
        <w:rPr>
          <w:ins w:id="8940" w:author="Priyanshu Solon" w:date="2025-05-22T22:34:00Z"/>
        </w:rPr>
      </w:pPr>
      <w:ins w:id="8941" w:author="Priyanshu Solon" w:date="2025-05-22T22:34:00Z">
        <w:r>
          <w:t xml:space="preserve">         transition: 5s;</w:t>
        </w:r>
      </w:ins>
    </w:p>
    <w:p w:rsidR="007C461F" w:rsidRDefault="007C461F" w:rsidP="007C461F">
      <w:pPr>
        <w:rPr>
          <w:ins w:id="8942" w:author="Priyanshu Solon" w:date="2025-05-22T22:34:00Z"/>
        </w:rPr>
      </w:pPr>
      <w:ins w:id="8943" w:author="Priyanshu Solon" w:date="2025-05-22T22:34:00Z">
        <w:r>
          <w:t xml:space="preserve">      }</w:t>
        </w:r>
      </w:ins>
    </w:p>
    <w:p w:rsidR="007C461F" w:rsidRDefault="007C461F" w:rsidP="007C461F">
      <w:pPr>
        <w:rPr>
          <w:ins w:id="8944" w:author="Priyanshu Solon" w:date="2025-05-22T22:34:00Z"/>
        </w:rPr>
      </w:pPr>
      <w:ins w:id="8945" w:author="Priyanshu Solon" w:date="2025-05-22T22:34:00Z">
        <w:r>
          <w:t xml:space="preserve">      div:hover {</w:t>
        </w:r>
      </w:ins>
    </w:p>
    <w:p w:rsidR="007C461F" w:rsidRDefault="007C461F" w:rsidP="007C461F">
      <w:pPr>
        <w:rPr>
          <w:ins w:id="8946" w:author="Priyanshu Solon" w:date="2025-05-22T22:34:00Z"/>
        </w:rPr>
      </w:pPr>
      <w:ins w:id="8947" w:author="Priyanshu Solon" w:date="2025-05-22T22:34:00Z">
        <w:r>
          <w:t xml:space="preserve">         z-index: 2;</w:t>
        </w:r>
      </w:ins>
    </w:p>
    <w:p w:rsidR="007C461F" w:rsidRDefault="007C461F" w:rsidP="007C461F">
      <w:pPr>
        <w:rPr>
          <w:ins w:id="8948" w:author="Priyanshu Solon" w:date="2025-05-22T22:34:00Z"/>
        </w:rPr>
      </w:pPr>
      <w:ins w:id="8949" w:author="Priyanshu Solon" w:date="2025-05-22T22:34:00Z">
        <w:r>
          <w:t xml:space="preserve">         left: 600px;</w:t>
        </w:r>
      </w:ins>
    </w:p>
    <w:p w:rsidR="007C461F" w:rsidRDefault="007C461F" w:rsidP="007C461F">
      <w:pPr>
        <w:rPr>
          <w:ins w:id="8950" w:author="Priyanshu Solon" w:date="2025-05-22T22:34:00Z"/>
        </w:rPr>
      </w:pPr>
      <w:ins w:id="8951" w:author="Priyanshu Solon" w:date="2025-05-22T22:34:00Z">
        <w:r>
          <w:t xml:space="preserve">         transition: 5s;</w:t>
        </w:r>
      </w:ins>
    </w:p>
    <w:p w:rsidR="007C461F" w:rsidRDefault="007C461F" w:rsidP="007C461F">
      <w:pPr>
        <w:rPr>
          <w:ins w:id="8952" w:author="Priyanshu Solon" w:date="2025-05-22T22:34:00Z"/>
        </w:rPr>
      </w:pPr>
      <w:ins w:id="8953" w:author="Priyanshu Solon" w:date="2025-05-22T22:34:00Z">
        <w:r>
          <w:t xml:space="preserve">      }</w:t>
        </w:r>
      </w:ins>
    </w:p>
    <w:p w:rsidR="007C461F" w:rsidRDefault="007C461F" w:rsidP="007C461F">
      <w:pPr>
        <w:rPr>
          <w:ins w:id="8954" w:author="Priyanshu Solon" w:date="2025-05-22T22:34:00Z"/>
        </w:rPr>
      </w:pPr>
      <w:ins w:id="8955" w:author="Priyanshu Solon" w:date="2025-05-22T22:34:00Z">
        <w:r>
          <w:t xml:space="preserve">   &lt;/style&gt;</w:t>
        </w:r>
      </w:ins>
    </w:p>
    <w:p w:rsidR="007C461F" w:rsidRDefault="007C461F" w:rsidP="007C461F">
      <w:pPr>
        <w:rPr>
          <w:ins w:id="8956" w:author="Priyanshu Solon" w:date="2025-05-22T22:34:00Z"/>
        </w:rPr>
      </w:pPr>
      <w:ins w:id="8957" w:author="Priyanshu Solon" w:date="2025-05-22T22:34:00Z">
        <w:r>
          <w:t>&lt;/head&gt;</w:t>
        </w:r>
      </w:ins>
    </w:p>
    <w:p w:rsidR="007C461F" w:rsidRDefault="007C461F" w:rsidP="007C461F">
      <w:pPr>
        <w:rPr>
          <w:ins w:id="8958" w:author="Priyanshu Solon" w:date="2025-05-22T22:34:00Z"/>
        </w:rPr>
      </w:pPr>
      <w:ins w:id="8959" w:author="Priyanshu Solon" w:date="2025-05-22T22:34:00Z">
        <w:r>
          <w:t>&lt;body&gt;</w:t>
        </w:r>
      </w:ins>
    </w:p>
    <w:p w:rsidR="007C461F" w:rsidRDefault="007C461F" w:rsidP="007C461F">
      <w:pPr>
        <w:rPr>
          <w:ins w:id="8960" w:author="Priyanshu Solon" w:date="2025-05-22T22:34:00Z"/>
        </w:rPr>
      </w:pPr>
      <w:ins w:id="8961" w:author="Priyanshu Solon" w:date="2025-05-22T22:34:00Z">
        <w:r>
          <w:t xml:space="preserve">   &lt;div class="women-fashion"&gt;</w:t>
        </w:r>
      </w:ins>
    </w:p>
    <w:p w:rsidR="007C461F" w:rsidRDefault="007C461F" w:rsidP="007C461F">
      <w:pPr>
        <w:rPr>
          <w:ins w:id="8962" w:author="Priyanshu Solon" w:date="2025-05-22T22:34:00Z"/>
        </w:rPr>
      </w:pPr>
    </w:p>
    <w:p w:rsidR="007C461F" w:rsidRDefault="007C461F" w:rsidP="007C461F">
      <w:pPr>
        <w:rPr>
          <w:ins w:id="8963" w:author="Priyanshu Solon" w:date="2025-05-22T22:34:00Z"/>
        </w:rPr>
      </w:pPr>
      <w:ins w:id="8964" w:author="Priyanshu Solon" w:date="2025-05-22T22:34:00Z">
        <w:r>
          <w:t xml:space="preserve">   &lt;/div&gt;</w:t>
        </w:r>
      </w:ins>
    </w:p>
    <w:p w:rsidR="007C461F" w:rsidRDefault="007C461F" w:rsidP="007C461F">
      <w:pPr>
        <w:rPr>
          <w:ins w:id="8965" w:author="Priyanshu Solon" w:date="2025-05-22T22:34:00Z"/>
        </w:rPr>
      </w:pPr>
      <w:ins w:id="8966" w:author="Priyanshu Solon" w:date="2025-05-22T22:34:00Z">
        <w:r>
          <w:t xml:space="preserve">   &lt;div class="men-fashion"&gt;</w:t>
        </w:r>
      </w:ins>
    </w:p>
    <w:p w:rsidR="007C461F" w:rsidRDefault="007C461F" w:rsidP="007C461F">
      <w:pPr>
        <w:rPr>
          <w:ins w:id="8967" w:author="Priyanshu Solon" w:date="2025-05-22T22:34:00Z"/>
        </w:rPr>
      </w:pPr>
    </w:p>
    <w:p w:rsidR="007C461F" w:rsidRDefault="007C461F" w:rsidP="007C461F">
      <w:pPr>
        <w:rPr>
          <w:ins w:id="8968" w:author="Priyanshu Solon" w:date="2025-05-22T22:34:00Z"/>
        </w:rPr>
      </w:pPr>
      <w:ins w:id="8969" w:author="Priyanshu Solon" w:date="2025-05-22T22:34:00Z">
        <w:r>
          <w:t xml:space="preserve">   &lt;/div&gt;</w:t>
        </w:r>
      </w:ins>
    </w:p>
    <w:p w:rsidR="007C461F" w:rsidRDefault="007C461F" w:rsidP="007C461F">
      <w:pPr>
        <w:rPr>
          <w:ins w:id="8970" w:author="Priyanshu Solon" w:date="2025-05-22T22:34:00Z"/>
        </w:rPr>
      </w:pPr>
      <w:ins w:id="8971" w:author="Priyanshu Solon" w:date="2025-05-22T22:34:00Z">
        <w:r>
          <w:t xml:space="preserve">   &lt;div class="kids-fashion"&gt;</w:t>
        </w:r>
      </w:ins>
    </w:p>
    <w:p w:rsidR="007C461F" w:rsidRDefault="007C461F" w:rsidP="007C461F">
      <w:pPr>
        <w:rPr>
          <w:ins w:id="8972" w:author="Priyanshu Solon" w:date="2025-05-22T22:34:00Z"/>
        </w:rPr>
      </w:pPr>
    </w:p>
    <w:p w:rsidR="007C461F" w:rsidRDefault="007C461F" w:rsidP="007C461F">
      <w:pPr>
        <w:rPr>
          <w:ins w:id="8973" w:author="Priyanshu Solon" w:date="2025-05-22T22:34:00Z"/>
        </w:rPr>
      </w:pPr>
      <w:ins w:id="8974" w:author="Priyanshu Solon" w:date="2025-05-22T22:34:00Z">
        <w:r>
          <w:t xml:space="preserve">   &lt;/div&gt;</w:t>
        </w:r>
      </w:ins>
    </w:p>
    <w:p w:rsidR="007C461F" w:rsidRDefault="007C461F" w:rsidP="007C461F">
      <w:pPr>
        <w:rPr>
          <w:ins w:id="8975" w:author="Priyanshu Solon" w:date="2025-05-22T22:34:00Z"/>
        </w:rPr>
      </w:pPr>
      <w:ins w:id="8976" w:author="Priyanshu Solon" w:date="2025-05-22T22:34:00Z">
        <w:r>
          <w:t>&lt;/body&gt;</w:t>
        </w:r>
      </w:ins>
    </w:p>
    <w:p w:rsidR="007C461F" w:rsidRDefault="007C461F" w:rsidP="007C461F">
      <w:pPr>
        <w:rPr>
          <w:ins w:id="8977" w:author="Priyanshu Solon" w:date="2025-05-22T22:34:00Z"/>
        </w:rPr>
      </w:pPr>
      <w:ins w:id="8978" w:author="Priyanshu Solon" w:date="2025-05-22T22:34:00Z">
        <w:r>
          <w:t>&lt;/html&gt;</w:t>
        </w:r>
      </w:ins>
    </w:p>
    <w:p w:rsidR="007C461F" w:rsidRDefault="007C461F" w:rsidP="007C461F">
      <w:pPr>
        <w:rPr>
          <w:ins w:id="8979" w:author="Priyanshu Solon" w:date="2025-05-22T22:34:00Z"/>
        </w:rPr>
      </w:pPr>
    </w:p>
    <w:p w:rsidR="007C461F" w:rsidRPr="002533F2" w:rsidRDefault="007C461F" w:rsidP="007C461F">
      <w:pPr>
        <w:rPr>
          <w:ins w:id="8980" w:author="Priyanshu Solon" w:date="2025-05-22T22:34:00Z"/>
          <w:b/>
          <w:bCs/>
          <w:rPrChange w:id="8981" w:author="Priyanshu Solon" w:date="2025-05-22T23:08:00Z">
            <w:rPr>
              <w:ins w:id="8982" w:author="Priyanshu Solon" w:date="2025-05-22T22:34:00Z"/>
            </w:rPr>
          </w:rPrChange>
        </w:rPr>
      </w:pPr>
      <w:ins w:id="8983" w:author="Priyanshu Solon" w:date="2025-05-22T22:34:00Z">
        <w:r w:rsidRPr="002533F2">
          <w:rPr>
            <w:b/>
            <w:bCs/>
            <w:rPrChange w:id="8984" w:author="Priyanshu Solon" w:date="2025-05-22T23:08:00Z">
              <w:rPr/>
            </w:rPrChange>
          </w:rPr>
          <w:t xml:space="preserve">                           CSS Display</w:t>
        </w:r>
      </w:ins>
    </w:p>
    <w:p w:rsidR="007C461F" w:rsidRDefault="007C461F" w:rsidP="007C461F">
      <w:pPr>
        <w:rPr>
          <w:ins w:id="8985" w:author="Priyanshu Solon" w:date="2025-05-22T22:34:00Z"/>
        </w:rPr>
      </w:pPr>
    </w:p>
    <w:p w:rsidR="007C461F" w:rsidRDefault="007C461F" w:rsidP="007C461F">
      <w:pPr>
        <w:rPr>
          <w:ins w:id="8986" w:author="Priyanshu Solon" w:date="2025-05-22T22:34:00Z"/>
        </w:rPr>
      </w:pPr>
      <w:ins w:id="8987" w:author="Priyanshu Solon" w:date="2025-05-22T22:34:00Z">
        <w:r>
          <w:t xml:space="preserve">1. </w:t>
        </w:r>
        <w:r w:rsidRPr="002533F2">
          <w:rPr>
            <w:b/>
            <w:bCs/>
            <w:rPrChange w:id="8988" w:author="Priyanshu Solon" w:date="2025-05-22T23:08:00Z">
              <w:rPr/>
            </w:rPrChange>
          </w:rPr>
          <w:t>none</w:t>
        </w:r>
        <w:r>
          <w:t xml:space="preserve">            : It hides the element and removes allocated space from page.</w:t>
        </w:r>
      </w:ins>
    </w:p>
    <w:p w:rsidR="007C461F" w:rsidRDefault="007C461F" w:rsidP="007C461F">
      <w:pPr>
        <w:rPr>
          <w:ins w:id="8989" w:author="Priyanshu Solon" w:date="2025-05-22T22:34:00Z"/>
        </w:rPr>
      </w:pPr>
    </w:p>
    <w:p w:rsidR="007C461F" w:rsidRPr="002533F2" w:rsidRDefault="007C461F" w:rsidP="007C461F">
      <w:pPr>
        <w:rPr>
          <w:ins w:id="8990" w:author="Priyanshu Solon" w:date="2025-05-22T22:34:00Z"/>
          <w:b/>
          <w:bCs/>
          <w:rPrChange w:id="8991" w:author="Priyanshu Solon" w:date="2025-05-22T23:08:00Z">
            <w:rPr>
              <w:ins w:id="8992" w:author="Priyanshu Solon" w:date="2025-05-22T22:34:00Z"/>
            </w:rPr>
          </w:rPrChange>
        </w:rPr>
      </w:pPr>
      <w:ins w:id="8993" w:author="Priyanshu Solon" w:date="2025-05-22T22:34:00Z">
        <w:r w:rsidRPr="002533F2">
          <w:rPr>
            <w:b/>
            <w:bCs/>
            <w:rPrChange w:id="8994" w:author="Priyanshu Solon" w:date="2025-05-22T23:08:00Z">
              <w:rPr/>
            </w:rPrChange>
          </w:rPr>
          <w:lastRenderedPageBreak/>
          <w:t>FAQ: To hide element in page we can use "visibility: hidden", then what is difference between display &amp; visibility ?</w:t>
        </w:r>
      </w:ins>
    </w:p>
    <w:p w:rsidR="007C461F" w:rsidRDefault="007C461F" w:rsidP="007C461F">
      <w:pPr>
        <w:rPr>
          <w:ins w:id="8995" w:author="Priyanshu Solon" w:date="2025-05-22T22:34:00Z"/>
        </w:rPr>
      </w:pPr>
      <w:ins w:id="8996" w:author="Priyanshu Solon" w:date="2025-05-22T22:34:00Z">
        <w:r>
          <w:t>Ans:  Visibility will hide element without removing the allocated space.</w:t>
        </w:r>
      </w:ins>
    </w:p>
    <w:p w:rsidR="007C461F" w:rsidRDefault="007C461F" w:rsidP="007C461F">
      <w:pPr>
        <w:rPr>
          <w:ins w:id="8997" w:author="Priyanshu Solon" w:date="2025-05-22T22:34:00Z"/>
        </w:rPr>
      </w:pPr>
      <w:ins w:id="8998" w:author="Priyanshu Solon" w:date="2025-05-22T22:34:00Z">
        <w:r>
          <w:t xml:space="preserve">      Display will hide element and remove allocated space.</w:t>
        </w:r>
      </w:ins>
    </w:p>
    <w:p w:rsidR="007C461F" w:rsidRDefault="007C461F" w:rsidP="007C461F">
      <w:pPr>
        <w:rPr>
          <w:ins w:id="8999" w:author="Priyanshu Solon" w:date="2025-05-22T22:34:00Z"/>
        </w:rPr>
      </w:pPr>
    </w:p>
    <w:p w:rsidR="007C461F" w:rsidRDefault="007C461F" w:rsidP="007C461F">
      <w:pPr>
        <w:rPr>
          <w:ins w:id="9000" w:author="Priyanshu Solon" w:date="2025-05-22T22:34:00Z"/>
        </w:rPr>
      </w:pPr>
      <w:ins w:id="9001" w:author="Priyanshu Solon" w:date="2025-05-22T22:34:00Z">
        <w:r>
          <w:t xml:space="preserve">2. </w:t>
        </w:r>
        <w:r w:rsidRPr="002533F2">
          <w:rPr>
            <w:b/>
            <w:bCs/>
            <w:rPrChange w:id="9002" w:author="Priyanshu Solon" w:date="2025-05-22T23:08:00Z">
              <w:rPr/>
            </w:rPrChange>
          </w:rPr>
          <w:t>block</w:t>
        </w:r>
        <w:r>
          <w:t xml:space="preserve">            : It transforms an inline element into block level element.</w:t>
        </w:r>
      </w:ins>
    </w:p>
    <w:p w:rsidR="007C461F" w:rsidRDefault="007C461F" w:rsidP="007C461F">
      <w:pPr>
        <w:rPr>
          <w:ins w:id="9003" w:author="Priyanshu Solon" w:date="2025-05-22T22:34:00Z"/>
        </w:rPr>
      </w:pPr>
    </w:p>
    <w:p w:rsidR="007C461F" w:rsidRDefault="007C461F" w:rsidP="007C461F">
      <w:pPr>
        <w:rPr>
          <w:ins w:id="9004" w:author="Priyanshu Solon" w:date="2025-05-22T22:34:00Z"/>
        </w:rPr>
      </w:pPr>
      <w:ins w:id="9005" w:author="Priyanshu Solon" w:date="2025-05-22T22:34:00Z">
        <w:r>
          <w:t xml:space="preserve">3. </w:t>
        </w:r>
        <w:r w:rsidRPr="002533F2">
          <w:rPr>
            <w:b/>
            <w:bCs/>
            <w:rPrChange w:id="9006" w:author="Priyanshu Solon" w:date="2025-05-22T23:08:00Z">
              <w:rPr/>
            </w:rPrChange>
          </w:rPr>
          <w:t>inline</w:t>
        </w:r>
        <w:r>
          <w:t xml:space="preserve">            : It transforms an block level element into inline element.</w:t>
        </w:r>
      </w:ins>
    </w:p>
    <w:p w:rsidR="007C461F" w:rsidRDefault="007C461F" w:rsidP="007C461F">
      <w:pPr>
        <w:rPr>
          <w:ins w:id="9007" w:author="Priyanshu Solon" w:date="2025-05-22T22:34:00Z"/>
        </w:rPr>
      </w:pPr>
    </w:p>
    <w:p w:rsidR="007C461F" w:rsidRDefault="007C461F" w:rsidP="007C461F">
      <w:pPr>
        <w:rPr>
          <w:ins w:id="9008" w:author="Priyanshu Solon" w:date="2025-05-22T22:34:00Z"/>
        </w:rPr>
      </w:pPr>
      <w:ins w:id="9009" w:author="Priyanshu Solon" w:date="2025-05-22T22:34:00Z">
        <w:r>
          <w:t xml:space="preserve">4. </w:t>
        </w:r>
        <w:r w:rsidRPr="002533F2">
          <w:rPr>
            <w:b/>
            <w:bCs/>
            <w:rPrChange w:id="9010" w:author="Priyanshu Solon" w:date="2025-05-22T23:08:00Z">
              <w:rPr/>
            </w:rPrChange>
          </w:rPr>
          <w:t>inline-block</w:t>
        </w:r>
        <w:r>
          <w:t xml:space="preserve">        : It keeps element in same line and configures block style to</w:t>
        </w:r>
      </w:ins>
    </w:p>
    <w:p w:rsidR="007C461F" w:rsidRDefault="007C461F" w:rsidP="007C461F">
      <w:pPr>
        <w:rPr>
          <w:ins w:id="9011" w:author="Priyanshu Solon" w:date="2025-05-22T22:34:00Z"/>
        </w:rPr>
      </w:pPr>
      <w:ins w:id="9012" w:author="Priyanshu Solon" w:date="2025-05-22T22:34:00Z">
        <w:r>
          <w:t xml:space="preserve">                  defines various styles.</w:t>
        </w:r>
      </w:ins>
    </w:p>
    <w:p w:rsidR="007C461F" w:rsidRDefault="007C461F" w:rsidP="007C461F">
      <w:pPr>
        <w:rPr>
          <w:ins w:id="9013" w:author="Priyanshu Solon" w:date="2025-05-22T22:34:00Z"/>
        </w:rPr>
      </w:pPr>
    </w:p>
    <w:p w:rsidR="007C461F" w:rsidRDefault="007C461F" w:rsidP="007C461F">
      <w:pPr>
        <w:rPr>
          <w:ins w:id="9014" w:author="Priyanshu Solon" w:date="2025-05-22T22:34:00Z"/>
        </w:rPr>
      </w:pPr>
      <w:ins w:id="9015" w:author="Priyanshu Solon" w:date="2025-05-22T22:34:00Z">
        <w:r>
          <w:t>Note: Few elements can't adapt the styles if they are not block level.</w:t>
        </w:r>
      </w:ins>
    </w:p>
    <w:p w:rsidR="007C461F" w:rsidRDefault="007C461F" w:rsidP="007C461F">
      <w:pPr>
        <w:rPr>
          <w:ins w:id="9016" w:author="Priyanshu Solon" w:date="2025-05-22T22:34:00Z"/>
        </w:rPr>
      </w:pPr>
      <w:ins w:id="9017" w:author="Priyanshu Solon" w:date="2025-05-22T22:34:00Z">
        <w:r>
          <w:t xml:space="preserve">      Hence you have to define "inline-block".</w:t>
        </w:r>
      </w:ins>
    </w:p>
    <w:p w:rsidR="007C461F" w:rsidRDefault="007C461F" w:rsidP="007C461F">
      <w:pPr>
        <w:rPr>
          <w:ins w:id="9018" w:author="Priyanshu Solon" w:date="2025-05-22T22:34:00Z"/>
        </w:rPr>
      </w:pPr>
    </w:p>
    <w:p w:rsidR="007C461F" w:rsidRDefault="007C461F" w:rsidP="007C461F">
      <w:pPr>
        <w:rPr>
          <w:ins w:id="9019" w:author="Priyanshu Solon" w:date="2025-05-22T22:34:00Z"/>
        </w:rPr>
      </w:pPr>
      <w:ins w:id="9020" w:author="Priyanshu Solon" w:date="2025-05-22T22:34:00Z">
        <w:r>
          <w:t>Ex:</w:t>
        </w:r>
      </w:ins>
    </w:p>
    <w:p w:rsidR="007C461F" w:rsidRDefault="007C461F" w:rsidP="007C461F">
      <w:pPr>
        <w:rPr>
          <w:ins w:id="9021" w:author="Priyanshu Solon" w:date="2025-05-22T22:34:00Z"/>
        </w:rPr>
      </w:pPr>
      <w:ins w:id="9022" w:author="Priyanshu Solon" w:date="2025-05-22T22:34:00Z">
        <w:r>
          <w:t>&lt;!DOCTYPE html&gt;</w:t>
        </w:r>
      </w:ins>
    </w:p>
    <w:p w:rsidR="007C461F" w:rsidRDefault="007C461F" w:rsidP="007C461F">
      <w:pPr>
        <w:rPr>
          <w:ins w:id="9023" w:author="Priyanshu Solon" w:date="2025-05-22T22:34:00Z"/>
        </w:rPr>
      </w:pPr>
      <w:ins w:id="9024" w:author="Priyanshu Solon" w:date="2025-05-22T22:34:00Z">
        <w:r>
          <w:t>&lt;html lang="en"&gt;</w:t>
        </w:r>
      </w:ins>
    </w:p>
    <w:p w:rsidR="007C461F" w:rsidRDefault="007C461F" w:rsidP="007C461F">
      <w:pPr>
        <w:rPr>
          <w:ins w:id="9025" w:author="Priyanshu Solon" w:date="2025-05-22T22:34:00Z"/>
        </w:rPr>
      </w:pPr>
      <w:ins w:id="9026" w:author="Priyanshu Solon" w:date="2025-05-22T22:34:00Z">
        <w:r>
          <w:t>&lt;head&gt;</w:t>
        </w:r>
      </w:ins>
    </w:p>
    <w:p w:rsidR="007C461F" w:rsidRDefault="007C461F" w:rsidP="007C461F">
      <w:pPr>
        <w:rPr>
          <w:ins w:id="9027" w:author="Priyanshu Solon" w:date="2025-05-22T22:34:00Z"/>
        </w:rPr>
      </w:pPr>
      <w:ins w:id="9028" w:author="Priyanshu Solon" w:date="2025-05-22T22:34:00Z">
        <w:r>
          <w:t xml:space="preserve">   &lt;meta charset="UTF-8"&gt;</w:t>
        </w:r>
      </w:ins>
    </w:p>
    <w:p w:rsidR="007C461F" w:rsidRDefault="007C461F" w:rsidP="007C461F">
      <w:pPr>
        <w:rPr>
          <w:ins w:id="9029" w:author="Priyanshu Solon" w:date="2025-05-22T22:34:00Z"/>
        </w:rPr>
      </w:pPr>
      <w:ins w:id="9030" w:author="Priyanshu Solon" w:date="2025-05-22T22:34:00Z">
        <w:r>
          <w:t xml:space="preserve">   &lt;meta name="viewport" content="width=device-width, initial-scale=1.0"&gt;</w:t>
        </w:r>
      </w:ins>
    </w:p>
    <w:p w:rsidR="007C461F" w:rsidRDefault="007C461F" w:rsidP="007C461F">
      <w:pPr>
        <w:rPr>
          <w:ins w:id="9031" w:author="Priyanshu Solon" w:date="2025-05-22T22:34:00Z"/>
        </w:rPr>
      </w:pPr>
      <w:ins w:id="9032" w:author="Priyanshu Solon" w:date="2025-05-22T22:34:00Z">
        <w:r>
          <w:t xml:space="preserve">   &lt;title&gt;Document&lt;/title&gt;</w:t>
        </w:r>
      </w:ins>
    </w:p>
    <w:p w:rsidR="007C461F" w:rsidRDefault="007C461F" w:rsidP="007C461F">
      <w:pPr>
        <w:rPr>
          <w:ins w:id="9033" w:author="Priyanshu Solon" w:date="2025-05-22T22:34:00Z"/>
        </w:rPr>
      </w:pPr>
      <w:ins w:id="9034" w:author="Priyanshu Solon" w:date="2025-05-22T22:34:00Z">
        <w:r>
          <w:t xml:space="preserve">   &lt;style&gt;</w:t>
        </w:r>
      </w:ins>
    </w:p>
    <w:p w:rsidR="007C461F" w:rsidRDefault="007C461F" w:rsidP="007C461F">
      <w:pPr>
        <w:rPr>
          <w:ins w:id="9035" w:author="Priyanshu Solon" w:date="2025-05-22T22:34:00Z"/>
        </w:rPr>
      </w:pPr>
      <w:ins w:id="9036" w:author="Priyanshu Solon" w:date="2025-05-22T22:34:00Z">
        <w:r>
          <w:t xml:space="preserve">      span {</w:t>
        </w:r>
      </w:ins>
    </w:p>
    <w:p w:rsidR="007C461F" w:rsidRDefault="007C461F" w:rsidP="007C461F">
      <w:pPr>
        <w:rPr>
          <w:ins w:id="9037" w:author="Priyanshu Solon" w:date="2025-05-22T22:34:00Z"/>
        </w:rPr>
      </w:pPr>
      <w:ins w:id="9038" w:author="Priyanshu Solon" w:date="2025-05-22T22:34:00Z">
        <w:r>
          <w:t xml:space="preserve">         display:inline-block;</w:t>
        </w:r>
      </w:ins>
    </w:p>
    <w:p w:rsidR="007C461F" w:rsidRDefault="007C461F" w:rsidP="007C461F">
      <w:pPr>
        <w:rPr>
          <w:ins w:id="9039" w:author="Priyanshu Solon" w:date="2025-05-22T22:34:00Z"/>
        </w:rPr>
      </w:pPr>
      <w:ins w:id="9040" w:author="Priyanshu Solon" w:date="2025-05-22T22:34:00Z">
        <w:r>
          <w:t xml:space="preserve">         background-color: yellow;</w:t>
        </w:r>
      </w:ins>
    </w:p>
    <w:p w:rsidR="007C461F" w:rsidRDefault="007C461F" w:rsidP="007C461F">
      <w:pPr>
        <w:rPr>
          <w:ins w:id="9041" w:author="Priyanshu Solon" w:date="2025-05-22T22:34:00Z"/>
        </w:rPr>
      </w:pPr>
      <w:ins w:id="9042" w:author="Priyanshu Solon" w:date="2025-05-22T22:34:00Z">
        <w:r>
          <w:t xml:space="preserve">         width: 100px;</w:t>
        </w:r>
      </w:ins>
    </w:p>
    <w:p w:rsidR="007C461F" w:rsidRDefault="007C461F" w:rsidP="007C461F">
      <w:pPr>
        <w:rPr>
          <w:ins w:id="9043" w:author="Priyanshu Solon" w:date="2025-05-22T22:34:00Z"/>
        </w:rPr>
      </w:pPr>
      <w:ins w:id="9044" w:author="Priyanshu Solon" w:date="2025-05-22T22:34:00Z">
        <w:r>
          <w:t xml:space="preserve">         text-align: center;</w:t>
        </w:r>
      </w:ins>
    </w:p>
    <w:p w:rsidR="007C461F" w:rsidRDefault="007C461F" w:rsidP="007C461F">
      <w:pPr>
        <w:rPr>
          <w:ins w:id="9045" w:author="Priyanshu Solon" w:date="2025-05-22T22:34:00Z"/>
        </w:rPr>
      </w:pPr>
      <w:ins w:id="9046" w:author="Priyanshu Solon" w:date="2025-05-22T22:34:00Z">
        <w:r>
          <w:t xml:space="preserve">      }</w:t>
        </w:r>
      </w:ins>
    </w:p>
    <w:p w:rsidR="007C461F" w:rsidRDefault="007C461F" w:rsidP="007C461F">
      <w:pPr>
        <w:rPr>
          <w:ins w:id="9047" w:author="Priyanshu Solon" w:date="2025-05-22T22:34:00Z"/>
        </w:rPr>
      </w:pPr>
      <w:ins w:id="9048" w:author="Priyanshu Solon" w:date="2025-05-22T22:34:00Z">
        <w:r>
          <w:lastRenderedPageBreak/>
          <w:t xml:space="preserve">      div {</w:t>
        </w:r>
      </w:ins>
    </w:p>
    <w:p w:rsidR="007C461F" w:rsidRDefault="007C461F" w:rsidP="007C461F">
      <w:pPr>
        <w:rPr>
          <w:ins w:id="9049" w:author="Priyanshu Solon" w:date="2025-05-22T22:34:00Z"/>
        </w:rPr>
      </w:pPr>
      <w:ins w:id="9050" w:author="Priyanshu Solon" w:date="2025-05-22T22:34:00Z">
        <w:r>
          <w:t xml:space="preserve">         display: inline;</w:t>
        </w:r>
      </w:ins>
    </w:p>
    <w:p w:rsidR="007C461F" w:rsidRDefault="007C461F" w:rsidP="007C461F">
      <w:pPr>
        <w:rPr>
          <w:ins w:id="9051" w:author="Priyanshu Solon" w:date="2025-05-22T22:34:00Z"/>
        </w:rPr>
      </w:pPr>
      <w:ins w:id="9052" w:author="Priyanshu Solon" w:date="2025-05-22T22:34:00Z">
        <w:r>
          <w:t xml:space="preserve">      }</w:t>
        </w:r>
      </w:ins>
    </w:p>
    <w:p w:rsidR="007C461F" w:rsidRDefault="007C461F" w:rsidP="007C461F">
      <w:pPr>
        <w:rPr>
          <w:ins w:id="9053" w:author="Priyanshu Solon" w:date="2025-05-22T22:34:00Z"/>
        </w:rPr>
      </w:pPr>
      <w:ins w:id="9054" w:author="Priyanshu Solon" w:date="2025-05-22T22:34:00Z">
        <w:r>
          <w:t xml:space="preserve">   &lt;/style&gt;</w:t>
        </w:r>
      </w:ins>
    </w:p>
    <w:p w:rsidR="007C461F" w:rsidRDefault="007C461F" w:rsidP="007C461F">
      <w:pPr>
        <w:rPr>
          <w:ins w:id="9055" w:author="Priyanshu Solon" w:date="2025-05-22T22:34:00Z"/>
        </w:rPr>
      </w:pPr>
      <w:ins w:id="9056" w:author="Priyanshu Solon" w:date="2025-05-22T22:34:00Z">
        <w:r>
          <w:t>&lt;/head&gt;</w:t>
        </w:r>
      </w:ins>
    </w:p>
    <w:p w:rsidR="007C461F" w:rsidRDefault="007C461F" w:rsidP="007C461F">
      <w:pPr>
        <w:rPr>
          <w:ins w:id="9057" w:author="Priyanshu Solon" w:date="2025-05-22T22:34:00Z"/>
        </w:rPr>
      </w:pPr>
      <w:ins w:id="9058" w:author="Priyanshu Solon" w:date="2025-05-22T22:34:00Z">
        <w:r>
          <w:t>&lt;body&gt;</w:t>
        </w:r>
      </w:ins>
    </w:p>
    <w:p w:rsidR="007C461F" w:rsidRDefault="007C461F" w:rsidP="007C461F">
      <w:pPr>
        <w:rPr>
          <w:ins w:id="9059" w:author="Priyanshu Solon" w:date="2025-05-22T22:34:00Z"/>
        </w:rPr>
      </w:pPr>
      <w:ins w:id="9060" w:author="Priyanshu Solon" w:date="2025-05-22T22:34:00Z">
        <w:r>
          <w:t xml:space="preserve">    &lt;div&gt;Welcome&lt;/div&gt; to CSS.</w:t>
        </w:r>
      </w:ins>
    </w:p>
    <w:p w:rsidR="007C461F" w:rsidRDefault="007C461F" w:rsidP="007C461F">
      <w:pPr>
        <w:rPr>
          <w:ins w:id="9061" w:author="Priyanshu Solon" w:date="2025-05-22T22:34:00Z"/>
        </w:rPr>
      </w:pPr>
      <w:ins w:id="9062" w:author="Priyanshu Solon" w:date="2025-05-22T22:34:00Z">
        <w:r>
          <w:t xml:space="preserve">    &lt;span&gt;Home&lt;/span&gt; Welcome to Home Page.</w:t>
        </w:r>
      </w:ins>
    </w:p>
    <w:p w:rsidR="007C461F" w:rsidRDefault="007C461F" w:rsidP="007C461F">
      <w:pPr>
        <w:rPr>
          <w:ins w:id="9063" w:author="Priyanshu Solon" w:date="2025-05-22T22:34:00Z"/>
        </w:rPr>
      </w:pPr>
      <w:ins w:id="9064" w:author="Priyanshu Solon" w:date="2025-05-22T22:34:00Z">
        <w:r>
          <w:t>&lt;/body&gt;</w:t>
        </w:r>
      </w:ins>
    </w:p>
    <w:p w:rsidR="007C461F" w:rsidRDefault="007C461F" w:rsidP="007C461F">
      <w:pPr>
        <w:rPr>
          <w:ins w:id="9065" w:author="Priyanshu Solon" w:date="2025-05-22T22:34:00Z"/>
        </w:rPr>
      </w:pPr>
      <w:ins w:id="9066" w:author="Priyanshu Solon" w:date="2025-05-22T22:34:00Z">
        <w:r>
          <w:t>&lt;/html&gt;</w:t>
        </w:r>
      </w:ins>
    </w:p>
    <w:p w:rsidR="007C461F" w:rsidRDefault="007C461F" w:rsidP="007C461F">
      <w:pPr>
        <w:rPr>
          <w:ins w:id="9067" w:author="Priyanshu Solon" w:date="2025-05-22T22:34:00Z"/>
        </w:rPr>
      </w:pPr>
    </w:p>
    <w:p w:rsidR="007C461F" w:rsidRDefault="007C461F" w:rsidP="007C461F">
      <w:pPr>
        <w:rPr>
          <w:ins w:id="9068" w:author="Priyanshu Solon" w:date="2025-05-22T22:34:00Z"/>
        </w:rPr>
      </w:pPr>
      <w:ins w:id="9069" w:author="Priyanshu Solon" w:date="2025-05-22T22:34:00Z">
        <w:r>
          <w:t xml:space="preserve">5. </w:t>
        </w:r>
        <w:r w:rsidRPr="002533F2">
          <w:rPr>
            <w:b/>
            <w:bCs/>
            <w:rPrChange w:id="9070" w:author="Priyanshu Solon" w:date="2025-05-22T23:08:00Z">
              <w:rPr/>
            </w:rPrChange>
          </w:rPr>
          <w:t>flex</w:t>
        </w:r>
      </w:ins>
    </w:p>
    <w:p w:rsidR="007C461F" w:rsidRDefault="007C461F" w:rsidP="007C461F">
      <w:pPr>
        <w:rPr>
          <w:ins w:id="9071" w:author="Priyanshu Solon" w:date="2025-05-22T22:34:00Z"/>
        </w:rPr>
      </w:pPr>
    </w:p>
    <w:p w:rsidR="007C461F" w:rsidRPr="002533F2" w:rsidRDefault="007C461F" w:rsidP="007C461F">
      <w:pPr>
        <w:rPr>
          <w:ins w:id="9072" w:author="Priyanshu Solon" w:date="2025-05-22T22:35:00Z"/>
          <w:b/>
          <w:bCs/>
          <w:rPrChange w:id="9073" w:author="Priyanshu Solon" w:date="2025-05-22T23:08:00Z">
            <w:rPr>
              <w:ins w:id="9074" w:author="Priyanshu Solon" w:date="2025-05-22T22:35:00Z"/>
            </w:rPr>
          </w:rPrChange>
        </w:rPr>
      </w:pPr>
      <w:ins w:id="9075" w:author="Priyanshu Solon" w:date="2025-05-22T22:35:00Z">
        <w:r w:rsidRPr="002533F2">
          <w:rPr>
            <w:b/>
            <w:bCs/>
            <w:rPrChange w:id="9076" w:author="Priyanshu Solon" w:date="2025-05-22T23:08:00Z">
              <w:rPr/>
            </w:rPrChange>
          </w:rPr>
          <w:t>1/05</w:t>
        </w:r>
      </w:ins>
    </w:p>
    <w:p w:rsidR="007C461F" w:rsidRDefault="007C461F" w:rsidP="007C461F">
      <w:pPr>
        <w:rPr>
          <w:ins w:id="9077" w:author="Priyanshu Solon" w:date="2025-05-22T22:35:00Z"/>
        </w:rPr>
      </w:pPr>
      <w:ins w:id="9078" w:author="Priyanshu Solon" w:date="2025-05-22T22:35:00Z">
        <w:r>
          <w:t>====</w:t>
        </w:r>
      </w:ins>
    </w:p>
    <w:p w:rsidR="007C461F" w:rsidRDefault="007C461F" w:rsidP="007C461F">
      <w:pPr>
        <w:rPr>
          <w:ins w:id="9079" w:author="Priyanshu Solon" w:date="2025-05-22T22:35:00Z"/>
        </w:rPr>
      </w:pPr>
    </w:p>
    <w:p w:rsidR="007C461F" w:rsidRPr="002533F2" w:rsidRDefault="007C461F" w:rsidP="007C461F">
      <w:pPr>
        <w:rPr>
          <w:ins w:id="9080" w:author="Priyanshu Solon" w:date="2025-05-22T22:35:00Z"/>
          <w:b/>
          <w:bCs/>
          <w:rPrChange w:id="9081" w:author="Priyanshu Solon" w:date="2025-05-22T23:08:00Z">
            <w:rPr>
              <w:ins w:id="9082" w:author="Priyanshu Solon" w:date="2025-05-22T22:35:00Z"/>
            </w:rPr>
          </w:rPrChange>
        </w:rPr>
      </w:pPr>
      <w:ins w:id="9083" w:author="Priyanshu Solon" w:date="2025-05-22T22:35:00Z">
        <w:r w:rsidRPr="002533F2">
          <w:rPr>
            <w:b/>
            <w:bCs/>
            <w:rPrChange w:id="9084" w:author="Priyanshu Solon" w:date="2025-05-22T23:08:00Z">
              <w:rPr/>
            </w:rPrChange>
          </w:rPr>
          <w:t>CSS Display</w:t>
        </w:r>
      </w:ins>
    </w:p>
    <w:p w:rsidR="007C461F" w:rsidRDefault="007C461F" w:rsidP="007C461F">
      <w:pPr>
        <w:rPr>
          <w:ins w:id="9085" w:author="Priyanshu Solon" w:date="2025-05-22T22:35:00Z"/>
        </w:rPr>
      </w:pPr>
      <w:ins w:id="9086" w:author="Priyanshu Solon" w:date="2025-05-22T22:35:00Z">
        <w:r>
          <w:t>- none</w:t>
        </w:r>
      </w:ins>
    </w:p>
    <w:p w:rsidR="007C461F" w:rsidRDefault="007C461F" w:rsidP="007C461F">
      <w:pPr>
        <w:rPr>
          <w:ins w:id="9087" w:author="Priyanshu Solon" w:date="2025-05-22T22:35:00Z"/>
        </w:rPr>
      </w:pPr>
      <w:ins w:id="9088" w:author="Priyanshu Solon" w:date="2025-05-22T22:35:00Z">
        <w:r>
          <w:t>- inline</w:t>
        </w:r>
      </w:ins>
    </w:p>
    <w:p w:rsidR="007C461F" w:rsidRDefault="007C461F" w:rsidP="007C461F">
      <w:pPr>
        <w:rPr>
          <w:ins w:id="9089" w:author="Priyanshu Solon" w:date="2025-05-22T22:35:00Z"/>
        </w:rPr>
      </w:pPr>
      <w:ins w:id="9090" w:author="Priyanshu Solon" w:date="2025-05-22T22:35:00Z">
        <w:r>
          <w:t>- block</w:t>
        </w:r>
      </w:ins>
    </w:p>
    <w:p w:rsidR="007C461F" w:rsidRDefault="007C461F" w:rsidP="007C461F">
      <w:pPr>
        <w:rPr>
          <w:ins w:id="9091" w:author="Priyanshu Solon" w:date="2025-05-22T22:35:00Z"/>
        </w:rPr>
      </w:pPr>
      <w:ins w:id="9092" w:author="Priyanshu Solon" w:date="2025-05-22T22:35:00Z">
        <w:r>
          <w:t>- inline-block</w:t>
        </w:r>
      </w:ins>
    </w:p>
    <w:p w:rsidR="007C461F" w:rsidRDefault="007C461F" w:rsidP="007C461F">
      <w:pPr>
        <w:rPr>
          <w:ins w:id="9093" w:author="Priyanshu Solon" w:date="2025-05-22T22:35:00Z"/>
        </w:rPr>
      </w:pPr>
    </w:p>
    <w:p w:rsidR="007C461F" w:rsidRDefault="007C461F" w:rsidP="007C461F">
      <w:pPr>
        <w:rPr>
          <w:ins w:id="9094" w:author="Priyanshu Solon" w:date="2025-05-22T22:35:00Z"/>
        </w:rPr>
      </w:pPr>
      <w:ins w:id="9095" w:author="Priyanshu Solon" w:date="2025-05-22T22:35:00Z">
        <w:r>
          <w:t xml:space="preserve">5. </w:t>
        </w:r>
        <w:r w:rsidRPr="002533F2">
          <w:rPr>
            <w:b/>
            <w:bCs/>
            <w:rPrChange w:id="9096" w:author="Priyanshu Solon" w:date="2025-05-22T23:09:00Z">
              <w:rPr/>
            </w:rPrChange>
          </w:rPr>
          <w:t>flex</w:t>
        </w:r>
        <w:r>
          <w:t xml:space="preserve">        :  It is used for a container to keep all its elements flexible by row or</w:t>
        </w:r>
      </w:ins>
    </w:p>
    <w:p w:rsidR="007C461F" w:rsidRDefault="007C461F" w:rsidP="007C461F">
      <w:pPr>
        <w:rPr>
          <w:ins w:id="9097" w:author="Priyanshu Solon" w:date="2025-05-22T22:35:00Z"/>
        </w:rPr>
      </w:pPr>
      <w:ins w:id="9098" w:author="Priyanshu Solon" w:date="2025-05-22T22:35:00Z">
        <w:r>
          <w:t xml:space="preserve">               column. Flex have various supporting attributes</w:t>
        </w:r>
      </w:ins>
    </w:p>
    <w:p w:rsidR="007C461F" w:rsidRDefault="007C461F" w:rsidP="007C461F">
      <w:pPr>
        <w:rPr>
          <w:ins w:id="9099" w:author="Priyanshu Solon" w:date="2025-05-22T22:35:00Z"/>
        </w:rPr>
      </w:pPr>
      <w:ins w:id="9100" w:author="Priyanshu Solon" w:date="2025-05-22T22:35:00Z">
        <w:r>
          <w:t xml:space="preserve">               </w:t>
        </w:r>
      </w:ins>
    </w:p>
    <w:p w:rsidR="007C461F" w:rsidRDefault="007C461F" w:rsidP="007C461F">
      <w:pPr>
        <w:rPr>
          <w:ins w:id="9101" w:author="Priyanshu Solon" w:date="2025-05-22T22:35:00Z"/>
        </w:rPr>
      </w:pPr>
      <w:ins w:id="9102" w:author="Priyanshu Solon" w:date="2025-05-22T22:35:00Z">
        <w:r>
          <w:t xml:space="preserve">                a) flex-direction</w:t>
        </w:r>
      </w:ins>
    </w:p>
    <w:p w:rsidR="007C461F" w:rsidRDefault="007C461F" w:rsidP="007C461F">
      <w:pPr>
        <w:rPr>
          <w:ins w:id="9103" w:author="Priyanshu Solon" w:date="2025-05-22T22:35:00Z"/>
        </w:rPr>
      </w:pPr>
      <w:ins w:id="9104" w:author="Priyanshu Solon" w:date="2025-05-22T22:35:00Z">
        <w:r>
          <w:t xml:space="preserve">                b) flex-wrap</w:t>
        </w:r>
      </w:ins>
    </w:p>
    <w:p w:rsidR="007C461F" w:rsidRDefault="007C461F" w:rsidP="007C461F">
      <w:pPr>
        <w:rPr>
          <w:ins w:id="9105" w:author="Priyanshu Solon" w:date="2025-05-22T22:35:00Z"/>
        </w:rPr>
      </w:pPr>
      <w:ins w:id="9106" w:author="Priyanshu Solon" w:date="2025-05-22T22:35:00Z">
        <w:r>
          <w:t xml:space="preserve">                c) justify-content</w:t>
        </w:r>
      </w:ins>
    </w:p>
    <w:p w:rsidR="007C461F" w:rsidRDefault="007C461F" w:rsidP="007C461F">
      <w:pPr>
        <w:rPr>
          <w:ins w:id="9107" w:author="Priyanshu Solon" w:date="2025-05-22T22:35:00Z"/>
        </w:rPr>
      </w:pPr>
      <w:ins w:id="9108" w:author="Priyanshu Solon" w:date="2025-05-22T22:35:00Z">
        <w:r>
          <w:t xml:space="preserve">                d) align-items</w:t>
        </w:r>
      </w:ins>
    </w:p>
    <w:p w:rsidR="007C461F" w:rsidRDefault="007C461F" w:rsidP="007C461F">
      <w:pPr>
        <w:rPr>
          <w:ins w:id="9109" w:author="Priyanshu Solon" w:date="2025-05-22T22:35:00Z"/>
        </w:rPr>
      </w:pPr>
    </w:p>
    <w:p w:rsidR="007C461F" w:rsidRDefault="007C461F" w:rsidP="007C461F">
      <w:pPr>
        <w:rPr>
          <w:ins w:id="9110" w:author="Priyanshu Solon" w:date="2025-05-22T22:35:00Z"/>
        </w:rPr>
      </w:pPr>
      <w:ins w:id="9111" w:author="Priyanshu Solon" w:date="2025-05-22T22:35:00Z">
        <w:r>
          <w:t xml:space="preserve">             - </w:t>
        </w:r>
        <w:r w:rsidRPr="002533F2">
          <w:rPr>
            <w:b/>
            <w:bCs/>
            <w:rPrChange w:id="9112" w:author="Priyanshu Solon" w:date="2025-05-22T23:09:00Z">
              <w:rPr/>
            </w:rPrChange>
          </w:rPr>
          <w:t>Flex direction</w:t>
        </w:r>
        <w:r>
          <w:t xml:space="preserve"> can be row, row-reverse, column, &amp; column-reverse</w:t>
        </w:r>
      </w:ins>
    </w:p>
    <w:p w:rsidR="007C461F" w:rsidRDefault="007C461F" w:rsidP="007C461F">
      <w:pPr>
        <w:rPr>
          <w:ins w:id="9113" w:author="Priyanshu Solon" w:date="2025-05-22T22:35:00Z"/>
        </w:rPr>
      </w:pPr>
      <w:ins w:id="9114" w:author="Priyanshu Solon" w:date="2025-05-22T22:35:00Z">
        <w:r>
          <w:t xml:space="preserve">             - </w:t>
        </w:r>
        <w:r w:rsidRPr="002533F2">
          <w:rPr>
            <w:b/>
            <w:bCs/>
            <w:rPrChange w:id="9115" w:author="Priyanshu Solon" w:date="2025-05-22T23:09:00Z">
              <w:rPr/>
            </w:rPrChange>
          </w:rPr>
          <w:t>Justify Content</w:t>
        </w:r>
        <w:r>
          <w:t xml:space="preserve"> can be space-between, around, evenly &amp; center.</w:t>
        </w:r>
      </w:ins>
    </w:p>
    <w:p w:rsidR="007C461F" w:rsidRDefault="007C461F" w:rsidP="007C461F">
      <w:pPr>
        <w:rPr>
          <w:ins w:id="9116" w:author="Priyanshu Solon" w:date="2025-05-22T22:35:00Z"/>
        </w:rPr>
      </w:pPr>
      <w:ins w:id="9117" w:author="Priyanshu Solon" w:date="2025-05-22T22:35:00Z">
        <w:r>
          <w:t xml:space="preserve">             - </w:t>
        </w:r>
        <w:r w:rsidRPr="002533F2">
          <w:rPr>
            <w:b/>
            <w:bCs/>
            <w:rPrChange w:id="9118" w:author="Priyanshu Solon" w:date="2025-05-22T23:09:00Z">
              <w:rPr/>
            </w:rPrChange>
          </w:rPr>
          <w:t>Align Items</w:t>
        </w:r>
        <w:r>
          <w:t xml:space="preserve"> depends on direction</w:t>
        </w:r>
      </w:ins>
    </w:p>
    <w:p w:rsidR="007C461F" w:rsidRDefault="007C461F" w:rsidP="007C461F">
      <w:pPr>
        <w:rPr>
          <w:ins w:id="9119" w:author="Priyanshu Solon" w:date="2025-05-22T22:35:00Z"/>
        </w:rPr>
      </w:pPr>
      <w:ins w:id="9120" w:author="Priyanshu Solon" w:date="2025-05-22T22:35:00Z">
        <w:r>
          <w:t xml:space="preserve">                a) row    : baseline [top], center, end [bottom]</w:t>
        </w:r>
      </w:ins>
    </w:p>
    <w:p w:rsidR="007C461F" w:rsidRDefault="007C461F" w:rsidP="007C461F">
      <w:pPr>
        <w:rPr>
          <w:ins w:id="9121" w:author="Priyanshu Solon" w:date="2025-05-22T22:35:00Z"/>
        </w:rPr>
      </w:pPr>
      <w:ins w:id="9122" w:author="Priyanshu Solon" w:date="2025-05-22T22:35:00Z">
        <w:r>
          <w:t xml:space="preserve">                b) column: basel</w:t>
        </w:r>
        <w:r w:rsidR="002533F2">
          <w:t>ine [left], center, end [right]</w:t>
        </w:r>
      </w:ins>
    </w:p>
    <w:p w:rsidR="007C461F" w:rsidRDefault="007C461F" w:rsidP="007C461F">
      <w:pPr>
        <w:rPr>
          <w:ins w:id="9123" w:author="Priyanshu Solon" w:date="2025-05-22T22:35:00Z"/>
        </w:rPr>
      </w:pPr>
      <w:ins w:id="9124" w:author="Priyanshu Solon" w:date="2025-05-22T22:35:00Z">
        <w:r>
          <w:t xml:space="preserve">             - </w:t>
        </w:r>
        <w:r w:rsidRPr="002533F2">
          <w:rPr>
            <w:b/>
            <w:bCs/>
            <w:rPrChange w:id="9125" w:author="Priyanshu Solon" w:date="2025-05-22T23:09:00Z">
              <w:rPr/>
            </w:rPrChange>
          </w:rPr>
          <w:t>Flex wrap</w:t>
        </w:r>
        <w:r>
          <w:t xml:space="preserve"> allows to wrap elements into multiple rows and columns.</w:t>
        </w:r>
      </w:ins>
    </w:p>
    <w:p w:rsidR="007C461F" w:rsidRDefault="007C461F" w:rsidP="007C461F">
      <w:pPr>
        <w:rPr>
          <w:ins w:id="9126" w:author="Priyanshu Solon" w:date="2025-05-22T22:35:00Z"/>
        </w:rPr>
      </w:pPr>
      <w:ins w:id="9127" w:author="Priyanshu Solon" w:date="2025-05-22T22:35:00Z">
        <w:r>
          <w:t xml:space="preserve">               You can add wrapping or remove to display compressed.</w:t>
        </w:r>
      </w:ins>
    </w:p>
    <w:p w:rsidR="007C461F" w:rsidRDefault="007C461F" w:rsidP="007C461F">
      <w:pPr>
        <w:rPr>
          <w:ins w:id="9128" w:author="Priyanshu Solon" w:date="2025-05-22T22:35:00Z"/>
        </w:rPr>
      </w:pPr>
    </w:p>
    <w:p w:rsidR="007C461F" w:rsidRDefault="007C461F" w:rsidP="007C461F">
      <w:pPr>
        <w:rPr>
          <w:ins w:id="9129" w:author="Priyanshu Solon" w:date="2025-05-22T22:35:00Z"/>
        </w:rPr>
      </w:pPr>
    </w:p>
    <w:p w:rsidR="007C461F" w:rsidRDefault="007C461F" w:rsidP="007C461F">
      <w:pPr>
        <w:rPr>
          <w:ins w:id="9130" w:author="Priyanshu Solon" w:date="2025-05-22T22:35:00Z"/>
        </w:rPr>
      </w:pPr>
      <w:ins w:id="9131" w:author="Priyanshu Solon" w:date="2025-05-22T22:35:00Z">
        <w:r>
          <w:t>Ex:</w:t>
        </w:r>
      </w:ins>
    </w:p>
    <w:p w:rsidR="007C461F" w:rsidRDefault="007C461F" w:rsidP="007C461F">
      <w:pPr>
        <w:rPr>
          <w:ins w:id="9132" w:author="Priyanshu Solon" w:date="2025-05-22T22:35:00Z"/>
        </w:rPr>
      </w:pPr>
      <w:ins w:id="9133" w:author="Priyanshu Solon" w:date="2025-05-22T22:35:00Z">
        <w:r>
          <w:t>&lt;!DOCTYPE html&gt;</w:t>
        </w:r>
      </w:ins>
    </w:p>
    <w:p w:rsidR="007C461F" w:rsidRDefault="007C461F" w:rsidP="007C461F">
      <w:pPr>
        <w:rPr>
          <w:ins w:id="9134" w:author="Priyanshu Solon" w:date="2025-05-22T22:35:00Z"/>
        </w:rPr>
      </w:pPr>
      <w:ins w:id="9135" w:author="Priyanshu Solon" w:date="2025-05-22T22:35:00Z">
        <w:r>
          <w:t>&lt;html lang="en"&gt;</w:t>
        </w:r>
      </w:ins>
    </w:p>
    <w:p w:rsidR="007C461F" w:rsidRDefault="007C461F" w:rsidP="007C461F">
      <w:pPr>
        <w:rPr>
          <w:ins w:id="9136" w:author="Priyanshu Solon" w:date="2025-05-22T22:35:00Z"/>
        </w:rPr>
      </w:pPr>
      <w:ins w:id="9137" w:author="Priyanshu Solon" w:date="2025-05-22T22:35:00Z">
        <w:r>
          <w:t>&lt;head&gt;</w:t>
        </w:r>
      </w:ins>
    </w:p>
    <w:p w:rsidR="007C461F" w:rsidRDefault="007C461F" w:rsidP="007C461F">
      <w:pPr>
        <w:rPr>
          <w:ins w:id="9138" w:author="Priyanshu Solon" w:date="2025-05-22T22:35:00Z"/>
        </w:rPr>
      </w:pPr>
      <w:ins w:id="9139" w:author="Priyanshu Solon" w:date="2025-05-22T22:35:00Z">
        <w:r>
          <w:t xml:space="preserve">   &lt;meta charset="UTF-8"&gt;</w:t>
        </w:r>
      </w:ins>
    </w:p>
    <w:p w:rsidR="007C461F" w:rsidRDefault="007C461F" w:rsidP="007C461F">
      <w:pPr>
        <w:rPr>
          <w:ins w:id="9140" w:author="Priyanshu Solon" w:date="2025-05-22T22:35:00Z"/>
        </w:rPr>
      </w:pPr>
      <w:ins w:id="9141" w:author="Priyanshu Solon" w:date="2025-05-22T22:35:00Z">
        <w:r>
          <w:t xml:space="preserve">   &lt;meta name="viewport" content="width=device-width, initial-scale=1.0"&gt;</w:t>
        </w:r>
      </w:ins>
    </w:p>
    <w:p w:rsidR="007C461F" w:rsidRDefault="007C461F" w:rsidP="007C461F">
      <w:pPr>
        <w:rPr>
          <w:ins w:id="9142" w:author="Priyanshu Solon" w:date="2025-05-22T22:35:00Z"/>
        </w:rPr>
      </w:pPr>
      <w:ins w:id="9143" w:author="Priyanshu Solon" w:date="2025-05-22T22:35:00Z">
        <w:r>
          <w:t xml:space="preserve">   &lt;title&gt;Document&lt;/title&gt;</w:t>
        </w:r>
      </w:ins>
    </w:p>
    <w:p w:rsidR="007C461F" w:rsidRDefault="007C461F" w:rsidP="007C461F">
      <w:pPr>
        <w:rPr>
          <w:ins w:id="9144" w:author="Priyanshu Solon" w:date="2025-05-22T22:35:00Z"/>
        </w:rPr>
      </w:pPr>
      <w:ins w:id="9145" w:author="Priyanshu Solon" w:date="2025-05-22T22:35:00Z">
        <w:r>
          <w:t xml:space="preserve">   &lt;style&gt;</w:t>
        </w:r>
      </w:ins>
    </w:p>
    <w:p w:rsidR="007C461F" w:rsidRDefault="007C461F" w:rsidP="007C461F">
      <w:pPr>
        <w:rPr>
          <w:ins w:id="9146" w:author="Priyanshu Solon" w:date="2025-05-22T22:35:00Z"/>
        </w:rPr>
      </w:pPr>
      <w:ins w:id="9147" w:author="Priyanshu Solon" w:date="2025-05-22T22:35:00Z">
        <w:r>
          <w:t xml:space="preserve">      nav {</w:t>
        </w:r>
      </w:ins>
    </w:p>
    <w:p w:rsidR="007C461F" w:rsidRDefault="007C461F" w:rsidP="007C461F">
      <w:pPr>
        <w:rPr>
          <w:ins w:id="9148" w:author="Priyanshu Solon" w:date="2025-05-22T22:35:00Z"/>
        </w:rPr>
      </w:pPr>
      <w:ins w:id="9149" w:author="Priyanshu Solon" w:date="2025-05-22T22:35:00Z">
        <w:r>
          <w:t xml:space="preserve">         border: 1px solid black;</w:t>
        </w:r>
      </w:ins>
    </w:p>
    <w:p w:rsidR="007C461F" w:rsidRDefault="007C461F" w:rsidP="007C461F">
      <w:pPr>
        <w:rPr>
          <w:ins w:id="9150" w:author="Priyanshu Solon" w:date="2025-05-22T22:35:00Z"/>
        </w:rPr>
      </w:pPr>
      <w:ins w:id="9151" w:author="Priyanshu Solon" w:date="2025-05-22T22:35:00Z">
        <w:r>
          <w:t xml:space="preserve">         padding: 20px;</w:t>
        </w:r>
      </w:ins>
    </w:p>
    <w:p w:rsidR="007C461F" w:rsidRDefault="007C461F" w:rsidP="007C461F">
      <w:pPr>
        <w:rPr>
          <w:ins w:id="9152" w:author="Priyanshu Solon" w:date="2025-05-22T22:35:00Z"/>
        </w:rPr>
      </w:pPr>
      <w:ins w:id="9153" w:author="Priyanshu Solon" w:date="2025-05-22T22:35:00Z">
        <w:r>
          <w:t xml:space="preserve">         height: 400px;</w:t>
        </w:r>
      </w:ins>
    </w:p>
    <w:p w:rsidR="007C461F" w:rsidRDefault="007C461F" w:rsidP="007C461F">
      <w:pPr>
        <w:rPr>
          <w:ins w:id="9154" w:author="Priyanshu Solon" w:date="2025-05-22T22:35:00Z"/>
        </w:rPr>
      </w:pPr>
      <w:ins w:id="9155" w:author="Priyanshu Solon" w:date="2025-05-22T22:35:00Z">
        <w:r>
          <w:t xml:space="preserve">         display: flex;</w:t>
        </w:r>
      </w:ins>
    </w:p>
    <w:p w:rsidR="007C461F" w:rsidRDefault="007C461F" w:rsidP="007C461F">
      <w:pPr>
        <w:rPr>
          <w:ins w:id="9156" w:author="Priyanshu Solon" w:date="2025-05-22T22:35:00Z"/>
        </w:rPr>
      </w:pPr>
      <w:ins w:id="9157" w:author="Priyanshu Solon" w:date="2025-05-22T22:35:00Z">
        <w:r>
          <w:t xml:space="preserve">         flex-direction: column;</w:t>
        </w:r>
      </w:ins>
    </w:p>
    <w:p w:rsidR="007C461F" w:rsidRDefault="007C461F" w:rsidP="007C461F">
      <w:pPr>
        <w:rPr>
          <w:ins w:id="9158" w:author="Priyanshu Solon" w:date="2025-05-22T22:35:00Z"/>
        </w:rPr>
      </w:pPr>
      <w:ins w:id="9159" w:author="Priyanshu Solon" w:date="2025-05-22T22:35:00Z">
        <w:r>
          <w:t xml:space="preserve">         flex-wrap: wrap;</w:t>
        </w:r>
      </w:ins>
    </w:p>
    <w:p w:rsidR="007C461F" w:rsidRDefault="007C461F" w:rsidP="007C461F">
      <w:pPr>
        <w:rPr>
          <w:ins w:id="9160" w:author="Priyanshu Solon" w:date="2025-05-22T22:35:00Z"/>
        </w:rPr>
      </w:pPr>
      <w:ins w:id="9161" w:author="Priyanshu Solon" w:date="2025-05-22T22:35:00Z">
        <w:r>
          <w:t xml:space="preserve">         align-items: center;</w:t>
        </w:r>
      </w:ins>
    </w:p>
    <w:p w:rsidR="007C461F" w:rsidRDefault="007C461F" w:rsidP="007C461F">
      <w:pPr>
        <w:rPr>
          <w:ins w:id="9162" w:author="Priyanshu Solon" w:date="2025-05-22T22:35:00Z"/>
        </w:rPr>
      </w:pPr>
      <w:ins w:id="9163" w:author="Priyanshu Solon" w:date="2025-05-22T22:35:00Z">
        <w:r>
          <w:t xml:space="preserve">         justify-content:space-between;</w:t>
        </w:r>
      </w:ins>
    </w:p>
    <w:p w:rsidR="007C461F" w:rsidRDefault="007C461F" w:rsidP="007C461F">
      <w:pPr>
        <w:rPr>
          <w:ins w:id="9164" w:author="Priyanshu Solon" w:date="2025-05-22T22:35:00Z"/>
        </w:rPr>
      </w:pPr>
      <w:ins w:id="9165" w:author="Priyanshu Solon" w:date="2025-05-22T22:35:00Z">
        <w:r>
          <w:t xml:space="preserve">      }</w:t>
        </w:r>
      </w:ins>
    </w:p>
    <w:p w:rsidR="007C461F" w:rsidRDefault="007C461F" w:rsidP="007C461F">
      <w:pPr>
        <w:rPr>
          <w:ins w:id="9166" w:author="Priyanshu Solon" w:date="2025-05-22T22:35:00Z"/>
        </w:rPr>
      </w:pPr>
      <w:ins w:id="9167" w:author="Priyanshu Solon" w:date="2025-05-22T22:35:00Z">
        <w:r>
          <w:t xml:space="preserve">      nav div {</w:t>
        </w:r>
      </w:ins>
    </w:p>
    <w:p w:rsidR="007C461F" w:rsidRDefault="007C461F" w:rsidP="007C461F">
      <w:pPr>
        <w:rPr>
          <w:ins w:id="9168" w:author="Priyanshu Solon" w:date="2025-05-22T22:35:00Z"/>
        </w:rPr>
      </w:pPr>
      <w:ins w:id="9169" w:author="Priyanshu Solon" w:date="2025-05-22T22:35:00Z">
        <w:r>
          <w:lastRenderedPageBreak/>
          <w:t xml:space="preserve">         width: 100px;</w:t>
        </w:r>
      </w:ins>
    </w:p>
    <w:p w:rsidR="007C461F" w:rsidRDefault="007C461F" w:rsidP="007C461F">
      <w:pPr>
        <w:rPr>
          <w:ins w:id="9170" w:author="Priyanshu Solon" w:date="2025-05-22T22:35:00Z"/>
        </w:rPr>
      </w:pPr>
      <w:ins w:id="9171" w:author="Priyanshu Solon" w:date="2025-05-22T22:35:00Z">
        <w:r>
          <w:t xml:space="preserve">         border:1px solid gray;</w:t>
        </w:r>
      </w:ins>
    </w:p>
    <w:p w:rsidR="007C461F" w:rsidRDefault="007C461F" w:rsidP="007C461F">
      <w:pPr>
        <w:rPr>
          <w:ins w:id="9172" w:author="Priyanshu Solon" w:date="2025-05-22T22:35:00Z"/>
        </w:rPr>
      </w:pPr>
      <w:ins w:id="9173" w:author="Priyanshu Solon" w:date="2025-05-22T22:35:00Z">
        <w:r>
          <w:t xml:space="preserve">         padding: 5px;</w:t>
        </w:r>
      </w:ins>
    </w:p>
    <w:p w:rsidR="007C461F" w:rsidRDefault="007C461F" w:rsidP="007C461F">
      <w:pPr>
        <w:rPr>
          <w:ins w:id="9174" w:author="Priyanshu Solon" w:date="2025-05-22T22:35:00Z"/>
        </w:rPr>
      </w:pPr>
      <w:ins w:id="9175" w:author="Priyanshu Solon" w:date="2025-05-22T22:35:00Z">
        <w:r>
          <w:t xml:space="preserve">         text-align: center;</w:t>
        </w:r>
      </w:ins>
    </w:p>
    <w:p w:rsidR="007C461F" w:rsidRDefault="007C461F" w:rsidP="007C461F">
      <w:pPr>
        <w:rPr>
          <w:ins w:id="9176" w:author="Priyanshu Solon" w:date="2025-05-22T22:35:00Z"/>
        </w:rPr>
      </w:pPr>
      <w:ins w:id="9177" w:author="Priyanshu Solon" w:date="2025-05-22T22:35:00Z">
        <w:r>
          <w:t xml:space="preserve">      }</w:t>
        </w:r>
      </w:ins>
    </w:p>
    <w:p w:rsidR="007C461F" w:rsidRDefault="007C461F" w:rsidP="007C461F">
      <w:pPr>
        <w:rPr>
          <w:ins w:id="9178" w:author="Priyanshu Solon" w:date="2025-05-22T22:35:00Z"/>
        </w:rPr>
      </w:pPr>
      <w:ins w:id="9179" w:author="Priyanshu Solon" w:date="2025-05-22T22:35:00Z">
        <w:r>
          <w:t xml:space="preserve">   &lt;/style&gt;</w:t>
        </w:r>
      </w:ins>
    </w:p>
    <w:p w:rsidR="007C461F" w:rsidRDefault="007C461F" w:rsidP="007C461F">
      <w:pPr>
        <w:rPr>
          <w:ins w:id="9180" w:author="Priyanshu Solon" w:date="2025-05-22T22:35:00Z"/>
        </w:rPr>
      </w:pPr>
      <w:ins w:id="9181" w:author="Priyanshu Solon" w:date="2025-05-22T22:35:00Z">
        <w:r>
          <w:t>&lt;/head&gt;</w:t>
        </w:r>
      </w:ins>
    </w:p>
    <w:p w:rsidR="007C461F" w:rsidRDefault="007C461F" w:rsidP="007C461F">
      <w:pPr>
        <w:rPr>
          <w:ins w:id="9182" w:author="Priyanshu Solon" w:date="2025-05-22T22:35:00Z"/>
        </w:rPr>
      </w:pPr>
      <w:ins w:id="9183" w:author="Priyanshu Solon" w:date="2025-05-22T22:35:00Z">
        <w:r>
          <w:t>&lt;body&gt;</w:t>
        </w:r>
      </w:ins>
    </w:p>
    <w:p w:rsidR="007C461F" w:rsidRDefault="007C461F" w:rsidP="007C461F">
      <w:pPr>
        <w:rPr>
          <w:ins w:id="9184" w:author="Priyanshu Solon" w:date="2025-05-22T22:35:00Z"/>
        </w:rPr>
      </w:pPr>
      <w:ins w:id="9185" w:author="Priyanshu Solon" w:date="2025-05-22T22:35:00Z">
        <w:r>
          <w:t xml:space="preserve">    &lt;nav&gt;</w:t>
        </w:r>
      </w:ins>
    </w:p>
    <w:p w:rsidR="007C461F" w:rsidRDefault="007C461F" w:rsidP="007C461F">
      <w:pPr>
        <w:rPr>
          <w:ins w:id="9186" w:author="Priyanshu Solon" w:date="2025-05-22T22:35:00Z"/>
        </w:rPr>
      </w:pPr>
      <w:ins w:id="9187" w:author="Priyanshu Solon" w:date="2025-05-22T22:35:00Z">
        <w:r>
          <w:t xml:space="preserve">       &lt;div&gt;Home&lt;/div&gt;</w:t>
        </w:r>
      </w:ins>
    </w:p>
    <w:p w:rsidR="007C461F" w:rsidRDefault="007C461F" w:rsidP="007C461F">
      <w:pPr>
        <w:rPr>
          <w:ins w:id="9188" w:author="Priyanshu Solon" w:date="2025-05-22T22:35:00Z"/>
        </w:rPr>
      </w:pPr>
      <w:ins w:id="9189" w:author="Priyanshu Solon" w:date="2025-05-22T22:35:00Z">
        <w:r>
          <w:t xml:space="preserve">       &lt;div&gt;About&lt;/div&gt;</w:t>
        </w:r>
      </w:ins>
    </w:p>
    <w:p w:rsidR="007C461F" w:rsidRDefault="007C461F" w:rsidP="007C461F">
      <w:pPr>
        <w:rPr>
          <w:ins w:id="9190" w:author="Priyanshu Solon" w:date="2025-05-22T22:35:00Z"/>
        </w:rPr>
      </w:pPr>
      <w:ins w:id="9191" w:author="Priyanshu Solon" w:date="2025-05-22T22:35:00Z">
        <w:r>
          <w:t xml:space="preserve">       &lt;div&gt;Contact&lt;/div&gt;</w:t>
        </w:r>
      </w:ins>
    </w:p>
    <w:p w:rsidR="007C461F" w:rsidRDefault="007C461F" w:rsidP="007C461F">
      <w:pPr>
        <w:rPr>
          <w:ins w:id="9192" w:author="Priyanshu Solon" w:date="2025-05-22T22:35:00Z"/>
        </w:rPr>
      </w:pPr>
      <w:ins w:id="9193" w:author="Priyanshu Solon" w:date="2025-05-22T22:35:00Z">
        <w:r>
          <w:t xml:space="preserve">       &lt;div&gt;Shop&lt;/div&gt;</w:t>
        </w:r>
      </w:ins>
    </w:p>
    <w:p w:rsidR="007C461F" w:rsidRDefault="007C461F" w:rsidP="007C461F">
      <w:pPr>
        <w:rPr>
          <w:ins w:id="9194" w:author="Priyanshu Solon" w:date="2025-05-22T22:35:00Z"/>
        </w:rPr>
      </w:pPr>
      <w:ins w:id="9195" w:author="Priyanshu Solon" w:date="2025-05-22T22:35:00Z">
        <w:r>
          <w:t xml:space="preserve">       &lt;div&gt;Blog&lt;/div&gt;</w:t>
        </w:r>
      </w:ins>
    </w:p>
    <w:p w:rsidR="007C461F" w:rsidRDefault="007C461F" w:rsidP="007C461F">
      <w:pPr>
        <w:rPr>
          <w:ins w:id="9196" w:author="Priyanshu Solon" w:date="2025-05-22T22:35:00Z"/>
        </w:rPr>
      </w:pPr>
      <w:ins w:id="9197" w:author="Priyanshu Solon" w:date="2025-05-22T22:35:00Z">
        <w:r>
          <w:t xml:space="preserve">       &lt;div&gt;Home&lt;/div&gt;</w:t>
        </w:r>
      </w:ins>
    </w:p>
    <w:p w:rsidR="007C461F" w:rsidRDefault="007C461F" w:rsidP="007C461F">
      <w:pPr>
        <w:rPr>
          <w:ins w:id="9198" w:author="Priyanshu Solon" w:date="2025-05-22T22:35:00Z"/>
        </w:rPr>
      </w:pPr>
      <w:ins w:id="9199" w:author="Priyanshu Solon" w:date="2025-05-22T22:35:00Z">
        <w:r>
          <w:t xml:space="preserve">       &lt;div&gt;About&lt;/div&gt;</w:t>
        </w:r>
      </w:ins>
    </w:p>
    <w:p w:rsidR="007C461F" w:rsidRDefault="007C461F" w:rsidP="007C461F">
      <w:pPr>
        <w:rPr>
          <w:ins w:id="9200" w:author="Priyanshu Solon" w:date="2025-05-22T22:35:00Z"/>
        </w:rPr>
      </w:pPr>
      <w:ins w:id="9201" w:author="Priyanshu Solon" w:date="2025-05-22T22:35:00Z">
        <w:r>
          <w:t xml:space="preserve">       &lt;div&gt;Contact&lt;/div&gt;</w:t>
        </w:r>
      </w:ins>
    </w:p>
    <w:p w:rsidR="007C461F" w:rsidRDefault="007C461F" w:rsidP="007C461F">
      <w:pPr>
        <w:rPr>
          <w:ins w:id="9202" w:author="Priyanshu Solon" w:date="2025-05-22T22:35:00Z"/>
        </w:rPr>
      </w:pPr>
      <w:ins w:id="9203" w:author="Priyanshu Solon" w:date="2025-05-22T22:35:00Z">
        <w:r>
          <w:t xml:space="preserve">       &lt;div&gt;Shop&lt;/div&gt;</w:t>
        </w:r>
      </w:ins>
    </w:p>
    <w:p w:rsidR="007C461F" w:rsidRDefault="007C461F" w:rsidP="007C461F">
      <w:pPr>
        <w:rPr>
          <w:ins w:id="9204" w:author="Priyanshu Solon" w:date="2025-05-22T22:35:00Z"/>
        </w:rPr>
      </w:pPr>
      <w:ins w:id="9205" w:author="Priyanshu Solon" w:date="2025-05-22T22:35:00Z">
        <w:r>
          <w:t xml:space="preserve">       &lt;div&gt;Blog&lt;/div&gt;</w:t>
        </w:r>
      </w:ins>
    </w:p>
    <w:p w:rsidR="007C461F" w:rsidRDefault="007C461F" w:rsidP="007C461F">
      <w:pPr>
        <w:rPr>
          <w:ins w:id="9206" w:author="Priyanshu Solon" w:date="2025-05-22T22:35:00Z"/>
        </w:rPr>
      </w:pPr>
      <w:ins w:id="9207" w:author="Priyanshu Solon" w:date="2025-05-22T22:35:00Z">
        <w:r>
          <w:t xml:space="preserve">       &lt;div&gt;Home&lt;/div&gt;</w:t>
        </w:r>
      </w:ins>
    </w:p>
    <w:p w:rsidR="007C461F" w:rsidRDefault="007C461F" w:rsidP="007C461F">
      <w:pPr>
        <w:rPr>
          <w:ins w:id="9208" w:author="Priyanshu Solon" w:date="2025-05-22T22:35:00Z"/>
        </w:rPr>
      </w:pPr>
      <w:ins w:id="9209" w:author="Priyanshu Solon" w:date="2025-05-22T22:35:00Z">
        <w:r>
          <w:t xml:space="preserve">       &lt;div&gt;About&lt;/div&gt;</w:t>
        </w:r>
      </w:ins>
    </w:p>
    <w:p w:rsidR="007C461F" w:rsidRDefault="007C461F" w:rsidP="007C461F">
      <w:pPr>
        <w:rPr>
          <w:ins w:id="9210" w:author="Priyanshu Solon" w:date="2025-05-22T22:35:00Z"/>
        </w:rPr>
      </w:pPr>
      <w:ins w:id="9211" w:author="Priyanshu Solon" w:date="2025-05-22T22:35:00Z">
        <w:r>
          <w:t xml:space="preserve">       &lt;div&gt;Contact&lt;/div&gt;</w:t>
        </w:r>
      </w:ins>
    </w:p>
    <w:p w:rsidR="007C461F" w:rsidRDefault="007C461F" w:rsidP="007C461F">
      <w:pPr>
        <w:rPr>
          <w:ins w:id="9212" w:author="Priyanshu Solon" w:date="2025-05-22T22:35:00Z"/>
        </w:rPr>
      </w:pPr>
      <w:ins w:id="9213" w:author="Priyanshu Solon" w:date="2025-05-22T22:35:00Z">
        <w:r>
          <w:t xml:space="preserve">       &lt;div&gt;Shop&lt;/div&gt;</w:t>
        </w:r>
      </w:ins>
    </w:p>
    <w:p w:rsidR="007C461F" w:rsidRDefault="007C461F" w:rsidP="007C461F">
      <w:pPr>
        <w:rPr>
          <w:ins w:id="9214" w:author="Priyanshu Solon" w:date="2025-05-22T22:35:00Z"/>
        </w:rPr>
      </w:pPr>
      <w:ins w:id="9215" w:author="Priyanshu Solon" w:date="2025-05-22T22:35:00Z">
        <w:r>
          <w:t xml:space="preserve">       &lt;div&gt;Blog&lt;/div&gt;</w:t>
        </w:r>
      </w:ins>
    </w:p>
    <w:p w:rsidR="007C461F" w:rsidRDefault="007C461F" w:rsidP="007C461F">
      <w:pPr>
        <w:rPr>
          <w:ins w:id="9216" w:author="Priyanshu Solon" w:date="2025-05-22T22:35:00Z"/>
        </w:rPr>
      </w:pPr>
      <w:ins w:id="9217" w:author="Priyanshu Solon" w:date="2025-05-22T22:35:00Z">
        <w:r>
          <w:t xml:space="preserve">       &lt;div&gt;Home&lt;/div&gt;</w:t>
        </w:r>
      </w:ins>
    </w:p>
    <w:p w:rsidR="007C461F" w:rsidRDefault="007C461F" w:rsidP="007C461F">
      <w:pPr>
        <w:rPr>
          <w:ins w:id="9218" w:author="Priyanshu Solon" w:date="2025-05-22T22:35:00Z"/>
        </w:rPr>
      </w:pPr>
      <w:ins w:id="9219" w:author="Priyanshu Solon" w:date="2025-05-22T22:35:00Z">
        <w:r>
          <w:t xml:space="preserve">       &lt;div&gt;About&lt;/div&gt;</w:t>
        </w:r>
      </w:ins>
    </w:p>
    <w:p w:rsidR="007C461F" w:rsidRDefault="007C461F" w:rsidP="007C461F">
      <w:pPr>
        <w:rPr>
          <w:ins w:id="9220" w:author="Priyanshu Solon" w:date="2025-05-22T22:35:00Z"/>
        </w:rPr>
      </w:pPr>
      <w:ins w:id="9221" w:author="Priyanshu Solon" w:date="2025-05-22T22:35:00Z">
        <w:r>
          <w:t xml:space="preserve">       &lt;div&gt;Contact&lt;/div&gt;</w:t>
        </w:r>
      </w:ins>
    </w:p>
    <w:p w:rsidR="007C461F" w:rsidRDefault="007C461F" w:rsidP="007C461F">
      <w:pPr>
        <w:rPr>
          <w:ins w:id="9222" w:author="Priyanshu Solon" w:date="2025-05-22T22:35:00Z"/>
        </w:rPr>
      </w:pPr>
      <w:ins w:id="9223" w:author="Priyanshu Solon" w:date="2025-05-22T22:35:00Z">
        <w:r>
          <w:t xml:space="preserve">       &lt;div&gt;Shop&lt;/div&gt;</w:t>
        </w:r>
      </w:ins>
    </w:p>
    <w:p w:rsidR="007C461F" w:rsidRDefault="007C461F" w:rsidP="007C461F">
      <w:pPr>
        <w:rPr>
          <w:ins w:id="9224" w:author="Priyanshu Solon" w:date="2025-05-22T22:35:00Z"/>
        </w:rPr>
      </w:pPr>
      <w:ins w:id="9225" w:author="Priyanshu Solon" w:date="2025-05-22T22:35:00Z">
        <w:r>
          <w:t xml:space="preserve">       &lt;div&gt;Blog&lt;/div&gt;</w:t>
        </w:r>
      </w:ins>
    </w:p>
    <w:p w:rsidR="007C461F" w:rsidRDefault="007C461F" w:rsidP="007C461F">
      <w:pPr>
        <w:rPr>
          <w:ins w:id="9226" w:author="Priyanshu Solon" w:date="2025-05-22T22:35:00Z"/>
        </w:rPr>
      </w:pPr>
      <w:ins w:id="9227" w:author="Priyanshu Solon" w:date="2025-05-22T22:35:00Z">
        <w:r>
          <w:lastRenderedPageBreak/>
          <w:t xml:space="preserve">       &lt;div&gt;About&lt;/div&gt;</w:t>
        </w:r>
      </w:ins>
    </w:p>
    <w:p w:rsidR="007C461F" w:rsidRDefault="007C461F" w:rsidP="007C461F">
      <w:pPr>
        <w:rPr>
          <w:ins w:id="9228" w:author="Priyanshu Solon" w:date="2025-05-22T22:35:00Z"/>
        </w:rPr>
      </w:pPr>
      <w:ins w:id="9229" w:author="Priyanshu Solon" w:date="2025-05-22T22:35:00Z">
        <w:r>
          <w:t xml:space="preserve">       &lt;div&gt;Contact&lt;/div&gt;</w:t>
        </w:r>
      </w:ins>
    </w:p>
    <w:p w:rsidR="007C461F" w:rsidRDefault="007C461F" w:rsidP="007C461F">
      <w:pPr>
        <w:rPr>
          <w:ins w:id="9230" w:author="Priyanshu Solon" w:date="2025-05-22T22:35:00Z"/>
        </w:rPr>
      </w:pPr>
      <w:ins w:id="9231" w:author="Priyanshu Solon" w:date="2025-05-22T22:35:00Z">
        <w:r>
          <w:t xml:space="preserve">       &lt;div&gt;Shop&lt;/div&gt;</w:t>
        </w:r>
      </w:ins>
    </w:p>
    <w:p w:rsidR="007C461F" w:rsidRDefault="007C461F" w:rsidP="007C461F">
      <w:pPr>
        <w:rPr>
          <w:ins w:id="9232" w:author="Priyanshu Solon" w:date="2025-05-22T22:35:00Z"/>
        </w:rPr>
      </w:pPr>
      <w:ins w:id="9233" w:author="Priyanshu Solon" w:date="2025-05-22T22:35:00Z">
        <w:r>
          <w:t xml:space="preserve">       &lt;div&gt;Blog&lt;/div&gt;</w:t>
        </w:r>
      </w:ins>
    </w:p>
    <w:p w:rsidR="007C461F" w:rsidRDefault="007C461F" w:rsidP="007C461F">
      <w:pPr>
        <w:rPr>
          <w:ins w:id="9234" w:author="Priyanshu Solon" w:date="2025-05-22T22:35:00Z"/>
        </w:rPr>
      </w:pPr>
      <w:ins w:id="9235" w:author="Priyanshu Solon" w:date="2025-05-22T22:35:00Z">
        <w:r>
          <w:t xml:space="preserve">       &lt;div&gt;Home&lt;/div&gt;</w:t>
        </w:r>
      </w:ins>
    </w:p>
    <w:p w:rsidR="007C461F" w:rsidRDefault="007C461F" w:rsidP="007C461F">
      <w:pPr>
        <w:rPr>
          <w:ins w:id="9236" w:author="Priyanshu Solon" w:date="2025-05-22T22:35:00Z"/>
        </w:rPr>
      </w:pPr>
      <w:ins w:id="9237" w:author="Priyanshu Solon" w:date="2025-05-22T22:35:00Z">
        <w:r>
          <w:t xml:space="preserve">       &lt;div&gt;About&lt;/div&gt;</w:t>
        </w:r>
      </w:ins>
    </w:p>
    <w:p w:rsidR="007C461F" w:rsidRDefault="007C461F" w:rsidP="007C461F">
      <w:pPr>
        <w:rPr>
          <w:ins w:id="9238" w:author="Priyanshu Solon" w:date="2025-05-22T22:35:00Z"/>
        </w:rPr>
      </w:pPr>
      <w:ins w:id="9239" w:author="Priyanshu Solon" w:date="2025-05-22T22:35:00Z">
        <w:r>
          <w:t xml:space="preserve">       &lt;div&gt;Contact&lt;/div&gt;</w:t>
        </w:r>
      </w:ins>
    </w:p>
    <w:p w:rsidR="007C461F" w:rsidRDefault="007C461F" w:rsidP="007C461F">
      <w:pPr>
        <w:rPr>
          <w:ins w:id="9240" w:author="Priyanshu Solon" w:date="2025-05-22T22:35:00Z"/>
        </w:rPr>
      </w:pPr>
      <w:ins w:id="9241" w:author="Priyanshu Solon" w:date="2025-05-22T22:35:00Z">
        <w:r>
          <w:t xml:space="preserve">       &lt;div&gt;Shop&lt;/div&gt;</w:t>
        </w:r>
      </w:ins>
    </w:p>
    <w:p w:rsidR="007C461F" w:rsidRDefault="007C461F" w:rsidP="007C461F">
      <w:pPr>
        <w:rPr>
          <w:ins w:id="9242" w:author="Priyanshu Solon" w:date="2025-05-22T22:35:00Z"/>
        </w:rPr>
      </w:pPr>
      <w:ins w:id="9243" w:author="Priyanshu Solon" w:date="2025-05-22T22:35:00Z">
        <w:r>
          <w:t xml:space="preserve">       &lt;div&gt;Blog&lt;/div&gt;</w:t>
        </w:r>
      </w:ins>
    </w:p>
    <w:p w:rsidR="007C461F" w:rsidRDefault="007C461F" w:rsidP="007C461F">
      <w:pPr>
        <w:rPr>
          <w:ins w:id="9244" w:author="Priyanshu Solon" w:date="2025-05-22T22:35:00Z"/>
        </w:rPr>
      </w:pPr>
      <w:ins w:id="9245" w:author="Priyanshu Solon" w:date="2025-05-22T22:35:00Z">
        <w:r>
          <w:t xml:space="preserve">       &lt;div&gt;About&lt;/div&gt;</w:t>
        </w:r>
      </w:ins>
    </w:p>
    <w:p w:rsidR="007C461F" w:rsidRDefault="007C461F" w:rsidP="007C461F">
      <w:pPr>
        <w:rPr>
          <w:ins w:id="9246" w:author="Priyanshu Solon" w:date="2025-05-22T22:35:00Z"/>
        </w:rPr>
      </w:pPr>
      <w:ins w:id="9247" w:author="Priyanshu Solon" w:date="2025-05-22T22:35:00Z">
        <w:r>
          <w:t xml:space="preserve">       &lt;div&gt;Contact&lt;/div&gt;</w:t>
        </w:r>
      </w:ins>
    </w:p>
    <w:p w:rsidR="007C461F" w:rsidRDefault="007C461F" w:rsidP="007C461F">
      <w:pPr>
        <w:rPr>
          <w:ins w:id="9248" w:author="Priyanshu Solon" w:date="2025-05-22T22:35:00Z"/>
        </w:rPr>
      </w:pPr>
      <w:ins w:id="9249" w:author="Priyanshu Solon" w:date="2025-05-22T22:35:00Z">
        <w:r>
          <w:t xml:space="preserve">       &lt;div&gt;Shop&lt;/div&gt;</w:t>
        </w:r>
      </w:ins>
    </w:p>
    <w:p w:rsidR="007C461F" w:rsidRDefault="007C461F" w:rsidP="007C461F">
      <w:pPr>
        <w:rPr>
          <w:ins w:id="9250" w:author="Priyanshu Solon" w:date="2025-05-22T22:35:00Z"/>
        </w:rPr>
      </w:pPr>
      <w:ins w:id="9251" w:author="Priyanshu Solon" w:date="2025-05-22T22:35:00Z">
        <w:r>
          <w:t xml:space="preserve">       &lt;div&gt;Blog&lt;/div&gt;</w:t>
        </w:r>
      </w:ins>
    </w:p>
    <w:p w:rsidR="007C461F" w:rsidRDefault="007C461F" w:rsidP="007C461F">
      <w:pPr>
        <w:rPr>
          <w:ins w:id="9252" w:author="Priyanshu Solon" w:date="2025-05-22T22:35:00Z"/>
        </w:rPr>
      </w:pPr>
      <w:ins w:id="9253" w:author="Priyanshu Solon" w:date="2025-05-22T22:35:00Z">
        <w:r>
          <w:t xml:space="preserve">       &lt;div&gt;Home&lt;/div&gt;</w:t>
        </w:r>
      </w:ins>
    </w:p>
    <w:p w:rsidR="007C461F" w:rsidRDefault="007C461F" w:rsidP="007C461F">
      <w:pPr>
        <w:rPr>
          <w:ins w:id="9254" w:author="Priyanshu Solon" w:date="2025-05-22T22:35:00Z"/>
        </w:rPr>
      </w:pPr>
      <w:ins w:id="9255" w:author="Priyanshu Solon" w:date="2025-05-22T22:35:00Z">
        <w:r>
          <w:t xml:space="preserve">       &lt;div&gt;About&lt;/div&gt;</w:t>
        </w:r>
      </w:ins>
    </w:p>
    <w:p w:rsidR="007C461F" w:rsidRDefault="007C461F" w:rsidP="007C461F">
      <w:pPr>
        <w:rPr>
          <w:ins w:id="9256" w:author="Priyanshu Solon" w:date="2025-05-22T22:35:00Z"/>
        </w:rPr>
      </w:pPr>
      <w:ins w:id="9257" w:author="Priyanshu Solon" w:date="2025-05-22T22:35:00Z">
        <w:r>
          <w:t xml:space="preserve">       &lt;div&gt;Contact&lt;/div&gt;</w:t>
        </w:r>
      </w:ins>
    </w:p>
    <w:p w:rsidR="007C461F" w:rsidRDefault="007C461F" w:rsidP="007C461F">
      <w:pPr>
        <w:rPr>
          <w:ins w:id="9258" w:author="Priyanshu Solon" w:date="2025-05-22T22:35:00Z"/>
        </w:rPr>
      </w:pPr>
      <w:ins w:id="9259" w:author="Priyanshu Solon" w:date="2025-05-22T22:35:00Z">
        <w:r>
          <w:t xml:space="preserve">       &lt;div&gt;Shop&lt;/div&gt;</w:t>
        </w:r>
      </w:ins>
    </w:p>
    <w:p w:rsidR="007C461F" w:rsidRDefault="007C461F" w:rsidP="007C461F">
      <w:pPr>
        <w:rPr>
          <w:ins w:id="9260" w:author="Priyanshu Solon" w:date="2025-05-22T22:35:00Z"/>
        </w:rPr>
      </w:pPr>
      <w:ins w:id="9261" w:author="Priyanshu Solon" w:date="2025-05-22T22:35:00Z">
        <w:r>
          <w:t xml:space="preserve">       &lt;div&gt;Blog&lt;/div&gt;</w:t>
        </w:r>
      </w:ins>
    </w:p>
    <w:p w:rsidR="007C461F" w:rsidRDefault="007C461F" w:rsidP="007C461F">
      <w:pPr>
        <w:rPr>
          <w:ins w:id="9262" w:author="Priyanshu Solon" w:date="2025-05-22T22:35:00Z"/>
        </w:rPr>
      </w:pPr>
      <w:ins w:id="9263" w:author="Priyanshu Solon" w:date="2025-05-22T22:35:00Z">
        <w:r>
          <w:t xml:space="preserve">       &lt;div&gt;About&lt;/div&gt;</w:t>
        </w:r>
      </w:ins>
    </w:p>
    <w:p w:rsidR="007C461F" w:rsidRDefault="007C461F" w:rsidP="007C461F">
      <w:pPr>
        <w:rPr>
          <w:ins w:id="9264" w:author="Priyanshu Solon" w:date="2025-05-22T22:35:00Z"/>
        </w:rPr>
      </w:pPr>
      <w:ins w:id="9265" w:author="Priyanshu Solon" w:date="2025-05-22T22:35:00Z">
        <w:r>
          <w:t xml:space="preserve">       &lt;div&gt;Contact&lt;/div&gt;</w:t>
        </w:r>
      </w:ins>
    </w:p>
    <w:p w:rsidR="007C461F" w:rsidRDefault="007C461F" w:rsidP="007C461F">
      <w:pPr>
        <w:rPr>
          <w:ins w:id="9266" w:author="Priyanshu Solon" w:date="2025-05-22T22:35:00Z"/>
        </w:rPr>
      </w:pPr>
      <w:ins w:id="9267" w:author="Priyanshu Solon" w:date="2025-05-22T22:35:00Z">
        <w:r>
          <w:t xml:space="preserve">       &lt;div&gt;Shop&lt;/div&gt;</w:t>
        </w:r>
      </w:ins>
    </w:p>
    <w:p w:rsidR="007C461F" w:rsidRDefault="007C461F" w:rsidP="007C461F">
      <w:pPr>
        <w:rPr>
          <w:ins w:id="9268" w:author="Priyanshu Solon" w:date="2025-05-22T22:35:00Z"/>
        </w:rPr>
      </w:pPr>
      <w:ins w:id="9269" w:author="Priyanshu Solon" w:date="2025-05-22T22:35:00Z">
        <w:r>
          <w:t xml:space="preserve">       &lt;div&gt;Blog&lt;/div&gt;</w:t>
        </w:r>
      </w:ins>
    </w:p>
    <w:p w:rsidR="007C461F" w:rsidRDefault="007C461F" w:rsidP="007C461F">
      <w:pPr>
        <w:rPr>
          <w:ins w:id="9270" w:author="Priyanshu Solon" w:date="2025-05-22T22:35:00Z"/>
        </w:rPr>
      </w:pPr>
      <w:ins w:id="9271" w:author="Priyanshu Solon" w:date="2025-05-22T22:35:00Z">
        <w:r>
          <w:t xml:space="preserve">       &lt;div&gt;Home&lt;/div&gt;</w:t>
        </w:r>
      </w:ins>
    </w:p>
    <w:p w:rsidR="007C461F" w:rsidRDefault="007C461F" w:rsidP="007C461F">
      <w:pPr>
        <w:rPr>
          <w:ins w:id="9272" w:author="Priyanshu Solon" w:date="2025-05-22T22:35:00Z"/>
        </w:rPr>
      </w:pPr>
      <w:ins w:id="9273" w:author="Priyanshu Solon" w:date="2025-05-22T22:35:00Z">
        <w:r>
          <w:t xml:space="preserve">       &lt;div&gt;About&lt;/div&gt;</w:t>
        </w:r>
      </w:ins>
    </w:p>
    <w:p w:rsidR="007C461F" w:rsidRDefault="007C461F" w:rsidP="007C461F">
      <w:pPr>
        <w:rPr>
          <w:ins w:id="9274" w:author="Priyanshu Solon" w:date="2025-05-22T22:35:00Z"/>
        </w:rPr>
      </w:pPr>
      <w:ins w:id="9275" w:author="Priyanshu Solon" w:date="2025-05-22T22:35:00Z">
        <w:r>
          <w:t xml:space="preserve">       &lt;div&gt;Contact&lt;/div&gt;</w:t>
        </w:r>
      </w:ins>
    </w:p>
    <w:p w:rsidR="007C461F" w:rsidRDefault="007C461F" w:rsidP="007C461F">
      <w:pPr>
        <w:rPr>
          <w:ins w:id="9276" w:author="Priyanshu Solon" w:date="2025-05-22T22:35:00Z"/>
        </w:rPr>
      </w:pPr>
      <w:ins w:id="9277" w:author="Priyanshu Solon" w:date="2025-05-22T22:35:00Z">
        <w:r>
          <w:t xml:space="preserve">       &lt;div&gt;Shop&lt;/div&gt;</w:t>
        </w:r>
      </w:ins>
    </w:p>
    <w:p w:rsidR="007C461F" w:rsidRDefault="007C461F" w:rsidP="007C461F">
      <w:pPr>
        <w:rPr>
          <w:ins w:id="9278" w:author="Priyanshu Solon" w:date="2025-05-22T22:35:00Z"/>
        </w:rPr>
      </w:pPr>
      <w:ins w:id="9279" w:author="Priyanshu Solon" w:date="2025-05-22T22:35:00Z">
        <w:r>
          <w:t xml:space="preserve">       &lt;div&gt;Blog&lt;/div&gt;</w:t>
        </w:r>
      </w:ins>
    </w:p>
    <w:p w:rsidR="007C461F" w:rsidRDefault="007C461F" w:rsidP="007C461F">
      <w:pPr>
        <w:rPr>
          <w:ins w:id="9280" w:author="Priyanshu Solon" w:date="2025-05-22T22:35:00Z"/>
        </w:rPr>
      </w:pPr>
      <w:ins w:id="9281" w:author="Priyanshu Solon" w:date="2025-05-22T22:35:00Z">
        <w:r>
          <w:t xml:space="preserve">       &lt;div&gt;About&lt;/div&gt;</w:t>
        </w:r>
      </w:ins>
    </w:p>
    <w:p w:rsidR="007C461F" w:rsidRDefault="007C461F" w:rsidP="007C461F">
      <w:pPr>
        <w:rPr>
          <w:ins w:id="9282" w:author="Priyanshu Solon" w:date="2025-05-22T22:35:00Z"/>
        </w:rPr>
      </w:pPr>
      <w:ins w:id="9283" w:author="Priyanshu Solon" w:date="2025-05-22T22:35:00Z">
        <w:r>
          <w:t xml:space="preserve">       &lt;div&gt;Contact&lt;/div&gt;</w:t>
        </w:r>
      </w:ins>
    </w:p>
    <w:p w:rsidR="007C461F" w:rsidRDefault="007C461F" w:rsidP="007C461F">
      <w:pPr>
        <w:rPr>
          <w:ins w:id="9284" w:author="Priyanshu Solon" w:date="2025-05-22T22:35:00Z"/>
        </w:rPr>
      </w:pPr>
      <w:ins w:id="9285" w:author="Priyanshu Solon" w:date="2025-05-22T22:35:00Z">
        <w:r>
          <w:lastRenderedPageBreak/>
          <w:t xml:space="preserve">       &lt;div&gt;Shop&lt;/div&gt;</w:t>
        </w:r>
      </w:ins>
    </w:p>
    <w:p w:rsidR="007C461F" w:rsidRDefault="007C461F" w:rsidP="007C461F">
      <w:pPr>
        <w:rPr>
          <w:ins w:id="9286" w:author="Priyanshu Solon" w:date="2025-05-22T22:35:00Z"/>
        </w:rPr>
      </w:pPr>
      <w:ins w:id="9287" w:author="Priyanshu Solon" w:date="2025-05-22T22:35:00Z">
        <w:r>
          <w:t xml:space="preserve">       &lt;div&gt;Blog&lt;/div&gt;</w:t>
        </w:r>
      </w:ins>
    </w:p>
    <w:p w:rsidR="007C461F" w:rsidRDefault="007C461F" w:rsidP="007C461F">
      <w:pPr>
        <w:rPr>
          <w:ins w:id="9288" w:author="Priyanshu Solon" w:date="2025-05-22T22:35:00Z"/>
        </w:rPr>
      </w:pPr>
      <w:ins w:id="9289" w:author="Priyanshu Solon" w:date="2025-05-22T22:35:00Z">
        <w:r>
          <w:t xml:space="preserve">    &lt;/nav&gt;</w:t>
        </w:r>
      </w:ins>
    </w:p>
    <w:p w:rsidR="007C461F" w:rsidRDefault="007C461F" w:rsidP="007C461F">
      <w:pPr>
        <w:rPr>
          <w:ins w:id="9290" w:author="Priyanshu Solon" w:date="2025-05-22T22:35:00Z"/>
        </w:rPr>
      </w:pPr>
      <w:ins w:id="9291" w:author="Priyanshu Solon" w:date="2025-05-22T22:35:00Z">
        <w:r>
          <w:t>&lt;/body&gt;</w:t>
        </w:r>
      </w:ins>
    </w:p>
    <w:p w:rsidR="007C461F" w:rsidRDefault="007C461F" w:rsidP="007C461F">
      <w:pPr>
        <w:rPr>
          <w:ins w:id="9292" w:author="Priyanshu Solon" w:date="2025-05-22T22:35:00Z"/>
        </w:rPr>
      </w:pPr>
      <w:ins w:id="9293" w:author="Priyanshu Solon" w:date="2025-05-22T22:35:00Z">
        <w:r>
          <w:t>&lt;/html&gt;</w:t>
        </w:r>
      </w:ins>
    </w:p>
    <w:p w:rsidR="007C461F" w:rsidRDefault="007C461F" w:rsidP="007C461F">
      <w:pPr>
        <w:rPr>
          <w:ins w:id="9294" w:author="Priyanshu Solon" w:date="2025-05-22T22:35:00Z"/>
        </w:rPr>
      </w:pPr>
    </w:p>
    <w:p w:rsidR="007C461F" w:rsidRDefault="007C461F" w:rsidP="007C461F">
      <w:pPr>
        <w:rPr>
          <w:ins w:id="9295" w:author="Priyanshu Solon" w:date="2025-05-22T22:35:00Z"/>
        </w:rPr>
      </w:pPr>
      <w:ins w:id="9296" w:author="Priyanshu Solon" w:date="2025-05-22T22:35:00Z">
        <w:r>
          <w:t>Ex:</w:t>
        </w:r>
      </w:ins>
    </w:p>
    <w:p w:rsidR="007C461F" w:rsidRDefault="007C461F" w:rsidP="007C461F">
      <w:pPr>
        <w:rPr>
          <w:ins w:id="9297" w:author="Priyanshu Solon" w:date="2025-05-22T22:35:00Z"/>
        </w:rPr>
      </w:pPr>
      <w:ins w:id="9298" w:author="Priyanshu Solon" w:date="2025-05-22T22:35:00Z">
        <w:r>
          <w:t>&lt;!DOCTYPE html&gt;</w:t>
        </w:r>
      </w:ins>
    </w:p>
    <w:p w:rsidR="007C461F" w:rsidRDefault="007C461F" w:rsidP="007C461F">
      <w:pPr>
        <w:rPr>
          <w:ins w:id="9299" w:author="Priyanshu Solon" w:date="2025-05-22T22:35:00Z"/>
        </w:rPr>
      </w:pPr>
      <w:ins w:id="9300" w:author="Priyanshu Solon" w:date="2025-05-22T22:35:00Z">
        <w:r>
          <w:t>&lt;html lang="en"&gt;</w:t>
        </w:r>
      </w:ins>
    </w:p>
    <w:p w:rsidR="007C461F" w:rsidRDefault="007C461F" w:rsidP="007C461F">
      <w:pPr>
        <w:rPr>
          <w:ins w:id="9301" w:author="Priyanshu Solon" w:date="2025-05-22T22:35:00Z"/>
        </w:rPr>
      </w:pPr>
      <w:ins w:id="9302" w:author="Priyanshu Solon" w:date="2025-05-22T22:35:00Z">
        <w:r>
          <w:t>&lt;head&gt;</w:t>
        </w:r>
      </w:ins>
    </w:p>
    <w:p w:rsidR="007C461F" w:rsidRDefault="007C461F" w:rsidP="007C461F">
      <w:pPr>
        <w:rPr>
          <w:ins w:id="9303" w:author="Priyanshu Solon" w:date="2025-05-22T22:35:00Z"/>
        </w:rPr>
      </w:pPr>
      <w:ins w:id="9304" w:author="Priyanshu Solon" w:date="2025-05-22T22:35:00Z">
        <w:r>
          <w:t xml:space="preserve">   &lt;meta charset="UTF-8"&gt;</w:t>
        </w:r>
      </w:ins>
    </w:p>
    <w:p w:rsidR="007C461F" w:rsidRDefault="007C461F" w:rsidP="007C461F">
      <w:pPr>
        <w:rPr>
          <w:ins w:id="9305" w:author="Priyanshu Solon" w:date="2025-05-22T22:35:00Z"/>
        </w:rPr>
      </w:pPr>
      <w:ins w:id="9306" w:author="Priyanshu Solon" w:date="2025-05-22T22:35:00Z">
        <w:r>
          <w:t xml:space="preserve">   &lt;meta name="viewport" content="width=device-width, initial-scale=1.0"&gt;</w:t>
        </w:r>
      </w:ins>
    </w:p>
    <w:p w:rsidR="007C461F" w:rsidRDefault="007C461F" w:rsidP="007C461F">
      <w:pPr>
        <w:rPr>
          <w:ins w:id="9307" w:author="Priyanshu Solon" w:date="2025-05-22T22:35:00Z"/>
        </w:rPr>
      </w:pPr>
      <w:ins w:id="9308" w:author="Priyanshu Solon" w:date="2025-05-22T22:35:00Z">
        <w:r>
          <w:t xml:space="preserve">   &lt;title&gt;Document&lt;/title&gt;</w:t>
        </w:r>
      </w:ins>
    </w:p>
    <w:p w:rsidR="007C461F" w:rsidRDefault="007C461F" w:rsidP="007C461F">
      <w:pPr>
        <w:rPr>
          <w:ins w:id="9309" w:author="Priyanshu Solon" w:date="2025-05-22T22:35:00Z"/>
        </w:rPr>
      </w:pPr>
      <w:ins w:id="9310" w:author="Priyanshu Solon" w:date="2025-05-22T22:35:00Z">
        <w:r>
          <w:t xml:space="preserve">   &lt;style&gt;</w:t>
        </w:r>
      </w:ins>
    </w:p>
    <w:p w:rsidR="007C461F" w:rsidRDefault="007C461F" w:rsidP="007C461F">
      <w:pPr>
        <w:rPr>
          <w:ins w:id="9311" w:author="Priyanshu Solon" w:date="2025-05-22T22:35:00Z"/>
        </w:rPr>
      </w:pPr>
      <w:ins w:id="9312" w:author="Priyanshu Solon" w:date="2025-05-22T22:35:00Z">
        <w:r>
          <w:t xml:space="preserve">      ul {</w:t>
        </w:r>
      </w:ins>
    </w:p>
    <w:p w:rsidR="007C461F" w:rsidRDefault="007C461F" w:rsidP="007C461F">
      <w:pPr>
        <w:rPr>
          <w:ins w:id="9313" w:author="Priyanshu Solon" w:date="2025-05-22T22:35:00Z"/>
        </w:rPr>
      </w:pPr>
      <w:ins w:id="9314" w:author="Priyanshu Solon" w:date="2025-05-22T22:35:00Z">
        <w:r>
          <w:t xml:space="preserve">         list-style: none;</w:t>
        </w:r>
      </w:ins>
    </w:p>
    <w:p w:rsidR="007C461F" w:rsidRDefault="007C461F" w:rsidP="007C461F">
      <w:pPr>
        <w:rPr>
          <w:ins w:id="9315" w:author="Priyanshu Solon" w:date="2025-05-22T22:35:00Z"/>
        </w:rPr>
      </w:pPr>
      <w:ins w:id="9316" w:author="Priyanshu Solon" w:date="2025-05-22T22:35:00Z">
        <w:r>
          <w:t xml:space="preserve">         display: flex;</w:t>
        </w:r>
      </w:ins>
    </w:p>
    <w:p w:rsidR="007C461F" w:rsidRDefault="007C461F" w:rsidP="007C461F">
      <w:pPr>
        <w:rPr>
          <w:ins w:id="9317" w:author="Priyanshu Solon" w:date="2025-05-22T22:35:00Z"/>
        </w:rPr>
      </w:pPr>
      <w:ins w:id="9318" w:author="Priyanshu Solon" w:date="2025-05-22T22:35:00Z">
        <w:r>
          <w:t xml:space="preserve">         flex-direction: row;</w:t>
        </w:r>
      </w:ins>
    </w:p>
    <w:p w:rsidR="007C461F" w:rsidRDefault="007C461F" w:rsidP="007C461F">
      <w:pPr>
        <w:rPr>
          <w:ins w:id="9319" w:author="Priyanshu Solon" w:date="2025-05-22T22:35:00Z"/>
        </w:rPr>
      </w:pPr>
      <w:ins w:id="9320" w:author="Priyanshu Solon" w:date="2025-05-22T22:35:00Z">
        <w:r>
          <w:t xml:space="preserve">      }</w:t>
        </w:r>
      </w:ins>
    </w:p>
    <w:p w:rsidR="007C461F" w:rsidRDefault="007C461F" w:rsidP="007C461F">
      <w:pPr>
        <w:rPr>
          <w:ins w:id="9321" w:author="Priyanshu Solon" w:date="2025-05-22T22:35:00Z"/>
        </w:rPr>
      </w:pPr>
      <w:ins w:id="9322" w:author="Priyanshu Solon" w:date="2025-05-22T22:35:00Z">
        <w:r>
          <w:t xml:space="preserve">      li {</w:t>
        </w:r>
      </w:ins>
    </w:p>
    <w:p w:rsidR="007C461F" w:rsidRDefault="007C461F" w:rsidP="007C461F">
      <w:pPr>
        <w:rPr>
          <w:ins w:id="9323" w:author="Priyanshu Solon" w:date="2025-05-22T22:35:00Z"/>
        </w:rPr>
      </w:pPr>
      <w:ins w:id="9324" w:author="Priyanshu Solon" w:date="2025-05-22T22:35:00Z">
        <w:r>
          <w:t xml:space="preserve">         border:1px solid black;</w:t>
        </w:r>
      </w:ins>
    </w:p>
    <w:p w:rsidR="007C461F" w:rsidRDefault="007C461F" w:rsidP="007C461F">
      <w:pPr>
        <w:rPr>
          <w:ins w:id="9325" w:author="Priyanshu Solon" w:date="2025-05-22T22:35:00Z"/>
        </w:rPr>
      </w:pPr>
      <w:ins w:id="9326" w:author="Priyanshu Solon" w:date="2025-05-22T22:35:00Z">
        <w:r>
          <w:t xml:space="preserve">         padding: 10px;</w:t>
        </w:r>
      </w:ins>
    </w:p>
    <w:p w:rsidR="007C461F" w:rsidRDefault="007C461F" w:rsidP="007C461F">
      <w:pPr>
        <w:rPr>
          <w:ins w:id="9327" w:author="Priyanshu Solon" w:date="2025-05-22T22:35:00Z"/>
        </w:rPr>
      </w:pPr>
      <w:ins w:id="9328" w:author="Priyanshu Solon" w:date="2025-05-22T22:35:00Z">
        <w:r>
          <w:t xml:space="preserve">         width: 100px;</w:t>
        </w:r>
      </w:ins>
    </w:p>
    <w:p w:rsidR="007C461F" w:rsidRDefault="007C461F" w:rsidP="007C461F">
      <w:pPr>
        <w:rPr>
          <w:ins w:id="9329" w:author="Priyanshu Solon" w:date="2025-05-22T22:35:00Z"/>
        </w:rPr>
      </w:pPr>
      <w:ins w:id="9330" w:author="Priyanshu Solon" w:date="2025-05-22T22:35:00Z">
        <w:r>
          <w:t xml:space="preserve">         display: flex;</w:t>
        </w:r>
      </w:ins>
    </w:p>
    <w:p w:rsidR="007C461F" w:rsidRDefault="007C461F" w:rsidP="007C461F">
      <w:pPr>
        <w:rPr>
          <w:ins w:id="9331" w:author="Priyanshu Solon" w:date="2025-05-22T22:35:00Z"/>
        </w:rPr>
      </w:pPr>
      <w:ins w:id="9332" w:author="Priyanshu Solon" w:date="2025-05-22T22:35:00Z">
        <w:r>
          <w:t xml:space="preserve">         flex-direction: row;</w:t>
        </w:r>
      </w:ins>
    </w:p>
    <w:p w:rsidR="007C461F" w:rsidRDefault="007C461F" w:rsidP="007C461F">
      <w:pPr>
        <w:rPr>
          <w:ins w:id="9333" w:author="Priyanshu Solon" w:date="2025-05-22T22:35:00Z"/>
        </w:rPr>
      </w:pPr>
      <w:ins w:id="9334" w:author="Priyanshu Solon" w:date="2025-05-22T22:35:00Z">
        <w:r>
          <w:t xml:space="preserve">         justify-content: space-around;</w:t>
        </w:r>
      </w:ins>
    </w:p>
    <w:p w:rsidR="007C461F" w:rsidRDefault="007C461F" w:rsidP="007C461F">
      <w:pPr>
        <w:rPr>
          <w:ins w:id="9335" w:author="Priyanshu Solon" w:date="2025-05-22T22:35:00Z"/>
        </w:rPr>
      </w:pPr>
      <w:ins w:id="9336" w:author="Priyanshu Solon" w:date="2025-05-22T22:35:00Z">
        <w:r>
          <w:t xml:space="preserve">      }</w:t>
        </w:r>
      </w:ins>
    </w:p>
    <w:p w:rsidR="007C461F" w:rsidRDefault="007C461F" w:rsidP="007C461F">
      <w:pPr>
        <w:rPr>
          <w:ins w:id="9337" w:author="Priyanshu Solon" w:date="2025-05-22T22:35:00Z"/>
        </w:rPr>
      </w:pPr>
      <w:ins w:id="9338" w:author="Priyanshu Solon" w:date="2025-05-22T22:35:00Z">
        <w:r>
          <w:t xml:space="preserve">   &lt;/style&gt;</w:t>
        </w:r>
      </w:ins>
    </w:p>
    <w:p w:rsidR="007C461F" w:rsidRDefault="007C461F" w:rsidP="007C461F">
      <w:pPr>
        <w:rPr>
          <w:ins w:id="9339" w:author="Priyanshu Solon" w:date="2025-05-22T22:35:00Z"/>
        </w:rPr>
      </w:pPr>
      <w:ins w:id="9340" w:author="Priyanshu Solon" w:date="2025-05-22T22:35:00Z">
        <w:r>
          <w:t xml:space="preserve">   &lt;link rel="stylesheet" href="../node_modules/bootstrap-icons/font/bootstrap-icons.css"&gt;</w:t>
        </w:r>
      </w:ins>
    </w:p>
    <w:p w:rsidR="007C461F" w:rsidRDefault="007C461F" w:rsidP="007C461F">
      <w:pPr>
        <w:rPr>
          <w:ins w:id="9341" w:author="Priyanshu Solon" w:date="2025-05-22T22:35:00Z"/>
        </w:rPr>
      </w:pPr>
      <w:ins w:id="9342" w:author="Priyanshu Solon" w:date="2025-05-22T22:35:00Z">
        <w:r>
          <w:lastRenderedPageBreak/>
          <w:t>&lt;/head&gt;</w:t>
        </w:r>
      </w:ins>
    </w:p>
    <w:p w:rsidR="007C461F" w:rsidRDefault="007C461F" w:rsidP="007C461F">
      <w:pPr>
        <w:rPr>
          <w:ins w:id="9343" w:author="Priyanshu Solon" w:date="2025-05-22T22:35:00Z"/>
        </w:rPr>
      </w:pPr>
      <w:ins w:id="9344" w:author="Priyanshu Solon" w:date="2025-05-22T22:35:00Z">
        <w:r>
          <w:t>&lt;body&gt;</w:t>
        </w:r>
      </w:ins>
    </w:p>
    <w:p w:rsidR="007C461F" w:rsidRDefault="007C461F" w:rsidP="007C461F">
      <w:pPr>
        <w:rPr>
          <w:ins w:id="9345" w:author="Priyanshu Solon" w:date="2025-05-22T22:35:00Z"/>
        </w:rPr>
      </w:pPr>
      <w:ins w:id="9346" w:author="Priyanshu Solon" w:date="2025-05-22T22:35:00Z">
        <w:r>
          <w:t xml:space="preserve">    &lt;ul&gt;</w:t>
        </w:r>
      </w:ins>
    </w:p>
    <w:p w:rsidR="007C461F" w:rsidRDefault="007C461F" w:rsidP="007C461F">
      <w:pPr>
        <w:rPr>
          <w:ins w:id="9347" w:author="Priyanshu Solon" w:date="2025-05-22T22:35:00Z"/>
        </w:rPr>
      </w:pPr>
      <w:ins w:id="9348" w:author="Priyanshu Solon" w:date="2025-05-22T22:35:00Z">
        <w:r>
          <w:t xml:space="preserve">      &lt;li&gt;&lt;span class="bi bi-house"&gt;&lt;/span&gt; Home&lt;/li&gt;</w:t>
        </w:r>
      </w:ins>
    </w:p>
    <w:p w:rsidR="007C461F" w:rsidRDefault="007C461F" w:rsidP="007C461F">
      <w:pPr>
        <w:rPr>
          <w:ins w:id="9349" w:author="Priyanshu Solon" w:date="2025-05-22T22:35:00Z"/>
        </w:rPr>
      </w:pPr>
      <w:ins w:id="9350" w:author="Priyanshu Solon" w:date="2025-05-22T22:35:00Z">
        <w:r>
          <w:t xml:space="preserve">      &lt;li&gt;&lt;span class="bi bi-globe"&gt;&lt;/span&gt; About&lt;/li&gt;</w:t>
        </w:r>
      </w:ins>
    </w:p>
    <w:p w:rsidR="007C461F" w:rsidRDefault="007C461F" w:rsidP="007C461F">
      <w:pPr>
        <w:rPr>
          <w:ins w:id="9351" w:author="Priyanshu Solon" w:date="2025-05-22T22:35:00Z"/>
        </w:rPr>
      </w:pPr>
      <w:ins w:id="9352" w:author="Priyanshu Solon" w:date="2025-05-22T22:35:00Z">
        <w:r>
          <w:t xml:space="preserve">      &lt;li&gt;&lt;span class="bi bi-envelope"&gt;&lt;/span&gt; Contact&lt;/li&gt;</w:t>
        </w:r>
      </w:ins>
    </w:p>
    <w:p w:rsidR="007C461F" w:rsidRDefault="007C461F" w:rsidP="007C461F">
      <w:pPr>
        <w:rPr>
          <w:ins w:id="9353" w:author="Priyanshu Solon" w:date="2025-05-22T22:35:00Z"/>
        </w:rPr>
      </w:pPr>
      <w:ins w:id="9354" w:author="Priyanshu Solon" w:date="2025-05-22T22:35:00Z">
        <w:r>
          <w:t xml:space="preserve">      &lt;li&gt;&lt;span class="bi bi-webcam"&gt;&lt;/span&gt; Blog&lt;/li&gt;</w:t>
        </w:r>
      </w:ins>
    </w:p>
    <w:p w:rsidR="007C461F" w:rsidRDefault="007C461F" w:rsidP="007C461F">
      <w:pPr>
        <w:rPr>
          <w:ins w:id="9355" w:author="Priyanshu Solon" w:date="2025-05-22T22:35:00Z"/>
        </w:rPr>
      </w:pPr>
      <w:ins w:id="9356" w:author="Priyanshu Solon" w:date="2025-05-22T22:35:00Z">
        <w:r>
          <w:t xml:space="preserve">    &lt;/ul&gt;</w:t>
        </w:r>
      </w:ins>
    </w:p>
    <w:p w:rsidR="007C461F" w:rsidRDefault="007C461F" w:rsidP="007C461F">
      <w:pPr>
        <w:rPr>
          <w:ins w:id="9357" w:author="Priyanshu Solon" w:date="2025-05-22T22:35:00Z"/>
        </w:rPr>
      </w:pPr>
      <w:ins w:id="9358" w:author="Priyanshu Solon" w:date="2025-05-22T22:35:00Z">
        <w:r>
          <w:t>&lt;/body&gt;</w:t>
        </w:r>
      </w:ins>
    </w:p>
    <w:p w:rsidR="007C461F" w:rsidRDefault="007C461F" w:rsidP="007C461F">
      <w:pPr>
        <w:rPr>
          <w:ins w:id="9359" w:author="Priyanshu Solon" w:date="2025-05-22T22:35:00Z"/>
        </w:rPr>
      </w:pPr>
      <w:ins w:id="9360" w:author="Priyanshu Solon" w:date="2025-05-22T22:35:00Z">
        <w:r>
          <w:t>&lt;/html&gt;</w:t>
        </w:r>
      </w:ins>
    </w:p>
    <w:p w:rsidR="007C461F" w:rsidRDefault="007C461F" w:rsidP="007C461F">
      <w:pPr>
        <w:rPr>
          <w:ins w:id="9361" w:author="Priyanshu Solon" w:date="2025-05-22T22:35:00Z"/>
        </w:rPr>
      </w:pPr>
    </w:p>
    <w:p w:rsidR="007C461F" w:rsidRPr="002533F2" w:rsidRDefault="007C461F" w:rsidP="007C461F">
      <w:pPr>
        <w:rPr>
          <w:ins w:id="9362" w:author="Priyanshu Solon" w:date="2025-05-22T22:35:00Z"/>
          <w:b/>
          <w:bCs/>
          <w:rPrChange w:id="9363" w:author="Priyanshu Solon" w:date="2025-05-22T23:09:00Z">
            <w:rPr>
              <w:ins w:id="9364" w:author="Priyanshu Solon" w:date="2025-05-22T22:35:00Z"/>
            </w:rPr>
          </w:rPrChange>
        </w:rPr>
      </w:pPr>
      <w:ins w:id="9365" w:author="Priyanshu Solon" w:date="2025-05-22T22:35:00Z">
        <w:r w:rsidRPr="002533F2">
          <w:rPr>
            <w:b/>
            <w:bCs/>
            <w:rPrChange w:id="9366" w:author="Priyanshu Solon" w:date="2025-05-22T23:09:00Z">
              <w:rPr/>
            </w:rPrChange>
          </w:rPr>
          <w:t>6. Grid</w:t>
        </w:r>
      </w:ins>
    </w:p>
    <w:p w:rsidR="007C461F" w:rsidRDefault="007C461F" w:rsidP="007C461F">
      <w:pPr>
        <w:rPr>
          <w:ins w:id="9367" w:author="Priyanshu Solon" w:date="2025-05-22T22:35:00Z"/>
        </w:rPr>
      </w:pPr>
      <w:ins w:id="9368" w:author="Priyanshu Solon" w:date="2025-05-22T22:35:00Z">
        <w:r>
          <w:t xml:space="preserve"> - It is used for creating a responsive layout.</w:t>
        </w:r>
      </w:ins>
    </w:p>
    <w:p w:rsidR="007C461F" w:rsidRDefault="007C461F" w:rsidP="007C461F">
      <w:pPr>
        <w:rPr>
          <w:ins w:id="9369" w:author="Priyanshu Solon" w:date="2025-05-22T22:35:00Z"/>
        </w:rPr>
      </w:pPr>
      <w:ins w:id="9370" w:author="Priyanshu Solon" w:date="2025-05-22T22:35:00Z">
        <w:r>
          <w:t xml:space="preserve"> - Layout comprises data arranged in rows and columns.</w:t>
        </w:r>
      </w:ins>
    </w:p>
    <w:p w:rsidR="007C461F" w:rsidRDefault="007C461F" w:rsidP="007C461F">
      <w:pPr>
        <w:rPr>
          <w:ins w:id="9371" w:author="Priyanshu Solon" w:date="2025-05-22T22:35:00Z"/>
        </w:rPr>
      </w:pPr>
      <w:ins w:id="9372" w:author="Priyanshu Solon" w:date="2025-05-22T22:35:00Z">
        <w:r>
          <w:t xml:space="preserve"> - Grid can dynamically control the data in rows and columns.</w:t>
        </w:r>
      </w:ins>
    </w:p>
    <w:p w:rsidR="007C461F" w:rsidRDefault="007C461F" w:rsidP="007C461F">
      <w:pPr>
        <w:rPr>
          <w:ins w:id="9373" w:author="Priyanshu Solon" w:date="2025-05-22T22:35:00Z"/>
        </w:rPr>
      </w:pPr>
      <w:ins w:id="9374" w:author="Priyanshu Solon" w:date="2025-05-22T22:35:00Z">
        <w:r>
          <w:t xml:space="preserve"> - Grid attributes are</w:t>
        </w:r>
      </w:ins>
    </w:p>
    <w:p w:rsidR="007C461F" w:rsidRDefault="007C461F" w:rsidP="007C461F">
      <w:pPr>
        <w:rPr>
          <w:ins w:id="9375" w:author="Priyanshu Solon" w:date="2025-05-22T22:35:00Z"/>
        </w:rPr>
      </w:pPr>
      <w:ins w:id="9376" w:author="Priyanshu Solon" w:date="2025-05-22T22:35:00Z">
        <w:r>
          <w:t xml:space="preserve">   </w:t>
        </w:r>
      </w:ins>
    </w:p>
    <w:p w:rsidR="007C461F" w:rsidRDefault="007C461F" w:rsidP="007C461F">
      <w:pPr>
        <w:rPr>
          <w:ins w:id="9377" w:author="Priyanshu Solon" w:date="2025-05-22T22:35:00Z"/>
        </w:rPr>
      </w:pPr>
      <w:ins w:id="9378" w:author="Priyanshu Solon" w:date="2025-05-22T22:35:00Z">
        <w:r>
          <w:t xml:space="preserve">        a) grid-template-columns</w:t>
        </w:r>
      </w:ins>
    </w:p>
    <w:p w:rsidR="007C461F" w:rsidRDefault="007C461F" w:rsidP="007C461F">
      <w:pPr>
        <w:rPr>
          <w:ins w:id="9379" w:author="Priyanshu Solon" w:date="2025-05-22T22:35:00Z"/>
        </w:rPr>
      </w:pPr>
      <w:ins w:id="9380" w:author="Priyanshu Solon" w:date="2025-05-22T22:35:00Z">
        <w:r>
          <w:t xml:space="preserve">        b) grid-row</w:t>
        </w:r>
      </w:ins>
    </w:p>
    <w:p w:rsidR="007C461F" w:rsidRDefault="007C461F" w:rsidP="007C461F">
      <w:pPr>
        <w:rPr>
          <w:ins w:id="9381" w:author="Priyanshu Solon" w:date="2025-05-22T22:35:00Z"/>
        </w:rPr>
      </w:pPr>
      <w:ins w:id="9382" w:author="Priyanshu Solon" w:date="2025-05-22T22:35:00Z">
        <w:r>
          <w:t xml:space="preserve">        c) grid-column</w:t>
        </w:r>
      </w:ins>
    </w:p>
    <w:p w:rsidR="007C461F" w:rsidRDefault="007C461F" w:rsidP="007C461F">
      <w:pPr>
        <w:rPr>
          <w:ins w:id="9383" w:author="Priyanshu Solon" w:date="2025-05-22T22:35:00Z"/>
        </w:rPr>
      </w:pPr>
      <w:ins w:id="9384" w:author="Priyanshu Solon" w:date="2025-05-22T22:35:00Z">
        <w:r>
          <w:t xml:space="preserve">        d) grid-gap</w:t>
        </w:r>
      </w:ins>
    </w:p>
    <w:p w:rsidR="007C461F" w:rsidRDefault="007C461F" w:rsidP="007C461F">
      <w:pPr>
        <w:rPr>
          <w:ins w:id="9385" w:author="Priyanshu Solon" w:date="2025-05-22T22:35:00Z"/>
        </w:rPr>
      </w:pPr>
      <w:ins w:id="9386" w:author="Priyanshu Solon" w:date="2025-05-22T22:35:00Z">
        <w:r>
          <w:t xml:space="preserve">       </w:t>
        </w:r>
      </w:ins>
    </w:p>
    <w:p w:rsidR="007C461F" w:rsidRDefault="007C461F" w:rsidP="007C461F">
      <w:pPr>
        <w:rPr>
          <w:ins w:id="9387" w:author="Priyanshu Solon" w:date="2025-05-22T22:35:00Z"/>
        </w:rPr>
      </w:pPr>
      <w:ins w:id="9388" w:author="Priyanshu Solon" w:date="2025-05-22T22:35:00Z">
        <w:r>
          <w:t>Ex:</w:t>
        </w:r>
      </w:ins>
    </w:p>
    <w:p w:rsidR="007C461F" w:rsidRDefault="007C461F" w:rsidP="007C461F">
      <w:pPr>
        <w:rPr>
          <w:ins w:id="9389" w:author="Priyanshu Solon" w:date="2025-05-22T22:35:00Z"/>
        </w:rPr>
      </w:pPr>
      <w:ins w:id="9390" w:author="Priyanshu Solon" w:date="2025-05-22T22:35:00Z">
        <w:r>
          <w:t>&lt;!DOCTYPE html&gt;</w:t>
        </w:r>
      </w:ins>
    </w:p>
    <w:p w:rsidR="007C461F" w:rsidRDefault="007C461F" w:rsidP="007C461F">
      <w:pPr>
        <w:rPr>
          <w:ins w:id="9391" w:author="Priyanshu Solon" w:date="2025-05-22T22:35:00Z"/>
        </w:rPr>
      </w:pPr>
      <w:ins w:id="9392" w:author="Priyanshu Solon" w:date="2025-05-22T22:35:00Z">
        <w:r>
          <w:t>&lt;html lang="en"&gt;</w:t>
        </w:r>
      </w:ins>
    </w:p>
    <w:p w:rsidR="007C461F" w:rsidRDefault="007C461F" w:rsidP="007C461F">
      <w:pPr>
        <w:rPr>
          <w:ins w:id="9393" w:author="Priyanshu Solon" w:date="2025-05-22T22:35:00Z"/>
        </w:rPr>
      </w:pPr>
      <w:ins w:id="9394" w:author="Priyanshu Solon" w:date="2025-05-22T22:35:00Z">
        <w:r>
          <w:t>&lt;head&gt;</w:t>
        </w:r>
      </w:ins>
    </w:p>
    <w:p w:rsidR="007C461F" w:rsidRDefault="007C461F" w:rsidP="007C461F">
      <w:pPr>
        <w:rPr>
          <w:ins w:id="9395" w:author="Priyanshu Solon" w:date="2025-05-22T22:35:00Z"/>
        </w:rPr>
      </w:pPr>
      <w:ins w:id="9396" w:author="Priyanshu Solon" w:date="2025-05-22T22:35:00Z">
        <w:r>
          <w:t xml:space="preserve">    &lt;meta charset="UTF-8"&gt;</w:t>
        </w:r>
      </w:ins>
    </w:p>
    <w:p w:rsidR="007C461F" w:rsidRDefault="007C461F" w:rsidP="007C461F">
      <w:pPr>
        <w:rPr>
          <w:ins w:id="9397" w:author="Priyanshu Solon" w:date="2025-05-22T22:35:00Z"/>
        </w:rPr>
      </w:pPr>
      <w:ins w:id="9398" w:author="Priyanshu Solon" w:date="2025-05-22T22:35:00Z">
        <w:r>
          <w:t xml:space="preserve">    &lt;meta name="viewport" content="width=device-width, initial-scale=1.0"&gt;</w:t>
        </w:r>
      </w:ins>
    </w:p>
    <w:p w:rsidR="007C461F" w:rsidRDefault="007C461F" w:rsidP="007C461F">
      <w:pPr>
        <w:rPr>
          <w:ins w:id="9399" w:author="Priyanshu Solon" w:date="2025-05-22T22:35:00Z"/>
        </w:rPr>
      </w:pPr>
      <w:ins w:id="9400" w:author="Priyanshu Solon" w:date="2025-05-22T22:35:00Z">
        <w:r>
          <w:t xml:space="preserve">    &lt;title&gt;Document&lt;/title&gt;</w:t>
        </w:r>
      </w:ins>
    </w:p>
    <w:p w:rsidR="007C461F" w:rsidRDefault="007C461F" w:rsidP="007C461F">
      <w:pPr>
        <w:rPr>
          <w:ins w:id="9401" w:author="Priyanshu Solon" w:date="2025-05-22T22:35:00Z"/>
        </w:rPr>
      </w:pPr>
      <w:ins w:id="9402" w:author="Priyanshu Solon" w:date="2025-05-22T22:35:00Z">
        <w:r>
          <w:lastRenderedPageBreak/>
          <w:t xml:space="preserve">    &lt;style&gt;</w:t>
        </w:r>
      </w:ins>
    </w:p>
    <w:p w:rsidR="007C461F" w:rsidRDefault="007C461F" w:rsidP="007C461F">
      <w:pPr>
        <w:rPr>
          <w:ins w:id="9403" w:author="Priyanshu Solon" w:date="2025-05-22T22:35:00Z"/>
        </w:rPr>
      </w:pPr>
      <w:ins w:id="9404" w:author="Priyanshu Solon" w:date="2025-05-22T22:35:00Z">
        <w:r>
          <w:t xml:space="preserve">        header, nav, main, aside, footer {</w:t>
        </w:r>
      </w:ins>
    </w:p>
    <w:p w:rsidR="007C461F" w:rsidRDefault="007C461F" w:rsidP="007C461F">
      <w:pPr>
        <w:rPr>
          <w:ins w:id="9405" w:author="Priyanshu Solon" w:date="2025-05-22T22:35:00Z"/>
        </w:rPr>
      </w:pPr>
      <w:ins w:id="9406" w:author="Priyanshu Solon" w:date="2025-05-22T22:35:00Z">
        <w:r>
          <w:t xml:space="preserve">            border:1px solid black;</w:t>
        </w:r>
      </w:ins>
    </w:p>
    <w:p w:rsidR="007C461F" w:rsidRDefault="007C461F" w:rsidP="007C461F">
      <w:pPr>
        <w:rPr>
          <w:ins w:id="9407" w:author="Priyanshu Solon" w:date="2025-05-22T22:35:00Z"/>
        </w:rPr>
      </w:pPr>
      <w:ins w:id="9408" w:author="Priyanshu Solon" w:date="2025-05-22T22:35:00Z">
        <w:r>
          <w:t xml:space="preserve">            padding: 10px;</w:t>
        </w:r>
      </w:ins>
    </w:p>
    <w:p w:rsidR="007C461F" w:rsidRDefault="007C461F" w:rsidP="007C461F">
      <w:pPr>
        <w:rPr>
          <w:ins w:id="9409" w:author="Priyanshu Solon" w:date="2025-05-22T22:35:00Z"/>
        </w:rPr>
      </w:pPr>
      <w:ins w:id="9410" w:author="Priyanshu Solon" w:date="2025-05-22T22:35:00Z">
        <w:r>
          <w:t xml:space="preserve">            margin: 5px;</w:t>
        </w:r>
      </w:ins>
    </w:p>
    <w:p w:rsidR="007C461F" w:rsidRDefault="007C461F" w:rsidP="007C461F">
      <w:pPr>
        <w:rPr>
          <w:ins w:id="9411" w:author="Priyanshu Solon" w:date="2025-05-22T22:35:00Z"/>
        </w:rPr>
      </w:pPr>
      <w:ins w:id="9412" w:author="Priyanshu Solon" w:date="2025-05-22T22:35:00Z">
        <w:r>
          <w:t xml:space="preserve">        }</w:t>
        </w:r>
      </w:ins>
    </w:p>
    <w:p w:rsidR="007C461F" w:rsidRDefault="007C461F" w:rsidP="007C461F">
      <w:pPr>
        <w:rPr>
          <w:ins w:id="9413" w:author="Priyanshu Solon" w:date="2025-05-22T22:35:00Z"/>
        </w:rPr>
      </w:pPr>
      <w:ins w:id="9414" w:author="Priyanshu Solon" w:date="2025-05-22T22:35:00Z">
        <w:r>
          <w:t xml:space="preserve">        main {</w:t>
        </w:r>
      </w:ins>
    </w:p>
    <w:p w:rsidR="007C461F" w:rsidRDefault="007C461F" w:rsidP="007C461F">
      <w:pPr>
        <w:rPr>
          <w:ins w:id="9415" w:author="Priyanshu Solon" w:date="2025-05-22T22:35:00Z"/>
        </w:rPr>
      </w:pPr>
      <w:ins w:id="9416" w:author="Priyanshu Solon" w:date="2025-05-22T22:35:00Z">
        <w:r>
          <w:t xml:space="preserve">            height: 400px;</w:t>
        </w:r>
      </w:ins>
    </w:p>
    <w:p w:rsidR="007C461F" w:rsidRDefault="007C461F" w:rsidP="007C461F">
      <w:pPr>
        <w:rPr>
          <w:ins w:id="9417" w:author="Priyanshu Solon" w:date="2025-05-22T22:35:00Z"/>
        </w:rPr>
      </w:pPr>
      <w:ins w:id="9418" w:author="Priyanshu Solon" w:date="2025-05-22T22:35:00Z">
        <w:r>
          <w:t xml:space="preserve">        }</w:t>
        </w:r>
      </w:ins>
    </w:p>
    <w:p w:rsidR="007C461F" w:rsidRDefault="007C461F" w:rsidP="007C461F">
      <w:pPr>
        <w:rPr>
          <w:ins w:id="9419" w:author="Priyanshu Solon" w:date="2025-05-22T22:35:00Z"/>
        </w:rPr>
      </w:pPr>
      <w:ins w:id="9420" w:author="Priyanshu Solon" w:date="2025-05-22T22:35:00Z">
        <w:r>
          <w:t xml:space="preserve">        body {</w:t>
        </w:r>
      </w:ins>
    </w:p>
    <w:p w:rsidR="007C461F" w:rsidRDefault="007C461F" w:rsidP="007C461F">
      <w:pPr>
        <w:rPr>
          <w:ins w:id="9421" w:author="Priyanshu Solon" w:date="2025-05-22T22:35:00Z"/>
        </w:rPr>
      </w:pPr>
      <w:ins w:id="9422" w:author="Priyanshu Solon" w:date="2025-05-22T22:35:00Z">
        <w:r>
          <w:t xml:space="preserve">            display: grid;</w:t>
        </w:r>
      </w:ins>
    </w:p>
    <w:p w:rsidR="007C461F" w:rsidRDefault="007C461F" w:rsidP="007C461F">
      <w:pPr>
        <w:rPr>
          <w:ins w:id="9423" w:author="Priyanshu Solon" w:date="2025-05-22T22:35:00Z"/>
        </w:rPr>
      </w:pPr>
      <w:ins w:id="9424" w:author="Priyanshu Solon" w:date="2025-05-22T22:35:00Z">
        <w:r>
          <w:t xml:space="preserve">            grid-template-columns: 2fr 8fr 2fr;</w:t>
        </w:r>
      </w:ins>
    </w:p>
    <w:p w:rsidR="007C461F" w:rsidRDefault="007C461F" w:rsidP="007C461F">
      <w:pPr>
        <w:rPr>
          <w:ins w:id="9425" w:author="Priyanshu Solon" w:date="2025-05-22T22:35:00Z"/>
        </w:rPr>
      </w:pPr>
      <w:ins w:id="9426" w:author="Priyanshu Solon" w:date="2025-05-22T22:35:00Z">
        <w:r>
          <w:t xml:space="preserve">        }</w:t>
        </w:r>
      </w:ins>
    </w:p>
    <w:p w:rsidR="007C461F" w:rsidRDefault="007C461F" w:rsidP="007C461F">
      <w:pPr>
        <w:rPr>
          <w:ins w:id="9427" w:author="Priyanshu Solon" w:date="2025-05-22T22:35:00Z"/>
        </w:rPr>
      </w:pPr>
      <w:ins w:id="9428" w:author="Priyanshu Solon" w:date="2025-05-22T22:35:00Z">
        <w:r>
          <w:t xml:space="preserve">        header {</w:t>
        </w:r>
      </w:ins>
    </w:p>
    <w:p w:rsidR="007C461F" w:rsidRDefault="007C461F" w:rsidP="007C461F">
      <w:pPr>
        <w:rPr>
          <w:ins w:id="9429" w:author="Priyanshu Solon" w:date="2025-05-22T22:35:00Z"/>
        </w:rPr>
      </w:pPr>
      <w:ins w:id="9430" w:author="Priyanshu Solon" w:date="2025-05-22T22:35:00Z">
        <w:r>
          <w:t xml:space="preserve">            grid-row: 1;</w:t>
        </w:r>
      </w:ins>
    </w:p>
    <w:p w:rsidR="007C461F" w:rsidRDefault="007C461F" w:rsidP="007C461F">
      <w:pPr>
        <w:rPr>
          <w:ins w:id="9431" w:author="Priyanshu Solon" w:date="2025-05-22T22:35:00Z"/>
        </w:rPr>
      </w:pPr>
      <w:ins w:id="9432" w:author="Priyanshu Solon" w:date="2025-05-22T22:35:00Z">
        <w:r>
          <w:t xml:space="preserve">            grid-column: 1/4;</w:t>
        </w:r>
      </w:ins>
    </w:p>
    <w:p w:rsidR="007C461F" w:rsidRDefault="007C461F" w:rsidP="007C461F">
      <w:pPr>
        <w:rPr>
          <w:ins w:id="9433" w:author="Priyanshu Solon" w:date="2025-05-22T22:35:00Z"/>
        </w:rPr>
      </w:pPr>
      <w:ins w:id="9434" w:author="Priyanshu Solon" w:date="2025-05-22T22:35:00Z">
        <w:r>
          <w:t xml:space="preserve">            background-color: yellow;</w:t>
        </w:r>
      </w:ins>
    </w:p>
    <w:p w:rsidR="007C461F" w:rsidRDefault="007C461F" w:rsidP="007C461F">
      <w:pPr>
        <w:rPr>
          <w:ins w:id="9435" w:author="Priyanshu Solon" w:date="2025-05-22T22:35:00Z"/>
        </w:rPr>
      </w:pPr>
      <w:ins w:id="9436" w:author="Priyanshu Solon" w:date="2025-05-22T22:35:00Z">
        <w:r>
          <w:t xml:space="preserve">        }</w:t>
        </w:r>
      </w:ins>
    </w:p>
    <w:p w:rsidR="007C461F" w:rsidRDefault="007C461F" w:rsidP="007C461F">
      <w:pPr>
        <w:rPr>
          <w:ins w:id="9437" w:author="Priyanshu Solon" w:date="2025-05-22T22:35:00Z"/>
        </w:rPr>
      </w:pPr>
      <w:ins w:id="9438" w:author="Priyanshu Solon" w:date="2025-05-22T22:35:00Z">
        <w:r>
          <w:t xml:space="preserve">        nav {</w:t>
        </w:r>
      </w:ins>
    </w:p>
    <w:p w:rsidR="007C461F" w:rsidRDefault="007C461F" w:rsidP="007C461F">
      <w:pPr>
        <w:rPr>
          <w:ins w:id="9439" w:author="Priyanshu Solon" w:date="2025-05-22T22:35:00Z"/>
        </w:rPr>
      </w:pPr>
      <w:ins w:id="9440" w:author="Priyanshu Solon" w:date="2025-05-22T22:35:00Z">
        <w:r>
          <w:t xml:space="preserve">            grid-row: 2;</w:t>
        </w:r>
      </w:ins>
    </w:p>
    <w:p w:rsidR="007C461F" w:rsidRDefault="007C461F" w:rsidP="007C461F">
      <w:pPr>
        <w:rPr>
          <w:ins w:id="9441" w:author="Priyanshu Solon" w:date="2025-05-22T22:35:00Z"/>
        </w:rPr>
      </w:pPr>
      <w:ins w:id="9442" w:author="Priyanshu Solon" w:date="2025-05-22T22:35:00Z">
        <w:r>
          <w:t xml:space="preserve">            grid-column: 1;</w:t>
        </w:r>
      </w:ins>
    </w:p>
    <w:p w:rsidR="007C461F" w:rsidRDefault="007C461F" w:rsidP="007C461F">
      <w:pPr>
        <w:rPr>
          <w:ins w:id="9443" w:author="Priyanshu Solon" w:date="2025-05-22T22:35:00Z"/>
        </w:rPr>
      </w:pPr>
      <w:ins w:id="9444" w:author="Priyanshu Solon" w:date="2025-05-22T22:35:00Z">
        <w:r>
          <w:t xml:space="preserve">            background-color: lightgreen;</w:t>
        </w:r>
      </w:ins>
    </w:p>
    <w:p w:rsidR="007C461F" w:rsidRDefault="007C461F" w:rsidP="007C461F">
      <w:pPr>
        <w:rPr>
          <w:ins w:id="9445" w:author="Priyanshu Solon" w:date="2025-05-22T22:35:00Z"/>
        </w:rPr>
      </w:pPr>
      <w:ins w:id="9446" w:author="Priyanshu Solon" w:date="2025-05-22T22:35:00Z">
        <w:r>
          <w:t xml:space="preserve">        }</w:t>
        </w:r>
      </w:ins>
    </w:p>
    <w:p w:rsidR="007C461F" w:rsidRDefault="007C461F" w:rsidP="007C461F">
      <w:pPr>
        <w:rPr>
          <w:ins w:id="9447" w:author="Priyanshu Solon" w:date="2025-05-22T22:35:00Z"/>
        </w:rPr>
      </w:pPr>
      <w:ins w:id="9448" w:author="Priyanshu Solon" w:date="2025-05-22T22:35:00Z">
        <w:r>
          <w:t xml:space="preserve">        main {</w:t>
        </w:r>
      </w:ins>
    </w:p>
    <w:p w:rsidR="007C461F" w:rsidRDefault="007C461F" w:rsidP="007C461F">
      <w:pPr>
        <w:rPr>
          <w:ins w:id="9449" w:author="Priyanshu Solon" w:date="2025-05-22T22:35:00Z"/>
        </w:rPr>
      </w:pPr>
      <w:ins w:id="9450" w:author="Priyanshu Solon" w:date="2025-05-22T22:35:00Z">
        <w:r>
          <w:t xml:space="preserve">            grid-row: 2;</w:t>
        </w:r>
      </w:ins>
    </w:p>
    <w:p w:rsidR="007C461F" w:rsidRDefault="007C461F" w:rsidP="007C461F">
      <w:pPr>
        <w:rPr>
          <w:ins w:id="9451" w:author="Priyanshu Solon" w:date="2025-05-22T22:35:00Z"/>
        </w:rPr>
      </w:pPr>
      <w:ins w:id="9452" w:author="Priyanshu Solon" w:date="2025-05-22T22:35:00Z">
        <w:r>
          <w:t xml:space="preserve">            grid-column: 2;</w:t>
        </w:r>
      </w:ins>
    </w:p>
    <w:p w:rsidR="007C461F" w:rsidRDefault="007C461F" w:rsidP="007C461F">
      <w:pPr>
        <w:rPr>
          <w:ins w:id="9453" w:author="Priyanshu Solon" w:date="2025-05-22T22:35:00Z"/>
        </w:rPr>
      </w:pPr>
      <w:ins w:id="9454" w:author="Priyanshu Solon" w:date="2025-05-22T22:35:00Z">
        <w:r>
          <w:t xml:space="preserve">        }</w:t>
        </w:r>
      </w:ins>
    </w:p>
    <w:p w:rsidR="007C461F" w:rsidRDefault="007C461F" w:rsidP="007C461F">
      <w:pPr>
        <w:rPr>
          <w:ins w:id="9455" w:author="Priyanshu Solon" w:date="2025-05-22T22:35:00Z"/>
        </w:rPr>
      </w:pPr>
      <w:ins w:id="9456" w:author="Priyanshu Solon" w:date="2025-05-22T22:35:00Z">
        <w:r>
          <w:t xml:space="preserve">        aside {</w:t>
        </w:r>
      </w:ins>
    </w:p>
    <w:p w:rsidR="007C461F" w:rsidRDefault="007C461F" w:rsidP="007C461F">
      <w:pPr>
        <w:rPr>
          <w:ins w:id="9457" w:author="Priyanshu Solon" w:date="2025-05-22T22:35:00Z"/>
        </w:rPr>
      </w:pPr>
      <w:ins w:id="9458" w:author="Priyanshu Solon" w:date="2025-05-22T22:35:00Z">
        <w:r>
          <w:t xml:space="preserve">            grid-row: 2;</w:t>
        </w:r>
      </w:ins>
    </w:p>
    <w:p w:rsidR="007C461F" w:rsidRDefault="007C461F" w:rsidP="007C461F">
      <w:pPr>
        <w:rPr>
          <w:ins w:id="9459" w:author="Priyanshu Solon" w:date="2025-05-22T22:35:00Z"/>
        </w:rPr>
      </w:pPr>
      <w:ins w:id="9460" w:author="Priyanshu Solon" w:date="2025-05-22T22:35:00Z">
        <w:r>
          <w:lastRenderedPageBreak/>
          <w:t xml:space="preserve">            grid-column: 3;</w:t>
        </w:r>
      </w:ins>
    </w:p>
    <w:p w:rsidR="007C461F" w:rsidRDefault="007C461F" w:rsidP="007C461F">
      <w:pPr>
        <w:rPr>
          <w:ins w:id="9461" w:author="Priyanshu Solon" w:date="2025-05-22T22:35:00Z"/>
        </w:rPr>
      </w:pPr>
      <w:ins w:id="9462" w:author="Priyanshu Solon" w:date="2025-05-22T22:35:00Z">
        <w:r>
          <w:t xml:space="preserve">            background-color: lightcyan;</w:t>
        </w:r>
      </w:ins>
    </w:p>
    <w:p w:rsidR="007C461F" w:rsidRDefault="007C461F" w:rsidP="007C461F">
      <w:pPr>
        <w:rPr>
          <w:ins w:id="9463" w:author="Priyanshu Solon" w:date="2025-05-22T22:35:00Z"/>
        </w:rPr>
      </w:pPr>
      <w:ins w:id="9464" w:author="Priyanshu Solon" w:date="2025-05-22T22:35:00Z">
        <w:r>
          <w:t xml:space="preserve">        }</w:t>
        </w:r>
      </w:ins>
    </w:p>
    <w:p w:rsidR="007C461F" w:rsidRDefault="007C461F" w:rsidP="007C461F">
      <w:pPr>
        <w:rPr>
          <w:ins w:id="9465" w:author="Priyanshu Solon" w:date="2025-05-22T22:35:00Z"/>
        </w:rPr>
      </w:pPr>
      <w:ins w:id="9466" w:author="Priyanshu Solon" w:date="2025-05-22T22:35:00Z">
        <w:r>
          <w:t xml:space="preserve">        footer {</w:t>
        </w:r>
      </w:ins>
    </w:p>
    <w:p w:rsidR="007C461F" w:rsidRDefault="007C461F" w:rsidP="007C461F">
      <w:pPr>
        <w:rPr>
          <w:ins w:id="9467" w:author="Priyanshu Solon" w:date="2025-05-22T22:35:00Z"/>
        </w:rPr>
      </w:pPr>
      <w:ins w:id="9468" w:author="Priyanshu Solon" w:date="2025-05-22T22:35:00Z">
        <w:r>
          <w:t xml:space="preserve">            grid-row: 3;</w:t>
        </w:r>
      </w:ins>
    </w:p>
    <w:p w:rsidR="007C461F" w:rsidRDefault="007C461F" w:rsidP="007C461F">
      <w:pPr>
        <w:rPr>
          <w:ins w:id="9469" w:author="Priyanshu Solon" w:date="2025-05-22T22:35:00Z"/>
        </w:rPr>
      </w:pPr>
      <w:ins w:id="9470" w:author="Priyanshu Solon" w:date="2025-05-22T22:35:00Z">
        <w:r>
          <w:t xml:space="preserve">            grid-column: 1/4;</w:t>
        </w:r>
      </w:ins>
    </w:p>
    <w:p w:rsidR="007C461F" w:rsidRDefault="007C461F" w:rsidP="007C461F">
      <w:pPr>
        <w:rPr>
          <w:ins w:id="9471" w:author="Priyanshu Solon" w:date="2025-05-22T22:35:00Z"/>
        </w:rPr>
      </w:pPr>
      <w:ins w:id="9472" w:author="Priyanshu Solon" w:date="2025-05-22T22:35:00Z">
        <w:r>
          <w:t xml:space="preserve">        }</w:t>
        </w:r>
      </w:ins>
    </w:p>
    <w:p w:rsidR="007C461F" w:rsidRDefault="007C461F" w:rsidP="007C461F">
      <w:pPr>
        <w:rPr>
          <w:ins w:id="9473" w:author="Priyanshu Solon" w:date="2025-05-22T22:35:00Z"/>
        </w:rPr>
      </w:pPr>
      <w:ins w:id="9474" w:author="Priyanshu Solon" w:date="2025-05-22T22:35:00Z">
        <w:r>
          <w:t xml:space="preserve">    &lt;/style&gt;</w:t>
        </w:r>
      </w:ins>
    </w:p>
    <w:p w:rsidR="007C461F" w:rsidRDefault="007C461F" w:rsidP="007C461F">
      <w:pPr>
        <w:rPr>
          <w:ins w:id="9475" w:author="Priyanshu Solon" w:date="2025-05-22T22:35:00Z"/>
        </w:rPr>
      </w:pPr>
      <w:ins w:id="9476" w:author="Priyanshu Solon" w:date="2025-05-22T22:35:00Z">
        <w:r>
          <w:t>&lt;/head&gt;</w:t>
        </w:r>
      </w:ins>
    </w:p>
    <w:p w:rsidR="007C461F" w:rsidRDefault="007C461F" w:rsidP="007C461F">
      <w:pPr>
        <w:rPr>
          <w:ins w:id="9477" w:author="Priyanshu Solon" w:date="2025-05-22T22:35:00Z"/>
        </w:rPr>
      </w:pPr>
      <w:ins w:id="9478" w:author="Priyanshu Solon" w:date="2025-05-22T22:35:00Z">
        <w:r>
          <w:t>&lt;body&gt;</w:t>
        </w:r>
      </w:ins>
    </w:p>
    <w:p w:rsidR="007C461F" w:rsidRDefault="007C461F" w:rsidP="007C461F">
      <w:pPr>
        <w:rPr>
          <w:ins w:id="9479" w:author="Priyanshu Solon" w:date="2025-05-22T22:35:00Z"/>
        </w:rPr>
      </w:pPr>
      <w:ins w:id="9480" w:author="Priyanshu Solon" w:date="2025-05-22T22:35:00Z">
        <w:r>
          <w:t xml:space="preserve">    &lt;header&gt;</w:t>
        </w:r>
      </w:ins>
    </w:p>
    <w:p w:rsidR="007C461F" w:rsidRDefault="007C461F" w:rsidP="007C461F">
      <w:pPr>
        <w:rPr>
          <w:ins w:id="9481" w:author="Priyanshu Solon" w:date="2025-05-22T22:35:00Z"/>
        </w:rPr>
      </w:pPr>
      <w:ins w:id="9482" w:author="Priyanshu Solon" w:date="2025-05-22T22:35:00Z">
        <w:r>
          <w:t xml:space="preserve">        Header</w:t>
        </w:r>
      </w:ins>
    </w:p>
    <w:p w:rsidR="007C461F" w:rsidRDefault="007C461F" w:rsidP="007C461F">
      <w:pPr>
        <w:rPr>
          <w:ins w:id="9483" w:author="Priyanshu Solon" w:date="2025-05-22T22:35:00Z"/>
        </w:rPr>
      </w:pPr>
      <w:ins w:id="9484" w:author="Priyanshu Solon" w:date="2025-05-22T22:35:00Z">
        <w:r>
          <w:t xml:space="preserve">    &lt;/header&gt;</w:t>
        </w:r>
      </w:ins>
    </w:p>
    <w:p w:rsidR="007C461F" w:rsidRDefault="007C461F" w:rsidP="007C461F">
      <w:pPr>
        <w:rPr>
          <w:ins w:id="9485" w:author="Priyanshu Solon" w:date="2025-05-22T22:35:00Z"/>
        </w:rPr>
      </w:pPr>
      <w:ins w:id="9486" w:author="Priyanshu Solon" w:date="2025-05-22T22:35:00Z">
        <w:r>
          <w:t xml:space="preserve">    &lt;nav&gt;Nav&lt;/nav&gt;</w:t>
        </w:r>
      </w:ins>
    </w:p>
    <w:p w:rsidR="007C461F" w:rsidRDefault="007C461F" w:rsidP="007C461F">
      <w:pPr>
        <w:rPr>
          <w:ins w:id="9487" w:author="Priyanshu Solon" w:date="2025-05-22T22:35:00Z"/>
        </w:rPr>
      </w:pPr>
      <w:ins w:id="9488" w:author="Priyanshu Solon" w:date="2025-05-22T22:35:00Z">
        <w:r>
          <w:t xml:space="preserve">    &lt;main&gt;Main&lt;/main&gt;</w:t>
        </w:r>
      </w:ins>
    </w:p>
    <w:p w:rsidR="007C461F" w:rsidRDefault="007C461F" w:rsidP="007C461F">
      <w:pPr>
        <w:rPr>
          <w:ins w:id="9489" w:author="Priyanshu Solon" w:date="2025-05-22T22:35:00Z"/>
        </w:rPr>
      </w:pPr>
      <w:ins w:id="9490" w:author="Priyanshu Solon" w:date="2025-05-22T22:35:00Z">
        <w:r>
          <w:t xml:space="preserve">    &lt;aside&gt;Aside&lt;/aside&gt;</w:t>
        </w:r>
      </w:ins>
    </w:p>
    <w:p w:rsidR="007C461F" w:rsidRDefault="007C461F" w:rsidP="007C461F">
      <w:pPr>
        <w:rPr>
          <w:ins w:id="9491" w:author="Priyanshu Solon" w:date="2025-05-22T22:35:00Z"/>
        </w:rPr>
      </w:pPr>
      <w:ins w:id="9492" w:author="Priyanshu Solon" w:date="2025-05-22T22:35:00Z">
        <w:r>
          <w:t xml:space="preserve">    &lt;footer&gt;Footer&lt;/footer&gt;</w:t>
        </w:r>
      </w:ins>
    </w:p>
    <w:p w:rsidR="007C461F" w:rsidRDefault="007C461F" w:rsidP="007C461F">
      <w:pPr>
        <w:rPr>
          <w:ins w:id="9493" w:author="Priyanshu Solon" w:date="2025-05-22T22:35:00Z"/>
        </w:rPr>
      </w:pPr>
      <w:ins w:id="9494" w:author="Priyanshu Solon" w:date="2025-05-22T22:35:00Z">
        <w:r>
          <w:t>&lt;/body&gt;</w:t>
        </w:r>
      </w:ins>
    </w:p>
    <w:p w:rsidR="007C461F" w:rsidRDefault="007C461F" w:rsidP="007C461F">
      <w:pPr>
        <w:rPr>
          <w:ins w:id="9495" w:author="Priyanshu Solon" w:date="2025-05-22T22:35:00Z"/>
        </w:rPr>
      </w:pPr>
      <w:ins w:id="9496" w:author="Priyanshu Solon" w:date="2025-05-22T22:35:00Z">
        <w:r>
          <w:t>&lt;/html&gt;</w:t>
        </w:r>
      </w:ins>
    </w:p>
    <w:p w:rsidR="007C461F" w:rsidRDefault="007C461F" w:rsidP="007C461F">
      <w:pPr>
        <w:rPr>
          <w:ins w:id="9497" w:author="Priyanshu Solon" w:date="2025-05-22T22:35:00Z"/>
        </w:rPr>
      </w:pPr>
    </w:p>
    <w:p w:rsidR="007C461F" w:rsidRDefault="007C461F" w:rsidP="007C461F">
      <w:pPr>
        <w:rPr>
          <w:ins w:id="9498" w:author="Priyanshu Solon" w:date="2025-05-22T22:35:00Z"/>
        </w:rPr>
      </w:pPr>
      <w:ins w:id="9499" w:author="Priyanshu Solon" w:date="2025-05-22T22:35:00Z">
        <w:r>
          <w:t>Note: You have to use "</w:t>
        </w:r>
        <w:r w:rsidRPr="002533F2">
          <w:rPr>
            <w:b/>
            <w:bCs/>
            <w:rPrChange w:id="9500" w:author="Priyanshu Solon" w:date="2025-05-22T23:09:00Z">
              <w:rPr/>
            </w:rPrChange>
          </w:rPr>
          <w:t>media queries</w:t>
        </w:r>
        <w:r>
          <w:t>" to know the screen or device size, so that</w:t>
        </w:r>
      </w:ins>
    </w:p>
    <w:p w:rsidR="007C461F" w:rsidRDefault="007C461F" w:rsidP="007C461F">
      <w:pPr>
        <w:rPr>
          <w:ins w:id="9501" w:author="Priyanshu Solon" w:date="2025-05-22T22:35:00Z"/>
        </w:rPr>
      </w:pPr>
      <w:ins w:id="9502" w:author="Priyanshu Solon" w:date="2025-05-22T22:35:00Z">
        <w:r>
          <w:t xml:space="preserve">      content can be adjusted according to device.</w:t>
        </w:r>
      </w:ins>
    </w:p>
    <w:p w:rsidR="007C461F" w:rsidRDefault="007C461F" w:rsidP="007C461F">
      <w:pPr>
        <w:rPr>
          <w:ins w:id="9503" w:author="Priyanshu Solon" w:date="2025-05-22T22:35:00Z"/>
        </w:rPr>
      </w:pPr>
    </w:p>
    <w:p w:rsidR="007C461F" w:rsidRDefault="007C461F" w:rsidP="007C461F">
      <w:pPr>
        <w:rPr>
          <w:ins w:id="9504" w:author="Priyanshu Solon" w:date="2025-05-22T22:35:00Z"/>
        </w:rPr>
      </w:pPr>
      <w:ins w:id="9505" w:author="Priyanshu Solon" w:date="2025-05-22T22:35:00Z">
        <w:r>
          <w:t>Syntax:</w:t>
        </w:r>
      </w:ins>
    </w:p>
    <w:p w:rsidR="007C461F" w:rsidRDefault="007C461F" w:rsidP="007C461F">
      <w:pPr>
        <w:rPr>
          <w:ins w:id="9506" w:author="Priyanshu Solon" w:date="2025-05-22T22:35:00Z"/>
        </w:rPr>
      </w:pPr>
      <w:ins w:id="9507" w:author="Priyanshu Solon" w:date="2025-05-22T22:35:00Z">
        <w:r>
          <w:t xml:space="preserve">        @media  type  (condition)</w:t>
        </w:r>
      </w:ins>
    </w:p>
    <w:p w:rsidR="007C461F" w:rsidRDefault="007C461F" w:rsidP="007C461F">
      <w:pPr>
        <w:rPr>
          <w:ins w:id="9508" w:author="Priyanshu Solon" w:date="2025-05-22T22:35:00Z"/>
        </w:rPr>
      </w:pPr>
      <w:ins w:id="9509" w:author="Priyanshu Solon" w:date="2025-05-22T22:35:00Z">
        <w:r>
          <w:t xml:space="preserve">        {</w:t>
        </w:r>
      </w:ins>
    </w:p>
    <w:p w:rsidR="007C461F" w:rsidRDefault="007C461F" w:rsidP="007C461F">
      <w:pPr>
        <w:rPr>
          <w:ins w:id="9510" w:author="Priyanshu Solon" w:date="2025-05-22T22:35:00Z"/>
        </w:rPr>
      </w:pPr>
      <w:ins w:id="9511" w:author="Priyanshu Solon" w:date="2025-05-22T22:35:00Z">
        <w:r>
          <w:t xml:space="preserve">        }</w:t>
        </w:r>
      </w:ins>
    </w:p>
    <w:p w:rsidR="007C461F" w:rsidRDefault="007C461F" w:rsidP="007C461F">
      <w:pPr>
        <w:rPr>
          <w:ins w:id="9512" w:author="Priyanshu Solon" w:date="2025-05-22T22:35:00Z"/>
        </w:rPr>
      </w:pPr>
    </w:p>
    <w:p w:rsidR="007C461F" w:rsidRDefault="007C461F" w:rsidP="007C461F">
      <w:pPr>
        <w:rPr>
          <w:ins w:id="9513" w:author="Priyanshu Solon" w:date="2025-05-22T22:35:00Z"/>
        </w:rPr>
      </w:pPr>
      <w:ins w:id="9514" w:author="Priyanshu Solon" w:date="2025-05-22T22:35:00Z">
        <w:r>
          <w:t xml:space="preserve">        type        : It refers to screen, print</w:t>
        </w:r>
      </w:ins>
    </w:p>
    <w:p w:rsidR="007C461F" w:rsidRDefault="007C461F" w:rsidP="007C461F">
      <w:pPr>
        <w:rPr>
          <w:ins w:id="9515" w:author="Priyanshu Solon" w:date="2025-05-22T22:35:00Z"/>
        </w:rPr>
      </w:pPr>
      <w:ins w:id="9516" w:author="Priyanshu Solon" w:date="2025-05-22T22:35:00Z">
        <w:r>
          <w:lastRenderedPageBreak/>
          <w:t xml:space="preserve">        condition    : It uses min-width, max-width, orientation.</w:t>
        </w:r>
      </w:ins>
    </w:p>
    <w:p w:rsidR="007C461F" w:rsidRDefault="007C461F" w:rsidP="007C461F">
      <w:pPr>
        <w:rPr>
          <w:ins w:id="9517" w:author="Priyanshu Solon" w:date="2025-05-22T22:35:00Z"/>
        </w:rPr>
      </w:pPr>
      <w:ins w:id="9518" w:author="Priyanshu Solon" w:date="2025-05-22T22:35:00Z">
        <w:r>
          <w:t>Ex:</w:t>
        </w:r>
      </w:ins>
    </w:p>
    <w:p w:rsidR="007C461F" w:rsidRDefault="007C461F" w:rsidP="007C461F">
      <w:pPr>
        <w:rPr>
          <w:ins w:id="9519" w:author="Priyanshu Solon" w:date="2025-05-22T22:35:00Z"/>
        </w:rPr>
      </w:pPr>
      <w:ins w:id="9520" w:author="Priyanshu Solon" w:date="2025-05-22T22:35:00Z">
        <w:r>
          <w:t>&lt;!DOCTYPE html&gt;</w:t>
        </w:r>
      </w:ins>
    </w:p>
    <w:p w:rsidR="007C461F" w:rsidRDefault="007C461F" w:rsidP="007C461F">
      <w:pPr>
        <w:rPr>
          <w:ins w:id="9521" w:author="Priyanshu Solon" w:date="2025-05-22T22:35:00Z"/>
        </w:rPr>
      </w:pPr>
      <w:ins w:id="9522" w:author="Priyanshu Solon" w:date="2025-05-22T22:35:00Z">
        <w:r>
          <w:t>&lt;html lang="en"&gt;</w:t>
        </w:r>
      </w:ins>
    </w:p>
    <w:p w:rsidR="007C461F" w:rsidRDefault="007C461F" w:rsidP="007C461F">
      <w:pPr>
        <w:rPr>
          <w:ins w:id="9523" w:author="Priyanshu Solon" w:date="2025-05-22T22:35:00Z"/>
        </w:rPr>
      </w:pPr>
      <w:ins w:id="9524" w:author="Priyanshu Solon" w:date="2025-05-22T22:35:00Z">
        <w:r>
          <w:t>&lt;head&gt;</w:t>
        </w:r>
      </w:ins>
    </w:p>
    <w:p w:rsidR="007C461F" w:rsidRDefault="007C461F" w:rsidP="007C461F">
      <w:pPr>
        <w:rPr>
          <w:ins w:id="9525" w:author="Priyanshu Solon" w:date="2025-05-22T22:35:00Z"/>
        </w:rPr>
      </w:pPr>
      <w:ins w:id="9526" w:author="Priyanshu Solon" w:date="2025-05-22T22:35:00Z">
        <w:r>
          <w:t xml:space="preserve">    &lt;meta charset="UTF-8"&gt;</w:t>
        </w:r>
      </w:ins>
    </w:p>
    <w:p w:rsidR="007C461F" w:rsidRDefault="007C461F" w:rsidP="007C461F">
      <w:pPr>
        <w:rPr>
          <w:ins w:id="9527" w:author="Priyanshu Solon" w:date="2025-05-22T22:35:00Z"/>
        </w:rPr>
      </w:pPr>
      <w:ins w:id="9528" w:author="Priyanshu Solon" w:date="2025-05-22T22:35:00Z">
        <w:r>
          <w:t xml:space="preserve">    &lt;meta name="viewport" content="width=device-width, initial-scale=1.0"&gt;</w:t>
        </w:r>
      </w:ins>
    </w:p>
    <w:p w:rsidR="007C461F" w:rsidRDefault="007C461F" w:rsidP="007C461F">
      <w:pPr>
        <w:rPr>
          <w:ins w:id="9529" w:author="Priyanshu Solon" w:date="2025-05-22T22:35:00Z"/>
        </w:rPr>
      </w:pPr>
      <w:ins w:id="9530" w:author="Priyanshu Solon" w:date="2025-05-22T22:35:00Z">
        <w:r>
          <w:t xml:space="preserve">    &lt;title&gt;Document&lt;/title&gt;</w:t>
        </w:r>
      </w:ins>
    </w:p>
    <w:p w:rsidR="007C461F" w:rsidRDefault="007C461F" w:rsidP="007C461F">
      <w:pPr>
        <w:rPr>
          <w:ins w:id="9531" w:author="Priyanshu Solon" w:date="2025-05-22T22:35:00Z"/>
        </w:rPr>
      </w:pPr>
      <w:ins w:id="9532" w:author="Priyanshu Solon" w:date="2025-05-22T22:35:00Z">
        <w:r>
          <w:t xml:space="preserve">    &lt;style&gt;</w:t>
        </w:r>
      </w:ins>
    </w:p>
    <w:p w:rsidR="007C461F" w:rsidRDefault="007C461F" w:rsidP="007C461F">
      <w:pPr>
        <w:rPr>
          <w:ins w:id="9533" w:author="Priyanshu Solon" w:date="2025-05-22T22:35:00Z"/>
        </w:rPr>
      </w:pPr>
      <w:ins w:id="9534" w:author="Priyanshu Solon" w:date="2025-05-22T22:35:00Z">
        <w:r>
          <w:t xml:space="preserve">        header, nav, main, aside, footer {</w:t>
        </w:r>
      </w:ins>
    </w:p>
    <w:p w:rsidR="007C461F" w:rsidRDefault="007C461F" w:rsidP="007C461F">
      <w:pPr>
        <w:rPr>
          <w:ins w:id="9535" w:author="Priyanshu Solon" w:date="2025-05-22T22:35:00Z"/>
        </w:rPr>
      </w:pPr>
      <w:ins w:id="9536" w:author="Priyanshu Solon" w:date="2025-05-22T22:35:00Z">
        <w:r>
          <w:t xml:space="preserve">            border:1px solid black;</w:t>
        </w:r>
      </w:ins>
    </w:p>
    <w:p w:rsidR="007C461F" w:rsidRDefault="007C461F" w:rsidP="007C461F">
      <w:pPr>
        <w:rPr>
          <w:ins w:id="9537" w:author="Priyanshu Solon" w:date="2025-05-22T22:35:00Z"/>
        </w:rPr>
      </w:pPr>
      <w:ins w:id="9538" w:author="Priyanshu Solon" w:date="2025-05-22T22:35:00Z">
        <w:r>
          <w:t xml:space="preserve">            padding: 10px;</w:t>
        </w:r>
      </w:ins>
    </w:p>
    <w:p w:rsidR="007C461F" w:rsidRDefault="007C461F" w:rsidP="007C461F">
      <w:pPr>
        <w:rPr>
          <w:ins w:id="9539" w:author="Priyanshu Solon" w:date="2025-05-22T22:35:00Z"/>
        </w:rPr>
      </w:pPr>
      <w:ins w:id="9540" w:author="Priyanshu Solon" w:date="2025-05-22T22:35:00Z">
        <w:r>
          <w:t xml:space="preserve">            margin: 5px;</w:t>
        </w:r>
      </w:ins>
    </w:p>
    <w:p w:rsidR="007C461F" w:rsidRDefault="007C461F" w:rsidP="007C461F">
      <w:pPr>
        <w:rPr>
          <w:ins w:id="9541" w:author="Priyanshu Solon" w:date="2025-05-22T22:35:00Z"/>
        </w:rPr>
      </w:pPr>
      <w:ins w:id="9542" w:author="Priyanshu Solon" w:date="2025-05-22T22:35:00Z">
        <w:r>
          <w:t xml:space="preserve">        }</w:t>
        </w:r>
      </w:ins>
    </w:p>
    <w:p w:rsidR="007C461F" w:rsidRDefault="007C461F" w:rsidP="007C461F">
      <w:pPr>
        <w:rPr>
          <w:ins w:id="9543" w:author="Priyanshu Solon" w:date="2025-05-22T22:35:00Z"/>
        </w:rPr>
      </w:pPr>
      <w:ins w:id="9544" w:author="Priyanshu Solon" w:date="2025-05-22T22:35:00Z">
        <w:r>
          <w:t xml:space="preserve">        main {</w:t>
        </w:r>
      </w:ins>
    </w:p>
    <w:p w:rsidR="007C461F" w:rsidRDefault="007C461F" w:rsidP="007C461F">
      <w:pPr>
        <w:rPr>
          <w:ins w:id="9545" w:author="Priyanshu Solon" w:date="2025-05-22T22:35:00Z"/>
        </w:rPr>
      </w:pPr>
      <w:ins w:id="9546" w:author="Priyanshu Solon" w:date="2025-05-22T22:35:00Z">
        <w:r>
          <w:t xml:space="preserve">            height: 400px;</w:t>
        </w:r>
      </w:ins>
    </w:p>
    <w:p w:rsidR="007C461F" w:rsidRDefault="007C461F" w:rsidP="007C461F">
      <w:pPr>
        <w:rPr>
          <w:ins w:id="9547" w:author="Priyanshu Solon" w:date="2025-05-22T22:35:00Z"/>
        </w:rPr>
      </w:pPr>
      <w:ins w:id="9548" w:author="Priyanshu Solon" w:date="2025-05-22T22:35:00Z">
        <w:r>
          <w:t xml:space="preserve">        }</w:t>
        </w:r>
      </w:ins>
    </w:p>
    <w:p w:rsidR="007C461F" w:rsidRDefault="007C461F" w:rsidP="007C461F">
      <w:pPr>
        <w:rPr>
          <w:ins w:id="9549" w:author="Priyanshu Solon" w:date="2025-05-22T22:35:00Z"/>
        </w:rPr>
      </w:pPr>
    </w:p>
    <w:p w:rsidR="007C461F" w:rsidRDefault="007C461F" w:rsidP="007C461F">
      <w:pPr>
        <w:rPr>
          <w:ins w:id="9550" w:author="Priyanshu Solon" w:date="2025-05-22T22:35:00Z"/>
        </w:rPr>
      </w:pPr>
      <w:ins w:id="9551" w:author="Priyanshu Solon" w:date="2025-05-22T22:35:00Z">
        <w:r>
          <w:t xml:space="preserve">        @media screen and (orientation:landscape){</w:t>
        </w:r>
      </w:ins>
    </w:p>
    <w:p w:rsidR="007C461F" w:rsidRDefault="007C461F" w:rsidP="007C461F">
      <w:pPr>
        <w:rPr>
          <w:ins w:id="9552" w:author="Priyanshu Solon" w:date="2025-05-22T22:35:00Z"/>
        </w:rPr>
      </w:pPr>
      <w:ins w:id="9553" w:author="Priyanshu Solon" w:date="2025-05-22T22:35:00Z">
        <w:r>
          <w:t xml:space="preserve">            body {</w:t>
        </w:r>
      </w:ins>
    </w:p>
    <w:p w:rsidR="007C461F" w:rsidRDefault="007C461F" w:rsidP="007C461F">
      <w:pPr>
        <w:rPr>
          <w:ins w:id="9554" w:author="Priyanshu Solon" w:date="2025-05-22T22:35:00Z"/>
        </w:rPr>
      </w:pPr>
      <w:ins w:id="9555" w:author="Priyanshu Solon" w:date="2025-05-22T22:35:00Z">
        <w:r>
          <w:t xml:space="preserve">            display: grid;</w:t>
        </w:r>
      </w:ins>
    </w:p>
    <w:p w:rsidR="007C461F" w:rsidRDefault="007C461F" w:rsidP="007C461F">
      <w:pPr>
        <w:rPr>
          <w:ins w:id="9556" w:author="Priyanshu Solon" w:date="2025-05-22T22:35:00Z"/>
        </w:rPr>
      </w:pPr>
      <w:ins w:id="9557" w:author="Priyanshu Solon" w:date="2025-05-22T22:35:00Z">
        <w:r>
          <w:t xml:space="preserve">            grid-template-columns: 2fr 8fr 2fr;</w:t>
        </w:r>
      </w:ins>
    </w:p>
    <w:p w:rsidR="007C461F" w:rsidRDefault="007C461F" w:rsidP="007C461F">
      <w:pPr>
        <w:rPr>
          <w:ins w:id="9558" w:author="Priyanshu Solon" w:date="2025-05-22T22:35:00Z"/>
        </w:rPr>
      </w:pPr>
      <w:ins w:id="9559" w:author="Priyanshu Solon" w:date="2025-05-22T22:35:00Z">
        <w:r>
          <w:t xml:space="preserve">            }</w:t>
        </w:r>
      </w:ins>
    </w:p>
    <w:p w:rsidR="007C461F" w:rsidRDefault="007C461F" w:rsidP="007C461F">
      <w:pPr>
        <w:rPr>
          <w:ins w:id="9560" w:author="Priyanshu Solon" w:date="2025-05-22T22:35:00Z"/>
        </w:rPr>
      </w:pPr>
      <w:ins w:id="9561" w:author="Priyanshu Solon" w:date="2025-05-22T22:35:00Z">
        <w:r>
          <w:t xml:space="preserve">            header {</w:t>
        </w:r>
      </w:ins>
    </w:p>
    <w:p w:rsidR="007C461F" w:rsidRDefault="007C461F" w:rsidP="007C461F">
      <w:pPr>
        <w:rPr>
          <w:ins w:id="9562" w:author="Priyanshu Solon" w:date="2025-05-22T22:35:00Z"/>
        </w:rPr>
      </w:pPr>
      <w:ins w:id="9563" w:author="Priyanshu Solon" w:date="2025-05-22T22:35:00Z">
        <w:r>
          <w:t xml:space="preserve">                grid-row: 1;</w:t>
        </w:r>
      </w:ins>
    </w:p>
    <w:p w:rsidR="007C461F" w:rsidRDefault="007C461F" w:rsidP="007C461F">
      <w:pPr>
        <w:rPr>
          <w:ins w:id="9564" w:author="Priyanshu Solon" w:date="2025-05-22T22:35:00Z"/>
        </w:rPr>
      </w:pPr>
      <w:ins w:id="9565" w:author="Priyanshu Solon" w:date="2025-05-22T22:35:00Z">
        <w:r>
          <w:t xml:space="preserve">                grid-column: 1/4;</w:t>
        </w:r>
      </w:ins>
    </w:p>
    <w:p w:rsidR="007C461F" w:rsidRDefault="007C461F" w:rsidP="007C461F">
      <w:pPr>
        <w:rPr>
          <w:ins w:id="9566" w:author="Priyanshu Solon" w:date="2025-05-22T22:35:00Z"/>
        </w:rPr>
      </w:pPr>
      <w:ins w:id="9567" w:author="Priyanshu Solon" w:date="2025-05-22T22:35:00Z">
        <w:r>
          <w:t xml:space="preserve">                background-color: yellow;</w:t>
        </w:r>
      </w:ins>
    </w:p>
    <w:p w:rsidR="007C461F" w:rsidRDefault="007C461F" w:rsidP="007C461F">
      <w:pPr>
        <w:rPr>
          <w:ins w:id="9568" w:author="Priyanshu Solon" w:date="2025-05-22T22:35:00Z"/>
        </w:rPr>
      </w:pPr>
      <w:ins w:id="9569" w:author="Priyanshu Solon" w:date="2025-05-22T22:35:00Z">
        <w:r>
          <w:t xml:space="preserve">            }</w:t>
        </w:r>
      </w:ins>
    </w:p>
    <w:p w:rsidR="007C461F" w:rsidRDefault="007C461F" w:rsidP="007C461F">
      <w:pPr>
        <w:rPr>
          <w:ins w:id="9570" w:author="Priyanshu Solon" w:date="2025-05-22T22:35:00Z"/>
        </w:rPr>
      </w:pPr>
      <w:ins w:id="9571" w:author="Priyanshu Solon" w:date="2025-05-22T22:35:00Z">
        <w:r>
          <w:t xml:space="preserve">            nav {</w:t>
        </w:r>
      </w:ins>
    </w:p>
    <w:p w:rsidR="007C461F" w:rsidRDefault="007C461F" w:rsidP="007C461F">
      <w:pPr>
        <w:rPr>
          <w:ins w:id="9572" w:author="Priyanshu Solon" w:date="2025-05-22T22:35:00Z"/>
        </w:rPr>
      </w:pPr>
      <w:ins w:id="9573" w:author="Priyanshu Solon" w:date="2025-05-22T22:35:00Z">
        <w:r>
          <w:lastRenderedPageBreak/>
          <w:t xml:space="preserve">                grid-row: 2;</w:t>
        </w:r>
      </w:ins>
    </w:p>
    <w:p w:rsidR="007C461F" w:rsidRDefault="007C461F" w:rsidP="007C461F">
      <w:pPr>
        <w:rPr>
          <w:ins w:id="9574" w:author="Priyanshu Solon" w:date="2025-05-22T22:35:00Z"/>
        </w:rPr>
      </w:pPr>
      <w:ins w:id="9575" w:author="Priyanshu Solon" w:date="2025-05-22T22:35:00Z">
        <w:r>
          <w:t xml:space="preserve">                grid-column: 1;</w:t>
        </w:r>
      </w:ins>
    </w:p>
    <w:p w:rsidR="007C461F" w:rsidRDefault="007C461F" w:rsidP="007C461F">
      <w:pPr>
        <w:rPr>
          <w:ins w:id="9576" w:author="Priyanshu Solon" w:date="2025-05-22T22:35:00Z"/>
        </w:rPr>
      </w:pPr>
      <w:ins w:id="9577" w:author="Priyanshu Solon" w:date="2025-05-22T22:35:00Z">
        <w:r>
          <w:t xml:space="preserve">                background-color: lightgreen;</w:t>
        </w:r>
      </w:ins>
    </w:p>
    <w:p w:rsidR="007C461F" w:rsidRDefault="007C461F" w:rsidP="007C461F">
      <w:pPr>
        <w:rPr>
          <w:ins w:id="9578" w:author="Priyanshu Solon" w:date="2025-05-22T22:35:00Z"/>
        </w:rPr>
      </w:pPr>
      <w:ins w:id="9579" w:author="Priyanshu Solon" w:date="2025-05-22T22:35:00Z">
        <w:r>
          <w:t xml:space="preserve">            }</w:t>
        </w:r>
      </w:ins>
    </w:p>
    <w:p w:rsidR="007C461F" w:rsidRDefault="007C461F" w:rsidP="007C461F">
      <w:pPr>
        <w:rPr>
          <w:ins w:id="9580" w:author="Priyanshu Solon" w:date="2025-05-22T22:35:00Z"/>
        </w:rPr>
      </w:pPr>
      <w:ins w:id="9581" w:author="Priyanshu Solon" w:date="2025-05-22T22:35:00Z">
        <w:r>
          <w:t xml:space="preserve">            main {</w:t>
        </w:r>
      </w:ins>
    </w:p>
    <w:p w:rsidR="007C461F" w:rsidRDefault="007C461F" w:rsidP="007C461F">
      <w:pPr>
        <w:rPr>
          <w:ins w:id="9582" w:author="Priyanshu Solon" w:date="2025-05-22T22:35:00Z"/>
        </w:rPr>
      </w:pPr>
      <w:ins w:id="9583" w:author="Priyanshu Solon" w:date="2025-05-22T22:35:00Z">
        <w:r>
          <w:t xml:space="preserve">                grid-row: 2;</w:t>
        </w:r>
      </w:ins>
    </w:p>
    <w:p w:rsidR="007C461F" w:rsidRDefault="007C461F" w:rsidP="007C461F">
      <w:pPr>
        <w:rPr>
          <w:ins w:id="9584" w:author="Priyanshu Solon" w:date="2025-05-22T22:35:00Z"/>
        </w:rPr>
      </w:pPr>
      <w:ins w:id="9585" w:author="Priyanshu Solon" w:date="2025-05-22T22:35:00Z">
        <w:r>
          <w:t xml:space="preserve">                grid-column: 2;</w:t>
        </w:r>
      </w:ins>
    </w:p>
    <w:p w:rsidR="007C461F" w:rsidRDefault="007C461F" w:rsidP="007C461F">
      <w:pPr>
        <w:rPr>
          <w:ins w:id="9586" w:author="Priyanshu Solon" w:date="2025-05-22T22:35:00Z"/>
        </w:rPr>
      </w:pPr>
      <w:ins w:id="9587" w:author="Priyanshu Solon" w:date="2025-05-22T22:35:00Z">
        <w:r>
          <w:t xml:space="preserve">            }</w:t>
        </w:r>
      </w:ins>
    </w:p>
    <w:p w:rsidR="007C461F" w:rsidRDefault="007C461F" w:rsidP="007C461F">
      <w:pPr>
        <w:rPr>
          <w:ins w:id="9588" w:author="Priyanshu Solon" w:date="2025-05-22T22:35:00Z"/>
        </w:rPr>
      </w:pPr>
      <w:ins w:id="9589" w:author="Priyanshu Solon" w:date="2025-05-22T22:35:00Z">
        <w:r>
          <w:t xml:space="preserve">            aside {</w:t>
        </w:r>
      </w:ins>
    </w:p>
    <w:p w:rsidR="007C461F" w:rsidRDefault="007C461F" w:rsidP="007C461F">
      <w:pPr>
        <w:rPr>
          <w:ins w:id="9590" w:author="Priyanshu Solon" w:date="2025-05-22T22:35:00Z"/>
        </w:rPr>
      </w:pPr>
      <w:ins w:id="9591" w:author="Priyanshu Solon" w:date="2025-05-22T22:35:00Z">
        <w:r>
          <w:t xml:space="preserve">                grid-row: 2;</w:t>
        </w:r>
      </w:ins>
    </w:p>
    <w:p w:rsidR="007C461F" w:rsidRDefault="007C461F" w:rsidP="007C461F">
      <w:pPr>
        <w:rPr>
          <w:ins w:id="9592" w:author="Priyanshu Solon" w:date="2025-05-22T22:35:00Z"/>
        </w:rPr>
      </w:pPr>
      <w:ins w:id="9593" w:author="Priyanshu Solon" w:date="2025-05-22T22:35:00Z">
        <w:r>
          <w:t xml:space="preserve">                grid-column: 3;</w:t>
        </w:r>
      </w:ins>
    </w:p>
    <w:p w:rsidR="007C461F" w:rsidRDefault="007C461F" w:rsidP="007C461F">
      <w:pPr>
        <w:rPr>
          <w:ins w:id="9594" w:author="Priyanshu Solon" w:date="2025-05-22T22:35:00Z"/>
        </w:rPr>
      </w:pPr>
      <w:ins w:id="9595" w:author="Priyanshu Solon" w:date="2025-05-22T22:35:00Z">
        <w:r>
          <w:t xml:space="preserve">                background-color: lightcyan;</w:t>
        </w:r>
      </w:ins>
    </w:p>
    <w:p w:rsidR="007C461F" w:rsidRDefault="007C461F" w:rsidP="007C461F">
      <w:pPr>
        <w:rPr>
          <w:ins w:id="9596" w:author="Priyanshu Solon" w:date="2025-05-22T22:35:00Z"/>
        </w:rPr>
      </w:pPr>
      <w:ins w:id="9597" w:author="Priyanshu Solon" w:date="2025-05-22T22:35:00Z">
        <w:r>
          <w:t xml:space="preserve">            }</w:t>
        </w:r>
      </w:ins>
    </w:p>
    <w:p w:rsidR="007C461F" w:rsidRDefault="007C461F" w:rsidP="007C461F">
      <w:pPr>
        <w:rPr>
          <w:ins w:id="9598" w:author="Priyanshu Solon" w:date="2025-05-22T22:35:00Z"/>
        </w:rPr>
      </w:pPr>
      <w:ins w:id="9599" w:author="Priyanshu Solon" w:date="2025-05-22T22:35:00Z">
        <w:r>
          <w:t xml:space="preserve">            footer {</w:t>
        </w:r>
      </w:ins>
    </w:p>
    <w:p w:rsidR="007C461F" w:rsidRDefault="007C461F" w:rsidP="007C461F">
      <w:pPr>
        <w:rPr>
          <w:ins w:id="9600" w:author="Priyanshu Solon" w:date="2025-05-22T22:35:00Z"/>
        </w:rPr>
      </w:pPr>
      <w:ins w:id="9601" w:author="Priyanshu Solon" w:date="2025-05-22T22:35:00Z">
        <w:r>
          <w:t xml:space="preserve">                grid-row: 3;</w:t>
        </w:r>
      </w:ins>
    </w:p>
    <w:p w:rsidR="007C461F" w:rsidRDefault="007C461F" w:rsidP="007C461F">
      <w:pPr>
        <w:rPr>
          <w:ins w:id="9602" w:author="Priyanshu Solon" w:date="2025-05-22T22:35:00Z"/>
        </w:rPr>
      </w:pPr>
      <w:ins w:id="9603" w:author="Priyanshu Solon" w:date="2025-05-22T22:35:00Z">
        <w:r>
          <w:t xml:space="preserve">                grid-column: 1/4;</w:t>
        </w:r>
      </w:ins>
    </w:p>
    <w:p w:rsidR="007C461F" w:rsidRDefault="007C461F" w:rsidP="007C461F">
      <w:pPr>
        <w:rPr>
          <w:ins w:id="9604" w:author="Priyanshu Solon" w:date="2025-05-22T22:35:00Z"/>
        </w:rPr>
      </w:pPr>
      <w:ins w:id="9605" w:author="Priyanshu Solon" w:date="2025-05-22T22:35:00Z">
        <w:r>
          <w:t xml:space="preserve">            }</w:t>
        </w:r>
      </w:ins>
    </w:p>
    <w:p w:rsidR="007C461F" w:rsidRDefault="007C461F" w:rsidP="007C461F">
      <w:pPr>
        <w:rPr>
          <w:ins w:id="9606" w:author="Priyanshu Solon" w:date="2025-05-22T22:35:00Z"/>
        </w:rPr>
      </w:pPr>
      <w:ins w:id="9607" w:author="Priyanshu Solon" w:date="2025-05-22T22:35:00Z">
        <w:r>
          <w:t xml:space="preserve">        }</w:t>
        </w:r>
      </w:ins>
    </w:p>
    <w:p w:rsidR="007C461F" w:rsidRDefault="007C461F" w:rsidP="007C461F">
      <w:pPr>
        <w:rPr>
          <w:ins w:id="9608" w:author="Priyanshu Solon" w:date="2025-05-22T22:35:00Z"/>
        </w:rPr>
      </w:pPr>
    </w:p>
    <w:p w:rsidR="007C461F" w:rsidRDefault="007C461F" w:rsidP="007C461F">
      <w:pPr>
        <w:rPr>
          <w:ins w:id="9609" w:author="Priyanshu Solon" w:date="2025-05-22T22:35:00Z"/>
        </w:rPr>
      </w:pPr>
      <w:ins w:id="9610" w:author="Priyanshu Solon" w:date="2025-05-22T22:35:00Z">
        <w:r>
          <w:t xml:space="preserve">        @media screen and (orientation:portrait) {</w:t>
        </w:r>
      </w:ins>
    </w:p>
    <w:p w:rsidR="007C461F" w:rsidRDefault="007C461F" w:rsidP="007C461F">
      <w:pPr>
        <w:rPr>
          <w:ins w:id="9611" w:author="Priyanshu Solon" w:date="2025-05-22T22:35:00Z"/>
        </w:rPr>
      </w:pPr>
      <w:ins w:id="9612" w:author="Priyanshu Solon" w:date="2025-05-22T22:35:00Z">
        <w:r>
          <w:t xml:space="preserve">            body {</w:t>
        </w:r>
      </w:ins>
    </w:p>
    <w:p w:rsidR="007C461F" w:rsidRDefault="007C461F" w:rsidP="007C461F">
      <w:pPr>
        <w:rPr>
          <w:ins w:id="9613" w:author="Priyanshu Solon" w:date="2025-05-22T22:35:00Z"/>
        </w:rPr>
      </w:pPr>
      <w:ins w:id="9614" w:author="Priyanshu Solon" w:date="2025-05-22T22:35:00Z">
        <w:r>
          <w:t xml:space="preserve">                display: grid;</w:t>
        </w:r>
      </w:ins>
    </w:p>
    <w:p w:rsidR="007C461F" w:rsidRDefault="007C461F" w:rsidP="007C461F">
      <w:pPr>
        <w:rPr>
          <w:ins w:id="9615" w:author="Priyanshu Solon" w:date="2025-05-22T22:35:00Z"/>
        </w:rPr>
      </w:pPr>
      <w:ins w:id="9616" w:author="Priyanshu Solon" w:date="2025-05-22T22:35:00Z">
        <w:r>
          <w:t xml:space="preserve">                grid-template-columns: 12fr;</w:t>
        </w:r>
      </w:ins>
    </w:p>
    <w:p w:rsidR="007C461F" w:rsidRDefault="007C461F" w:rsidP="007C461F">
      <w:pPr>
        <w:rPr>
          <w:ins w:id="9617" w:author="Priyanshu Solon" w:date="2025-05-22T22:35:00Z"/>
        </w:rPr>
      </w:pPr>
      <w:ins w:id="9618" w:author="Priyanshu Solon" w:date="2025-05-22T22:35:00Z">
        <w:r>
          <w:t xml:space="preserve">            }</w:t>
        </w:r>
      </w:ins>
    </w:p>
    <w:p w:rsidR="007C461F" w:rsidRDefault="007C461F" w:rsidP="007C461F">
      <w:pPr>
        <w:rPr>
          <w:ins w:id="9619" w:author="Priyanshu Solon" w:date="2025-05-22T22:35:00Z"/>
        </w:rPr>
      </w:pPr>
      <w:ins w:id="9620" w:author="Priyanshu Solon" w:date="2025-05-22T22:35:00Z">
        <w:r>
          <w:t xml:space="preserve">            header {</w:t>
        </w:r>
      </w:ins>
    </w:p>
    <w:p w:rsidR="007C461F" w:rsidRDefault="007C461F" w:rsidP="007C461F">
      <w:pPr>
        <w:rPr>
          <w:ins w:id="9621" w:author="Priyanshu Solon" w:date="2025-05-22T22:35:00Z"/>
        </w:rPr>
      </w:pPr>
      <w:ins w:id="9622" w:author="Priyanshu Solon" w:date="2025-05-22T22:35:00Z">
        <w:r>
          <w:t xml:space="preserve">                grid-row: 1;</w:t>
        </w:r>
      </w:ins>
    </w:p>
    <w:p w:rsidR="007C461F" w:rsidRDefault="007C461F" w:rsidP="007C461F">
      <w:pPr>
        <w:rPr>
          <w:ins w:id="9623" w:author="Priyanshu Solon" w:date="2025-05-22T22:35:00Z"/>
        </w:rPr>
      </w:pPr>
      <w:ins w:id="9624" w:author="Priyanshu Solon" w:date="2025-05-22T22:35:00Z">
        <w:r>
          <w:t xml:space="preserve">                background-color: yellow;</w:t>
        </w:r>
      </w:ins>
    </w:p>
    <w:p w:rsidR="007C461F" w:rsidRDefault="007C461F" w:rsidP="007C461F">
      <w:pPr>
        <w:rPr>
          <w:ins w:id="9625" w:author="Priyanshu Solon" w:date="2025-05-22T22:35:00Z"/>
        </w:rPr>
      </w:pPr>
      <w:ins w:id="9626" w:author="Priyanshu Solon" w:date="2025-05-22T22:35:00Z">
        <w:r>
          <w:t xml:space="preserve">            }</w:t>
        </w:r>
      </w:ins>
    </w:p>
    <w:p w:rsidR="007C461F" w:rsidRDefault="007C461F" w:rsidP="007C461F">
      <w:pPr>
        <w:rPr>
          <w:ins w:id="9627" w:author="Priyanshu Solon" w:date="2025-05-22T22:35:00Z"/>
        </w:rPr>
      </w:pPr>
      <w:ins w:id="9628" w:author="Priyanshu Solon" w:date="2025-05-22T22:35:00Z">
        <w:r>
          <w:t xml:space="preserve">            nav {</w:t>
        </w:r>
      </w:ins>
    </w:p>
    <w:p w:rsidR="007C461F" w:rsidRDefault="007C461F" w:rsidP="007C461F">
      <w:pPr>
        <w:rPr>
          <w:ins w:id="9629" w:author="Priyanshu Solon" w:date="2025-05-22T22:35:00Z"/>
        </w:rPr>
      </w:pPr>
      <w:ins w:id="9630" w:author="Priyanshu Solon" w:date="2025-05-22T22:35:00Z">
        <w:r>
          <w:lastRenderedPageBreak/>
          <w:t xml:space="preserve">                grid-row: 2;</w:t>
        </w:r>
      </w:ins>
    </w:p>
    <w:p w:rsidR="007C461F" w:rsidRDefault="007C461F" w:rsidP="007C461F">
      <w:pPr>
        <w:rPr>
          <w:ins w:id="9631" w:author="Priyanshu Solon" w:date="2025-05-22T22:35:00Z"/>
        </w:rPr>
      </w:pPr>
      <w:ins w:id="9632" w:author="Priyanshu Solon" w:date="2025-05-22T22:35:00Z">
        <w:r>
          <w:t xml:space="preserve">                background-color: lightgreen;</w:t>
        </w:r>
      </w:ins>
    </w:p>
    <w:p w:rsidR="007C461F" w:rsidRDefault="007C461F" w:rsidP="007C461F">
      <w:pPr>
        <w:rPr>
          <w:ins w:id="9633" w:author="Priyanshu Solon" w:date="2025-05-22T22:35:00Z"/>
        </w:rPr>
      </w:pPr>
      <w:ins w:id="9634" w:author="Priyanshu Solon" w:date="2025-05-22T22:35:00Z">
        <w:r>
          <w:t xml:space="preserve">            }</w:t>
        </w:r>
      </w:ins>
    </w:p>
    <w:p w:rsidR="007C461F" w:rsidRDefault="007C461F" w:rsidP="007C461F">
      <w:pPr>
        <w:rPr>
          <w:ins w:id="9635" w:author="Priyanshu Solon" w:date="2025-05-22T22:35:00Z"/>
        </w:rPr>
      </w:pPr>
      <w:ins w:id="9636" w:author="Priyanshu Solon" w:date="2025-05-22T22:35:00Z">
        <w:r>
          <w:t xml:space="preserve">            main {</w:t>
        </w:r>
      </w:ins>
    </w:p>
    <w:p w:rsidR="007C461F" w:rsidRDefault="007C461F" w:rsidP="007C461F">
      <w:pPr>
        <w:rPr>
          <w:ins w:id="9637" w:author="Priyanshu Solon" w:date="2025-05-22T22:35:00Z"/>
        </w:rPr>
      </w:pPr>
      <w:ins w:id="9638" w:author="Priyanshu Solon" w:date="2025-05-22T22:35:00Z">
        <w:r>
          <w:t xml:space="preserve">                grid-row: 3;</w:t>
        </w:r>
      </w:ins>
    </w:p>
    <w:p w:rsidR="007C461F" w:rsidRDefault="007C461F" w:rsidP="007C461F">
      <w:pPr>
        <w:rPr>
          <w:ins w:id="9639" w:author="Priyanshu Solon" w:date="2025-05-22T22:35:00Z"/>
        </w:rPr>
      </w:pPr>
      <w:ins w:id="9640" w:author="Priyanshu Solon" w:date="2025-05-22T22:35:00Z">
        <w:r>
          <w:t xml:space="preserve">            }</w:t>
        </w:r>
      </w:ins>
    </w:p>
    <w:p w:rsidR="007C461F" w:rsidRDefault="007C461F" w:rsidP="007C461F">
      <w:pPr>
        <w:rPr>
          <w:ins w:id="9641" w:author="Priyanshu Solon" w:date="2025-05-22T22:35:00Z"/>
        </w:rPr>
      </w:pPr>
      <w:ins w:id="9642" w:author="Priyanshu Solon" w:date="2025-05-22T22:35:00Z">
        <w:r>
          <w:t xml:space="preserve">            aside {</w:t>
        </w:r>
      </w:ins>
    </w:p>
    <w:p w:rsidR="007C461F" w:rsidRDefault="007C461F" w:rsidP="007C461F">
      <w:pPr>
        <w:rPr>
          <w:ins w:id="9643" w:author="Priyanshu Solon" w:date="2025-05-22T22:35:00Z"/>
        </w:rPr>
      </w:pPr>
      <w:ins w:id="9644" w:author="Priyanshu Solon" w:date="2025-05-22T22:35:00Z">
        <w:r>
          <w:t xml:space="preserve">                grid-row: 4;</w:t>
        </w:r>
      </w:ins>
    </w:p>
    <w:p w:rsidR="007C461F" w:rsidRDefault="007C461F" w:rsidP="007C461F">
      <w:pPr>
        <w:rPr>
          <w:ins w:id="9645" w:author="Priyanshu Solon" w:date="2025-05-22T22:35:00Z"/>
        </w:rPr>
      </w:pPr>
      <w:ins w:id="9646" w:author="Priyanshu Solon" w:date="2025-05-22T22:35:00Z">
        <w:r>
          <w:t xml:space="preserve">                background-color: lightcyan;</w:t>
        </w:r>
      </w:ins>
    </w:p>
    <w:p w:rsidR="007C461F" w:rsidRDefault="007C461F" w:rsidP="007C461F">
      <w:pPr>
        <w:rPr>
          <w:ins w:id="9647" w:author="Priyanshu Solon" w:date="2025-05-22T22:35:00Z"/>
        </w:rPr>
      </w:pPr>
      <w:ins w:id="9648" w:author="Priyanshu Solon" w:date="2025-05-22T22:35:00Z">
        <w:r>
          <w:t xml:space="preserve">            }</w:t>
        </w:r>
      </w:ins>
    </w:p>
    <w:p w:rsidR="007C461F" w:rsidRDefault="007C461F" w:rsidP="007C461F">
      <w:pPr>
        <w:rPr>
          <w:ins w:id="9649" w:author="Priyanshu Solon" w:date="2025-05-22T22:35:00Z"/>
        </w:rPr>
      </w:pPr>
      <w:ins w:id="9650" w:author="Priyanshu Solon" w:date="2025-05-22T22:35:00Z">
        <w:r>
          <w:t xml:space="preserve">            footer{</w:t>
        </w:r>
      </w:ins>
    </w:p>
    <w:p w:rsidR="007C461F" w:rsidRDefault="007C461F" w:rsidP="007C461F">
      <w:pPr>
        <w:rPr>
          <w:ins w:id="9651" w:author="Priyanshu Solon" w:date="2025-05-22T22:35:00Z"/>
        </w:rPr>
      </w:pPr>
      <w:ins w:id="9652" w:author="Priyanshu Solon" w:date="2025-05-22T22:35:00Z">
        <w:r>
          <w:t xml:space="preserve">                grid-row: 5;</w:t>
        </w:r>
      </w:ins>
    </w:p>
    <w:p w:rsidR="007C461F" w:rsidRDefault="007C461F" w:rsidP="007C461F">
      <w:pPr>
        <w:rPr>
          <w:ins w:id="9653" w:author="Priyanshu Solon" w:date="2025-05-22T22:35:00Z"/>
        </w:rPr>
      </w:pPr>
      <w:ins w:id="9654" w:author="Priyanshu Solon" w:date="2025-05-22T22:35:00Z">
        <w:r>
          <w:t xml:space="preserve">            }</w:t>
        </w:r>
      </w:ins>
    </w:p>
    <w:p w:rsidR="007C461F" w:rsidRDefault="007C461F" w:rsidP="007C461F">
      <w:pPr>
        <w:rPr>
          <w:ins w:id="9655" w:author="Priyanshu Solon" w:date="2025-05-22T22:35:00Z"/>
        </w:rPr>
      </w:pPr>
      <w:ins w:id="9656" w:author="Priyanshu Solon" w:date="2025-05-22T22:35:00Z">
        <w:r>
          <w:t xml:space="preserve">        }</w:t>
        </w:r>
      </w:ins>
    </w:p>
    <w:p w:rsidR="007C461F" w:rsidRDefault="007C461F" w:rsidP="007C461F">
      <w:pPr>
        <w:rPr>
          <w:ins w:id="9657" w:author="Priyanshu Solon" w:date="2025-05-22T22:35:00Z"/>
        </w:rPr>
      </w:pPr>
    </w:p>
    <w:p w:rsidR="007C461F" w:rsidRDefault="007C461F" w:rsidP="007C461F">
      <w:pPr>
        <w:rPr>
          <w:ins w:id="9658" w:author="Priyanshu Solon" w:date="2025-05-22T22:35:00Z"/>
        </w:rPr>
      </w:pPr>
      <w:ins w:id="9659" w:author="Priyanshu Solon" w:date="2025-05-22T22:35:00Z">
        <w:r>
          <w:t xml:space="preserve">       </w:t>
        </w:r>
      </w:ins>
    </w:p>
    <w:p w:rsidR="007C461F" w:rsidRDefault="007C461F" w:rsidP="007C461F">
      <w:pPr>
        <w:rPr>
          <w:ins w:id="9660" w:author="Priyanshu Solon" w:date="2025-05-22T22:35:00Z"/>
        </w:rPr>
      </w:pPr>
      <w:ins w:id="9661" w:author="Priyanshu Solon" w:date="2025-05-22T22:35:00Z">
        <w:r>
          <w:t xml:space="preserve">    &lt;/style&gt;</w:t>
        </w:r>
      </w:ins>
    </w:p>
    <w:p w:rsidR="007C461F" w:rsidRDefault="007C461F" w:rsidP="007C461F">
      <w:pPr>
        <w:rPr>
          <w:ins w:id="9662" w:author="Priyanshu Solon" w:date="2025-05-22T22:35:00Z"/>
        </w:rPr>
      </w:pPr>
      <w:ins w:id="9663" w:author="Priyanshu Solon" w:date="2025-05-22T22:35:00Z">
        <w:r>
          <w:t>&lt;/head&gt;</w:t>
        </w:r>
      </w:ins>
    </w:p>
    <w:p w:rsidR="007C461F" w:rsidRDefault="007C461F" w:rsidP="007C461F">
      <w:pPr>
        <w:rPr>
          <w:ins w:id="9664" w:author="Priyanshu Solon" w:date="2025-05-22T22:35:00Z"/>
        </w:rPr>
      </w:pPr>
      <w:ins w:id="9665" w:author="Priyanshu Solon" w:date="2025-05-22T22:35:00Z">
        <w:r>
          <w:t>&lt;body&gt;</w:t>
        </w:r>
      </w:ins>
    </w:p>
    <w:p w:rsidR="007C461F" w:rsidRDefault="007C461F" w:rsidP="007C461F">
      <w:pPr>
        <w:rPr>
          <w:ins w:id="9666" w:author="Priyanshu Solon" w:date="2025-05-22T22:35:00Z"/>
        </w:rPr>
      </w:pPr>
      <w:ins w:id="9667" w:author="Priyanshu Solon" w:date="2025-05-22T22:35:00Z">
        <w:r>
          <w:t xml:space="preserve">    &lt;header&gt;</w:t>
        </w:r>
      </w:ins>
    </w:p>
    <w:p w:rsidR="007C461F" w:rsidRDefault="007C461F" w:rsidP="007C461F">
      <w:pPr>
        <w:rPr>
          <w:ins w:id="9668" w:author="Priyanshu Solon" w:date="2025-05-22T22:35:00Z"/>
        </w:rPr>
      </w:pPr>
      <w:ins w:id="9669" w:author="Priyanshu Solon" w:date="2025-05-22T22:35:00Z">
        <w:r>
          <w:t xml:space="preserve">        Header</w:t>
        </w:r>
      </w:ins>
    </w:p>
    <w:p w:rsidR="007C461F" w:rsidRDefault="007C461F" w:rsidP="007C461F">
      <w:pPr>
        <w:rPr>
          <w:ins w:id="9670" w:author="Priyanshu Solon" w:date="2025-05-22T22:35:00Z"/>
        </w:rPr>
      </w:pPr>
      <w:ins w:id="9671" w:author="Priyanshu Solon" w:date="2025-05-22T22:35:00Z">
        <w:r>
          <w:t xml:space="preserve">    &lt;/header&gt;</w:t>
        </w:r>
      </w:ins>
    </w:p>
    <w:p w:rsidR="007C461F" w:rsidRDefault="007C461F" w:rsidP="007C461F">
      <w:pPr>
        <w:rPr>
          <w:ins w:id="9672" w:author="Priyanshu Solon" w:date="2025-05-22T22:35:00Z"/>
        </w:rPr>
      </w:pPr>
      <w:ins w:id="9673" w:author="Priyanshu Solon" w:date="2025-05-22T22:35:00Z">
        <w:r>
          <w:t xml:space="preserve">    &lt;nav&gt;Nav&lt;/nav&gt;</w:t>
        </w:r>
      </w:ins>
    </w:p>
    <w:p w:rsidR="007C461F" w:rsidRDefault="007C461F" w:rsidP="007C461F">
      <w:pPr>
        <w:rPr>
          <w:ins w:id="9674" w:author="Priyanshu Solon" w:date="2025-05-22T22:35:00Z"/>
        </w:rPr>
      </w:pPr>
      <w:ins w:id="9675" w:author="Priyanshu Solon" w:date="2025-05-22T22:35:00Z">
        <w:r>
          <w:t xml:space="preserve">    &lt;main&gt;Main&lt;/main&gt;</w:t>
        </w:r>
      </w:ins>
    </w:p>
    <w:p w:rsidR="007C461F" w:rsidRDefault="007C461F" w:rsidP="007C461F">
      <w:pPr>
        <w:rPr>
          <w:ins w:id="9676" w:author="Priyanshu Solon" w:date="2025-05-22T22:35:00Z"/>
        </w:rPr>
      </w:pPr>
      <w:ins w:id="9677" w:author="Priyanshu Solon" w:date="2025-05-22T22:35:00Z">
        <w:r>
          <w:t xml:space="preserve">    &lt;aside&gt;Aside&lt;/aside&gt;</w:t>
        </w:r>
      </w:ins>
    </w:p>
    <w:p w:rsidR="007C461F" w:rsidRDefault="007C461F" w:rsidP="007C461F">
      <w:pPr>
        <w:rPr>
          <w:ins w:id="9678" w:author="Priyanshu Solon" w:date="2025-05-22T22:35:00Z"/>
        </w:rPr>
      </w:pPr>
      <w:ins w:id="9679" w:author="Priyanshu Solon" w:date="2025-05-22T22:35:00Z">
        <w:r>
          <w:t xml:space="preserve">    &lt;footer&gt;Footer&lt;/footer&gt;</w:t>
        </w:r>
      </w:ins>
    </w:p>
    <w:p w:rsidR="007C461F" w:rsidRDefault="007C461F" w:rsidP="007C461F">
      <w:pPr>
        <w:rPr>
          <w:ins w:id="9680" w:author="Priyanshu Solon" w:date="2025-05-22T22:35:00Z"/>
        </w:rPr>
      </w:pPr>
      <w:ins w:id="9681" w:author="Priyanshu Solon" w:date="2025-05-22T22:35:00Z">
        <w:r>
          <w:t>&lt;/body&gt;</w:t>
        </w:r>
      </w:ins>
    </w:p>
    <w:p w:rsidR="007C461F" w:rsidRDefault="007C461F" w:rsidP="007C461F">
      <w:pPr>
        <w:rPr>
          <w:ins w:id="9682" w:author="Priyanshu Solon" w:date="2025-05-22T22:35:00Z"/>
        </w:rPr>
      </w:pPr>
      <w:ins w:id="9683" w:author="Priyanshu Solon" w:date="2025-05-22T22:35:00Z">
        <w:r>
          <w:t>&lt;/html&gt;</w:t>
        </w:r>
      </w:ins>
    </w:p>
    <w:p w:rsidR="007C461F" w:rsidRDefault="007C461F" w:rsidP="007C461F">
      <w:pPr>
        <w:rPr>
          <w:ins w:id="9684" w:author="Priyanshu Solon" w:date="2025-05-22T22:35:00Z"/>
        </w:rPr>
      </w:pPr>
      <w:ins w:id="9685" w:author="Priyanshu Solon" w:date="2025-05-22T22:35:00Z">
        <w:r>
          <w:t xml:space="preserve"> </w:t>
        </w:r>
      </w:ins>
    </w:p>
    <w:p w:rsidR="007C461F" w:rsidRDefault="007C461F" w:rsidP="007C461F">
      <w:pPr>
        <w:rPr>
          <w:ins w:id="9686" w:author="Priyanshu Solon" w:date="2025-05-22T22:35:00Z"/>
        </w:rPr>
      </w:pPr>
      <w:ins w:id="9687" w:author="Priyanshu Solon" w:date="2025-05-22T22:35:00Z">
        <w:r>
          <w:lastRenderedPageBreak/>
          <w:t>Ex: &lt;!DOCTYPE html&gt;</w:t>
        </w:r>
      </w:ins>
    </w:p>
    <w:p w:rsidR="007C461F" w:rsidRDefault="007C461F" w:rsidP="007C461F">
      <w:pPr>
        <w:rPr>
          <w:ins w:id="9688" w:author="Priyanshu Solon" w:date="2025-05-22T22:35:00Z"/>
        </w:rPr>
      </w:pPr>
      <w:ins w:id="9689" w:author="Priyanshu Solon" w:date="2025-05-22T22:35:00Z">
        <w:r>
          <w:t>&lt;html lang="en"&gt;</w:t>
        </w:r>
      </w:ins>
    </w:p>
    <w:p w:rsidR="007C461F" w:rsidRDefault="007C461F" w:rsidP="007C461F">
      <w:pPr>
        <w:rPr>
          <w:ins w:id="9690" w:author="Priyanshu Solon" w:date="2025-05-22T22:35:00Z"/>
        </w:rPr>
      </w:pPr>
      <w:ins w:id="9691" w:author="Priyanshu Solon" w:date="2025-05-22T22:35:00Z">
        <w:r>
          <w:t>&lt;head&gt;</w:t>
        </w:r>
      </w:ins>
    </w:p>
    <w:p w:rsidR="007C461F" w:rsidRDefault="007C461F" w:rsidP="007C461F">
      <w:pPr>
        <w:rPr>
          <w:ins w:id="9692" w:author="Priyanshu Solon" w:date="2025-05-22T22:35:00Z"/>
        </w:rPr>
      </w:pPr>
      <w:ins w:id="9693" w:author="Priyanshu Solon" w:date="2025-05-22T22:35:00Z">
        <w:r>
          <w:t xml:space="preserve">    &lt;meta charset="UTF-8"&gt;</w:t>
        </w:r>
      </w:ins>
    </w:p>
    <w:p w:rsidR="007C461F" w:rsidRDefault="007C461F" w:rsidP="007C461F">
      <w:pPr>
        <w:rPr>
          <w:ins w:id="9694" w:author="Priyanshu Solon" w:date="2025-05-22T22:35:00Z"/>
        </w:rPr>
      </w:pPr>
      <w:ins w:id="9695" w:author="Priyanshu Solon" w:date="2025-05-22T22:35:00Z">
        <w:r>
          <w:t xml:space="preserve">    &lt;meta name="viewport" content="width=device-width, initial-scale=1.0"&gt;</w:t>
        </w:r>
      </w:ins>
    </w:p>
    <w:p w:rsidR="007C461F" w:rsidRDefault="007C461F" w:rsidP="007C461F">
      <w:pPr>
        <w:rPr>
          <w:ins w:id="9696" w:author="Priyanshu Solon" w:date="2025-05-22T22:35:00Z"/>
        </w:rPr>
      </w:pPr>
      <w:ins w:id="9697" w:author="Priyanshu Solon" w:date="2025-05-22T22:35:00Z">
        <w:r>
          <w:t xml:space="preserve">    &lt;title&gt;Document&lt;/title&gt;</w:t>
        </w:r>
      </w:ins>
    </w:p>
    <w:p w:rsidR="007C461F" w:rsidRDefault="007C461F" w:rsidP="007C461F">
      <w:pPr>
        <w:rPr>
          <w:ins w:id="9698" w:author="Priyanshu Solon" w:date="2025-05-22T22:35:00Z"/>
        </w:rPr>
      </w:pPr>
      <w:ins w:id="9699" w:author="Priyanshu Solon" w:date="2025-05-22T22:35:00Z">
        <w:r>
          <w:t xml:space="preserve">    &lt;link rel="stylesheet" href="../node_modules/bootstrap-icons/font/bootstrap-icons.css"&gt;</w:t>
        </w:r>
      </w:ins>
    </w:p>
    <w:p w:rsidR="007C461F" w:rsidRDefault="007C461F" w:rsidP="007C461F">
      <w:pPr>
        <w:rPr>
          <w:ins w:id="9700" w:author="Priyanshu Solon" w:date="2025-05-22T22:35:00Z"/>
        </w:rPr>
      </w:pPr>
      <w:ins w:id="9701" w:author="Priyanshu Solon" w:date="2025-05-22T22:35:00Z">
        <w:r>
          <w:t xml:space="preserve">    &lt;style&gt;</w:t>
        </w:r>
      </w:ins>
    </w:p>
    <w:p w:rsidR="007C461F" w:rsidRDefault="007C461F" w:rsidP="007C461F">
      <w:pPr>
        <w:rPr>
          <w:ins w:id="9702" w:author="Priyanshu Solon" w:date="2025-05-22T22:35:00Z"/>
        </w:rPr>
      </w:pPr>
      <w:ins w:id="9703" w:author="Priyanshu Solon" w:date="2025-05-22T22:35:00Z">
        <w:r>
          <w:t xml:space="preserve">        header {</w:t>
        </w:r>
      </w:ins>
    </w:p>
    <w:p w:rsidR="007C461F" w:rsidRDefault="007C461F" w:rsidP="007C461F">
      <w:pPr>
        <w:rPr>
          <w:ins w:id="9704" w:author="Priyanshu Solon" w:date="2025-05-22T22:35:00Z"/>
        </w:rPr>
      </w:pPr>
      <w:ins w:id="9705" w:author="Priyanshu Solon" w:date="2025-05-22T22:35:00Z">
        <w:r>
          <w:t xml:space="preserve">            font-size: 20px;</w:t>
        </w:r>
      </w:ins>
    </w:p>
    <w:p w:rsidR="007C461F" w:rsidRDefault="007C461F" w:rsidP="007C461F">
      <w:pPr>
        <w:rPr>
          <w:ins w:id="9706" w:author="Priyanshu Solon" w:date="2025-05-22T22:35:00Z"/>
        </w:rPr>
      </w:pPr>
      <w:ins w:id="9707" w:author="Priyanshu Solon" w:date="2025-05-22T22:35:00Z">
        <w:r>
          <w:t xml:space="preserve">            font-family: Arial;</w:t>
        </w:r>
      </w:ins>
    </w:p>
    <w:p w:rsidR="007C461F" w:rsidRDefault="007C461F" w:rsidP="007C461F">
      <w:pPr>
        <w:rPr>
          <w:ins w:id="9708" w:author="Priyanshu Solon" w:date="2025-05-22T22:35:00Z"/>
        </w:rPr>
      </w:pPr>
      <w:ins w:id="9709" w:author="Priyanshu Solon" w:date="2025-05-22T22:35:00Z">
        <w:r>
          <w:t xml:space="preserve">            padding: 20px;</w:t>
        </w:r>
      </w:ins>
    </w:p>
    <w:p w:rsidR="007C461F" w:rsidRDefault="007C461F" w:rsidP="007C461F">
      <w:pPr>
        <w:rPr>
          <w:ins w:id="9710" w:author="Priyanshu Solon" w:date="2025-05-22T22:35:00Z"/>
        </w:rPr>
      </w:pPr>
      <w:ins w:id="9711" w:author="Priyanshu Solon" w:date="2025-05-22T22:35:00Z">
        <w:r>
          <w:t xml:space="preserve">        }</w:t>
        </w:r>
      </w:ins>
    </w:p>
    <w:p w:rsidR="007C461F" w:rsidRDefault="007C461F" w:rsidP="007C461F">
      <w:pPr>
        <w:rPr>
          <w:ins w:id="9712" w:author="Priyanshu Solon" w:date="2025-05-22T22:35:00Z"/>
        </w:rPr>
      </w:pPr>
      <w:ins w:id="9713" w:author="Priyanshu Solon" w:date="2025-05-22T22:35:00Z">
        <w:r>
          <w:t xml:space="preserve">        .brand-title {</w:t>
        </w:r>
      </w:ins>
    </w:p>
    <w:p w:rsidR="007C461F" w:rsidRDefault="007C461F" w:rsidP="007C461F">
      <w:pPr>
        <w:rPr>
          <w:ins w:id="9714" w:author="Priyanshu Solon" w:date="2025-05-22T22:35:00Z"/>
        </w:rPr>
      </w:pPr>
      <w:ins w:id="9715" w:author="Priyanshu Solon" w:date="2025-05-22T22:35:00Z">
        <w:r>
          <w:t xml:space="preserve">            font-size: 24px;</w:t>
        </w:r>
      </w:ins>
    </w:p>
    <w:p w:rsidR="007C461F" w:rsidRDefault="007C461F" w:rsidP="007C461F">
      <w:pPr>
        <w:rPr>
          <w:ins w:id="9716" w:author="Priyanshu Solon" w:date="2025-05-22T22:35:00Z"/>
        </w:rPr>
      </w:pPr>
      <w:ins w:id="9717" w:author="Priyanshu Solon" w:date="2025-05-22T22:35:00Z">
        <w:r>
          <w:t xml:space="preserve">            font-weight: bold;</w:t>
        </w:r>
      </w:ins>
    </w:p>
    <w:p w:rsidR="007C461F" w:rsidRDefault="007C461F" w:rsidP="007C461F">
      <w:pPr>
        <w:rPr>
          <w:ins w:id="9718" w:author="Priyanshu Solon" w:date="2025-05-22T22:35:00Z"/>
        </w:rPr>
      </w:pPr>
      <w:ins w:id="9719" w:author="Priyanshu Solon" w:date="2025-05-22T22:35:00Z">
        <w:r>
          <w:t xml:space="preserve">        }</w:t>
        </w:r>
      </w:ins>
    </w:p>
    <w:p w:rsidR="007C461F" w:rsidRDefault="007C461F" w:rsidP="007C461F">
      <w:pPr>
        <w:rPr>
          <w:ins w:id="9720" w:author="Priyanshu Solon" w:date="2025-05-22T22:35:00Z"/>
        </w:rPr>
      </w:pPr>
      <w:ins w:id="9721" w:author="Priyanshu Solon" w:date="2025-05-22T22:35:00Z">
        <w:r>
          <w:t xml:space="preserve">        @media screen and (orientation:landscape){</w:t>
        </w:r>
      </w:ins>
    </w:p>
    <w:p w:rsidR="007C461F" w:rsidRDefault="007C461F" w:rsidP="007C461F">
      <w:pPr>
        <w:rPr>
          <w:ins w:id="9722" w:author="Priyanshu Solon" w:date="2025-05-22T22:35:00Z"/>
        </w:rPr>
      </w:pPr>
      <w:ins w:id="9723" w:author="Priyanshu Solon" w:date="2025-05-22T22:35:00Z">
        <w:r>
          <w:t xml:space="preserve">            header {</w:t>
        </w:r>
      </w:ins>
    </w:p>
    <w:p w:rsidR="007C461F" w:rsidRDefault="007C461F" w:rsidP="007C461F">
      <w:pPr>
        <w:rPr>
          <w:ins w:id="9724" w:author="Priyanshu Solon" w:date="2025-05-22T22:35:00Z"/>
        </w:rPr>
      </w:pPr>
      <w:ins w:id="9725" w:author="Priyanshu Solon" w:date="2025-05-22T22:35:00Z">
        <w:r>
          <w:t xml:space="preserve">                display: flex;</w:t>
        </w:r>
      </w:ins>
    </w:p>
    <w:p w:rsidR="007C461F" w:rsidRDefault="007C461F" w:rsidP="007C461F">
      <w:pPr>
        <w:rPr>
          <w:ins w:id="9726" w:author="Priyanshu Solon" w:date="2025-05-22T22:35:00Z"/>
        </w:rPr>
      </w:pPr>
      <w:ins w:id="9727" w:author="Priyanshu Solon" w:date="2025-05-22T22:35:00Z">
        <w:r>
          <w:t xml:space="preserve">                flex-direction: row;</w:t>
        </w:r>
      </w:ins>
    </w:p>
    <w:p w:rsidR="007C461F" w:rsidRDefault="007C461F" w:rsidP="007C461F">
      <w:pPr>
        <w:rPr>
          <w:ins w:id="9728" w:author="Priyanshu Solon" w:date="2025-05-22T22:35:00Z"/>
        </w:rPr>
      </w:pPr>
      <w:ins w:id="9729" w:author="Priyanshu Solon" w:date="2025-05-22T22:35:00Z">
        <w:r>
          <w:t xml:space="preserve">                justify-content: space-between;</w:t>
        </w:r>
      </w:ins>
    </w:p>
    <w:p w:rsidR="007C461F" w:rsidRDefault="007C461F" w:rsidP="007C461F">
      <w:pPr>
        <w:rPr>
          <w:ins w:id="9730" w:author="Priyanshu Solon" w:date="2025-05-22T22:35:00Z"/>
        </w:rPr>
      </w:pPr>
      <w:ins w:id="9731" w:author="Priyanshu Solon" w:date="2025-05-22T22:35:00Z">
        <w:r>
          <w:t xml:space="preserve">            }</w:t>
        </w:r>
      </w:ins>
    </w:p>
    <w:p w:rsidR="007C461F" w:rsidRDefault="007C461F" w:rsidP="007C461F">
      <w:pPr>
        <w:rPr>
          <w:ins w:id="9732" w:author="Priyanshu Solon" w:date="2025-05-22T22:35:00Z"/>
        </w:rPr>
      </w:pPr>
      <w:ins w:id="9733" w:author="Priyanshu Solon" w:date="2025-05-22T22:35:00Z">
        <w:r>
          <w:t xml:space="preserve">            nav span {</w:t>
        </w:r>
      </w:ins>
    </w:p>
    <w:p w:rsidR="007C461F" w:rsidRDefault="007C461F" w:rsidP="007C461F">
      <w:pPr>
        <w:rPr>
          <w:ins w:id="9734" w:author="Priyanshu Solon" w:date="2025-05-22T22:35:00Z"/>
        </w:rPr>
      </w:pPr>
      <w:ins w:id="9735" w:author="Priyanshu Solon" w:date="2025-05-22T22:35:00Z">
        <w:r>
          <w:t xml:space="preserve">                margin-right: 30px;</w:t>
        </w:r>
      </w:ins>
    </w:p>
    <w:p w:rsidR="007C461F" w:rsidRDefault="007C461F" w:rsidP="007C461F">
      <w:pPr>
        <w:rPr>
          <w:ins w:id="9736" w:author="Priyanshu Solon" w:date="2025-05-22T22:35:00Z"/>
        </w:rPr>
      </w:pPr>
      <w:ins w:id="9737" w:author="Priyanshu Solon" w:date="2025-05-22T22:35:00Z">
        <w:r>
          <w:t xml:space="preserve">            }</w:t>
        </w:r>
      </w:ins>
    </w:p>
    <w:p w:rsidR="007C461F" w:rsidRDefault="007C461F" w:rsidP="007C461F">
      <w:pPr>
        <w:rPr>
          <w:ins w:id="9738" w:author="Priyanshu Solon" w:date="2025-05-22T22:35:00Z"/>
        </w:rPr>
      </w:pPr>
      <w:ins w:id="9739" w:author="Priyanshu Solon" w:date="2025-05-22T22:35:00Z">
        <w:r>
          <w:t xml:space="preserve">            .btn {</w:t>
        </w:r>
      </w:ins>
    </w:p>
    <w:p w:rsidR="007C461F" w:rsidRDefault="007C461F" w:rsidP="007C461F">
      <w:pPr>
        <w:rPr>
          <w:ins w:id="9740" w:author="Priyanshu Solon" w:date="2025-05-22T22:35:00Z"/>
        </w:rPr>
      </w:pPr>
      <w:ins w:id="9741" w:author="Priyanshu Solon" w:date="2025-05-22T22:35:00Z">
        <w:r>
          <w:t xml:space="preserve">                display: none;</w:t>
        </w:r>
      </w:ins>
    </w:p>
    <w:p w:rsidR="007C461F" w:rsidRDefault="007C461F" w:rsidP="007C461F">
      <w:pPr>
        <w:rPr>
          <w:ins w:id="9742" w:author="Priyanshu Solon" w:date="2025-05-22T22:35:00Z"/>
        </w:rPr>
      </w:pPr>
      <w:ins w:id="9743" w:author="Priyanshu Solon" w:date="2025-05-22T22:35:00Z">
        <w:r>
          <w:t xml:space="preserve">            }</w:t>
        </w:r>
      </w:ins>
    </w:p>
    <w:p w:rsidR="007C461F" w:rsidRDefault="007C461F" w:rsidP="007C461F">
      <w:pPr>
        <w:rPr>
          <w:ins w:id="9744" w:author="Priyanshu Solon" w:date="2025-05-22T22:35:00Z"/>
        </w:rPr>
      </w:pPr>
      <w:ins w:id="9745" w:author="Priyanshu Solon" w:date="2025-05-22T22:35:00Z">
        <w:r>
          <w:lastRenderedPageBreak/>
          <w:t xml:space="preserve">            .women-fashion {</w:t>
        </w:r>
      </w:ins>
    </w:p>
    <w:p w:rsidR="007C461F" w:rsidRDefault="007C461F" w:rsidP="007C461F">
      <w:pPr>
        <w:rPr>
          <w:ins w:id="9746" w:author="Priyanshu Solon" w:date="2025-05-22T22:35:00Z"/>
        </w:rPr>
      </w:pPr>
      <w:ins w:id="9747" w:author="Priyanshu Solon" w:date="2025-05-22T22:35:00Z">
        <w:r>
          <w:t xml:space="preserve">                background-image: url("../public/images/women-fashion.jpg");</w:t>
        </w:r>
      </w:ins>
    </w:p>
    <w:p w:rsidR="007C461F" w:rsidRDefault="007C461F" w:rsidP="007C461F">
      <w:pPr>
        <w:rPr>
          <w:ins w:id="9748" w:author="Priyanshu Solon" w:date="2025-05-22T22:35:00Z"/>
        </w:rPr>
      </w:pPr>
      <w:ins w:id="9749" w:author="Priyanshu Solon" w:date="2025-05-22T22:35:00Z">
        <w:r>
          <w:t xml:space="preserve">                background-size: cover;</w:t>
        </w:r>
      </w:ins>
    </w:p>
    <w:p w:rsidR="007C461F" w:rsidRDefault="007C461F" w:rsidP="007C461F">
      <w:pPr>
        <w:rPr>
          <w:ins w:id="9750" w:author="Priyanshu Solon" w:date="2025-05-22T22:35:00Z"/>
        </w:rPr>
      </w:pPr>
      <w:ins w:id="9751" w:author="Priyanshu Solon" w:date="2025-05-22T22:35:00Z">
        <w:r>
          <w:t xml:space="preserve">                width: 300px;</w:t>
        </w:r>
      </w:ins>
    </w:p>
    <w:p w:rsidR="007C461F" w:rsidRDefault="007C461F" w:rsidP="007C461F">
      <w:pPr>
        <w:rPr>
          <w:ins w:id="9752" w:author="Priyanshu Solon" w:date="2025-05-22T22:35:00Z"/>
        </w:rPr>
      </w:pPr>
      <w:ins w:id="9753" w:author="Priyanshu Solon" w:date="2025-05-22T22:35:00Z">
        <w:r>
          <w:t xml:space="preserve">                height: 300px;</w:t>
        </w:r>
      </w:ins>
    </w:p>
    <w:p w:rsidR="007C461F" w:rsidRDefault="007C461F" w:rsidP="007C461F">
      <w:pPr>
        <w:rPr>
          <w:ins w:id="9754" w:author="Priyanshu Solon" w:date="2025-05-22T22:35:00Z"/>
        </w:rPr>
      </w:pPr>
      <w:ins w:id="9755" w:author="Priyanshu Solon" w:date="2025-05-22T22:35:00Z">
        <w:r>
          <w:t xml:space="preserve">            }</w:t>
        </w:r>
      </w:ins>
    </w:p>
    <w:p w:rsidR="007C461F" w:rsidRDefault="007C461F" w:rsidP="007C461F">
      <w:pPr>
        <w:rPr>
          <w:ins w:id="9756" w:author="Priyanshu Solon" w:date="2025-05-22T22:35:00Z"/>
        </w:rPr>
      </w:pPr>
      <w:ins w:id="9757" w:author="Priyanshu Solon" w:date="2025-05-22T22:35:00Z">
        <w:r>
          <w:t xml:space="preserve">        }</w:t>
        </w:r>
      </w:ins>
    </w:p>
    <w:p w:rsidR="007C461F" w:rsidRDefault="007C461F" w:rsidP="007C461F">
      <w:pPr>
        <w:rPr>
          <w:ins w:id="9758" w:author="Priyanshu Solon" w:date="2025-05-22T22:35:00Z"/>
        </w:rPr>
      </w:pPr>
      <w:ins w:id="9759" w:author="Priyanshu Solon" w:date="2025-05-22T22:35:00Z">
        <w:r>
          <w:t xml:space="preserve">        @media screen and (orientation:portrait) {</w:t>
        </w:r>
      </w:ins>
    </w:p>
    <w:p w:rsidR="007C461F" w:rsidRDefault="007C461F" w:rsidP="007C461F">
      <w:pPr>
        <w:rPr>
          <w:ins w:id="9760" w:author="Priyanshu Solon" w:date="2025-05-22T22:35:00Z"/>
        </w:rPr>
      </w:pPr>
      <w:ins w:id="9761" w:author="Priyanshu Solon" w:date="2025-05-22T22:35:00Z">
        <w:r>
          <w:t xml:space="preserve">            nav {</w:t>
        </w:r>
      </w:ins>
    </w:p>
    <w:p w:rsidR="007C461F" w:rsidRDefault="007C461F" w:rsidP="007C461F">
      <w:pPr>
        <w:rPr>
          <w:ins w:id="9762" w:author="Priyanshu Solon" w:date="2025-05-22T22:35:00Z"/>
        </w:rPr>
      </w:pPr>
      <w:ins w:id="9763" w:author="Priyanshu Solon" w:date="2025-05-22T22:35:00Z">
        <w:r>
          <w:t xml:space="preserve">                display: none;</w:t>
        </w:r>
      </w:ins>
    </w:p>
    <w:p w:rsidR="007C461F" w:rsidRDefault="007C461F" w:rsidP="007C461F">
      <w:pPr>
        <w:rPr>
          <w:ins w:id="9764" w:author="Priyanshu Solon" w:date="2025-05-22T22:35:00Z"/>
        </w:rPr>
      </w:pPr>
      <w:ins w:id="9765" w:author="Priyanshu Solon" w:date="2025-05-22T22:35:00Z">
        <w:r>
          <w:t xml:space="preserve">            }</w:t>
        </w:r>
      </w:ins>
    </w:p>
    <w:p w:rsidR="007C461F" w:rsidRDefault="007C461F" w:rsidP="007C461F">
      <w:pPr>
        <w:rPr>
          <w:ins w:id="9766" w:author="Priyanshu Solon" w:date="2025-05-22T22:35:00Z"/>
        </w:rPr>
      </w:pPr>
      <w:ins w:id="9767" w:author="Priyanshu Solon" w:date="2025-05-22T22:35:00Z">
        <w:r>
          <w:t xml:space="preserve">            .btn {</w:t>
        </w:r>
      </w:ins>
    </w:p>
    <w:p w:rsidR="007C461F" w:rsidRDefault="007C461F" w:rsidP="007C461F">
      <w:pPr>
        <w:rPr>
          <w:ins w:id="9768" w:author="Priyanshu Solon" w:date="2025-05-22T22:35:00Z"/>
        </w:rPr>
      </w:pPr>
      <w:ins w:id="9769" w:author="Priyanshu Solon" w:date="2025-05-22T22:35:00Z">
        <w:r>
          <w:t xml:space="preserve">                display: inline;</w:t>
        </w:r>
      </w:ins>
    </w:p>
    <w:p w:rsidR="007C461F" w:rsidRDefault="007C461F" w:rsidP="007C461F">
      <w:pPr>
        <w:rPr>
          <w:ins w:id="9770" w:author="Priyanshu Solon" w:date="2025-05-22T22:35:00Z"/>
        </w:rPr>
      </w:pPr>
      <w:ins w:id="9771" w:author="Priyanshu Solon" w:date="2025-05-22T22:35:00Z">
        <w:r>
          <w:t xml:space="preserve">                font-size: 24px;</w:t>
        </w:r>
      </w:ins>
    </w:p>
    <w:p w:rsidR="007C461F" w:rsidRDefault="007C461F" w:rsidP="007C461F">
      <w:pPr>
        <w:rPr>
          <w:ins w:id="9772" w:author="Priyanshu Solon" w:date="2025-05-22T22:35:00Z"/>
        </w:rPr>
      </w:pPr>
      <w:ins w:id="9773" w:author="Priyanshu Solon" w:date="2025-05-22T22:35:00Z">
        <w:r>
          <w:t xml:space="preserve">            }</w:t>
        </w:r>
      </w:ins>
    </w:p>
    <w:p w:rsidR="007C461F" w:rsidRDefault="007C461F" w:rsidP="007C461F">
      <w:pPr>
        <w:rPr>
          <w:ins w:id="9774" w:author="Priyanshu Solon" w:date="2025-05-22T22:35:00Z"/>
        </w:rPr>
      </w:pPr>
      <w:ins w:id="9775" w:author="Priyanshu Solon" w:date="2025-05-22T22:35:00Z">
        <w:r>
          <w:t xml:space="preserve">            header {</w:t>
        </w:r>
      </w:ins>
    </w:p>
    <w:p w:rsidR="007C461F" w:rsidRDefault="007C461F" w:rsidP="007C461F">
      <w:pPr>
        <w:rPr>
          <w:ins w:id="9776" w:author="Priyanshu Solon" w:date="2025-05-22T22:35:00Z"/>
        </w:rPr>
      </w:pPr>
      <w:ins w:id="9777" w:author="Priyanshu Solon" w:date="2025-05-22T22:35:00Z">
        <w:r>
          <w:t xml:space="preserve">                display: flex;</w:t>
        </w:r>
      </w:ins>
    </w:p>
    <w:p w:rsidR="007C461F" w:rsidRDefault="007C461F" w:rsidP="007C461F">
      <w:pPr>
        <w:rPr>
          <w:ins w:id="9778" w:author="Priyanshu Solon" w:date="2025-05-22T22:35:00Z"/>
        </w:rPr>
      </w:pPr>
      <w:ins w:id="9779" w:author="Priyanshu Solon" w:date="2025-05-22T22:35:00Z">
        <w:r>
          <w:t xml:space="preserve">                justify-content: space-between;</w:t>
        </w:r>
      </w:ins>
    </w:p>
    <w:p w:rsidR="007C461F" w:rsidRDefault="007C461F" w:rsidP="007C461F">
      <w:pPr>
        <w:rPr>
          <w:ins w:id="9780" w:author="Priyanshu Solon" w:date="2025-05-22T22:35:00Z"/>
        </w:rPr>
      </w:pPr>
      <w:ins w:id="9781" w:author="Priyanshu Solon" w:date="2025-05-22T22:35:00Z">
        <w:r>
          <w:t xml:space="preserve">            }</w:t>
        </w:r>
      </w:ins>
    </w:p>
    <w:p w:rsidR="007C461F" w:rsidRDefault="007C461F" w:rsidP="007C461F">
      <w:pPr>
        <w:rPr>
          <w:ins w:id="9782" w:author="Priyanshu Solon" w:date="2025-05-22T22:35:00Z"/>
        </w:rPr>
      </w:pPr>
      <w:ins w:id="9783" w:author="Priyanshu Solon" w:date="2025-05-22T22:35:00Z">
        <w:r>
          <w:t xml:space="preserve">            .women-fashion {</w:t>
        </w:r>
      </w:ins>
    </w:p>
    <w:p w:rsidR="007C461F" w:rsidRDefault="007C461F" w:rsidP="007C461F">
      <w:pPr>
        <w:rPr>
          <w:ins w:id="9784" w:author="Priyanshu Solon" w:date="2025-05-22T22:35:00Z"/>
        </w:rPr>
      </w:pPr>
      <w:ins w:id="9785" w:author="Priyanshu Solon" w:date="2025-05-22T22:35:00Z">
        <w:r>
          <w:t xml:space="preserve">                background-image: url("../public/images/girl-window.jpg");</w:t>
        </w:r>
      </w:ins>
    </w:p>
    <w:p w:rsidR="007C461F" w:rsidRDefault="007C461F" w:rsidP="007C461F">
      <w:pPr>
        <w:rPr>
          <w:ins w:id="9786" w:author="Priyanshu Solon" w:date="2025-05-22T22:35:00Z"/>
        </w:rPr>
      </w:pPr>
      <w:ins w:id="9787" w:author="Priyanshu Solon" w:date="2025-05-22T22:35:00Z">
        <w:r>
          <w:t xml:space="preserve">                background-size: cover;</w:t>
        </w:r>
      </w:ins>
    </w:p>
    <w:p w:rsidR="007C461F" w:rsidRDefault="007C461F" w:rsidP="007C461F">
      <w:pPr>
        <w:rPr>
          <w:ins w:id="9788" w:author="Priyanshu Solon" w:date="2025-05-22T22:35:00Z"/>
        </w:rPr>
      </w:pPr>
      <w:ins w:id="9789" w:author="Priyanshu Solon" w:date="2025-05-22T22:35:00Z">
        <w:r>
          <w:t xml:space="preserve">                width: 100%;</w:t>
        </w:r>
      </w:ins>
    </w:p>
    <w:p w:rsidR="007C461F" w:rsidRDefault="007C461F" w:rsidP="007C461F">
      <w:pPr>
        <w:rPr>
          <w:ins w:id="9790" w:author="Priyanshu Solon" w:date="2025-05-22T22:35:00Z"/>
        </w:rPr>
      </w:pPr>
      <w:ins w:id="9791" w:author="Priyanshu Solon" w:date="2025-05-22T22:35:00Z">
        <w:r>
          <w:t xml:space="preserve">                height: 300px;</w:t>
        </w:r>
      </w:ins>
    </w:p>
    <w:p w:rsidR="007C461F" w:rsidRDefault="007C461F" w:rsidP="007C461F">
      <w:pPr>
        <w:rPr>
          <w:ins w:id="9792" w:author="Priyanshu Solon" w:date="2025-05-22T22:35:00Z"/>
        </w:rPr>
      </w:pPr>
      <w:ins w:id="9793" w:author="Priyanshu Solon" w:date="2025-05-22T22:35:00Z">
        <w:r>
          <w:t xml:space="preserve">            }</w:t>
        </w:r>
      </w:ins>
    </w:p>
    <w:p w:rsidR="007C461F" w:rsidRDefault="007C461F" w:rsidP="007C461F">
      <w:pPr>
        <w:rPr>
          <w:ins w:id="9794" w:author="Priyanshu Solon" w:date="2025-05-22T22:35:00Z"/>
        </w:rPr>
      </w:pPr>
      <w:ins w:id="9795" w:author="Priyanshu Solon" w:date="2025-05-22T22:35:00Z">
        <w:r>
          <w:t xml:space="preserve">        }</w:t>
        </w:r>
      </w:ins>
    </w:p>
    <w:p w:rsidR="007C461F" w:rsidRDefault="007C461F" w:rsidP="007C461F">
      <w:pPr>
        <w:rPr>
          <w:ins w:id="9796" w:author="Priyanshu Solon" w:date="2025-05-22T22:35:00Z"/>
        </w:rPr>
      </w:pPr>
      <w:ins w:id="9797" w:author="Priyanshu Solon" w:date="2025-05-22T22:35:00Z">
        <w:r>
          <w:t xml:space="preserve">    &lt;/style&gt;</w:t>
        </w:r>
      </w:ins>
    </w:p>
    <w:p w:rsidR="007C461F" w:rsidRDefault="007C461F" w:rsidP="007C461F">
      <w:pPr>
        <w:rPr>
          <w:ins w:id="9798" w:author="Priyanshu Solon" w:date="2025-05-22T22:35:00Z"/>
        </w:rPr>
      </w:pPr>
      <w:ins w:id="9799" w:author="Priyanshu Solon" w:date="2025-05-22T22:35:00Z">
        <w:r>
          <w:t>&lt;/head&gt;</w:t>
        </w:r>
      </w:ins>
    </w:p>
    <w:p w:rsidR="007C461F" w:rsidRDefault="007C461F" w:rsidP="007C461F">
      <w:pPr>
        <w:rPr>
          <w:ins w:id="9800" w:author="Priyanshu Solon" w:date="2025-05-22T22:35:00Z"/>
        </w:rPr>
      </w:pPr>
      <w:ins w:id="9801" w:author="Priyanshu Solon" w:date="2025-05-22T22:35:00Z">
        <w:r>
          <w:t>&lt;body&gt;</w:t>
        </w:r>
      </w:ins>
    </w:p>
    <w:p w:rsidR="007C461F" w:rsidRDefault="007C461F" w:rsidP="007C461F">
      <w:pPr>
        <w:rPr>
          <w:ins w:id="9802" w:author="Priyanshu Solon" w:date="2025-05-22T22:35:00Z"/>
        </w:rPr>
      </w:pPr>
      <w:ins w:id="9803" w:author="Priyanshu Solon" w:date="2025-05-22T22:35:00Z">
        <w:r>
          <w:lastRenderedPageBreak/>
          <w:t xml:space="preserve">    &lt;header&gt;</w:t>
        </w:r>
      </w:ins>
    </w:p>
    <w:p w:rsidR="007C461F" w:rsidRDefault="007C461F" w:rsidP="007C461F">
      <w:pPr>
        <w:rPr>
          <w:ins w:id="9804" w:author="Priyanshu Solon" w:date="2025-05-22T22:35:00Z"/>
        </w:rPr>
      </w:pPr>
      <w:ins w:id="9805" w:author="Priyanshu Solon" w:date="2025-05-22T22:35:00Z">
        <w:r>
          <w:t xml:space="preserve">        &lt;div&gt;</w:t>
        </w:r>
      </w:ins>
    </w:p>
    <w:p w:rsidR="007C461F" w:rsidRDefault="007C461F" w:rsidP="007C461F">
      <w:pPr>
        <w:rPr>
          <w:ins w:id="9806" w:author="Priyanshu Solon" w:date="2025-05-22T22:35:00Z"/>
        </w:rPr>
      </w:pPr>
      <w:ins w:id="9807" w:author="Priyanshu Solon" w:date="2025-05-22T22:35:00Z">
        <w:r>
          <w:t xml:space="preserve">            &lt;span class="brand-title"&gt;Shopper.&lt;/span&gt;</w:t>
        </w:r>
      </w:ins>
    </w:p>
    <w:p w:rsidR="007C461F" w:rsidRDefault="007C461F" w:rsidP="007C461F">
      <w:pPr>
        <w:rPr>
          <w:ins w:id="9808" w:author="Priyanshu Solon" w:date="2025-05-22T22:35:00Z"/>
        </w:rPr>
      </w:pPr>
      <w:ins w:id="9809" w:author="Priyanshu Solon" w:date="2025-05-22T22:35:00Z">
        <w:r>
          <w:t xml:space="preserve">        &lt;/div&gt;</w:t>
        </w:r>
      </w:ins>
    </w:p>
    <w:p w:rsidR="007C461F" w:rsidRDefault="007C461F" w:rsidP="007C461F">
      <w:pPr>
        <w:rPr>
          <w:ins w:id="9810" w:author="Priyanshu Solon" w:date="2025-05-22T22:35:00Z"/>
        </w:rPr>
      </w:pPr>
      <w:ins w:id="9811" w:author="Priyanshu Solon" w:date="2025-05-22T22:35:00Z">
        <w:r>
          <w:t xml:space="preserve">        &lt;nav&gt;</w:t>
        </w:r>
      </w:ins>
    </w:p>
    <w:p w:rsidR="007C461F" w:rsidRDefault="007C461F" w:rsidP="007C461F">
      <w:pPr>
        <w:rPr>
          <w:ins w:id="9812" w:author="Priyanshu Solon" w:date="2025-05-22T22:35:00Z"/>
        </w:rPr>
      </w:pPr>
      <w:ins w:id="9813" w:author="Priyanshu Solon" w:date="2025-05-22T22:35:00Z">
        <w:r>
          <w:t xml:space="preserve">            &lt;span&gt;Home&lt;/span&gt;</w:t>
        </w:r>
      </w:ins>
    </w:p>
    <w:p w:rsidR="007C461F" w:rsidRDefault="007C461F" w:rsidP="007C461F">
      <w:pPr>
        <w:rPr>
          <w:ins w:id="9814" w:author="Priyanshu Solon" w:date="2025-05-22T22:35:00Z"/>
        </w:rPr>
      </w:pPr>
      <w:ins w:id="9815" w:author="Priyanshu Solon" w:date="2025-05-22T22:35:00Z">
        <w:r>
          <w:t xml:space="preserve">            &lt;span&gt;Shop&lt;/span&gt;</w:t>
        </w:r>
      </w:ins>
    </w:p>
    <w:p w:rsidR="007C461F" w:rsidRDefault="007C461F" w:rsidP="007C461F">
      <w:pPr>
        <w:rPr>
          <w:ins w:id="9816" w:author="Priyanshu Solon" w:date="2025-05-22T22:35:00Z"/>
        </w:rPr>
      </w:pPr>
      <w:ins w:id="9817" w:author="Priyanshu Solon" w:date="2025-05-22T22:35:00Z">
        <w:r>
          <w:t xml:space="preserve">            &lt;span&gt;Pages&lt;/span&gt;</w:t>
        </w:r>
      </w:ins>
    </w:p>
    <w:p w:rsidR="007C461F" w:rsidRDefault="007C461F" w:rsidP="007C461F">
      <w:pPr>
        <w:rPr>
          <w:ins w:id="9818" w:author="Priyanshu Solon" w:date="2025-05-22T22:35:00Z"/>
        </w:rPr>
      </w:pPr>
      <w:ins w:id="9819" w:author="Priyanshu Solon" w:date="2025-05-22T22:35:00Z">
        <w:r>
          <w:t xml:space="preserve">            &lt;span&gt;Blog&lt;/span&gt;</w:t>
        </w:r>
      </w:ins>
    </w:p>
    <w:p w:rsidR="007C461F" w:rsidRDefault="007C461F" w:rsidP="007C461F">
      <w:pPr>
        <w:rPr>
          <w:ins w:id="9820" w:author="Priyanshu Solon" w:date="2025-05-22T22:35:00Z"/>
        </w:rPr>
      </w:pPr>
      <w:ins w:id="9821" w:author="Priyanshu Solon" w:date="2025-05-22T22:35:00Z">
        <w:r>
          <w:t xml:space="preserve">            &lt;span&gt;Docs&lt;/span&gt;</w:t>
        </w:r>
      </w:ins>
    </w:p>
    <w:p w:rsidR="007C461F" w:rsidRDefault="007C461F" w:rsidP="007C461F">
      <w:pPr>
        <w:rPr>
          <w:ins w:id="9822" w:author="Priyanshu Solon" w:date="2025-05-22T22:35:00Z"/>
        </w:rPr>
      </w:pPr>
      <w:ins w:id="9823" w:author="Priyanshu Solon" w:date="2025-05-22T22:35:00Z">
        <w:r>
          <w:t xml:space="preserve">        &lt;/nav&gt;</w:t>
        </w:r>
      </w:ins>
    </w:p>
    <w:p w:rsidR="007C461F" w:rsidRDefault="007C461F" w:rsidP="007C461F">
      <w:pPr>
        <w:rPr>
          <w:ins w:id="9824" w:author="Priyanshu Solon" w:date="2025-05-22T22:35:00Z"/>
        </w:rPr>
      </w:pPr>
      <w:ins w:id="9825" w:author="Priyanshu Solon" w:date="2025-05-22T22:35:00Z">
        <w:r>
          <w:t xml:space="preserve">        &lt;div class="btn"&gt;</w:t>
        </w:r>
      </w:ins>
    </w:p>
    <w:p w:rsidR="007C461F" w:rsidRDefault="007C461F" w:rsidP="007C461F">
      <w:pPr>
        <w:rPr>
          <w:ins w:id="9826" w:author="Priyanshu Solon" w:date="2025-05-22T22:35:00Z"/>
        </w:rPr>
      </w:pPr>
      <w:ins w:id="9827" w:author="Priyanshu Solon" w:date="2025-05-22T22:35:00Z">
        <w:r>
          <w:t xml:space="preserve">            &lt;span class="bi bi-justify"&gt;&lt;/span&gt;</w:t>
        </w:r>
      </w:ins>
    </w:p>
    <w:p w:rsidR="007C461F" w:rsidRDefault="007C461F" w:rsidP="007C461F">
      <w:pPr>
        <w:rPr>
          <w:ins w:id="9828" w:author="Priyanshu Solon" w:date="2025-05-22T22:35:00Z"/>
        </w:rPr>
      </w:pPr>
      <w:ins w:id="9829" w:author="Priyanshu Solon" w:date="2025-05-22T22:35:00Z">
        <w:r>
          <w:t xml:space="preserve">        &lt;/div&gt;</w:t>
        </w:r>
      </w:ins>
    </w:p>
    <w:p w:rsidR="007C461F" w:rsidRDefault="007C461F" w:rsidP="007C461F">
      <w:pPr>
        <w:rPr>
          <w:ins w:id="9830" w:author="Priyanshu Solon" w:date="2025-05-22T22:35:00Z"/>
        </w:rPr>
      </w:pPr>
      <w:ins w:id="9831" w:author="Priyanshu Solon" w:date="2025-05-22T22:35:00Z">
        <w:r>
          <w:t xml:space="preserve">    &lt;/header&gt;</w:t>
        </w:r>
      </w:ins>
    </w:p>
    <w:p w:rsidR="007C461F" w:rsidRDefault="007C461F" w:rsidP="007C461F">
      <w:pPr>
        <w:rPr>
          <w:ins w:id="9832" w:author="Priyanshu Solon" w:date="2025-05-22T22:35:00Z"/>
        </w:rPr>
      </w:pPr>
      <w:ins w:id="9833" w:author="Priyanshu Solon" w:date="2025-05-22T22:35:00Z">
        <w:r>
          <w:t xml:space="preserve">    &lt;main&gt;</w:t>
        </w:r>
      </w:ins>
    </w:p>
    <w:p w:rsidR="007C461F" w:rsidRDefault="007C461F" w:rsidP="007C461F">
      <w:pPr>
        <w:rPr>
          <w:ins w:id="9834" w:author="Priyanshu Solon" w:date="2025-05-22T22:35:00Z"/>
        </w:rPr>
      </w:pPr>
      <w:ins w:id="9835" w:author="Priyanshu Solon" w:date="2025-05-22T22:35:00Z">
        <w:r>
          <w:t xml:space="preserve">        &lt;div class="women-fashion"&gt;</w:t>
        </w:r>
      </w:ins>
    </w:p>
    <w:p w:rsidR="007C461F" w:rsidRDefault="007C461F" w:rsidP="007C461F">
      <w:pPr>
        <w:rPr>
          <w:ins w:id="9836" w:author="Priyanshu Solon" w:date="2025-05-22T22:35:00Z"/>
        </w:rPr>
      </w:pPr>
    </w:p>
    <w:p w:rsidR="007C461F" w:rsidRDefault="007C461F" w:rsidP="007C461F">
      <w:pPr>
        <w:rPr>
          <w:ins w:id="9837" w:author="Priyanshu Solon" w:date="2025-05-22T22:35:00Z"/>
        </w:rPr>
      </w:pPr>
      <w:ins w:id="9838" w:author="Priyanshu Solon" w:date="2025-05-22T22:35:00Z">
        <w:r>
          <w:t xml:space="preserve">        &lt;/div&gt;</w:t>
        </w:r>
      </w:ins>
    </w:p>
    <w:p w:rsidR="007C461F" w:rsidRDefault="007C461F" w:rsidP="007C461F">
      <w:pPr>
        <w:rPr>
          <w:ins w:id="9839" w:author="Priyanshu Solon" w:date="2025-05-22T22:35:00Z"/>
        </w:rPr>
      </w:pPr>
      <w:ins w:id="9840" w:author="Priyanshu Solon" w:date="2025-05-22T22:35:00Z">
        <w:r>
          <w:t xml:space="preserve">    &lt;/main&gt;</w:t>
        </w:r>
      </w:ins>
    </w:p>
    <w:p w:rsidR="007C461F" w:rsidRDefault="007C461F" w:rsidP="007C461F">
      <w:pPr>
        <w:rPr>
          <w:ins w:id="9841" w:author="Priyanshu Solon" w:date="2025-05-22T22:35:00Z"/>
        </w:rPr>
      </w:pPr>
      <w:ins w:id="9842" w:author="Priyanshu Solon" w:date="2025-05-22T22:35:00Z">
        <w:r>
          <w:t>&lt;/body&gt;</w:t>
        </w:r>
      </w:ins>
    </w:p>
    <w:p w:rsidR="007C461F" w:rsidRDefault="007C461F" w:rsidP="007C461F">
      <w:pPr>
        <w:rPr>
          <w:ins w:id="9843" w:author="Priyanshu Solon" w:date="2025-05-22T22:35:00Z"/>
        </w:rPr>
      </w:pPr>
      <w:ins w:id="9844" w:author="Priyanshu Solon" w:date="2025-05-22T22:35:00Z">
        <w:r>
          <w:t>&lt;/html&gt;</w:t>
        </w:r>
      </w:ins>
    </w:p>
    <w:p w:rsidR="007C461F" w:rsidRDefault="007C461F" w:rsidP="007C461F">
      <w:pPr>
        <w:rPr>
          <w:ins w:id="9845" w:author="Priyanshu Solon" w:date="2025-05-22T22:35:00Z"/>
        </w:rPr>
      </w:pPr>
    </w:p>
    <w:p w:rsidR="007C461F" w:rsidRDefault="007C461F" w:rsidP="007C461F">
      <w:pPr>
        <w:rPr>
          <w:ins w:id="9846" w:author="Priyanshu Solon" w:date="2025-05-22T22:35:00Z"/>
        </w:rPr>
      </w:pPr>
      <w:ins w:id="9847" w:author="Priyanshu Solon" w:date="2025-05-22T22:35:00Z">
        <w:r>
          <w:t>2/05</w:t>
        </w:r>
      </w:ins>
    </w:p>
    <w:p w:rsidR="007C461F" w:rsidRDefault="007C461F" w:rsidP="007C461F">
      <w:pPr>
        <w:rPr>
          <w:ins w:id="9848" w:author="Priyanshu Solon" w:date="2025-05-22T22:35:00Z"/>
        </w:rPr>
      </w:pPr>
      <w:ins w:id="9849" w:author="Priyanshu Solon" w:date="2025-05-22T22:35:00Z">
        <w:r>
          <w:t>===</w:t>
        </w:r>
      </w:ins>
    </w:p>
    <w:p w:rsidR="007C461F" w:rsidRDefault="007C461F" w:rsidP="007C461F">
      <w:pPr>
        <w:rPr>
          <w:ins w:id="9850" w:author="Priyanshu Solon" w:date="2025-05-22T22:35:00Z"/>
        </w:rPr>
      </w:pPr>
    </w:p>
    <w:p w:rsidR="007C461F" w:rsidRPr="002533F2" w:rsidRDefault="007C461F" w:rsidP="007C461F">
      <w:pPr>
        <w:rPr>
          <w:ins w:id="9851" w:author="Priyanshu Solon" w:date="2025-05-22T22:35:00Z"/>
          <w:b/>
          <w:bCs/>
          <w:rPrChange w:id="9852" w:author="Priyanshu Solon" w:date="2025-05-22T23:09:00Z">
            <w:rPr>
              <w:ins w:id="9853" w:author="Priyanshu Solon" w:date="2025-05-22T22:35:00Z"/>
            </w:rPr>
          </w:rPrChange>
        </w:rPr>
      </w:pPr>
      <w:ins w:id="9854" w:author="Priyanshu Solon" w:date="2025-05-22T22:35:00Z">
        <w:r w:rsidRPr="002533F2">
          <w:rPr>
            <w:b/>
            <w:bCs/>
            <w:rPrChange w:id="9855" w:author="Priyanshu Solon" w:date="2025-05-22T23:09:00Z">
              <w:rPr/>
            </w:rPrChange>
          </w:rPr>
          <w:t>Ex: Responsive Shopper Template</w:t>
        </w:r>
      </w:ins>
    </w:p>
    <w:p w:rsidR="007C461F" w:rsidRDefault="007C461F" w:rsidP="007C461F">
      <w:pPr>
        <w:rPr>
          <w:ins w:id="9856" w:author="Priyanshu Solon" w:date="2025-05-22T22:35:00Z"/>
        </w:rPr>
      </w:pPr>
    </w:p>
    <w:p w:rsidR="007C461F" w:rsidRDefault="007C461F" w:rsidP="007C461F">
      <w:pPr>
        <w:rPr>
          <w:ins w:id="9857" w:author="Priyanshu Solon" w:date="2025-05-22T22:35:00Z"/>
        </w:rPr>
      </w:pPr>
      <w:ins w:id="9858" w:author="Priyanshu Solon" w:date="2025-05-22T22:35:00Z">
        <w:r>
          <w:t>1. src/styles/shopper-template.css</w:t>
        </w:r>
      </w:ins>
    </w:p>
    <w:p w:rsidR="007C461F" w:rsidRDefault="007C461F" w:rsidP="007C461F">
      <w:pPr>
        <w:rPr>
          <w:ins w:id="9859" w:author="Priyanshu Solon" w:date="2025-05-22T22:35:00Z"/>
        </w:rPr>
      </w:pPr>
    </w:p>
    <w:p w:rsidR="007C461F" w:rsidRDefault="007C461F" w:rsidP="007C461F">
      <w:pPr>
        <w:rPr>
          <w:ins w:id="9860" w:author="Priyanshu Solon" w:date="2025-05-22T22:35:00Z"/>
        </w:rPr>
      </w:pPr>
      <w:ins w:id="9861" w:author="Priyanshu Solon" w:date="2025-05-22T22:35:00Z">
        <w:r>
          <w:t>.header-row-1 {</w:t>
        </w:r>
      </w:ins>
    </w:p>
    <w:p w:rsidR="007C461F" w:rsidRDefault="007C461F" w:rsidP="007C461F">
      <w:pPr>
        <w:rPr>
          <w:ins w:id="9862" w:author="Priyanshu Solon" w:date="2025-05-22T22:35:00Z"/>
        </w:rPr>
      </w:pPr>
      <w:ins w:id="9863" w:author="Priyanshu Solon" w:date="2025-05-22T22:35:00Z">
        <w:r>
          <w:t xml:space="preserve">    background-color: #e6e4e4;</w:t>
        </w:r>
      </w:ins>
    </w:p>
    <w:p w:rsidR="007C461F" w:rsidRDefault="007C461F" w:rsidP="007C461F">
      <w:pPr>
        <w:rPr>
          <w:ins w:id="9864" w:author="Priyanshu Solon" w:date="2025-05-22T22:35:00Z"/>
        </w:rPr>
      </w:pPr>
      <w:ins w:id="9865" w:author="Priyanshu Solon" w:date="2025-05-22T22:35:00Z">
        <w:r>
          <w:t xml:space="preserve">    padding: 15px;</w:t>
        </w:r>
      </w:ins>
    </w:p>
    <w:p w:rsidR="007C461F" w:rsidRDefault="007C461F" w:rsidP="007C461F">
      <w:pPr>
        <w:rPr>
          <w:ins w:id="9866" w:author="Priyanshu Solon" w:date="2025-05-22T22:35:00Z"/>
        </w:rPr>
      </w:pPr>
      <w:ins w:id="9867" w:author="Priyanshu Solon" w:date="2025-05-22T22:35:00Z">
        <w:r>
          <w:t xml:space="preserve">    font-family: Arial;</w:t>
        </w:r>
      </w:ins>
    </w:p>
    <w:p w:rsidR="007C461F" w:rsidRDefault="007C461F" w:rsidP="007C461F">
      <w:pPr>
        <w:rPr>
          <w:ins w:id="9868" w:author="Priyanshu Solon" w:date="2025-05-22T22:35:00Z"/>
        </w:rPr>
      </w:pPr>
      <w:ins w:id="9869" w:author="Priyanshu Solon" w:date="2025-05-22T22:35:00Z">
        <w:r>
          <w:t xml:space="preserve">    font-size: 14px;</w:t>
        </w:r>
      </w:ins>
    </w:p>
    <w:p w:rsidR="007C461F" w:rsidRDefault="007C461F" w:rsidP="007C461F">
      <w:pPr>
        <w:rPr>
          <w:ins w:id="9870" w:author="Priyanshu Solon" w:date="2025-05-22T22:35:00Z"/>
        </w:rPr>
      </w:pPr>
      <w:ins w:id="9871" w:author="Priyanshu Solon" w:date="2025-05-22T22:35:00Z">
        <w:r>
          <w:t xml:space="preserve">    display: flex;</w:t>
        </w:r>
      </w:ins>
    </w:p>
    <w:p w:rsidR="007C461F" w:rsidRDefault="007C461F" w:rsidP="007C461F">
      <w:pPr>
        <w:rPr>
          <w:ins w:id="9872" w:author="Priyanshu Solon" w:date="2025-05-22T22:35:00Z"/>
        </w:rPr>
      </w:pPr>
      <w:ins w:id="9873" w:author="Priyanshu Solon" w:date="2025-05-22T22:35:00Z">
        <w:r>
          <w:t xml:space="preserve">    flex-direction: row;</w:t>
        </w:r>
      </w:ins>
    </w:p>
    <w:p w:rsidR="007C461F" w:rsidRDefault="007C461F" w:rsidP="007C461F">
      <w:pPr>
        <w:rPr>
          <w:ins w:id="9874" w:author="Priyanshu Solon" w:date="2025-05-22T22:35:00Z"/>
        </w:rPr>
      </w:pPr>
      <w:ins w:id="9875" w:author="Priyanshu Solon" w:date="2025-05-22T22:35:00Z">
        <w:r>
          <w:t xml:space="preserve">    justify-content: space-between;</w:t>
        </w:r>
      </w:ins>
    </w:p>
    <w:p w:rsidR="007C461F" w:rsidRDefault="007C461F" w:rsidP="007C461F">
      <w:pPr>
        <w:rPr>
          <w:ins w:id="9876" w:author="Priyanshu Solon" w:date="2025-05-22T22:35:00Z"/>
        </w:rPr>
      </w:pPr>
      <w:ins w:id="9877" w:author="Priyanshu Solon" w:date="2025-05-22T22:35:00Z">
        <w:r>
          <w:t>}</w:t>
        </w:r>
      </w:ins>
    </w:p>
    <w:p w:rsidR="007C461F" w:rsidRDefault="007C461F" w:rsidP="007C461F">
      <w:pPr>
        <w:rPr>
          <w:ins w:id="9878" w:author="Priyanshu Solon" w:date="2025-05-22T22:35:00Z"/>
        </w:rPr>
      </w:pPr>
      <w:ins w:id="9879" w:author="Priyanshu Solon" w:date="2025-05-22T22:35:00Z">
        <w:r>
          <w:t>.header-row-1  span {</w:t>
        </w:r>
      </w:ins>
    </w:p>
    <w:p w:rsidR="007C461F" w:rsidRDefault="007C461F" w:rsidP="007C461F">
      <w:pPr>
        <w:rPr>
          <w:ins w:id="9880" w:author="Priyanshu Solon" w:date="2025-05-22T22:35:00Z"/>
        </w:rPr>
      </w:pPr>
      <w:ins w:id="9881" w:author="Priyanshu Solon" w:date="2025-05-22T22:35:00Z">
        <w:r>
          <w:t xml:space="preserve">    padding-left: 10px;</w:t>
        </w:r>
      </w:ins>
    </w:p>
    <w:p w:rsidR="007C461F" w:rsidRDefault="007C461F" w:rsidP="007C461F">
      <w:pPr>
        <w:rPr>
          <w:ins w:id="9882" w:author="Priyanshu Solon" w:date="2025-05-22T22:35:00Z"/>
        </w:rPr>
      </w:pPr>
      <w:ins w:id="9883" w:author="Priyanshu Solon" w:date="2025-05-22T22:35:00Z">
        <w:r>
          <w:t xml:space="preserve">    padding-right: 10px;</w:t>
        </w:r>
      </w:ins>
    </w:p>
    <w:p w:rsidR="007C461F" w:rsidRDefault="007C461F" w:rsidP="007C461F">
      <w:pPr>
        <w:rPr>
          <w:ins w:id="9884" w:author="Priyanshu Solon" w:date="2025-05-22T22:35:00Z"/>
        </w:rPr>
      </w:pPr>
      <w:ins w:id="9885" w:author="Priyanshu Solon" w:date="2025-05-22T22:35:00Z">
        <w:r>
          <w:t>}</w:t>
        </w:r>
      </w:ins>
    </w:p>
    <w:p w:rsidR="007C461F" w:rsidRDefault="007C461F" w:rsidP="007C461F">
      <w:pPr>
        <w:rPr>
          <w:ins w:id="9886" w:author="Priyanshu Solon" w:date="2025-05-22T22:35:00Z"/>
        </w:rPr>
      </w:pPr>
      <w:ins w:id="9887" w:author="Priyanshu Solon" w:date="2025-05-22T22:35:00Z">
        <w:r>
          <w:t>.header-row-2 {</w:t>
        </w:r>
      </w:ins>
    </w:p>
    <w:p w:rsidR="007C461F" w:rsidRDefault="007C461F" w:rsidP="007C461F">
      <w:pPr>
        <w:rPr>
          <w:ins w:id="9888" w:author="Priyanshu Solon" w:date="2025-05-22T22:35:00Z"/>
        </w:rPr>
      </w:pPr>
      <w:ins w:id="9889" w:author="Priyanshu Solon" w:date="2025-05-22T22:35:00Z">
        <w:r>
          <w:t xml:space="preserve">    display: flex;</w:t>
        </w:r>
      </w:ins>
    </w:p>
    <w:p w:rsidR="007C461F" w:rsidRDefault="007C461F" w:rsidP="007C461F">
      <w:pPr>
        <w:rPr>
          <w:ins w:id="9890" w:author="Priyanshu Solon" w:date="2025-05-22T22:35:00Z"/>
        </w:rPr>
      </w:pPr>
      <w:ins w:id="9891" w:author="Priyanshu Solon" w:date="2025-05-22T22:35:00Z">
        <w:r>
          <w:t xml:space="preserve">    flex-direction: row;</w:t>
        </w:r>
      </w:ins>
    </w:p>
    <w:p w:rsidR="007C461F" w:rsidRDefault="007C461F" w:rsidP="007C461F">
      <w:pPr>
        <w:rPr>
          <w:ins w:id="9892" w:author="Priyanshu Solon" w:date="2025-05-22T22:35:00Z"/>
        </w:rPr>
      </w:pPr>
      <w:ins w:id="9893" w:author="Priyanshu Solon" w:date="2025-05-22T22:35:00Z">
        <w:r>
          <w:t xml:space="preserve">    justify-content: space-between;</w:t>
        </w:r>
      </w:ins>
    </w:p>
    <w:p w:rsidR="007C461F" w:rsidRDefault="007C461F" w:rsidP="007C461F">
      <w:pPr>
        <w:rPr>
          <w:ins w:id="9894" w:author="Priyanshu Solon" w:date="2025-05-22T22:35:00Z"/>
        </w:rPr>
      </w:pPr>
      <w:ins w:id="9895" w:author="Priyanshu Solon" w:date="2025-05-22T22:35:00Z">
        <w:r>
          <w:t xml:space="preserve">    align-items: center;</w:t>
        </w:r>
      </w:ins>
    </w:p>
    <w:p w:rsidR="007C461F" w:rsidRDefault="007C461F" w:rsidP="007C461F">
      <w:pPr>
        <w:rPr>
          <w:ins w:id="9896" w:author="Priyanshu Solon" w:date="2025-05-22T22:35:00Z"/>
        </w:rPr>
      </w:pPr>
      <w:ins w:id="9897" w:author="Priyanshu Solon" w:date="2025-05-22T22:35:00Z">
        <w:r>
          <w:t xml:space="preserve">    padding: 10px;</w:t>
        </w:r>
      </w:ins>
    </w:p>
    <w:p w:rsidR="007C461F" w:rsidRDefault="007C461F" w:rsidP="007C461F">
      <w:pPr>
        <w:rPr>
          <w:ins w:id="9898" w:author="Priyanshu Solon" w:date="2025-05-22T22:35:00Z"/>
        </w:rPr>
      </w:pPr>
      <w:ins w:id="9899" w:author="Priyanshu Solon" w:date="2025-05-22T22:35:00Z">
        <w:r>
          <w:t xml:space="preserve">    font-size: 20px;</w:t>
        </w:r>
      </w:ins>
    </w:p>
    <w:p w:rsidR="007C461F" w:rsidRDefault="007C461F" w:rsidP="007C461F">
      <w:pPr>
        <w:rPr>
          <w:ins w:id="9900" w:author="Priyanshu Solon" w:date="2025-05-22T22:35:00Z"/>
        </w:rPr>
      </w:pPr>
      <w:ins w:id="9901" w:author="Priyanshu Solon" w:date="2025-05-22T22:35:00Z">
        <w:r>
          <w:t xml:space="preserve">    font-family: Arial;</w:t>
        </w:r>
      </w:ins>
    </w:p>
    <w:p w:rsidR="007C461F" w:rsidRDefault="007C461F" w:rsidP="007C461F">
      <w:pPr>
        <w:rPr>
          <w:ins w:id="9902" w:author="Priyanshu Solon" w:date="2025-05-22T22:35:00Z"/>
        </w:rPr>
      </w:pPr>
      <w:ins w:id="9903" w:author="Priyanshu Solon" w:date="2025-05-22T22:35:00Z">
        <w:r>
          <w:t>}</w:t>
        </w:r>
      </w:ins>
    </w:p>
    <w:p w:rsidR="007C461F" w:rsidRDefault="007C461F" w:rsidP="007C461F">
      <w:pPr>
        <w:rPr>
          <w:ins w:id="9904" w:author="Priyanshu Solon" w:date="2025-05-22T22:35:00Z"/>
        </w:rPr>
      </w:pPr>
      <w:ins w:id="9905" w:author="Priyanshu Solon" w:date="2025-05-22T22:35:00Z">
        <w:r>
          <w:t>.brand-title {</w:t>
        </w:r>
      </w:ins>
    </w:p>
    <w:p w:rsidR="007C461F" w:rsidRDefault="007C461F" w:rsidP="007C461F">
      <w:pPr>
        <w:rPr>
          <w:ins w:id="9906" w:author="Priyanshu Solon" w:date="2025-05-22T22:35:00Z"/>
        </w:rPr>
      </w:pPr>
      <w:ins w:id="9907" w:author="Priyanshu Solon" w:date="2025-05-22T22:35:00Z">
        <w:r>
          <w:t xml:space="preserve">    font-size: 30px;</w:t>
        </w:r>
      </w:ins>
    </w:p>
    <w:p w:rsidR="007C461F" w:rsidRDefault="007C461F" w:rsidP="007C461F">
      <w:pPr>
        <w:rPr>
          <w:ins w:id="9908" w:author="Priyanshu Solon" w:date="2025-05-22T22:35:00Z"/>
        </w:rPr>
      </w:pPr>
      <w:ins w:id="9909" w:author="Priyanshu Solon" w:date="2025-05-22T22:35:00Z">
        <w:r>
          <w:t xml:space="preserve">    font-weight: bold;</w:t>
        </w:r>
      </w:ins>
    </w:p>
    <w:p w:rsidR="007C461F" w:rsidRDefault="007C461F" w:rsidP="007C461F">
      <w:pPr>
        <w:rPr>
          <w:ins w:id="9910" w:author="Priyanshu Solon" w:date="2025-05-22T22:35:00Z"/>
        </w:rPr>
      </w:pPr>
      <w:ins w:id="9911" w:author="Priyanshu Solon" w:date="2025-05-22T22:35:00Z">
        <w:r>
          <w:t>}</w:t>
        </w:r>
      </w:ins>
    </w:p>
    <w:p w:rsidR="007C461F" w:rsidRDefault="007C461F" w:rsidP="007C461F">
      <w:pPr>
        <w:rPr>
          <w:ins w:id="9912" w:author="Priyanshu Solon" w:date="2025-05-22T22:35:00Z"/>
        </w:rPr>
      </w:pPr>
      <w:ins w:id="9913" w:author="Priyanshu Solon" w:date="2025-05-22T22:35:00Z">
        <w:r>
          <w:t>nav span {</w:t>
        </w:r>
      </w:ins>
    </w:p>
    <w:p w:rsidR="007C461F" w:rsidRDefault="007C461F" w:rsidP="007C461F">
      <w:pPr>
        <w:rPr>
          <w:ins w:id="9914" w:author="Priyanshu Solon" w:date="2025-05-22T22:35:00Z"/>
        </w:rPr>
      </w:pPr>
      <w:ins w:id="9915" w:author="Priyanshu Solon" w:date="2025-05-22T22:35:00Z">
        <w:r>
          <w:t xml:space="preserve">    padding-left: 15px;</w:t>
        </w:r>
      </w:ins>
    </w:p>
    <w:p w:rsidR="007C461F" w:rsidRDefault="007C461F" w:rsidP="007C461F">
      <w:pPr>
        <w:rPr>
          <w:ins w:id="9916" w:author="Priyanshu Solon" w:date="2025-05-22T22:35:00Z"/>
        </w:rPr>
      </w:pPr>
      <w:ins w:id="9917" w:author="Priyanshu Solon" w:date="2025-05-22T22:35:00Z">
        <w:r>
          <w:lastRenderedPageBreak/>
          <w:t xml:space="preserve">    padding-right: 15px;</w:t>
        </w:r>
      </w:ins>
    </w:p>
    <w:p w:rsidR="007C461F" w:rsidRDefault="007C461F" w:rsidP="007C461F">
      <w:pPr>
        <w:rPr>
          <w:ins w:id="9918" w:author="Priyanshu Solon" w:date="2025-05-22T22:35:00Z"/>
        </w:rPr>
      </w:pPr>
      <w:ins w:id="9919" w:author="Priyanshu Solon" w:date="2025-05-22T22:35:00Z">
        <w:r>
          <w:t xml:space="preserve">    font-size: 18px;</w:t>
        </w:r>
      </w:ins>
    </w:p>
    <w:p w:rsidR="007C461F" w:rsidRDefault="007C461F" w:rsidP="007C461F">
      <w:pPr>
        <w:rPr>
          <w:ins w:id="9920" w:author="Priyanshu Solon" w:date="2025-05-22T22:35:00Z"/>
        </w:rPr>
      </w:pPr>
      <w:ins w:id="9921" w:author="Priyanshu Solon" w:date="2025-05-22T22:35:00Z">
        <w:r>
          <w:t>}</w:t>
        </w:r>
      </w:ins>
    </w:p>
    <w:p w:rsidR="007C461F" w:rsidRDefault="007C461F" w:rsidP="007C461F">
      <w:pPr>
        <w:rPr>
          <w:ins w:id="9922" w:author="Priyanshu Solon" w:date="2025-05-22T22:35:00Z"/>
        </w:rPr>
      </w:pPr>
      <w:ins w:id="9923" w:author="Priyanshu Solon" w:date="2025-05-22T22:35:00Z">
        <w:r>
          <w:t>.short-cuts span {</w:t>
        </w:r>
      </w:ins>
    </w:p>
    <w:p w:rsidR="007C461F" w:rsidRDefault="007C461F" w:rsidP="007C461F">
      <w:pPr>
        <w:rPr>
          <w:ins w:id="9924" w:author="Priyanshu Solon" w:date="2025-05-22T22:35:00Z"/>
        </w:rPr>
      </w:pPr>
      <w:ins w:id="9925" w:author="Priyanshu Solon" w:date="2025-05-22T22:35:00Z">
        <w:r>
          <w:t xml:space="preserve">    padding-left: 5px;</w:t>
        </w:r>
      </w:ins>
    </w:p>
    <w:p w:rsidR="007C461F" w:rsidRDefault="007C461F" w:rsidP="007C461F">
      <w:pPr>
        <w:rPr>
          <w:ins w:id="9926" w:author="Priyanshu Solon" w:date="2025-05-22T22:35:00Z"/>
        </w:rPr>
      </w:pPr>
      <w:ins w:id="9927" w:author="Priyanshu Solon" w:date="2025-05-22T22:35:00Z">
        <w:r>
          <w:t xml:space="preserve">    padding-right: 5px;</w:t>
        </w:r>
      </w:ins>
    </w:p>
    <w:p w:rsidR="007C461F" w:rsidRDefault="007C461F" w:rsidP="007C461F">
      <w:pPr>
        <w:rPr>
          <w:ins w:id="9928" w:author="Priyanshu Solon" w:date="2025-05-22T22:35:00Z"/>
        </w:rPr>
      </w:pPr>
      <w:ins w:id="9929" w:author="Priyanshu Solon" w:date="2025-05-22T22:35:00Z">
        <w:r>
          <w:t>}</w:t>
        </w:r>
      </w:ins>
    </w:p>
    <w:p w:rsidR="007C461F" w:rsidRDefault="007C461F" w:rsidP="007C461F">
      <w:pPr>
        <w:rPr>
          <w:ins w:id="9930" w:author="Priyanshu Solon" w:date="2025-05-22T22:35:00Z"/>
        </w:rPr>
      </w:pPr>
      <w:ins w:id="9931" w:author="Priyanshu Solon" w:date="2025-05-22T22:35:00Z">
        <w:r>
          <w:t>.bi-justify {</w:t>
        </w:r>
      </w:ins>
    </w:p>
    <w:p w:rsidR="007C461F" w:rsidRDefault="007C461F" w:rsidP="007C461F">
      <w:pPr>
        <w:rPr>
          <w:ins w:id="9932" w:author="Priyanshu Solon" w:date="2025-05-22T22:35:00Z"/>
        </w:rPr>
      </w:pPr>
      <w:ins w:id="9933" w:author="Priyanshu Solon" w:date="2025-05-22T22:35:00Z">
        <w:r>
          <w:t xml:space="preserve">    display: none;</w:t>
        </w:r>
      </w:ins>
    </w:p>
    <w:p w:rsidR="007C461F" w:rsidRDefault="007C461F" w:rsidP="007C461F">
      <w:pPr>
        <w:rPr>
          <w:ins w:id="9934" w:author="Priyanshu Solon" w:date="2025-05-22T22:35:00Z"/>
        </w:rPr>
      </w:pPr>
      <w:ins w:id="9935" w:author="Priyanshu Solon" w:date="2025-05-22T22:35:00Z">
        <w:r>
          <w:t>}</w:t>
        </w:r>
      </w:ins>
    </w:p>
    <w:p w:rsidR="007C461F" w:rsidRDefault="007C461F" w:rsidP="007C461F">
      <w:pPr>
        <w:rPr>
          <w:ins w:id="9936" w:author="Priyanshu Solon" w:date="2025-05-22T22:35:00Z"/>
        </w:rPr>
      </w:pPr>
    </w:p>
    <w:p w:rsidR="007C461F" w:rsidRDefault="007C461F" w:rsidP="007C461F">
      <w:pPr>
        <w:rPr>
          <w:ins w:id="9937" w:author="Priyanshu Solon" w:date="2025-05-22T22:35:00Z"/>
        </w:rPr>
      </w:pPr>
      <w:ins w:id="9938" w:author="Priyanshu Solon" w:date="2025-05-22T22:35:00Z">
        <w:r>
          <w:t>article {</w:t>
        </w:r>
      </w:ins>
    </w:p>
    <w:p w:rsidR="007C461F" w:rsidRDefault="007C461F" w:rsidP="007C461F">
      <w:pPr>
        <w:rPr>
          <w:ins w:id="9939" w:author="Priyanshu Solon" w:date="2025-05-22T22:35:00Z"/>
        </w:rPr>
      </w:pPr>
      <w:ins w:id="9940" w:author="Priyanshu Solon" w:date="2025-05-22T22:35:00Z">
        <w:r>
          <w:t xml:space="preserve">    background-color: black;</w:t>
        </w:r>
      </w:ins>
    </w:p>
    <w:p w:rsidR="007C461F" w:rsidRDefault="007C461F" w:rsidP="007C461F">
      <w:pPr>
        <w:rPr>
          <w:ins w:id="9941" w:author="Priyanshu Solon" w:date="2025-05-22T22:35:00Z"/>
        </w:rPr>
      </w:pPr>
      <w:ins w:id="9942" w:author="Priyanshu Solon" w:date="2025-05-22T22:35:00Z">
        <w:r>
          <w:t xml:space="preserve">    color:white;</w:t>
        </w:r>
      </w:ins>
    </w:p>
    <w:p w:rsidR="007C461F" w:rsidRDefault="007C461F" w:rsidP="007C461F">
      <w:pPr>
        <w:rPr>
          <w:ins w:id="9943" w:author="Priyanshu Solon" w:date="2025-05-22T22:35:00Z"/>
        </w:rPr>
      </w:pPr>
      <w:ins w:id="9944" w:author="Priyanshu Solon" w:date="2025-05-22T22:35:00Z">
        <w:r>
          <w:t xml:space="preserve">    padding: 15px;</w:t>
        </w:r>
      </w:ins>
    </w:p>
    <w:p w:rsidR="007C461F" w:rsidRDefault="007C461F" w:rsidP="007C461F">
      <w:pPr>
        <w:rPr>
          <w:ins w:id="9945" w:author="Priyanshu Solon" w:date="2025-05-22T22:35:00Z"/>
        </w:rPr>
      </w:pPr>
      <w:ins w:id="9946" w:author="Priyanshu Solon" w:date="2025-05-22T22:35:00Z">
        <w:r>
          <w:t xml:space="preserve">    text-align: center;</w:t>
        </w:r>
      </w:ins>
    </w:p>
    <w:p w:rsidR="007C461F" w:rsidRDefault="007C461F" w:rsidP="007C461F">
      <w:pPr>
        <w:rPr>
          <w:ins w:id="9947" w:author="Priyanshu Solon" w:date="2025-05-22T22:35:00Z"/>
        </w:rPr>
      </w:pPr>
      <w:ins w:id="9948" w:author="Priyanshu Solon" w:date="2025-05-22T22:35:00Z">
        <w:r>
          <w:t xml:space="preserve">    font-family: Arial;</w:t>
        </w:r>
      </w:ins>
    </w:p>
    <w:p w:rsidR="007C461F" w:rsidRDefault="007C461F" w:rsidP="007C461F">
      <w:pPr>
        <w:rPr>
          <w:ins w:id="9949" w:author="Priyanshu Solon" w:date="2025-05-22T22:35:00Z"/>
        </w:rPr>
      </w:pPr>
      <w:ins w:id="9950" w:author="Priyanshu Solon" w:date="2025-05-22T22:35:00Z">
        <w:r>
          <w:t xml:space="preserve">    font-size: 16px;</w:t>
        </w:r>
      </w:ins>
    </w:p>
    <w:p w:rsidR="007C461F" w:rsidRDefault="007C461F" w:rsidP="007C461F">
      <w:pPr>
        <w:rPr>
          <w:ins w:id="9951" w:author="Priyanshu Solon" w:date="2025-05-22T22:35:00Z"/>
        </w:rPr>
      </w:pPr>
      <w:ins w:id="9952" w:author="Priyanshu Solon" w:date="2025-05-22T22:35:00Z">
        <w:r>
          <w:t>}</w:t>
        </w:r>
      </w:ins>
    </w:p>
    <w:p w:rsidR="007C461F" w:rsidRDefault="007C461F" w:rsidP="007C461F">
      <w:pPr>
        <w:rPr>
          <w:ins w:id="9953" w:author="Priyanshu Solon" w:date="2025-05-22T22:35:00Z"/>
        </w:rPr>
      </w:pPr>
      <w:ins w:id="9954" w:author="Priyanshu Solon" w:date="2025-05-22T22:35:00Z">
        <w:r>
          <w:t>.bi-lightning-fill {</w:t>
        </w:r>
      </w:ins>
    </w:p>
    <w:p w:rsidR="007C461F" w:rsidRDefault="007C461F" w:rsidP="007C461F">
      <w:pPr>
        <w:rPr>
          <w:ins w:id="9955" w:author="Priyanshu Solon" w:date="2025-05-22T22:35:00Z"/>
        </w:rPr>
      </w:pPr>
      <w:ins w:id="9956" w:author="Priyanshu Solon" w:date="2025-05-22T22:35:00Z">
        <w:r>
          <w:t xml:space="preserve">    color:gold;</w:t>
        </w:r>
      </w:ins>
    </w:p>
    <w:p w:rsidR="007C461F" w:rsidRDefault="007C461F" w:rsidP="007C461F">
      <w:pPr>
        <w:rPr>
          <w:ins w:id="9957" w:author="Priyanshu Solon" w:date="2025-05-22T22:35:00Z"/>
        </w:rPr>
      </w:pPr>
      <w:ins w:id="9958" w:author="Priyanshu Solon" w:date="2025-05-22T22:35:00Z">
        <w:r>
          <w:t>}</w:t>
        </w:r>
      </w:ins>
    </w:p>
    <w:p w:rsidR="007C461F" w:rsidRDefault="007C461F" w:rsidP="007C461F">
      <w:pPr>
        <w:rPr>
          <w:ins w:id="9959" w:author="Priyanshu Solon" w:date="2025-05-22T22:35:00Z"/>
        </w:rPr>
      </w:pPr>
    </w:p>
    <w:p w:rsidR="007C461F" w:rsidRDefault="007C461F" w:rsidP="007C461F">
      <w:pPr>
        <w:rPr>
          <w:ins w:id="9960" w:author="Priyanshu Solon" w:date="2025-05-22T22:35:00Z"/>
        </w:rPr>
      </w:pPr>
      <w:ins w:id="9961" w:author="Priyanshu Solon" w:date="2025-05-22T22:35:00Z">
        <w:r>
          <w:t>main {</w:t>
        </w:r>
      </w:ins>
    </w:p>
    <w:p w:rsidR="007C461F" w:rsidRDefault="007C461F" w:rsidP="007C461F">
      <w:pPr>
        <w:rPr>
          <w:ins w:id="9962" w:author="Priyanshu Solon" w:date="2025-05-22T22:35:00Z"/>
        </w:rPr>
      </w:pPr>
      <w:ins w:id="9963" w:author="Priyanshu Solon" w:date="2025-05-22T22:35:00Z">
        <w:r>
          <w:t xml:space="preserve">    height: 450px;</w:t>
        </w:r>
      </w:ins>
    </w:p>
    <w:p w:rsidR="007C461F" w:rsidRDefault="007C461F" w:rsidP="007C461F">
      <w:pPr>
        <w:rPr>
          <w:ins w:id="9964" w:author="Priyanshu Solon" w:date="2025-05-22T22:35:00Z"/>
        </w:rPr>
      </w:pPr>
      <w:ins w:id="9965" w:author="Priyanshu Solon" w:date="2025-05-22T22:35:00Z">
        <w:r>
          <w:t xml:space="preserve">    display: grid;</w:t>
        </w:r>
      </w:ins>
    </w:p>
    <w:p w:rsidR="007C461F" w:rsidRDefault="007C461F" w:rsidP="007C461F">
      <w:pPr>
        <w:rPr>
          <w:ins w:id="9966" w:author="Priyanshu Solon" w:date="2025-05-22T22:35:00Z"/>
        </w:rPr>
      </w:pPr>
      <w:ins w:id="9967" w:author="Priyanshu Solon" w:date="2025-05-22T22:35:00Z">
        <w:r>
          <w:t xml:space="preserve">    grid-template-columns: 4fr 4fr 4fr;</w:t>
        </w:r>
      </w:ins>
    </w:p>
    <w:p w:rsidR="007C461F" w:rsidRDefault="007C461F" w:rsidP="007C461F">
      <w:pPr>
        <w:rPr>
          <w:ins w:id="9968" w:author="Priyanshu Solon" w:date="2025-05-22T22:35:00Z"/>
        </w:rPr>
      </w:pPr>
      <w:ins w:id="9969" w:author="Priyanshu Solon" w:date="2025-05-22T22:35:00Z">
        <w:r>
          <w:t xml:space="preserve">    margin-top: 10px;</w:t>
        </w:r>
      </w:ins>
    </w:p>
    <w:p w:rsidR="007C461F" w:rsidRDefault="007C461F" w:rsidP="007C461F">
      <w:pPr>
        <w:rPr>
          <w:ins w:id="9970" w:author="Priyanshu Solon" w:date="2025-05-22T22:35:00Z"/>
        </w:rPr>
      </w:pPr>
      <w:ins w:id="9971" w:author="Priyanshu Solon" w:date="2025-05-22T22:35:00Z">
        <w:r>
          <w:t>}</w:t>
        </w:r>
      </w:ins>
    </w:p>
    <w:p w:rsidR="007C461F" w:rsidRDefault="007C461F" w:rsidP="007C461F">
      <w:pPr>
        <w:rPr>
          <w:ins w:id="9972" w:author="Priyanshu Solon" w:date="2025-05-22T22:35:00Z"/>
        </w:rPr>
      </w:pPr>
      <w:ins w:id="9973" w:author="Priyanshu Solon" w:date="2025-05-22T22:35:00Z">
        <w:r>
          <w:lastRenderedPageBreak/>
          <w:t>.women-fashion {</w:t>
        </w:r>
      </w:ins>
    </w:p>
    <w:p w:rsidR="007C461F" w:rsidRDefault="007C461F" w:rsidP="007C461F">
      <w:pPr>
        <w:rPr>
          <w:ins w:id="9974" w:author="Priyanshu Solon" w:date="2025-05-22T22:35:00Z"/>
        </w:rPr>
      </w:pPr>
      <w:ins w:id="9975" w:author="Priyanshu Solon" w:date="2025-05-22T22:35:00Z">
        <w:r>
          <w:t xml:space="preserve">    background-image: url("../../public/images/women-fashion.jpg");</w:t>
        </w:r>
      </w:ins>
    </w:p>
    <w:p w:rsidR="007C461F" w:rsidRDefault="007C461F" w:rsidP="007C461F">
      <w:pPr>
        <w:rPr>
          <w:ins w:id="9976" w:author="Priyanshu Solon" w:date="2025-05-22T22:35:00Z"/>
        </w:rPr>
      </w:pPr>
      <w:ins w:id="9977" w:author="Priyanshu Solon" w:date="2025-05-22T22:35:00Z">
        <w:r>
          <w:t xml:space="preserve">    background-size: cover;</w:t>
        </w:r>
      </w:ins>
    </w:p>
    <w:p w:rsidR="007C461F" w:rsidRDefault="007C461F" w:rsidP="007C461F">
      <w:pPr>
        <w:rPr>
          <w:ins w:id="9978" w:author="Priyanshu Solon" w:date="2025-05-22T22:35:00Z"/>
        </w:rPr>
      </w:pPr>
      <w:ins w:id="9979" w:author="Priyanshu Solon" w:date="2025-05-22T22:35:00Z">
        <w:r>
          <w:t xml:space="preserve">    display: flex;</w:t>
        </w:r>
      </w:ins>
    </w:p>
    <w:p w:rsidR="007C461F" w:rsidRDefault="007C461F" w:rsidP="007C461F">
      <w:pPr>
        <w:rPr>
          <w:ins w:id="9980" w:author="Priyanshu Solon" w:date="2025-05-22T22:35:00Z"/>
        </w:rPr>
      </w:pPr>
      <w:ins w:id="9981" w:author="Priyanshu Solon" w:date="2025-05-22T22:35:00Z">
        <w:r>
          <w:t xml:space="preserve">    flex-direction: column;</w:t>
        </w:r>
      </w:ins>
    </w:p>
    <w:p w:rsidR="007C461F" w:rsidRDefault="007C461F" w:rsidP="007C461F">
      <w:pPr>
        <w:rPr>
          <w:ins w:id="9982" w:author="Priyanshu Solon" w:date="2025-05-22T22:35:00Z"/>
        </w:rPr>
      </w:pPr>
      <w:ins w:id="9983" w:author="Priyanshu Solon" w:date="2025-05-22T22:35:00Z">
        <w:r>
          <w:t xml:space="preserve">    justify-content: space-around;</w:t>
        </w:r>
      </w:ins>
    </w:p>
    <w:p w:rsidR="007C461F" w:rsidRDefault="007C461F" w:rsidP="007C461F">
      <w:pPr>
        <w:rPr>
          <w:ins w:id="9984" w:author="Priyanshu Solon" w:date="2025-05-22T22:35:00Z"/>
        </w:rPr>
      </w:pPr>
      <w:ins w:id="9985" w:author="Priyanshu Solon" w:date="2025-05-22T22:35:00Z">
        <w:r>
          <w:t xml:space="preserve">    align-items: center;</w:t>
        </w:r>
      </w:ins>
    </w:p>
    <w:p w:rsidR="007C461F" w:rsidRDefault="007C461F" w:rsidP="007C461F">
      <w:pPr>
        <w:rPr>
          <w:ins w:id="9986" w:author="Priyanshu Solon" w:date="2025-05-22T22:35:00Z"/>
        </w:rPr>
      </w:pPr>
      <w:ins w:id="9987" w:author="Priyanshu Solon" w:date="2025-05-22T22:35:00Z">
        <w:r>
          <w:t xml:space="preserve">    opacity: 0.8;</w:t>
        </w:r>
      </w:ins>
    </w:p>
    <w:p w:rsidR="007C461F" w:rsidRDefault="007C461F" w:rsidP="007C461F">
      <w:pPr>
        <w:rPr>
          <w:ins w:id="9988" w:author="Priyanshu Solon" w:date="2025-05-22T22:35:00Z"/>
        </w:rPr>
      </w:pPr>
      <w:ins w:id="9989" w:author="Priyanshu Solon" w:date="2025-05-22T22:35:00Z">
        <w:r>
          <w:t>}</w:t>
        </w:r>
      </w:ins>
    </w:p>
    <w:p w:rsidR="007C461F" w:rsidRDefault="007C461F" w:rsidP="007C461F">
      <w:pPr>
        <w:rPr>
          <w:ins w:id="9990" w:author="Priyanshu Solon" w:date="2025-05-22T22:35:00Z"/>
        </w:rPr>
      </w:pPr>
      <w:ins w:id="9991" w:author="Priyanshu Solon" w:date="2025-05-22T22:35:00Z">
        <w:r>
          <w:t>.men-fashion {</w:t>
        </w:r>
      </w:ins>
    </w:p>
    <w:p w:rsidR="007C461F" w:rsidRDefault="007C461F" w:rsidP="007C461F">
      <w:pPr>
        <w:rPr>
          <w:ins w:id="9992" w:author="Priyanshu Solon" w:date="2025-05-22T22:35:00Z"/>
        </w:rPr>
      </w:pPr>
      <w:ins w:id="9993" w:author="Priyanshu Solon" w:date="2025-05-22T22:35:00Z">
        <w:r>
          <w:t xml:space="preserve">    background-image: url("../../public/images/men-fashion.jpg");</w:t>
        </w:r>
      </w:ins>
    </w:p>
    <w:p w:rsidR="007C461F" w:rsidRDefault="007C461F" w:rsidP="007C461F">
      <w:pPr>
        <w:rPr>
          <w:ins w:id="9994" w:author="Priyanshu Solon" w:date="2025-05-22T22:35:00Z"/>
        </w:rPr>
      </w:pPr>
      <w:ins w:id="9995" w:author="Priyanshu Solon" w:date="2025-05-22T22:35:00Z">
        <w:r>
          <w:t xml:space="preserve">    background-size: cover;</w:t>
        </w:r>
      </w:ins>
    </w:p>
    <w:p w:rsidR="007C461F" w:rsidRDefault="007C461F" w:rsidP="007C461F">
      <w:pPr>
        <w:rPr>
          <w:ins w:id="9996" w:author="Priyanshu Solon" w:date="2025-05-22T22:35:00Z"/>
        </w:rPr>
      </w:pPr>
      <w:ins w:id="9997" w:author="Priyanshu Solon" w:date="2025-05-22T22:35:00Z">
        <w:r>
          <w:t xml:space="preserve">    display: flex;</w:t>
        </w:r>
      </w:ins>
    </w:p>
    <w:p w:rsidR="007C461F" w:rsidRDefault="007C461F" w:rsidP="007C461F">
      <w:pPr>
        <w:rPr>
          <w:ins w:id="9998" w:author="Priyanshu Solon" w:date="2025-05-22T22:35:00Z"/>
        </w:rPr>
      </w:pPr>
      <w:ins w:id="9999" w:author="Priyanshu Solon" w:date="2025-05-22T22:35:00Z">
        <w:r>
          <w:t xml:space="preserve">    flex-direction: column;</w:t>
        </w:r>
      </w:ins>
    </w:p>
    <w:p w:rsidR="007C461F" w:rsidRDefault="007C461F" w:rsidP="007C461F">
      <w:pPr>
        <w:rPr>
          <w:ins w:id="10000" w:author="Priyanshu Solon" w:date="2025-05-22T22:35:00Z"/>
        </w:rPr>
      </w:pPr>
      <w:ins w:id="10001" w:author="Priyanshu Solon" w:date="2025-05-22T22:35:00Z">
        <w:r>
          <w:t xml:space="preserve">    justify-content: space-around;</w:t>
        </w:r>
      </w:ins>
    </w:p>
    <w:p w:rsidR="007C461F" w:rsidRDefault="007C461F" w:rsidP="007C461F">
      <w:pPr>
        <w:rPr>
          <w:ins w:id="10002" w:author="Priyanshu Solon" w:date="2025-05-22T22:35:00Z"/>
        </w:rPr>
      </w:pPr>
      <w:ins w:id="10003" w:author="Priyanshu Solon" w:date="2025-05-22T22:35:00Z">
        <w:r>
          <w:t xml:space="preserve">    align-items: center;</w:t>
        </w:r>
      </w:ins>
    </w:p>
    <w:p w:rsidR="007C461F" w:rsidRDefault="007C461F" w:rsidP="007C461F">
      <w:pPr>
        <w:rPr>
          <w:ins w:id="10004" w:author="Priyanshu Solon" w:date="2025-05-22T22:35:00Z"/>
        </w:rPr>
      </w:pPr>
      <w:ins w:id="10005" w:author="Priyanshu Solon" w:date="2025-05-22T22:35:00Z">
        <w:r>
          <w:t xml:space="preserve">    opacity: 0.8;</w:t>
        </w:r>
      </w:ins>
    </w:p>
    <w:p w:rsidR="007C461F" w:rsidRDefault="007C461F" w:rsidP="007C461F">
      <w:pPr>
        <w:rPr>
          <w:ins w:id="10006" w:author="Priyanshu Solon" w:date="2025-05-22T22:35:00Z"/>
        </w:rPr>
      </w:pPr>
      <w:ins w:id="10007" w:author="Priyanshu Solon" w:date="2025-05-22T22:35:00Z">
        <w:r>
          <w:t>}</w:t>
        </w:r>
      </w:ins>
    </w:p>
    <w:p w:rsidR="007C461F" w:rsidRDefault="007C461F" w:rsidP="007C461F">
      <w:pPr>
        <w:rPr>
          <w:ins w:id="10008" w:author="Priyanshu Solon" w:date="2025-05-22T22:35:00Z"/>
        </w:rPr>
      </w:pPr>
      <w:ins w:id="10009" w:author="Priyanshu Solon" w:date="2025-05-22T22:35:00Z">
        <w:r>
          <w:t>.kids-fashion {</w:t>
        </w:r>
      </w:ins>
    </w:p>
    <w:p w:rsidR="007C461F" w:rsidRDefault="007C461F" w:rsidP="007C461F">
      <w:pPr>
        <w:rPr>
          <w:ins w:id="10010" w:author="Priyanshu Solon" w:date="2025-05-22T22:35:00Z"/>
        </w:rPr>
      </w:pPr>
      <w:ins w:id="10011" w:author="Priyanshu Solon" w:date="2025-05-22T22:35:00Z">
        <w:r>
          <w:t xml:space="preserve">    background-image: url("../../public/images/kids-fashion.jpg");</w:t>
        </w:r>
      </w:ins>
    </w:p>
    <w:p w:rsidR="007C461F" w:rsidRDefault="007C461F" w:rsidP="007C461F">
      <w:pPr>
        <w:rPr>
          <w:ins w:id="10012" w:author="Priyanshu Solon" w:date="2025-05-22T22:35:00Z"/>
        </w:rPr>
      </w:pPr>
      <w:ins w:id="10013" w:author="Priyanshu Solon" w:date="2025-05-22T22:35:00Z">
        <w:r>
          <w:t xml:space="preserve">    background-size: cover;</w:t>
        </w:r>
      </w:ins>
    </w:p>
    <w:p w:rsidR="007C461F" w:rsidRDefault="007C461F" w:rsidP="007C461F">
      <w:pPr>
        <w:rPr>
          <w:ins w:id="10014" w:author="Priyanshu Solon" w:date="2025-05-22T22:35:00Z"/>
        </w:rPr>
      </w:pPr>
      <w:ins w:id="10015" w:author="Priyanshu Solon" w:date="2025-05-22T22:35:00Z">
        <w:r>
          <w:t xml:space="preserve">    display: flex;</w:t>
        </w:r>
      </w:ins>
    </w:p>
    <w:p w:rsidR="007C461F" w:rsidRDefault="007C461F" w:rsidP="007C461F">
      <w:pPr>
        <w:rPr>
          <w:ins w:id="10016" w:author="Priyanshu Solon" w:date="2025-05-22T22:35:00Z"/>
        </w:rPr>
      </w:pPr>
      <w:ins w:id="10017" w:author="Priyanshu Solon" w:date="2025-05-22T22:35:00Z">
        <w:r>
          <w:t xml:space="preserve">    flex-direction: column;</w:t>
        </w:r>
      </w:ins>
    </w:p>
    <w:p w:rsidR="007C461F" w:rsidRDefault="007C461F" w:rsidP="007C461F">
      <w:pPr>
        <w:rPr>
          <w:ins w:id="10018" w:author="Priyanshu Solon" w:date="2025-05-22T22:35:00Z"/>
        </w:rPr>
      </w:pPr>
      <w:ins w:id="10019" w:author="Priyanshu Solon" w:date="2025-05-22T22:35:00Z">
        <w:r>
          <w:t xml:space="preserve">    justify-content: space-around;</w:t>
        </w:r>
      </w:ins>
    </w:p>
    <w:p w:rsidR="007C461F" w:rsidRDefault="007C461F" w:rsidP="007C461F">
      <w:pPr>
        <w:rPr>
          <w:ins w:id="10020" w:author="Priyanshu Solon" w:date="2025-05-22T22:35:00Z"/>
        </w:rPr>
      </w:pPr>
      <w:ins w:id="10021" w:author="Priyanshu Solon" w:date="2025-05-22T22:35:00Z">
        <w:r>
          <w:t xml:space="preserve">    align-items: center;</w:t>
        </w:r>
      </w:ins>
    </w:p>
    <w:p w:rsidR="007C461F" w:rsidRDefault="007C461F" w:rsidP="007C461F">
      <w:pPr>
        <w:rPr>
          <w:ins w:id="10022" w:author="Priyanshu Solon" w:date="2025-05-22T22:35:00Z"/>
        </w:rPr>
      </w:pPr>
      <w:ins w:id="10023" w:author="Priyanshu Solon" w:date="2025-05-22T22:35:00Z">
        <w:r>
          <w:t xml:space="preserve">    opacity: 0.8;</w:t>
        </w:r>
      </w:ins>
    </w:p>
    <w:p w:rsidR="007C461F" w:rsidRDefault="007C461F" w:rsidP="007C461F">
      <w:pPr>
        <w:rPr>
          <w:ins w:id="10024" w:author="Priyanshu Solon" w:date="2025-05-22T22:35:00Z"/>
        </w:rPr>
      </w:pPr>
      <w:ins w:id="10025" w:author="Priyanshu Solon" w:date="2025-05-22T22:35:00Z">
        <w:r>
          <w:t>}</w:t>
        </w:r>
      </w:ins>
    </w:p>
    <w:p w:rsidR="007C461F" w:rsidRDefault="007C461F" w:rsidP="007C461F">
      <w:pPr>
        <w:rPr>
          <w:ins w:id="10026" w:author="Priyanshu Solon" w:date="2025-05-22T22:35:00Z"/>
        </w:rPr>
      </w:pPr>
      <w:ins w:id="10027" w:author="Priyanshu Solon" w:date="2025-05-22T22:35:00Z">
        <w:r>
          <w:t>.main-title {</w:t>
        </w:r>
      </w:ins>
    </w:p>
    <w:p w:rsidR="007C461F" w:rsidRDefault="007C461F" w:rsidP="007C461F">
      <w:pPr>
        <w:rPr>
          <w:ins w:id="10028" w:author="Priyanshu Solon" w:date="2025-05-22T22:35:00Z"/>
        </w:rPr>
      </w:pPr>
      <w:ins w:id="10029" w:author="Priyanshu Solon" w:date="2025-05-22T22:35:00Z">
        <w:r>
          <w:t xml:space="preserve">    font-family: Arial;</w:t>
        </w:r>
      </w:ins>
    </w:p>
    <w:p w:rsidR="007C461F" w:rsidRDefault="007C461F" w:rsidP="007C461F">
      <w:pPr>
        <w:rPr>
          <w:ins w:id="10030" w:author="Priyanshu Solon" w:date="2025-05-22T22:35:00Z"/>
        </w:rPr>
      </w:pPr>
      <w:ins w:id="10031" w:author="Priyanshu Solon" w:date="2025-05-22T22:35:00Z">
        <w:r>
          <w:lastRenderedPageBreak/>
          <w:t xml:space="preserve">    font-size: 50px;</w:t>
        </w:r>
      </w:ins>
    </w:p>
    <w:p w:rsidR="007C461F" w:rsidRDefault="007C461F" w:rsidP="007C461F">
      <w:pPr>
        <w:rPr>
          <w:ins w:id="10032" w:author="Priyanshu Solon" w:date="2025-05-22T22:35:00Z"/>
        </w:rPr>
      </w:pPr>
      <w:ins w:id="10033" w:author="Priyanshu Solon" w:date="2025-05-22T22:35:00Z">
        <w:r>
          <w:t xml:space="preserve">    font-weight: bold;</w:t>
        </w:r>
      </w:ins>
    </w:p>
    <w:p w:rsidR="007C461F" w:rsidRDefault="007C461F" w:rsidP="007C461F">
      <w:pPr>
        <w:rPr>
          <w:ins w:id="10034" w:author="Priyanshu Solon" w:date="2025-05-22T22:35:00Z"/>
        </w:rPr>
      </w:pPr>
      <w:ins w:id="10035" w:author="Priyanshu Solon" w:date="2025-05-22T22:35:00Z">
        <w:r>
          <w:t xml:space="preserve">    color:white;</w:t>
        </w:r>
      </w:ins>
    </w:p>
    <w:p w:rsidR="007C461F" w:rsidRDefault="007C461F" w:rsidP="007C461F">
      <w:pPr>
        <w:rPr>
          <w:ins w:id="10036" w:author="Priyanshu Solon" w:date="2025-05-22T22:35:00Z"/>
        </w:rPr>
      </w:pPr>
      <w:ins w:id="10037" w:author="Priyanshu Solon" w:date="2025-05-22T22:35:00Z">
        <w:r>
          <w:t xml:space="preserve">    text-shadow: 2px 2px 2px black;</w:t>
        </w:r>
      </w:ins>
    </w:p>
    <w:p w:rsidR="007C461F" w:rsidRDefault="007C461F" w:rsidP="007C461F">
      <w:pPr>
        <w:rPr>
          <w:ins w:id="10038" w:author="Priyanshu Solon" w:date="2025-05-22T22:35:00Z"/>
        </w:rPr>
      </w:pPr>
      <w:ins w:id="10039" w:author="Priyanshu Solon" w:date="2025-05-22T22:35:00Z">
        <w:r>
          <w:t>}</w:t>
        </w:r>
      </w:ins>
    </w:p>
    <w:p w:rsidR="007C461F" w:rsidRDefault="007C461F" w:rsidP="007C461F">
      <w:pPr>
        <w:rPr>
          <w:ins w:id="10040" w:author="Priyanshu Solon" w:date="2025-05-22T22:35:00Z"/>
        </w:rPr>
      </w:pPr>
      <w:ins w:id="10041" w:author="Priyanshu Solon" w:date="2025-05-22T22:35:00Z">
        <w:r>
          <w:t>.btn-shop {</w:t>
        </w:r>
      </w:ins>
    </w:p>
    <w:p w:rsidR="007C461F" w:rsidRDefault="007C461F" w:rsidP="007C461F">
      <w:pPr>
        <w:rPr>
          <w:ins w:id="10042" w:author="Priyanshu Solon" w:date="2025-05-22T22:35:00Z"/>
        </w:rPr>
      </w:pPr>
      <w:ins w:id="10043" w:author="Priyanshu Solon" w:date="2025-05-22T22:35:00Z">
        <w:r>
          <w:t xml:space="preserve">    background-color: white;</w:t>
        </w:r>
      </w:ins>
    </w:p>
    <w:p w:rsidR="007C461F" w:rsidRDefault="007C461F" w:rsidP="007C461F">
      <w:pPr>
        <w:rPr>
          <w:ins w:id="10044" w:author="Priyanshu Solon" w:date="2025-05-22T22:35:00Z"/>
        </w:rPr>
      </w:pPr>
      <w:ins w:id="10045" w:author="Priyanshu Solon" w:date="2025-05-22T22:35:00Z">
        <w:r>
          <w:t xml:space="preserve">    padding: 10px;</w:t>
        </w:r>
      </w:ins>
    </w:p>
    <w:p w:rsidR="007C461F" w:rsidRDefault="007C461F" w:rsidP="007C461F">
      <w:pPr>
        <w:rPr>
          <w:ins w:id="10046" w:author="Priyanshu Solon" w:date="2025-05-22T22:35:00Z"/>
        </w:rPr>
      </w:pPr>
      <w:ins w:id="10047" w:author="Priyanshu Solon" w:date="2025-05-22T22:35:00Z">
        <w:r>
          <w:t xml:space="preserve">    width: 140px;</w:t>
        </w:r>
      </w:ins>
    </w:p>
    <w:p w:rsidR="007C461F" w:rsidRDefault="007C461F" w:rsidP="007C461F">
      <w:pPr>
        <w:rPr>
          <w:ins w:id="10048" w:author="Priyanshu Solon" w:date="2025-05-22T22:35:00Z"/>
        </w:rPr>
      </w:pPr>
      <w:ins w:id="10049" w:author="Priyanshu Solon" w:date="2025-05-22T22:35:00Z">
        <w:r>
          <w:t xml:space="preserve">    font-family: Arial;</w:t>
        </w:r>
      </w:ins>
    </w:p>
    <w:p w:rsidR="007C461F" w:rsidRDefault="007C461F" w:rsidP="007C461F">
      <w:pPr>
        <w:rPr>
          <w:ins w:id="10050" w:author="Priyanshu Solon" w:date="2025-05-22T22:35:00Z"/>
        </w:rPr>
      </w:pPr>
      <w:ins w:id="10051" w:author="Priyanshu Solon" w:date="2025-05-22T22:35:00Z">
        <w:r>
          <w:t xml:space="preserve">    text-align: center;</w:t>
        </w:r>
      </w:ins>
    </w:p>
    <w:p w:rsidR="007C461F" w:rsidRDefault="007C461F" w:rsidP="007C461F">
      <w:pPr>
        <w:rPr>
          <w:ins w:id="10052" w:author="Priyanshu Solon" w:date="2025-05-22T22:35:00Z"/>
        </w:rPr>
      </w:pPr>
      <w:ins w:id="10053" w:author="Priyanshu Solon" w:date="2025-05-22T22:35:00Z">
        <w:r>
          <w:t xml:space="preserve">    box-shadow: 2px 2px 2px black;</w:t>
        </w:r>
      </w:ins>
    </w:p>
    <w:p w:rsidR="007C461F" w:rsidRDefault="007C461F" w:rsidP="007C461F">
      <w:pPr>
        <w:rPr>
          <w:ins w:id="10054" w:author="Priyanshu Solon" w:date="2025-05-22T22:35:00Z"/>
        </w:rPr>
      </w:pPr>
      <w:ins w:id="10055" w:author="Priyanshu Solon" w:date="2025-05-22T22:35:00Z">
        <w:r>
          <w:t xml:space="preserve">    border-radius: 5px;</w:t>
        </w:r>
      </w:ins>
    </w:p>
    <w:p w:rsidR="007C461F" w:rsidRDefault="007C461F" w:rsidP="007C461F">
      <w:pPr>
        <w:rPr>
          <w:ins w:id="10056" w:author="Priyanshu Solon" w:date="2025-05-22T22:35:00Z"/>
        </w:rPr>
      </w:pPr>
      <w:ins w:id="10057" w:author="Priyanshu Solon" w:date="2025-05-22T22:35:00Z">
        <w:r>
          <w:t>}</w:t>
        </w:r>
      </w:ins>
    </w:p>
    <w:p w:rsidR="007C461F" w:rsidRDefault="007C461F" w:rsidP="007C461F">
      <w:pPr>
        <w:rPr>
          <w:ins w:id="10058" w:author="Priyanshu Solon" w:date="2025-05-22T22:35:00Z"/>
        </w:rPr>
      </w:pPr>
      <w:ins w:id="10059" w:author="Priyanshu Solon" w:date="2025-05-22T22:35:00Z">
        <w:r>
          <w:t>.women-fashion:hover, .men-fashion:hover, .kids-fashion:hover {</w:t>
        </w:r>
      </w:ins>
    </w:p>
    <w:p w:rsidR="007C461F" w:rsidRDefault="007C461F" w:rsidP="007C461F">
      <w:pPr>
        <w:rPr>
          <w:ins w:id="10060" w:author="Priyanshu Solon" w:date="2025-05-22T22:35:00Z"/>
        </w:rPr>
      </w:pPr>
      <w:ins w:id="10061" w:author="Priyanshu Solon" w:date="2025-05-22T22:35:00Z">
        <w:r>
          <w:t xml:space="preserve">    opacity: 1;</w:t>
        </w:r>
      </w:ins>
    </w:p>
    <w:p w:rsidR="007C461F" w:rsidRDefault="007C461F" w:rsidP="007C461F">
      <w:pPr>
        <w:rPr>
          <w:ins w:id="10062" w:author="Priyanshu Solon" w:date="2025-05-22T22:35:00Z"/>
        </w:rPr>
      </w:pPr>
      <w:ins w:id="10063" w:author="Priyanshu Solon" w:date="2025-05-22T22:35:00Z">
        <w:r>
          <w:t xml:space="preserve">    cursor: grab;</w:t>
        </w:r>
      </w:ins>
    </w:p>
    <w:p w:rsidR="007C461F" w:rsidRDefault="007C461F" w:rsidP="007C461F">
      <w:pPr>
        <w:rPr>
          <w:ins w:id="10064" w:author="Priyanshu Solon" w:date="2025-05-22T22:35:00Z"/>
        </w:rPr>
      </w:pPr>
      <w:ins w:id="10065" w:author="Priyanshu Solon" w:date="2025-05-22T22:35:00Z">
        <w:r>
          <w:t>}</w:t>
        </w:r>
      </w:ins>
    </w:p>
    <w:p w:rsidR="007C461F" w:rsidRDefault="007C461F" w:rsidP="007C461F">
      <w:pPr>
        <w:rPr>
          <w:ins w:id="10066" w:author="Priyanshu Solon" w:date="2025-05-22T22:35:00Z"/>
        </w:rPr>
      </w:pPr>
      <w:ins w:id="10067" w:author="Priyanshu Solon" w:date="2025-05-22T22:35:00Z">
        <w:r>
          <w:t>.services {</w:t>
        </w:r>
      </w:ins>
    </w:p>
    <w:p w:rsidR="007C461F" w:rsidRDefault="007C461F" w:rsidP="007C461F">
      <w:pPr>
        <w:rPr>
          <w:ins w:id="10068" w:author="Priyanshu Solon" w:date="2025-05-22T22:35:00Z"/>
        </w:rPr>
      </w:pPr>
      <w:ins w:id="10069" w:author="Priyanshu Solon" w:date="2025-05-22T22:35:00Z">
        <w:r>
          <w:t xml:space="preserve">    display: grid;</w:t>
        </w:r>
      </w:ins>
    </w:p>
    <w:p w:rsidR="007C461F" w:rsidRDefault="007C461F" w:rsidP="007C461F">
      <w:pPr>
        <w:rPr>
          <w:ins w:id="10070" w:author="Priyanshu Solon" w:date="2025-05-22T22:35:00Z"/>
        </w:rPr>
      </w:pPr>
      <w:ins w:id="10071" w:author="Priyanshu Solon" w:date="2025-05-22T22:35:00Z">
        <w:r>
          <w:t xml:space="preserve">    grid-template-columns: 3fr 3fr 3fr 3fr;</w:t>
        </w:r>
      </w:ins>
    </w:p>
    <w:p w:rsidR="007C461F" w:rsidRDefault="007C461F" w:rsidP="007C461F">
      <w:pPr>
        <w:rPr>
          <w:ins w:id="10072" w:author="Priyanshu Solon" w:date="2025-05-22T22:35:00Z"/>
        </w:rPr>
      </w:pPr>
      <w:ins w:id="10073" w:author="Priyanshu Solon" w:date="2025-05-22T22:35:00Z">
        <w:r>
          <w:t xml:space="preserve">    padding: 20px;</w:t>
        </w:r>
      </w:ins>
    </w:p>
    <w:p w:rsidR="007C461F" w:rsidRDefault="007C461F" w:rsidP="007C461F">
      <w:pPr>
        <w:rPr>
          <w:ins w:id="10074" w:author="Priyanshu Solon" w:date="2025-05-22T22:35:00Z"/>
        </w:rPr>
      </w:pPr>
      <w:ins w:id="10075" w:author="Priyanshu Solon" w:date="2025-05-22T22:35:00Z">
        <w:r>
          <w:t xml:space="preserve">    margin-top: 20px;</w:t>
        </w:r>
      </w:ins>
    </w:p>
    <w:p w:rsidR="007C461F" w:rsidRDefault="007C461F" w:rsidP="007C461F">
      <w:pPr>
        <w:rPr>
          <w:ins w:id="10076" w:author="Priyanshu Solon" w:date="2025-05-22T22:35:00Z"/>
        </w:rPr>
      </w:pPr>
      <w:ins w:id="10077" w:author="Priyanshu Solon" w:date="2025-05-22T22:35:00Z">
        <w:r>
          <w:t>}</w:t>
        </w:r>
      </w:ins>
    </w:p>
    <w:p w:rsidR="007C461F" w:rsidRDefault="007C461F" w:rsidP="007C461F">
      <w:pPr>
        <w:rPr>
          <w:ins w:id="10078" w:author="Priyanshu Solon" w:date="2025-05-22T22:35:00Z"/>
        </w:rPr>
      </w:pPr>
      <w:ins w:id="10079" w:author="Priyanshu Solon" w:date="2025-05-22T22:35:00Z">
        <w:r>
          <w:t>.services .bi-truck, .bi-tag, .bi-lock, .bi-arrow-left-right {</w:t>
        </w:r>
      </w:ins>
    </w:p>
    <w:p w:rsidR="007C461F" w:rsidRDefault="007C461F" w:rsidP="007C461F">
      <w:pPr>
        <w:rPr>
          <w:ins w:id="10080" w:author="Priyanshu Solon" w:date="2025-05-22T22:35:00Z"/>
        </w:rPr>
      </w:pPr>
      <w:ins w:id="10081" w:author="Priyanshu Solon" w:date="2025-05-22T22:35:00Z">
        <w:r>
          <w:t xml:space="preserve">    color:red;</w:t>
        </w:r>
      </w:ins>
    </w:p>
    <w:p w:rsidR="007C461F" w:rsidRDefault="007C461F" w:rsidP="007C461F">
      <w:pPr>
        <w:rPr>
          <w:ins w:id="10082" w:author="Priyanshu Solon" w:date="2025-05-22T22:35:00Z"/>
        </w:rPr>
      </w:pPr>
      <w:ins w:id="10083" w:author="Priyanshu Solon" w:date="2025-05-22T22:35:00Z">
        <w:r>
          <w:t>}</w:t>
        </w:r>
      </w:ins>
    </w:p>
    <w:p w:rsidR="007C461F" w:rsidRDefault="007C461F" w:rsidP="007C461F">
      <w:pPr>
        <w:rPr>
          <w:ins w:id="10084" w:author="Priyanshu Solon" w:date="2025-05-22T22:35:00Z"/>
        </w:rPr>
      </w:pPr>
    </w:p>
    <w:p w:rsidR="007C461F" w:rsidRDefault="007C461F" w:rsidP="007C461F">
      <w:pPr>
        <w:rPr>
          <w:ins w:id="10085" w:author="Priyanshu Solon" w:date="2025-05-22T22:35:00Z"/>
        </w:rPr>
      </w:pPr>
      <w:ins w:id="10086" w:author="Priyanshu Solon" w:date="2025-05-22T22:35:00Z">
        <w:r>
          <w:t>footer {</w:t>
        </w:r>
      </w:ins>
    </w:p>
    <w:p w:rsidR="007C461F" w:rsidRDefault="007C461F" w:rsidP="007C461F">
      <w:pPr>
        <w:rPr>
          <w:ins w:id="10087" w:author="Priyanshu Solon" w:date="2025-05-22T22:35:00Z"/>
        </w:rPr>
      </w:pPr>
      <w:ins w:id="10088" w:author="Priyanshu Solon" w:date="2025-05-22T22:35:00Z">
        <w:r>
          <w:lastRenderedPageBreak/>
          <w:t xml:space="preserve">    background-color: black;</w:t>
        </w:r>
      </w:ins>
    </w:p>
    <w:p w:rsidR="007C461F" w:rsidRDefault="007C461F" w:rsidP="007C461F">
      <w:pPr>
        <w:rPr>
          <w:ins w:id="10089" w:author="Priyanshu Solon" w:date="2025-05-22T22:35:00Z"/>
        </w:rPr>
      </w:pPr>
      <w:ins w:id="10090" w:author="Priyanshu Solon" w:date="2025-05-22T22:35:00Z">
        <w:r>
          <w:t xml:space="preserve">    color:white;</w:t>
        </w:r>
      </w:ins>
    </w:p>
    <w:p w:rsidR="007C461F" w:rsidRDefault="007C461F" w:rsidP="007C461F">
      <w:pPr>
        <w:rPr>
          <w:ins w:id="10091" w:author="Priyanshu Solon" w:date="2025-05-22T22:35:00Z"/>
        </w:rPr>
      </w:pPr>
      <w:ins w:id="10092" w:author="Priyanshu Solon" w:date="2025-05-22T22:35:00Z">
        <w:r>
          <w:t xml:space="preserve">    font-family: Arial;</w:t>
        </w:r>
      </w:ins>
    </w:p>
    <w:p w:rsidR="007C461F" w:rsidRDefault="007C461F" w:rsidP="007C461F">
      <w:pPr>
        <w:rPr>
          <w:ins w:id="10093" w:author="Priyanshu Solon" w:date="2025-05-22T22:35:00Z"/>
        </w:rPr>
      </w:pPr>
      <w:ins w:id="10094" w:author="Priyanshu Solon" w:date="2025-05-22T22:35:00Z">
        <w:r>
          <w:t xml:space="preserve">    padding: 10px;</w:t>
        </w:r>
      </w:ins>
    </w:p>
    <w:p w:rsidR="007C461F" w:rsidRDefault="007C461F" w:rsidP="007C461F">
      <w:pPr>
        <w:rPr>
          <w:ins w:id="10095" w:author="Priyanshu Solon" w:date="2025-05-22T22:35:00Z"/>
        </w:rPr>
      </w:pPr>
      <w:ins w:id="10096" w:author="Priyanshu Solon" w:date="2025-05-22T22:35:00Z">
        <w:r>
          <w:t>}</w:t>
        </w:r>
      </w:ins>
    </w:p>
    <w:p w:rsidR="007C461F" w:rsidRDefault="007C461F" w:rsidP="007C461F">
      <w:pPr>
        <w:rPr>
          <w:ins w:id="10097" w:author="Priyanshu Solon" w:date="2025-05-22T22:35:00Z"/>
        </w:rPr>
      </w:pPr>
      <w:ins w:id="10098" w:author="Priyanshu Solon" w:date="2025-05-22T22:35:00Z">
        <w:r>
          <w:t>.footer-row-1 {</w:t>
        </w:r>
      </w:ins>
    </w:p>
    <w:p w:rsidR="007C461F" w:rsidRDefault="007C461F" w:rsidP="007C461F">
      <w:pPr>
        <w:rPr>
          <w:ins w:id="10099" w:author="Priyanshu Solon" w:date="2025-05-22T22:35:00Z"/>
        </w:rPr>
      </w:pPr>
      <w:ins w:id="10100" w:author="Priyanshu Solon" w:date="2025-05-22T22:35:00Z">
        <w:r>
          <w:t xml:space="preserve">    padding-top: 40px;</w:t>
        </w:r>
      </w:ins>
    </w:p>
    <w:p w:rsidR="007C461F" w:rsidRDefault="007C461F" w:rsidP="007C461F">
      <w:pPr>
        <w:rPr>
          <w:ins w:id="10101" w:author="Priyanshu Solon" w:date="2025-05-22T22:35:00Z"/>
        </w:rPr>
      </w:pPr>
      <w:ins w:id="10102" w:author="Priyanshu Solon" w:date="2025-05-22T22:35:00Z">
        <w:r>
          <w:t xml:space="preserve">    padding-bottom: 40px;</w:t>
        </w:r>
      </w:ins>
    </w:p>
    <w:p w:rsidR="007C461F" w:rsidRDefault="007C461F" w:rsidP="007C461F">
      <w:pPr>
        <w:rPr>
          <w:ins w:id="10103" w:author="Priyanshu Solon" w:date="2025-05-22T22:35:00Z"/>
        </w:rPr>
      </w:pPr>
      <w:ins w:id="10104" w:author="Priyanshu Solon" w:date="2025-05-22T22:35:00Z">
        <w:r>
          <w:t xml:space="preserve">    text-align: center;</w:t>
        </w:r>
      </w:ins>
    </w:p>
    <w:p w:rsidR="007C461F" w:rsidRDefault="007C461F" w:rsidP="007C461F">
      <w:pPr>
        <w:rPr>
          <w:ins w:id="10105" w:author="Priyanshu Solon" w:date="2025-05-22T22:35:00Z"/>
        </w:rPr>
      </w:pPr>
      <w:ins w:id="10106" w:author="Priyanshu Solon" w:date="2025-05-22T22:35:00Z">
        <w:r>
          <w:t>}</w:t>
        </w:r>
      </w:ins>
    </w:p>
    <w:p w:rsidR="007C461F" w:rsidRDefault="007C461F" w:rsidP="007C461F">
      <w:pPr>
        <w:rPr>
          <w:ins w:id="10107" w:author="Priyanshu Solon" w:date="2025-05-22T22:35:00Z"/>
        </w:rPr>
      </w:pPr>
      <w:ins w:id="10108" w:author="Priyanshu Solon" w:date="2025-05-22T22:35:00Z">
        <w:r>
          <w:t>.footer-title {</w:t>
        </w:r>
      </w:ins>
    </w:p>
    <w:p w:rsidR="007C461F" w:rsidRDefault="007C461F" w:rsidP="007C461F">
      <w:pPr>
        <w:rPr>
          <w:ins w:id="10109" w:author="Priyanshu Solon" w:date="2025-05-22T22:35:00Z"/>
        </w:rPr>
      </w:pPr>
      <w:ins w:id="10110" w:author="Priyanshu Solon" w:date="2025-05-22T22:35:00Z">
        <w:r>
          <w:t xml:space="preserve">    font-size: 30px;</w:t>
        </w:r>
      </w:ins>
    </w:p>
    <w:p w:rsidR="007C461F" w:rsidRDefault="007C461F" w:rsidP="007C461F">
      <w:pPr>
        <w:rPr>
          <w:ins w:id="10111" w:author="Priyanshu Solon" w:date="2025-05-22T22:35:00Z"/>
        </w:rPr>
      </w:pPr>
      <w:ins w:id="10112" w:author="Priyanshu Solon" w:date="2025-05-22T22:35:00Z">
        <w:r>
          <w:t xml:space="preserve">    font-weight: bold;</w:t>
        </w:r>
      </w:ins>
    </w:p>
    <w:p w:rsidR="007C461F" w:rsidRDefault="007C461F" w:rsidP="007C461F">
      <w:pPr>
        <w:rPr>
          <w:ins w:id="10113" w:author="Priyanshu Solon" w:date="2025-05-22T22:35:00Z"/>
        </w:rPr>
      </w:pPr>
      <w:ins w:id="10114" w:author="Priyanshu Solon" w:date="2025-05-22T22:35:00Z">
        <w:r>
          <w:t xml:space="preserve">    padding-bottom: 30px;</w:t>
        </w:r>
      </w:ins>
    </w:p>
    <w:p w:rsidR="007C461F" w:rsidRDefault="007C461F" w:rsidP="007C461F">
      <w:pPr>
        <w:rPr>
          <w:ins w:id="10115" w:author="Priyanshu Solon" w:date="2025-05-22T22:35:00Z"/>
        </w:rPr>
      </w:pPr>
      <w:ins w:id="10116" w:author="Priyanshu Solon" w:date="2025-05-22T22:35:00Z">
        <w:r>
          <w:t>}</w:t>
        </w:r>
      </w:ins>
    </w:p>
    <w:p w:rsidR="007C461F" w:rsidRDefault="007C461F" w:rsidP="007C461F">
      <w:pPr>
        <w:rPr>
          <w:ins w:id="10117" w:author="Priyanshu Solon" w:date="2025-05-22T22:35:00Z"/>
        </w:rPr>
      </w:pPr>
      <w:ins w:id="10118" w:author="Priyanshu Solon" w:date="2025-05-22T22:35:00Z">
        <w:r>
          <w:t>.email {</w:t>
        </w:r>
      </w:ins>
    </w:p>
    <w:p w:rsidR="007C461F" w:rsidRDefault="007C461F" w:rsidP="007C461F">
      <w:pPr>
        <w:rPr>
          <w:ins w:id="10119" w:author="Priyanshu Solon" w:date="2025-05-22T22:35:00Z"/>
        </w:rPr>
      </w:pPr>
      <w:ins w:id="10120" w:author="Priyanshu Solon" w:date="2025-05-22T22:35:00Z">
        <w:r>
          <w:t xml:space="preserve">    background-color: rgba(135, 131, 131, 0.653);</w:t>
        </w:r>
      </w:ins>
    </w:p>
    <w:p w:rsidR="007C461F" w:rsidRDefault="007C461F" w:rsidP="007C461F">
      <w:pPr>
        <w:rPr>
          <w:ins w:id="10121" w:author="Priyanshu Solon" w:date="2025-05-22T22:35:00Z"/>
        </w:rPr>
      </w:pPr>
      <w:ins w:id="10122" w:author="Priyanshu Solon" w:date="2025-05-22T22:35:00Z">
        <w:r>
          <w:t xml:space="preserve">    border:1px solid gray;</w:t>
        </w:r>
      </w:ins>
    </w:p>
    <w:p w:rsidR="007C461F" w:rsidRDefault="007C461F" w:rsidP="007C461F">
      <w:pPr>
        <w:rPr>
          <w:ins w:id="10123" w:author="Priyanshu Solon" w:date="2025-05-22T22:35:00Z"/>
        </w:rPr>
      </w:pPr>
      <w:ins w:id="10124" w:author="Priyanshu Solon" w:date="2025-05-22T22:35:00Z">
        <w:r>
          <w:t xml:space="preserve">    padding: 20px;</w:t>
        </w:r>
      </w:ins>
    </w:p>
    <w:p w:rsidR="007C461F" w:rsidRDefault="007C461F" w:rsidP="007C461F">
      <w:pPr>
        <w:rPr>
          <w:ins w:id="10125" w:author="Priyanshu Solon" w:date="2025-05-22T22:35:00Z"/>
        </w:rPr>
      </w:pPr>
      <w:ins w:id="10126" w:author="Priyanshu Solon" w:date="2025-05-22T22:35:00Z">
        <w:r>
          <w:t xml:space="preserve">    display: inline-block;</w:t>
        </w:r>
      </w:ins>
    </w:p>
    <w:p w:rsidR="007C461F" w:rsidRDefault="007C461F" w:rsidP="007C461F">
      <w:pPr>
        <w:rPr>
          <w:ins w:id="10127" w:author="Priyanshu Solon" w:date="2025-05-22T22:35:00Z"/>
        </w:rPr>
      </w:pPr>
      <w:ins w:id="10128" w:author="Priyanshu Solon" w:date="2025-05-22T22:35:00Z">
        <w:r>
          <w:t xml:space="preserve">    width: 300px;</w:t>
        </w:r>
      </w:ins>
    </w:p>
    <w:p w:rsidR="007C461F" w:rsidRDefault="007C461F" w:rsidP="007C461F">
      <w:pPr>
        <w:rPr>
          <w:ins w:id="10129" w:author="Priyanshu Solon" w:date="2025-05-22T22:35:00Z"/>
        </w:rPr>
      </w:pPr>
      <w:ins w:id="10130" w:author="Priyanshu Solon" w:date="2025-05-22T22:35:00Z">
        <w:r>
          <w:t xml:space="preserve">    text-align: left;</w:t>
        </w:r>
      </w:ins>
    </w:p>
    <w:p w:rsidR="007C461F" w:rsidRDefault="007C461F" w:rsidP="007C461F">
      <w:pPr>
        <w:rPr>
          <w:ins w:id="10131" w:author="Priyanshu Solon" w:date="2025-05-22T22:35:00Z"/>
        </w:rPr>
      </w:pPr>
      <w:ins w:id="10132" w:author="Priyanshu Solon" w:date="2025-05-22T22:35:00Z">
        <w:r>
          <w:t>}</w:t>
        </w:r>
      </w:ins>
    </w:p>
    <w:p w:rsidR="007C461F" w:rsidRDefault="007C461F" w:rsidP="007C461F">
      <w:pPr>
        <w:rPr>
          <w:ins w:id="10133" w:author="Priyanshu Solon" w:date="2025-05-22T22:35:00Z"/>
        </w:rPr>
      </w:pPr>
      <w:ins w:id="10134" w:author="Priyanshu Solon" w:date="2025-05-22T22:35:00Z">
        <w:r>
          <w:t>.subscribe {</w:t>
        </w:r>
      </w:ins>
    </w:p>
    <w:p w:rsidR="007C461F" w:rsidRDefault="007C461F" w:rsidP="007C461F">
      <w:pPr>
        <w:rPr>
          <w:ins w:id="10135" w:author="Priyanshu Solon" w:date="2025-05-22T22:35:00Z"/>
        </w:rPr>
      </w:pPr>
      <w:ins w:id="10136" w:author="Priyanshu Solon" w:date="2025-05-22T22:35:00Z">
        <w:r>
          <w:t xml:space="preserve">    background-color: rgb(123, 122, 122);</w:t>
        </w:r>
      </w:ins>
    </w:p>
    <w:p w:rsidR="007C461F" w:rsidRDefault="007C461F" w:rsidP="007C461F">
      <w:pPr>
        <w:rPr>
          <w:ins w:id="10137" w:author="Priyanshu Solon" w:date="2025-05-22T22:35:00Z"/>
        </w:rPr>
      </w:pPr>
      <w:ins w:id="10138" w:author="Priyanshu Solon" w:date="2025-05-22T22:35:00Z">
        <w:r>
          <w:t xml:space="preserve">    padding: 20px;</w:t>
        </w:r>
      </w:ins>
    </w:p>
    <w:p w:rsidR="007C461F" w:rsidRDefault="007C461F" w:rsidP="007C461F">
      <w:pPr>
        <w:rPr>
          <w:ins w:id="10139" w:author="Priyanshu Solon" w:date="2025-05-22T22:35:00Z"/>
        </w:rPr>
      </w:pPr>
      <w:ins w:id="10140" w:author="Priyanshu Solon" w:date="2025-05-22T22:35:00Z">
        <w:r>
          <w:t xml:space="preserve">    width: 150px;</w:t>
        </w:r>
      </w:ins>
    </w:p>
    <w:p w:rsidR="007C461F" w:rsidRDefault="007C461F" w:rsidP="007C461F">
      <w:pPr>
        <w:rPr>
          <w:ins w:id="10141" w:author="Priyanshu Solon" w:date="2025-05-22T22:35:00Z"/>
        </w:rPr>
      </w:pPr>
      <w:ins w:id="10142" w:author="Priyanshu Solon" w:date="2025-05-22T22:35:00Z">
        <w:r>
          <w:t xml:space="preserve">    display: inline-block;</w:t>
        </w:r>
      </w:ins>
    </w:p>
    <w:p w:rsidR="007C461F" w:rsidRDefault="007C461F" w:rsidP="007C461F">
      <w:pPr>
        <w:rPr>
          <w:ins w:id="10143" w:author="Priyanshu Solon" w:date="2025-05-22T22:35:00Z"/>
        </w:rPr>
      </w:pPr>
      <w:ins w:id="10144" w:author="Priyanshu Solon" w:date="2025-05-22T22:35:00Z">
        <w:r>
          <w:t xml:space="preserve">    color:white;</w:t>
        </w:r>
      </w:ins>
    </w:p>
    <w:p w:rsidR="007C461F" w:rsidRDefault="007C461F" w:rsidP="007C461F">
      <w:pPr>
        <w:rPr>
          <w:ins w:id="10145" w:author="Priyanshu Solon" w:date="2025-05-22T22:35:00Z"/>
        </w:rPr>
      </w:pPr>
      <w:ins w:id="10146" w:author="Priyanshu Solon" w:date="2025-05-22T22:35:00Z">
        <w:r>
          <w:lastRenderedPageBreak/>
          <w:t xml:space="preserve">    margin-left: 10px;</w:t>
        </w:r>
      </w:ins>
    </w:p>
    <w:p w:rsidR="007C461F" w:rsidRDefault="007C461F" w:rsidP="007C461F">
      <w:pPr>
        <w:rPr>
          <w:ins w:id="10147" w:author="Priyanshu Solon" w:date="2025-05-22T22:35:00Z"/>
        </w:rPr>
      </w:pPr>
      <w:ins w:id="10148" w:author="Priyanshu Solon" w:date="2025-05-22T22:35:00Z">
        <w:r>
          <w:t>}</w:t>
        </w:r>
      </w:ins>
    </w:p>
    <w:p w:rsidR="007C461F" w:rsidRDefault="007C461F" w:rsidP="007C461F">
      <w:pPr>
        <w:rPr>
          <w:ins w:id="10149" w:author="Priyanshu Solon" w:date="2025-05-22T22:35:00Z"/>
        </w:rPr>
      </w:pPr>
      <w:ins w:id="10150" w:author="Priyanshu Solon" w:date="2025-05-22T22:35:00Z">
        <w:r>
          <w:t>.footer-row-2 {</w:t>
        </w:r>
      </w:ins>
    </w:p>
    <w:p w:rsidR="007C461F" w:rsidRDefault="007C461F" w:rsidP="007C461F">
      <w:pPr>
        <w:rPr>
          <w:ins w:id="10151" w:author="Priyanshu Solon" w:date="2025-05-22T22:35:00Z"/>
        </w:rPr>
      </w:pPr>
      <w:ins w:id="10152" w:author="Priyanshu Solon" w:date="2025-05-22T22:35:00Z">
        <w:r>
          <w:t xml:space="preserve">    margin-top: 30px;</w:t>
        </w:r>
      </w:ins>
    </w:p>
    <w:p w:rsidR="007C461F" w:rsidRDefault="007C461F" w:rsidP="007C461F">
      <w:pPr>
        <w:rPr>
          <w:ins w:id="10153" w:author="Priyanshu Solon" w:date="2025-05-22T22:35:00Z"/>
        </w:rPr>
      </w:pPr>
      <w:ins w:id="10154" w:author="Priyanshu Solon" w:date="2025-05-22T22:35:00Z">
        <w:r>
          <w:t xml:space="preserve">    display: grid;</w:t>
        </w:r>
      </w:ins>
    </w:p>
    <w:p w:rsidR="007C461F" w:rsidRDefault="007C461F" w:rsidP="007C461F">
      <w:pPr>
        <w:rPr>
          <w:ins w:id="10155" w:author="Priyanshu Solon" w:date="2025-05-22T22:35:00Z"/>
        </w:rPr>
      </w:pPr>
      <w:ins w:id="10156" w:author="Priyanshu Solon" w:date="2025-05-22T22:35:00Z">
        <w:r>
          <w:t xml:space="preserve">    grid-template-columns: 2.4fr 2.4fr 2.4fr 2.4fr 2.4fr;</w:t>
        </w:r>
      </w:ins>
    </w:p>
    <w:p w:rsidR="007C461F" w:rsidRDefault="007C461F" w:rsidP="007C461F">
      <w:pPr>
        <w:rPr>
          <w:ins w:id="10157" w:author="Priyanshu Solon" w:date="2025-05-22T22:35:00Z"/>
        </w:rPr>
      </w:pPr>
      <w:ins w:id="10158" w:author="Priyanshu Solon" w:date="2025-05-22T22:35:00Z">
        <w:r>
          <w:t xml:space="preserve">    padding: 20px;</w:t>
        </w:r>
      </w:ins>
    </w:p>
    <w:p w:rsidR="007C461F" w:rsidRDefault="007C461F" w:rsidP="007C461F">
      <w:pPr>
        <w:rPr>
          <w:ins w:id="10159" w:author="Priyanshu Solon" w:date="2025-05-22T22:35:00Z"/>
        </w:rPr>
      </w:pPr>
      <w:ins w:id="10160" w:author="Priyanshu Solon" w:date="2025-05-22T22:35:00Z">
        <w:r>
          <w:t>}</w:t>
        </w:r>
      </w:ins>
    </w:p>
    <w:p w:rsidR="007C461F" w:rsidRDefault="007C461F" w:rsidP="007C461F">
      <w:pPr>
        <w:rPr>
          <w:ins w:id="10161" w:author="Priyanshu Solon" w:date="2025-05-22T22:35:00Z"/>
        </w:rPr>
      </w:pPr>
      <w:ins w:id="10162" w:author="Priyanshu Solon" w:date="2025-05-22T22:35:00Z">
        <w:r>
          <w:t>.service-title {</w:t>
        </w:r>
      </w:ins>
    </w:p>
    <w:p w:rsidR="007C461F" w:rsidRDefault="007C461F" w:rsidP="007C461F">
      <w:pPr>
        <w:rPr>
          <w:ins w:id="10163" w:author="Priyanshu Solon" w:date="2025-05-22T22:35:00Z"/>
        </w:rPr>
      </w:pPr>
      <w:ins w:id="10164" w:author="Priyanshu Solon" w:date="2025-05-22T22:35:00Z">
        <w:r>
          <w:t xml:space="preserve">    font-size: 16px;</w:t>
        </w:r>
      </w:ins>
    </w:p>
    <w:p w:rsidR="007C461F" w:rsidRDefault="007C461F" w:rsidP="007C461F">
      <w:pPr>
        <w:rPr>
          <w:ins w:id="10165" w:author="Priyanshu Solon" w:date="2025-05-22T22:35:00Z"/>
        </w:rPr>
      </w:pPr>
      <w:ins w:id="10166" w:author="Priyanshu Solon" w:date="2025-05-22T22:35:00Z">
        <w:r>
          <w:t xml:space="preserve">    font-weight: bold;</w:t>
        </w:r>
      </w:ins>
    </w:p>
    <w:p w:rsidR="007C461F" w:rsidRDefault="007C461F" w:rsidP="007C461F">
      <w:pPr>
        <w:rPr>
          <w:ins w:id="10167" w:author="Priyanshu Solon" w:date="2025-05-22T22:35:00Z"/>
        </w:rPr>
      </w:pPr>
      <w:ins w:id="10168" w:author="Priyanshu Solon" w:date="2025-05-22T22:35:00Z">
        <w:r>
          <w:t xml:space="preserve">    text-transform: uppercase;</w:t>
        </w:r>
      </w:ins>
    </w:p>
    <w:p w:rsidR="007C461F" w:rsidRDefault="007C461F" w:rsidP="007C461F">
      <w:pPr>
        <w:rPr>
          <w:ins w:id="10169" w:author="Priyanshu Solon" w:date="2025-05-22T22:35:00Z"/>
        </w:rPr>
      </w:pPr>
      <w:ins w:id="10170" w:author="Priyanshu Solon" w:date="2025-05-22T22:35:00Z">
        <w:r>
          <w:t xml:space="preserve">    display: block;</w:t>
        </w:r>
      </w:ins>
    </w:p>
    <w:p w:rsidR="007C461F" w:rsidRDefault="007C461F" w:rsidP="007C461F">
      <w:pPr>
        <w:rPr>
          <w:ins w:id="10171" w:author="Priyanshu Solon" w:date="2025-05-22T22:35:00Z"/>
        </w:rPr>
      </w:pPr>
      <w:ins w:id="10172" w:author="Priyanshu Solon" w:date="2025-05-22T22:35:00Z">
        <w:r>
          <w:t xml:space="preserve">    padding-bottom: 20px;</w:t>
        </w:r>
      </w:ins>
    </w:p>
    <w:p w:rsidR="007C461F" w:rsidRDefault="007C461F" w:rsidP="007C461F">
      <w:pPr>
        <w:rPr>
          <w:ins w:id="10173" w:author="Priyanshu Solon" w:date="2025-05-22T22:35:00Z"/>
        </w:rPr>
      </w:pPr>
      <w:ins w:id="10174" w:author="Priyanshu Solon" w:date="2025-05-22T22:35:00Z">
        <w:r>
          <w:t>}</w:t>
        </w:r>
      </w:ins>
    </w:p>
    <w:p w:rsidR="007C461F" w:rsidRDefault="007C461F" w:rsidP="007C461F">
      <w:pPr>
        <w:rPr>
          <w:ins w:id="10175" w:author="Priyanshu Solon" w:date="2025-05-22T22:35:00Z"/>
        </w:rPr>
      </w:pPr>
      <w:ins w:id="10176" w:author="Priyanshu Solon" w:date="2025-05-22T22:35:00Z">
        <w:r>
          <w:t>.service-title~span {</w:t>
        </w:r>
      </w:ins>
    </w:p>
    <w:p w:rsidR="007C461F" w:rsidRDefault="007C461F" w:rsidP="007C461F">
      <w:pPr>
        <w:rPr>
          <w:ins w:id="10177" w:author="Priyanshu Solon" w:date="2025-05-22T22:35:00Z"/>
        </w:rPr>
      </w:pPr>
      <w:ins w:id="10178" w:author="Priyanshu Solon" w:date="2025-05-22T22:35:00Z">
        <w:r>
          <w:t xml:space="preserve">    display: block;</w:t>
        </w:r>
      </w:ins>
    </w:p>
    <w:p w:rsidR="007C461F" w:rsidRDefault="007C461F" w:rsidP="007C461F">
      <w:pPr>
        <w:rPr>
          <w:ins w:id="10179" w:author="Priyanshu Solon" w:date="2025-05-22T22:35:00Z"/>
        </w:rPr>
      </w:pPr>
      <w:ins w:id="10180" w:author="Priyanshu Solon" w:date="2025-05-22T22:35:00Z">
        <w:r>
          <w:t xml:space="preserve">    padding-bottom: 10px;</w:t>
        </w:r>
      </w:ins>
    </w:p>
    <w:p w:rsidR="007C461F" w:rsidRDefault="007C461F" w:rsidP="007C461F">
      <w:pPr>
        <w:rPr>
          <w:ins w:id="10181" w:author="Priyanshu Solon" w:date="2025-05-22T22:35:00Z"/>
        </w:rPr>
      </w:pPr>
      <w:ins w:id="10182" w:author="Priyanshu Solon" w:date="2025-05-22T22:35:00Z">
        <w:r>
          <w:t>}</w:t>
        </w:r>
      </w:ins>
    </w:p>
    <w:p w:rsidR="007C461F" w:rsidRDefault="007C461F" w:rsidP="007C461F">
      <w:pPr>
        <w:rPr>
          <w:ins w:id="10183" w:author="Priyanshu Solon" w:date="2025-05-22T22:35:00Z"/>
        </w:rPr>
      </w:pPr>
      <w:ins w:id="10184" w:author="Priyanshu Solon" w:date="2025-05-22T22:35:00Z">
        <w:r>
          <w:t>address span {</w:t>
        </w:r>
      </w:ins>
    </w:p>
    <w:p w:rsidR="007C461F" w:rsidRDefault="007C461F" w:rsidP="007C461F">
      <w:pPr>
        <w:rPr>
          <w:ins w:id="10185" w:author="Priyanshu Solon" w:date="2025-05-22T22:35:00Z"/>
        </w:rPr>
      </w:pPr>
      <w:ins w:id="10186" w:author="Priyanshu Solon" w:date="2025-05-22T22:35:00Z">
        <w:r>
          <w:t xml:space="preserve">    display: block;</w:t>
        </w:r>
      </w:ins>
    </w:p>
    <w:p w:rsidR="007C461F" w:rsidRDefault="007C461F" w:rsidP="007C461F">
      <w:pPr>
        <w:rPr>
          <w:ins w:id="10187" w:author="Priyanshu Solon" w:date="2025-05-22T22:35:00Z"/>
        </w:rPr>
      </w:pPr>
      <w:ins w:id="10188" w:author="Priyanshu Solon" w:date="2025-05-22T22:35:00Z">
        <w:r>
          <w:t xml:space="preserve">    padding-bottom: 10px;</w:t>
        </w:r>
      </w:ins>
    </w:p>
    <w:p w:rsidR="007C461F" w:rsidRDefault="007C461F" w:rsidP="007C461F">
      <w:pPr>
        <w:rPr>
          <w:ins w:id="10189" w:author="Priyanshu Solon" w:date="2025-05-22T22:35:00Z"/>
        </w:rPr>
      </w:pPr>
      <w:ins w:id="10190" w:author="Priyanshu Solon" w:date="2025-05-22T22:35:00Z">
        <w:r>
          <w:t>}</w:t>
        </w:r>
      </w:ins>
    </w:p>
    <w:p w:rsidR="007C461F" w:rsidRDefault="007C461F" w:rsidP="007C461F">
      <w:pPr>
        <w:rPr>
          <w:ins w:id="10191" w:author="Priyanshu Solon" w:date="2025-05-22T22:35:00Z"/>
        </w:rPr>
      </w:pPr>
      <w:ins w:id="10192" w:author="Priyanshu Solon" w:date="2025-05-22T22:35:00Z">
        <w:r>
          <w:t>aside span {</w:t>
        </w:r>
      </w:ins>
    </w:p>
    <w:p w:rsidR="007C461F" w:rsidRDefault="007C461F" w:rsidP="007C461F">
      <w:pPr>
        <w:rPr>
          <w:ins w:id="10193" w:author="Priyanshu Solon" w:date="2025-05-22T22:35:00Z"/>
        </w:rPr>
      </w:pPr>
      <w:ins w:id="10194" w:author="Priyanshu Solon" w:date="2025-05-22T22:35:00Z">
        <w:r>
          <w:t xml:space="preserve">    padding-right: 5px;</w:t>
        </w:r>
      </w:ins>
    </w:p>
    <w:p w:rsidR="007C461F" w:rsidRDefault="007C461F" w:rsidP="007C461F">
      <w:pPr>
        <w:rPr>
          <w:ins w:id="10195" w:author="Priyanshu Solon" w:date="2025-05-22T22:35:00Z"/>
        </w:rPr>
      </w:pPr>
      <w:ins w:id="10196" w:author="Priyanshu Solon" w:date="2025-05-22T22:35:00Z">
        <w:r>
          <w:t>}</w:t>
        </w:r>
      </w:ins>
    </w:p>
    <w:p w:rsidR="007C461F" w:rsidRDefault="007C461F" w:rsidP="007C461F">
      <w:pPr>
        <w:rPr>
          <w:ins w:id="10197" w:author="Priyanshu Solon" w:date="2025-05-22T22:35:00Z"/>
        </w:rPr>
      </w:pPr>
      <w:ins w:id="10198" w:author="Priyanshu Solon" w:date="2025-05-22T22:35:00Z">
        <w:r>
          <w:t>.footer-brand-title {</w:t>
        </w:r>
      </w:ins>
    </w:p>
    <w:p w:rsidR="007C461F" w:rsidRDefault="007C461F" w:rsidP="007C461F">
      <w:pPr>
        <w:rPr>
          <w:ins w:id="10199" w:author="Priyanshu Solon" w:date="2025-05-22T22:35:00Z"/>
        </w:rPr>
      </w:pPr>
      <w:ins w:id="10200" w:author="Priyanshu Solon" w:date="2025-05-22T22:35:00Z">
        <w:r>
          <w:t xml:space="preserve">    font-size: 30px;</w:t>
        </w:r>
      </w:ins>
    </w:p>
    <w:p w:rsidR="007C461F" w:rsidRDefault="007C461F" w:rsidP="007C461F">
      <w:pPr>
        <w:rPr>
          <w:ins w:id="10201" w:author="Priyanshu Solon" w:date="2025-05-22T22:35:00Z"/>
        </w:rPr>
      </w:pPr>
      <w:ins w:id="10202" w:author="Priyanshu Solon" w:date="2025-05-22T22:35:00Z">
        <w:r>
          <w:t xml:space="preserve">    font-weight: bold;</w:t>
        </w:r>
      </w:ins>
    </w:p>
    <w:p w:rsidR="007C461F" w:rsidRDefault="007C461F" w:rsidP="007C461F">
      <w:pPr>
        <w:rPr>
          <w:ins w:id="10203" w:author="Priyanshu Solon" w:date="2025-05-22T22:35:00Z"/>
        </w:rPr>
      </w:pPr>
      <w:ins w:id="10204" w:author="Priyanshu Solon" w:date="2025-05-22T22:35:00Z">
        <w:r>
          <w:lastRenderedPageBreak/>
          <w:t xml:space="preserve">    padding-bottom: 20px;</w:t>
        </w:r>
      </w:ins>
    </w:p>
    <w:p w:rsidR="007C461F" w:rsidRDefault="007C461F" w:rsidP="007C461F">
      <w:pPr>
        <w:rPr>
          <w:ins w:id="10205" w:author="Priyanshu Solon" w:date="2025-05-22T22:35:00Z"/>
        </w:rPr>
      </w:pPr>
      <w:ins w:id="10206" w:author="Priyanshu Solon" w:date="2025-05-22T22:35:00Z">
        <w:r>
          <w:t xml:space="preserve">    display: block;</w:t>
        </w:r>
      </w:ins>
    </w:p>
    <w:p w:rsidR="007C461F" w:rsidRDefault="007C461F" w:rsidP="007C461F">
      <w:pPr>
        <w:rPr>
          <w:ins w:id="10207" w:author="Priyanshu Solon" w:date="2025-05-22T22:35:00Z"/>
        </w:rPr>
      </w:pPr>
      <w:ins w:id="10208" w:author="Priyanshu Solon" w:date="2025-05-22T22:35:00Z">
        <w:r>
          <w:t>}</w:t>
        </w:r>
      </w:ins>
    </w:p>
    <w:p w:rsidR="007C461F" w:rsidRDefault="007C461F" w:rsidP="007C461F">
      <w:pPr>
        <w:rPr>
          <w:ins w:id="10209" w:author="Priyanshu Solon" w:date="2025-05-22T22:35:00Z"/>
        </w:rPr>
      </w:pPr>
    </w:p>
    <w:p w:rsidR="007C461F" w:rsidRDefault="007C461F" w:rsidP="007C461F">
      <w:pPr>
        <w:rPr>
          <w:ins w:id="10210" w:author="Priyanshu Solon" w:date="2025-05-22T22:35:00Z"/>
        </w:rPr>
      </w:pPr>
      <w:ins w:id="10211" w:author="Priyanshu Solon" w:date="2025-05-22T22:35:00Z">
        <w:r>
          <w:t>@media screen and (orientation:portrait){</w:t>
        </w:r>
      </w:ins>
    </w:p>
    <w:p w:rsidR="007C461F" w:rsidRDefault="007C461F" w:rsidP="007C461F">
      <w:pPr>
        <w:rPr>
          <w:ins w:id="10212" w:author="Priyanshu Solon" w:date="2025-05-22T22:35:00Z"/>
        </w:rPr>
      </w:pPr>
      <w:ins w:id="10213" w:author="Priyanshu Solon" w:date="2025-05-22T22:35:00Z">
        <w:r>
          <w:t xml:space="preserve">    .header-aside, .header-nav{</w:t>
        </w:r>
      </w:ins>
    </w:p>
    <w:p w:rsidR="007C461F" w:rsidRDefault="007C461F" w:rsidP="007C461F">
      <w:pPr>
        <w:rPr>
          <w:ins w:id="10214" w:author="Priyanshu Solon" w:date="2025-05-22T22:35:00Z"/>
        </w:rPr>
      </w:pPr>
      <w:ins w:id="10215" w:author="Priyanshu Solon" w:date="2025-05-22T22:35:00Z">
        <w:r>
          <w:t xml:space="preserve">        display: none;</w:t>
        </w:r>
      </w:ins>
    </w:p>
    <w:p w:rsidR="007C461F" w:rsidRDefault="007C461F" w:rsidP="007C461F">
      <w:pPr>
        <w:rPr>
          <w:ins w:id="10216" w:author="Priyanshu Solon" w:date="2025-05-22T22:35:00Z"/>
        </w:rPr>
      </w:pPr>
      <w:ins w:id="10217" w:author="Priyanshu Solon" w:date="2025-05-22T22:35:00Z">
        <w:r>
          <w:t xml:space="preserve">    }</w:t>
        </w:r>
      </w:ins>
    </w:p>
    <w:p w:rsidR="007C461F" w:rsidRDefault="007C461F" w:rsidP="007C461F">
      <w:pPr>
        <w:rPr>
          <w:ins w:id="10218" w:author="Priyanshu Solon" w:date="2025-05-22T22:35:00Z"/>
        </w:rPr>
      </w:pPr>
      <w:ins w:id="10219" w:author="Priyanshu Solon" w:date="2025-05-22T22:35:00Z">
        <w:r>
          <w:t xml:space="preserve">    .header-brand span:nth-of-type(1n+2)  {</w:t>
        </w:r>
      </w:ins>
    </w:p>
    <w:p w:rsidR="007C461F" w:rsidRDefault="007C461F" w:rsidP="007C461F">
      <w:pPr>
        <w:rPr>
          <w:ins w:id="10220" w:author="Priyanshu Solon" w:date="2025-05-22T22:35:00Z"/>
        </w:rPr>
      </w:pPr>
      <w:ins w:id="10221" w:author="Priyanshu Solon" w:date="2025-05-22T22:35:00Z">
        <w:r>
          <w:t xml:space="preserve">        display: none;</w:t>
        </w:r>
      </w:ins>
    </w:p>
    <w:p w:rsidR="007C461F" w:rsidRDefault="007C461F" w:rsidP="007C461F">
      <w:pPr>
        <w:rPr>
          <w:ins w:id="10222" w:author="Priyanshu Solon" w:date="2025-05-22T22:35:00Z"/>
        </w:rPr>
      </w:pPr>
      <w:ins w:id="10223" w:author="Priyanshu Solon" w:date="2025-05-22T22:35:00Z">
        <w:r>
          <w:t xml:space="preserve">    }</w:t>
        </w:r>
      </w:ins>
    </w:p>
    <w:p w:rsidR="007C461F" w:rsidRDefault="007C461F" w:rsidP="007C461F">
      <w:pPr>
        <w:rPr>
          <w:ins w:id="10224" w:author="Priyanshu Solon" w:date="2025-05-22T22:35:00Z"/>
        </w:rPr>
      </w:pPr>
      <w:ins w:id="10225" w:author="Priyanshu Solon" w:date="2025-05-22T22:35:00Z">
        <w:r>
          <w:t xml:space="preserve">    .header-row-2 nav, .short-cuts {</w:t>
        </w:r>
      </w:ins>
    </w:p>
    <w:p w:rsidR="007C461F" w:rsidRDefault="007C461F" w:rsidP="007C461F">
      <w:pPr>
        <w:rPr>
          <w:ins w:id="10226" w:author="Priyanshu Solon" w:date="2025-05-22T22:35:00Z"/>
        </w:rPr>
      </w:pPr>
      <w:ins w:id="10227" w:author="Priyanshu Solon" w:date="2025-05-22T22:35:00Z">
        <w:r>
          <w:t xml:space="preserve">        display: none;</w:t>
        </w:r>
      </w:ins>
    </w:p>
    <w:p w:rsidR="007C461F" w:rsidRDefault="007C461F" w:rsidP="007C461F">
      <w:pPr>
        <w:rPr>
          <w:ins w:id="10228" w:author="Priyanshu Solon" w:date="2025-05-22T22:35:00Z"/>
        </w:rPr>
      </w:pPr>
      <w:ins w:id="10229" w:author="Priyanshu Solon" w:date="2025-05-22T22:35:00Z">
        <w:r>
          <w:t xml:space="preserve">    }</w:t>
        </w:r>
      </w:ins>
    </w:p>
    <w:p w:rsidR="007C461F" w:rsidRDefault="007C461F" w:rsidP="007C461F">
      <w:pPr>
        <w:rPr>
          <w:ins w:id="10230" w:author="Priyanshu Solon" w:date="2025-05-22T22:35:00Z"/>
        </w:rPr>
      </w:pPr>
      <w:ins w:id="10231" w:author="Priyanshu Solon" w:date="2025-05-22T22:35:00Z">
        <w:r>
          <w:t xml:space="preserve">    .bi-justify {</w:t>
        </w:r>
      </w:ins>
    </w:p>
    <w:p w:rsidR="007C461F" w:rsidRDefault="007C461F" w:rsidP="007C461F">
      <w:pPr>
        <w:rPr>
          <w:ins w:id="10232" w:author="Priyanshu Solon" w:date="2025-05-22T22:35:00Z"/>
        </w:rPr>
      </w:pPr>
      <w:ins w:id="10233" w:author="Priyanshu Solon" w:date="2025-05-22T22:35:00Z">
        <w:r>
          <w:t xml:space="preserve">        display: inline;</w:t>
        </w:r>
      </w:ins>
    </w:p>
    <w:p w:rsidR="007C461F" w:rsidRDefault="007C461F" w:rsidP="007C461F">
      <w:pPr>
        <w:rPr>
          <w:ins w:id="10234" w:author="Priyanshu Solon" w:date="2025-05-22T22:35:00Z"/>
        </w:rPr>
      </w:pPr>
      <w:ins w:id="10235" w:author="Priyanshu Solon" w:date="2025-05-22T22:35:00Z">
        <w:r>
          <w:t xml:space="preserve">        border:none;</w:t>
        </w:r>
      </w:ins>
    </w:p>
    <w:p w:rsidR="007C461F" w:rsidRDefault="007C461F" w:rsidP="007C461F">
      <w:pPr>
        <w:rPr>
          <w:ins w:id="10236" w:author="Priyanshu Solon" w:date="2025-05-22T22:35:00Z"/>
        </w:rPr>
      </w:pPr>
      <w:ins w:id="10237" w:author="Priyanshu Solon" w:date="2025-05-22T22:35:00Z">
        <w:r>
          <w:t xml:space="preserve">        font-size: 20px;</w:t>
        </w:r>
      </w:ins>
    </w:p>
    <w:p w:rsidR="007C461F" w:rsidRDefault="007C461F" w:rsidP="007C461F">
      <w:pPr>
        <w:rPr>
          <w:ins w:id="10238" w:author="Priyanshu Solon" w:date="2025-05-22T22:35:00Z"/>
        </w:rPr>
      </w:pPr>
      <w:ins w:id="10239" w:author="Priyanshu Solon" w:date="2025-05-22T22:35:00Z">
        <w:r>
          <w:t xml:space="preserve">    }</w:t>
        </w:r>
      </w:ins>
    </w:p>
    <w:p w:rsidR="007C461F" w:rsidRDefault="007C461F" w:rsidP="007C461F">
      <w:pPr>
        <w:rPr>
          <w:ins w:id="10240" w:author="Priyanshu Solon" w:date="2025-05-22T22:35:00Z"/>
        </w:rPr>
      </w:pPr>
      <w:ins w:id="10241" w:author="Priyanshu Solon" w:date="2025-05-22T22:35:00Z">
        <w:r>
          <w:t xml:space="preserve">    article {</w:t>
        </w:r>
      </w:ins>
    </w:p>
    <w:p w:rsidR="007C461F" w:rsidRDefault="007C461F" w:rsidP="007C461F">
      <w:pPr>
        <w:rPr>
          <w:ins w:id="10242" w:author="Priyanshu Solon" w:date="2025-05-22T22:35:00Z"/>
        </w:rPr>
      </w:pPr>
      <w:ins w:id="10243" w:author="Priyanshu Solon" w:date="2025-05-22T22:35:00Z">
        <w:r>
          <w:t xml:space="preserve">        font-size: 14px;</w:t>
        </w:r>
      </w:ins>
    </w:p>
    <w:p w:rsidR="007C461F" w:rsidRDefault="007C461F" w:rsidP="007C461F">
      <w:pPr>
        <w:rPr>
          <w:ins w:id="10244" w:author="Priyanshu Solon" w:date="2025-05-22T22:35:00Z"/>
        </w:rPr>
      </w:pPr>
      <w:ins w:id="10245" w:author="Priyanshu Solon" w:date="2025-05-22T22:35:00Z">
        <w:r>
          <w:t xml:space="preserve">    }</w:t>
        </w:r>
      </w:ins>
    </w:p>
    <w:p w:rsidR="007C461F" w:rsidRDefault="007C461F" w:rsidP="007C461F">
      <w:pPr>
        <w:rPr>
          <w:ins w:id="10246" w:author="Priyanshu Solon" w:date="2025-05-22T22:35:00Z"/>
        </w:rPr>
      </w:pPr>
      <w:ins w:id="10247" w:author="Priyanshu Solon" w:date="2025-05-22T22:35:00Z">
        <w:r>
          <w:t xml:space="preserve">    .kids-fashion, .men-fashion {</w:t>
        </w:r>
      </w:ins>
    </w:p>
    <w:p w:rsidR="007C461F" w:rsidRDefault="007C461F" w:rsidP="007C461F">
      <w:pPr>
        <w:rPr>
          <w:ins w:id="10248" w:author="Priyanshu Solon" w:date="2025-05-22T22:35:00Z"/>
        </w:rPr>
      </w:pPr>
      <w:ins w:id="10249" w:author="Priyanshu Solon" w:date="2025-05-22T22:35:00Z">
        <w:r>
          <w:t xml:space="preserve">        display: none;</w:t>
        </w:r>
      </w:ins>
    </w:p>
    <w:p w:rsidR="007C461F" w:rsidRDefault="007C461F" w:rsidP="007C461F">
      <w:pPr>
        <w:rPr>
          <w:ins w:id="10250" w:author="Priyanshu Solon" w:date="2025-05-22T22:35:00Z"/>
        </w:rPr>
      </w:pPr>
      <w:ins w:id="10251" w:author="Priyanshu Solon" w:date="2025-05-22T22:35:00Z">
        <w:r>
          <w:t xml:space="preserve">    }</w:t>
        </w:r>
      </w:ins>
    </w:p>
    <w:p w:rsidR="007C461F" w:rsidRDefault="007C461F" w:rsidP="007C461F">
      <w:pPr>
        <w:rPr>
          <w:ins w:id="10252" w:author="Priyanshu Solon" w:date="2025-05-22T22:35:00Z"/>
        </w:rPr>
      </w:pPr>
      <w:ins w:id="10253" w:author="Priyanshu Solon" w:date="2025-05-22T22:35:00Z">
        <w:r>
          <w:t xml:space="preserve">    main {</w:t>
        </w:r>
      </w:ins>
    </w:p>
    <w:p w:rsidR="007C461F" w:rsidRDefault="007C461F" w:rsidP="007C461F">
      <w:pPr>
        <w:rPr>
          <w:ins w:id="10254" w:author="Priyanshu Solon" w:date="2025-05-22T22:35:00Z"/>
        </w:rPr>
      </w:pPr>
      <w:ins w:id="10255" w:author="Priyanshu Solon" w:date="2025-05-22T22:35:00Z">
        <w:r>
          <w:t xml:space="preserve">        display: grid;</w:t>
        </w:r>
      </w:ins>
    </w:p>
    <w:p w:rsidR="007C461F" w:rsidRDefault="007C461F" w:rsidP="007C461F">
      <w:pPr>
        <w:rPr>
          <w:ins w:id="10256" w:author="Priyanshu Solon" w:date="2025-05-22T22:35:00Z"/>
        </w:rPr>
      </w:pPr>
      <w:ins w:id="10257" w:author="Priyanshu Solon" w:date="2025-05-22T22:35:00Z">
        <w:r>
          <w:t xml:space="preserve">        grid-template-columns: 12fr;</w:t>
        </w:r>
      </w:ins>
    </w:p>
    <w:p w:rsidR="007C461F" w:rsidRDefault="007C461F" w:rsidP="007C461F">
      <w:pPr>
        <w:rPr>
          <w:ins w:id="10258" w:author="Priyanshu Solon" w:date="2025-05-22T22:35:00Z"/>
        </w:rPr>
      </w:pPr>
      <w:ins w:id="10259" w:author="Priyanshu Solon" w:date="2025-05-22T22:35:00Z">
        <w:r>
          <w:t xml:space="preserve">    }</w:t>
        </w:r>
      </w:ins>
    </w:p>
    <w:p w:rsidR="007C461F" w:rsidRDefault="007C461F" w:rsidP="007C461F">
      <w:pPr>
        <w:rPr>
          <w:ins w:id="10260" w:author="Priyanshu Solon" w:date="2025-05-22T22:35:00Z"/>
        </w:rPr>
      </w:pPr>
      <w:ins w:id="10261" w:author="Priyanshu Solon" w:date="2025-05-22T22:35:00Z">
        <w:r>
          <w:lastRenderedPageBreak/>
          <w:t xml:space="preserve">    .services {</w:t>
        </w:r>
      </w:ins>
    </w:p>
    <w:p w:rsidR="007C461F" w:rsidRDefault="007C461F" w:rsidP="007C461F">
      <w:pPr>
        <w:rPr>
          <w:ins w:id="10262" w:author="Priyanshu Solon" w:date="2025-05-22T22:35:00Z"/>
        </w:rPr>
      </w:pPr>
      <w:ins w:id="10263" w:author="Priyanshu Solon" w:date="2025-05-22T22:35:00Z">
        <w:r>
          <w:t xml:space="preserve">        display: grid;</w:t>
        </w:r>
      </w:ins>
    </w:p>
    <w:p w:rsidR="007C461F" w:rsidRDefault="007C461F" w:rsidP="007C461F">
      <w:pPr>
        <w:rPr>
          <w:ins w:id="10264" w:author="Priyanshu Solon" w:date="2025-05-22T22:35:00Z"/>
        </w:rPr>
      </w:pPr>
      <w:ins w:id="10265" w:author="Priyanshu Solon" w:date="2025-05-22T22:35:00Z">
        <w:r>
          <w:t xml:space="preserve">        grid-template-columns: 12fr;</w:t>
        </w:r>
      </w:ins>
    </w:p>
    <w:p w:rsidR="007C461F" w:rsidRDefault="007C461F" w:rsidP="007C461F">
      <w:pPr>
        <w:rPr>
          <w:ins w:id="10266" w:author="Priyanshu Solon" w:date="2025-05-22T22:35:00Z"/>
        </w:rPr>
      </w:pPr>
      <w:ins w:id="10267" w:author="Priyanshu Solon" w:date="2025-05-22T22:35:00Z">
        <w:r>
          <w:t xml:space="preserve">        padding: 20px;</w:t>
        </w:r>
      </w:ins>
    </w:p>
    <w:p w:rsidR="007C461F" w:rsidRDefault="007C461F" w:rsidP="007C461F">
      <w:pPr>
        <w:rPr>
          <w:ins w:id="10268" w:author="Priyanshu Solon" w:date="2025-05-22T22:35:00Z"/>
        </w:rPr>
      </w:pPr>
      <w:ins w:id="10269" w:author="Priyanshu Solon" w:date="2025-05-22T22:35:00Z">
        <w:r>
          <w:t xml:space="preserve">        margin-top: 20px;</w:t>
        </w:r>
      </w:ins>
    </w:p>
    <w:p w:rsidR="007C461F" w:rsidRDefault="007C461F" w:rsidP="007C461F">
      <w:pPr>
        <w:rPr>
          <w:ins w:id="10270" w:author="Priyanshu Solon" w:date="2025-05-22T22:35:00Z"/>
        </w:rPr>
      </w:pPr>
      <w:ins w:id="10271" w:author="Priyanshu Solon" w:date="2025-05-22T22:35:00Z">
        <w:r>
          <w:t xml:space="preserve">    }</w:t>
        </w:r>
      </w:ins>
    </w:p>
    <w:p w:rsidR="007C461F" w:rsidRDefault="007C461F" w:rsidP="007C461F">
      <w:pPr>
        <w:rPr>
          <w:ins w:id="10272" w:author="Priyanshu Solon" w:date="2025-05-22T22:35:00Z"/>
        </w:rPr>
      </w:pPr>
      <w:ins w:id="10273" w:author="Priyanshu Solon" w:date="2025-05-22T22:35:00Z">
        <w:r>
          <w:t xml:space="preserve">    .services .bi-truck, .bi-tag, .bi-lock, .bi-arrow-left-right {</w:t>
        </w:r>
      </w:ins>
    </w:p>
    <w:p w:rsidR="007C461F" w:rsidRDefault="007C461F" w:rsidP="007C461F">
      <w:pPr>
        <w:rPr>
          <w:ins w:id="10274" w:author="Priyanshu Solon" w:date="2025-05-22T22:35:00Z"/>
        </w:rPr>
      </w:pPr>
      <w:ins w:id="10275" w:author="Priyanshu Solon" w:date="2025-05-22T22:35:00Z">
        <w:r>
          <w:t xml:space="preserve">        color:red;</w:t>
        </w:r>
      </w:ins>
    </w:p>
    <w:p w:rsidR="007C461F" w:rsidRDefault="007C461F" w:rsidP="007C461F">
      <w:pPr>
        <w:rPr>
          <w:ins w:id="10276" w:author="Priyanshu Solon" w:date="2025-05-22T22:35:00Z"/>
        </w:rPr>
      </w:pPr>
      <w:ins w:id="10277" w:author="Priyanshu Solon" w:date="2025-05-22T22:35:00Z">
        <w:r>
          <w:t xml:space="preserve">    }</w:t>
        </w:r>
      </w:ins>
    </w:p>
    <w:p w:rsidR="007C461F" w:rsidRDefault="007C461F" w:rsidP="007C461F">
      <w:pPr>
        <w:rPr>
          <w:ins w:id="10278" w:author="Priyanshu Solon" w:date="2025-05-22T22:35:00Z"/>
        </w:rPr>
      </w:pPr>
      <w:ins w:id="10279" w:author="Priyanshu Solon" w:date="2025-05-22T22:35:00Z">
        <w:r>
          <w:t xml:space="preserve">    .services div {</w:t>
        </w:r>
      </w:ins>
    </w:p>
    <w:p w:rsidR="007C461F" w:rsidRDefault="007C461F" w:rsidP="007C461F">
      <w:pPr>
        <w:rPr>
          <w:ins w:id="10280" w:author="Priyanshu Solon" w:date="2025-05-22T22:35:00Z"/>
        </w:rPr>
      </w:pPr>
      <w:ins w:id="10281" w:author="Priyanshu Solon" w:date="2025-05-22T22:35:00Z">
        <w:r>
          <w:t xml:space="preserve">        padding: 20px;</w:t>
        </w:r>
      </w:ins>
    </w:p>
    <w:p w:rsidR="007C461F" w:rsidRDefault="007C461F" w:rsidP="007C461F">
      <w:pPr>
        <w:rPr>
          <w:ins w:id="10282" w:author="Priyanshu Solon" w:date="2025-05-22T22:35:00Z"/>
        </w:rPr>
      </w:pPr>
      <w:ins w:id="10283" w:author="Priyanshu Solon" w:date="2025-05-22T22:35:00Z">
        <w:r>
          <w:t xml:space="preserve">        box-shadow: 1px 1px 2px gray;</w:t>
        </w:r>
      </w:ins>
    </w:p>
    <w:p w:rsidR="007C461F" w:rsidRDefault="007C461F" w:rsidP="007C461F">
      <w:pPr>
        <w:rPr>
          <w:ins w:id="10284" w:author="Priyanshu Solon" w:date="2025-05-22T22:35:00Z"/>
        </w:rPr>
      </w:pPr>
      <w:ins w:id="10285" w:author="Priyanshu Solon" w:date="2025-05-22T22:35:00Z">
        <w:r>
          <w:t xml:space="preserve">        margin-bottom: 10px;</w:t>
        </w:r>
      </w:ins>
    </w:p>
    <w:p w:rsidR="007C461F" w:rsidRDefault="007C461F" w:rsidP="007C461F">
      <w:pPr>
        <w:rPr>
          <w:ins w:id="10286" w:author="Priyanshu Solon" w:date="2025-05-22T22:35:00Z"/>
        </w:rPr>
      </w:pPr>
      <w:ins w:id="10287" w:author="Priyanshu Solon" w:date="2025-05-22T22:35:00Z">
        <w:r>
          <w:t xml:space="preserve">    }</w:t>
        </w:r>
      </w:ins>
    </w:p>
    <w:p w:rsidR="007C461F" w:rsidRDefault="007C461F" w:rsidP="007C461F">
      <w:pPr>
        <w:rPr>
          <w:ins w:id="10288" w:author="Priyanshu Solon" w:date="2025-05-22T22:35:00Z"/>
        </w:rPr>
      </w:pPr>
      <w:ins w:id="10289" w:author="Priyanshu Solon" w:date="2025-05-22T22:35:00Z">
        <w:r>
          <w:t>}</w:t>
        </w:r>
      </w:ins>
    </w:p>
    <w:p w:rsidR="007C461F" w:rsidRDefault="007C461F" w:rsidP="007C461F">
      <w:pPr>
        <w:rPr>
          <w:ins w:id="10290" w:author="Priyanshu Solon" w:date="2025-05-22T22:35:00Z"/>
        </w:rPr>
      </w:pPr>
    </w:p>
    <w:p w:rsidR="007C461F" w:rsidRDefault="007C461F" w:rsidP="007C461F">
      <w:pPr>
        <w:rPr>
          <w:ins w:id="10291" w:author="Priyanshu Solon" w:date="2025-05-22T22:35:00Z"/>
        </w:rPr>
      </w:pPr>
    </w:p>
    <w:p w:rsidR="007C461F" w:rsidRDefault="007C461F" w:rsidP="007C461F">
      <w:pPr>
        <w:rPr>
          <w:ins w:id="10292" w:author="Priyanshu Solon" w:date="2025-05-22T22:35:00Z"/>
        </w:rPr>
      </w:pPr>
      <w:ins w:id="10293" w:author="Priyanshu Solon" w:date="2025-05-22T22:35:00Z">
        <w:r>
          <w:t>2. shopper-template.html</w:t>
        </w:r>
      </w:ins>
    </w:p>
    <w:p w:rsidR="007C461F" w:rsidRDefault="007C461F" w:rsidP="007C461F">
      <w:pPr>
        <w:rPr>
          <w:ins w:id="10294" w:author="Priyanshu Solon" w:date="2025-05-22T22:35:00Z"/>
        </w:rPr>
      </w:pPr>
    </w:p>
    <w:p w:rsidR="007C461F" w:rsidRDefault="007C461F" w:rsidP="007C461F">
      <w:pPr>
        <w:rPr>
          <w:ins w:id="10295" w:author="Priyanshu Solon" w:date="2025-05-22T22:35:00Z"/>
        </w:rPr>
      </w:pPr>
      <w:ins w:id="10296" w:author="Priyanshu Solon" w:date="2025-05-22T22:35:00Z">
        <w:r>
          <w:t>&lt;!DOCTYPE html&gt;</w:t>
        </w:r>
      </w:ins>
    </w:p>
    <w:p w:rsidR="007C461F" w:rsidRDefault="007C461F" w:rsidP="007C461F">
      <w:pPr>
        <w:rPr>
          <w:ins w:id="10297" w:author="Priyanshu Solon" w:date="2025-05-22T22:35:00Z"/>
        </w:rPr>
      </w:pPr>
      <w:ins w:id="10298" w:author="Priyanshu Solon" w:date="2025-05-22T22:35:00Z">
        <w:r>
          <w:t>&lt;html lang="en"&gt;</w:t>
        </w:r>
      </w:ins>
    </w:p>
    <w:p w:rsidR="007C461F" w:rsidRDefault="007C461F" w:rsidP="007C461F">
      <w:pPr>
        <w:rPr>
          <w:ins w:id="10299" w:author="Priyanshu Solon" w:date="2025-05-22T22:35:00Z"/>
        </w:rPr>
      </w:pPr>
      <w:ins w:id="10300" w:author="Priyanshu Solon" w:date="2025-05-22T22:35:00Z">
        <w:r>
          <w:t>&lt;head&gt;</w:t>
        </w:r>
      </w:ins>
    </w:p>
    <w:p w:rsidR="007C461F" w:rsidRDefault="007C461F" w:rsidP="007C461F">
      <w:pPr>
        <w:rPr>
          <w:ins w:id="10301" w:author="Priyanshu Solon" w:date="2025-05-22T22:35:00Z"/>
        </w:rPr>
      </w:pPr>
      <w:ins w:id="10302" w:author="Priyanshu Solon" w:date="2025-05-22T22:35:00Z">
        <w:r>
          <w:t xml:space="preserve">    &lt;meta charset="UTF-8"&gt;</w:t>
        </w:r>
      </w:ins>
    </w:p>
    <w:p w:rsidR="007C461F" w:rsidRDefault="007C461F" w:rsidP="007C461F">
      <w:pPr>
        <w:rPr>
          <w:ins w:id="10303" w:author="Priyanshu Solon" w:date="2025-05-22T22:35:00Z"/>
        </w:rPr>
      </w:pPr>
      <w:ins w:id="10304" w:author="Priyanshu Solon" w:date="2025-05-22T22:35:00Z">
        <w:r>
          <w:t xml:space="preserve">    &lt;meta name="viewport" content="width=device-width, initial-scale=1.0"&gt;</w:t>
        </w:r>
      </w:ins>
    </w:p>
    <w:p w:rsidR="007C461F" w:rsidRDefault="007C461F" w:rsidP="007C461F">
      <w:pPr>
        <w:rPr>
          <w:ins w:id="10305" w:author="Priyanshu Solon" w:date="2025-05-22T22:35:00Z"/>
        </w:rPr>
      </w:pPr>
      <w:ins w:id="10306" w:author="Priyanshu Solon" w:date="2025-05-22T22:35:00Z">
        <w:r>
          <w:t xml:space="preserve">    &lt;title&gt;Shopper&lt;/title&gt;</w:t>
        </w:r>
      </w:ins>
    </w:p>
    <w:p w:rsidR="007C461F" w:rsidRDefault="007C461F" w:rsidP="007C461F">
      <w:pPr>
        <w:rPr>
          <w:ins w:id="10307" w:author="Priyanshu Solon" w:date="2025-05-22T22:35:00Z"/>
        </w:rPr>
      </w:pPr>
      <w:ins w:id="10308" w:author="Priyanshu Solon" w:date="2025-05-22T22:35:00Z">
        <w:r>
          <w:t xml:space="preserve">    &lt;link rel="stylesheet" href="../node_modules/bootstrap-icons/font/bootstrap-icons.css"&gt;</w:t>
        </w:r>
      </w:ins>
    </w:p>
    <w:p w:rsidR="007C461F" w:rsidRDefault="007C461F" w:rsidP="007C461F">
      <w:pPr>
        <w:rPr>
          <w:ins w:id="10309" w:author="Priyanshu Solon" w:date="2025-05-22T22:35:00Z"/>
        </w:rPr>
      </w:pPr>
      <w:ins w:id="10310" w:author="Priyanshu Solon" w:date="2025-05-22T22:35:00Z">
        <w:r>
          <w:t xml:space="preserve">    &lt;link rel="stylesheet" href="../src/styles/shopper-template.css"&gt;</w:t>
        </w:r>
      </w:ins>
    </w:p>
    <w:p w:rsidR="007C461F" w:rsidRDefault="007C461F" w:rsidP="007C461F">
      <w:pPr>
        <w:rPr>
          <w:ins w:id="10311" w:author="Priyanshu Solon" w:date="2025-05-22T22:35:00Z"/>
        </w:rPr>
      </w:pPr>
      <w:ins w:id="10312" w:author="Priyanshu Solon" w:date="2025-05-22T22:35:00Z">
        <w:r>
          <w:t>&lt;/head&gt;</w:t>
        </w:r>
      </w:ins>
    </w:p>
    <w:p w:rsidR="007C461F" w:rsidRDefault="007C461F" w:rsidP="007C461F">
      <w:pPr>
        <w:rPr>
          <w:ins w:id="10313" w:author="Priyanshu Solon" w:date="2025-05-22T22:35:00Z"/>
        </w:rPr>
      </w:pPr>
      <w:ins w:id="10314" w:author="Priyanshu Solon" w:date="2025-05-22T22:35:00Z">
        <w:r>
          <w:t>&lt;body&gt;</w:t>
        </w:r>
      </w:ins>
    </w:p>
    <w:p w:rsidR="007C461F" w:rsidRDefault="007C461F" w:rsidP="007C461F">
      <w:pPr>
        <w:rPr>
          <w:ins w:id="10315" w:author="Priyanshu Solon" w:date="2025-05-22T22:35:00Z"/>
        </w:rPr>
      </w:pPr>
      <w:ins w:id="10316" w:author="Priyanshu Solon" w:date="2025-05-22T22:35:00Z">
        <w:r>
          <w:lastRenderedPageBreak/>
          <w:t xml:space="preserve">    &lt;header&gt;</w:t>
        </w:r>
      </w:ins>
    </w:p>
    <w:p w:rsidR="007C461F" w:rsidRDefault="007C461F" w:rsidP="007C461F">
      <w:pPr>
        <w:rPr>
          <w:ins w:id="10317" w:author="Priyanshu Solon" w:date="2025-05-22T22:35:00Z"/>
        </w:rPr>
      </w:pPr>
      <w:ins w:id="10318" w:author="Priyanshu Solon" w:date="2025-05-22T22:35:00Z">
        <w:r>
          <w:t xml:space="preserve">        &lt;div class="header-row-1"&gt;</w:t>
        </w:r>
      </w:ins>
    </w:p>
    <w:p w:rsidR="007C461F" w:rsidRDefault="007C461F" w:rsidP="007C461F">
      <w:pPr>
        <w:rPr>
          <w:ins w:id="10319" w:author="Priyanshu Solon" w:date="2025-05-22T22:35:00Z"/>
        </w:rPr>
      </w:pPr>
      <w:ins w:id="10320" w:author="Priyanshu Solon" w:date="2025-05-22T22:35:00Z">
        <w:r>
          <w:t xml:space="preserve">            &lt;div class="header-brand"&gt;</w:t>
        </w:r>
      </w:ins>
    </w:p>
    <w:p w:rsidR="007C461F" w:rsidRDefault="007C461F" w:rsidP="007C461F">
      <w:pPr>
        <w:rPr>
          <w:ins w:id="10321" w:author="Priyanshu Solon" w:date="2025-05-22T22:35:00Z"/>
        </w:rPr>
      </w:pPr>
      <w:ins w:id="10322" w:author="Priyanshu Solon" w:date="2025-05-22T22:35:00Z">
        <w:r>
          <w:t xml:space="preserve">                &lt;span class="bi bi-truck"&gt; FREE SHIPPING WORLDWIDE &lt;/span&gt;</w:t>
        </w:r>
      </w:ins>
    </w:p>
    <w:p w:rsidR="007C461F" w:rsidRDefault="007C461F" w:rsidP="007C461F">
      <w:pPr>
        <w:rPr>
          <w:ins w:id="10323" w:author="Priyanshu Solon" w:date="2025-05-22T22:35:00Z"/>
        </w:rPr>
      </w:pPr>
      <w:ins w:id="10324" w:author="Priyanshu Solon" w:date="2025-05-22T22:35:00Z">
        <w:r>
          <w:t xml:space="preserve">                &lt;span&gt;United States &lt;span class="bi bi-chevron-down"&gt;&lt;/span&gt; &lt;/span&gt;</w:t>
        </w:r>
      </w:ins>
    </w:p>
    <w:p w:rsidR="007C461F" w:rsidRDefault="007C461F" w:rsidP="007C461F">
      <w:pPr>
        <w:rPr>
          <w:ins w:id="10325" w:author="Priyanshu Solon" w:date="2025-05-22T22:35:00Z"/>
        </w:rPr>
      </w:pPr>
      <w:ins w:id="10326" w:author="Priyanshu Solon" w:date="2025-05-22T22:35:00Z">
        <w:r>
          <w:t xml:space="preserve">                &lt;span&gt;USD &lt;span class="bi bi-chevron-down"&gt;&lt;/span&gt; &lt;/span&gt;</w:t>
        </w:r>
      </w:ins>
    </w:p>
    <w:p w:rsidR="007C461F" w:rsidRDefault="007C461F" w:rsidP="007C461F">
      <w:pPr>
        <w:rPr>
          <w:ins w:id="10327" w:author="Priyanshu Solon" w:date="2025-05-22T22:35:00Z"/>
        </w:rPr>
      </w:pPr>
      <w:ins w:id="10328" w:author="Priyanshu Solon" w:date="2025-05-22T22:35:00Z">
        <w:r>
          <w:t xml:space="preserve">                &lt;span&gt;English &lt;span class="bi bi-chevron-down"&gt;&lt;/span&gt; &lt;/span&gt;</w:t>
        </w:r>
      </w:ins>
    </w:p>
    <w:p w:rsidR="007C461F" w:rsidRDefault="007C461F" w:rsidP="007C461F">
      <w:pPr>
        <w:rPr>
          <w:ins w:id="10329" w:author="Priyanshu Solon" w:date="2025-05-22T22:35:00Z"/>
        </w:rPr>
      </w:pPr>
      <w:ins w:id="10330" w:author="Priyanshu Solon" w:date="2025-05-22T22:35:00Z">
        <w:r>
          <w:t xml:space="preserve">            &lt;/div&gt;</w:t>
        </w:r>
      </w:ins>
    </w:p>
    <w:p w:rsidR="007C461F" w:rsidRDefault="007C461F" w:rsidP="007C461F">
      <w:pPr>
        <w:rPr>
          <w:ins w:id="10331" w:author="Priyanshu Solon" w:date="2025-05-22T22:35:00Z"/>
        </w:rPr>
      </w:pPr>
      <w:ins w:id="10332" w:author="Priyanshu Solon" w:date="2025-05-22T22:35:00Z">
        <w:r>
          <w:t xml:space="preserve">            &lt;div class="header-nav"&gt;</w:t>
        </w:r>
      </w:ins>
    </w:p>
    <w:p w:rsidR="007C461F" w:rsidRDefault="007C461F" w:rsidP="007C461F">
      <w:pPr>
        <w:rPr>
          <w:ins w:id="10333" w:author="Priyanshu Solon" w:date="2025-05-22T22:35:00Z"/>
        </w:rPr>
      </w:pPr>
      <w:ins w:id="10334" w:author="Priyanshu Solon" w:date="2025-05-22T22:35:00Z">
        <w:r>
          <w:t xml:space="preserve">                &lt;span&gt;Shipping&lt;/span&gt;</w:t>
        </w:r>
      </w:ins>
    </w:p>
    <w:p w:rsidR="007C461F" w:rsidRDefault="007C461F" w:rsidP="007C461F">
      <w:pPr>
        <w:rPr>
          <w:ins w:id="10335" w:author="Priyanshu Solon" w:date="2025-05-22T22:35:00Z"/>
        </w:rPr>
      </w:pPr>
      <w:ins w:id="10336" w:author="Priyanshu Solon" w:date="2025-05-22T22:35:00Z">
        <w:r>
          <w:t xml:space="preserve">                &lt;span&gt;FAQ&lt;/span&gt;</w:t>
        </w:r>
      </w:ins>
    </w:p>
    <w:p w:rsidR="007C461F" w:rsidRDefault="007C461F" w:rsidP="007C461F">
      <w:pPr>
        <w:rPr>
          <w:ins w:id="10337" w:author="Priyanshu Solon" w:date="2025-05-22T22:35:00Z"/>
        </w:rPr>
      </w:pPr>
      <w:ins w:id="10338" w:author="Priyanshu Solon" w:date="2025-05-22T22:35:00Z">
        <w:r>
          <w:t xml:space="preserve">                &lt;span&gt;Contact&lt;/span&gt;</w:t>
        </w:r>
      </w:ins>
    </w:p>
    <w:p w:rsidR="007C461F" w:rsidRDefault="007C461F" w:rsidP="007C461F">
      <w:pPr>
        <w:rPr>
          <w:ins w:id="10339" w:author="Priyanshu Solon" w:date="2025-05-22T22:35:00Z"/>
        </w:rPr>
      </w:pPr>
      <w:ins w:id="10340" w:author="Priyanshu Solon" w:date="2025-05-22T22:35:00Z">
        <w:r>
          <w:t xml:space="preserve">            &lt;/div&gt;</w:t>
        </w:r>
      </w:ins>
    </w:p>
    <w:p w:rsidR="007C461F" w:rsidRDefault="007C461F" w:rsidP="007C461F">
      <w:pPr>
        <w:rPr>
          <w:ins w:id="10341" w:author="Priyanshu Solon" w:date="2025-05-22T22:35:00Z"/>
        </w:rPr>
      </w:pPr>
      <w:ins w:id="10342" w:author="Priyanshu Solon" w:date="2025-05-22T22:35:00Z">
        <w:r>
          <w:t xml:space="preserve">            &lt;div class="header-aside"&gt;</w:t>
        </w:r>
      </w:ins>
    </w:p>
    <w:p w:rsidR="007C461F" w:rsidRDefault="007C461F" w:rsidP="007C461F">
      <w:pPr>
        <w:rPr>
          <w:ins w:id="10343" w:author="Priyanshu Solon" w:date="2025-05-22T22:35:00Z"/>
        </w:rPr>
      </w:pPr>
      <w:ins w:id="10344" w:author="Priyanshu Solon" w:date="2025-05-22T22:35:00Z">
        <w:r>
          <w:t xml:space="preserve">               &lt;aside&gt;</w:t>
        </w:r>
      </w:ins>
    </w:p>
    <w:p w:rsidR="007C461F" w:rsidRDefault="007C461F" w:rsidP="007C461F">
      <w:pPr>
        <w:rPr>
          <w:ins w:id="10345" w:author="Priyanshu Solon" w:date="2025-05-22T22:35:00Z"/>
        </w:rPr>
      </w:pPr>
      <w:ins w:id="10346" w:author="Priyanshu Solon" w:date="2025-05-22T22:35:00Z">
        <w:r>
          <w:t xml:space="preserve">                &lt;span class="bi bi-facebook"&gt;&lt;/span&gt;</w:t>
        </w:r>
      </w:ins>
    </w:p>
    <w:p w:rsidR="007C461F" w:rsidRDefault="007C461F" w:rsidP="007C461F">
      <w:pPr>
        <w:rPr>
          <w:ins w:id="10347" w:author="Priyanshu Solon" w:date="2025-05-22T22:35:00Z"/>
        </w:rPr>
      </w:pPr>
      <w:ins w:id="10348" w:author="Priyanshu Solon" w:date="2025-05-22T22:35:00Z">
        <w:r>
          <w:t xml:space="preserve">                &lt;span class="bi bi-twitter"&gt;&lt;/span&gt;</w:t>
        </w:r>
      </w:ins>
    </w:p>
    <w:p w:rsidR="007C461F" w:rsidRDefault="007C461F" w:rsidP="007C461F">
      <w:pPr>
        <w:rPr>
          <w:ins w:id="10349" w:author="Priyanshu Solon" w:date="2025-05-22T22:35:00Z"/>
        </w:rPr>
      </w:pPr>
      <w:ins w:id="10350" w:author="Priyanshu Solon" w:date="2025-05-22T22:35:00Z">
        <w:r>
          <w:t xml:space="preserve">                &lt;span class="bi bi-instagram"&gt;&lt;/span&gt;</w:t>
        </w:r>
      </w:ins>
    </w:p>
    <w:p w:rsidR="007C461F" w:rsidRDefault="007C461F" w:rsidP="007C461F">
      <w:pPr>
        <w:rPr>
          <w:ins w:id="10351" w:author="Priyanshu Solon" w:date="2025-05-22T22:35:00Z"/>
        </w:rPr>
      </w:pPr>
      <w:ins w:id="10352" w:author="Priyanshu Solon" w:date="2025-05-22T22:35:00Z">
        <w:r>
          <w:t xml:space="preserve">                &lt;span class="bi bi-youtube"&gt;&lt;/span&gt;</w:t>
        </w:r>
      </w:ins>
    </w:p>
    <w:p w:rsidR="007C461F" w:rsidRDefault="007C461F" w:rsidP="007C461F">
      <w:pPr>
        <w:rPr>
          <w:ins w:id="10353" w:author="Priyanshu Solon" w:date="2025-05-22T22:35:00Z"/>
        </w:rPr>
      </w:pPr>
      <w:ins w:id="10354" w:author="Priyanshu Solon" w:date="2025-05-22T22:35:00Z">
        <w:r>
          <w:t xml:space="preserve">               &lt;/aside&gt;</w:t>
        </w:r>
      </w:ins>
    </w:p>
    <w:p w:rsidR="007C461F" w:rsidRDefault="007C461F" w:rsidP="007C461F">
      <w:pPr>
        <w:rPr>
          <w:ins w:id="10355" w:author="Priyanshu Solon" w:date="2025-05-22T22:35:00Z"/>
        </w:rPr>
      </w:pPr>
      <w:ins w:id="10356" w:author="Priyanshu Solon" w:date="2025-05-22T22:35:00Z">
        <w:r>
          <w:t xml:space="preserve">            &lt;/div&gt;</w:t>
        </w:r>
      </w:ins>
    </w:p>
    <w:p w:rsidR="007C461F" w:rsidRDefault="007C461F" w:rsidP="007C461F">
      <w:pPr>
        <w:rPr>
          <w:ins w:id="10357" w:author="Priyanshu Solon" w:date="2025-05-22T22:35:00Z"/>
        </w:rPr>
      </w:pPr>
      <w:ins w:id="10358" w:author="Priyanshu Solon" w:date="2025-05-22T22:35:00Z">
        <w:r>
          <w:t xml:space="preserve">           </w:t>
        </w:r>
      </w:ins>
    </w:p>
    <w:p w:rsidR="007C461F" w:rsidRDefault="007C461F" w:rsidP="007C461F">
      <w:pPr>
        <w:rPr>
          <w:ins w:id="10359" w:author="Priyanshu Solon" w:date="2025-05-22T22:35:00Z"/>
        </w:rPr>
      </w:pPr>
      <w:ins w:id="10360" w:author="Priyanshu Solon" w:date="2025-05-22T22:35:00Z">
        <w:r>
          <w:t xml:space="preserve">                &lt;button class="bi bi-justify"&gt;&lt;/button&gt;</w:t>
        </w:r>
      </w:ins>
    </w:p>
    <w:p w:rsidR="007C461F" w:rsidRDefault="007C461F" w:rsidP="007C461F">
      <w:pPr>
        <w:rPr>
          <w:ins w:id="10361" w:author="Priyanshu Solon" w:date="2025-05-22T22:35:00Z"/>
        </w:rPr>
      </w:pPr>
      <w:ins w:id="10362" w:author="Priyanshu Solon" w:date="2025-05-22T22:35:00Z">
        <w:r>
          <w:t xml:space="preserve">           </w:t>
        </w:r>
      </w:ins>
    </w:p>
    <w:p w:rsidR="007C461F" w:rsidRDefault="007C461F" w:rsidP="007C461F">
      <w:pPr>
        <w:rPr>
          <w:ins w:id="10363" w:author="Priyanshu Solon" w:date="2025-05-22T22:35:00Z"/>
        </w:rPr>
      </w:pPr>
      <w:ins w:id="10364" w:author="Priyanshu Solon" w:date="2025-05-22T22:35:00Z">
        <w:r>
          <w:t xml:space="preserve">        &lt;/div&gt;</w:t>
        </w:r>
      </w:ins>
    </w:p>
    <w:p w:rsidR="007C461F" w:rsidRDefault="007C461F" w:rsidP="007C461F">
      <w:pPr>
        <w:rPr>
          <w:ins w:id="10365" w:author="Priyanshu Solon" w:date="2025-05-22T22:35:00Z"/>
        </w:rPr>
      </w:pPr>
      <w:ins w:id="10366" w:author="Priyanshu Solon" w:date="2025-05-22T22:35:00Z">
        <w:r>
          <w:t xml:space="preserve">        &lt;div class="header-row-2"&gt;</w:t>
        </w:r>
      </w:ins>
    </w:p>
    <w:p w:rsidR="007C461F" w:rsidRDefault="007C461F" w:rsidP="007C461F">
      <w:pPr>
        <w:rPr>
          <w:ins w:id="10367" w:author="Priyanshu Solon" w:date="2025-05-22T22:35:00Z"/>
        </w:rPr>
      </w:pPr>
      <w:ins w:id="10368" w:author="Priyanshu Solon" w:date="2025-05-22T22:35:00Z">
        <w:r>
          <w:t xml:space="preserve">            &lt;div&gt;</w:t>
        </w:r>
      </w:ins>
    </w:p>
    <w:p w:rsidR="007C461F" w:rsidRDefault="007C461F" w:rsidP="007C461F">
      <w:pPr>
        <w:rPr>
          <w:ins w:id="10369" w:author="Priyanshu Solon" w:date="2025-05-22T22:35:00Z"/>
        </w:rPr>
      </w:pPr>
      <w:ins w:id="10370" w:author="Priyanshu Solon" w:date="2025-05-22T22:35:00Z">
        <w:r>
          <w:t xml:space="preserve">                &lt;span class="brand-title"&gt;Shopper.&lt;/span&gt;</w:t>
        </w:r>
      </w:ins>
    </w:p>
    <w:p w:rsidR="007C461F" w:rsidRDefault="007C461F" w:rsidP="007C461F">
      <w:pPr>
        <w:rPr>
          <w:ins w:id="10371" w:author="Priyanshu Solon" w:date="2025-05-22T22:35:00Z"/>
        </w:rPr>
      </w:pPr>
      <w:ins w:id="10372" w:author="Priyanshu Solon" w:date="2025-05-22T22:35:00Z">
        <w:r>
          <w:t xml:space="preserve">            &lt;/div&gt;</w:t>
        </w:r>
      </w:ins>
    </w:p>
    <w:p w:rsidR="007C461F" w:rsidRDefault="007C461F" w:rsidP="007C461F">
      <w:pPr>
        <w:rPr>
          <w:ins w:id="10373" w:author="Priyanshu Solon" w:date="2025-05-22T22:35:00Z"/>
        </w:rPr>
      </w:pPr>
      <w:ins w:id="10374" w:author="Priyanshu Solon" w:date="2025-05-22T22:35:00Z">
        <w:r>
          <w:lastRenderedPageBreak/>
          <w:t xml:space="preserve">           </w:t>
        </w:r>
      </w:ins>
    </w:p>
    <w:p w:rsidR="007C461F" w:rsidRDefault="007C461F" w:rsidP="007C461F">
      <w:pPr>
        <w:rPr>
          <w:ins w:id="10375" w:author="Priyanshu Solon" w:date="2025-05-22T22:35:00Z"/>
        </w:rPr>
      </w:pPr>
      <w:ins w:id="10376" w:author="Priyanshu Solon" w:date="2025-05-22T22:35:00Z">
        <w:r>
          <w:t xml:space="preserve">                &lt;nav&gt;</w:t>
        </w:r>
      </w:ins>
    </w:p>
    <w:p w:rsidR="007C461F" w:rsidRDefault="007C461F" w:rsidP="007C461F">
      <w:pPr>
        <w:rPr>
          <w:ins w:id="10377" w:author="Priyanshu Solon" w:date="2025-05-22T22:35:00Z"/>
        </w:rPr>
      </w:pPr>
      <w:ins w:id="10378" w:author="Priyanshu Solon" w:date="2025-05-22T22:35:00Z">
        <w:r>
          <w:t xml:space="preserve">                    &lt;span&gt;Home&lt;/span&gt;</w:t>
        </w:r>
      </w:ins>
    </w:p>
    <w:p w:rsidR="007C461F" w:rsidRDefault="007C461F" w:rsidP="007C461F">
      <w:pPr>
        <w:rPr>
          <w:ins w:id="10379" w:author="Priyanshu Solon" w:date="2025-05-22T22:35:00Z"/>
        </w:rPr>
      </w:pPr>
      <w:ins w:id="10380" w:author="Priyanshu Solon" w:date="2025-05-22T22:35:00Z">
        <w:r>
          <w:t xml:space="preserve">                    &lt;span&gt;Catalog&lt;/span&gt;</w:t>
        </w:r>
      </w:ins>
    </w:p>
    <w:p w:rsidR="007C461F" w:rsidRDefault="007C461F" w:rsidP="007C461F">
      <w:pPr>
        <w:rPr>
          <w:ins w:id="10381" w:author="Priyanshu Solon" w:date="2025-05-22T22:35:00Z"/>
        </w:rPr>
      </w:pPr>
      <w:ins w:id="10382" w:author="Priyanshu Solon" w:date="2025-05-22T22:35:00Z">
        <w:r>
          <w:t xml:space="preserve">                    &lt;span&gt;Shop&lt;/span&gt;</w:t>
        </w:r>
      </w:ins>
    </w:p>
    <w:p w:rsidR="007C461F" w:rsidRDefault="007C461F" w:rsidP="007C461F">
      <w:pPr>
        <w:rPr>
          <w:ins w:id="10383" w:author="Priyanshu Solon" w:date="2025-05-22T22:35:00Z"/>
        </w:rPr>
      </w:pPr>
      <w:ins w:id="10384" w:author="Priyanshu Solon" w:date="2025-05-22T22:35:00Z">
        <w:r>
          <w:t xml:space="preserve">                    &lt;span&gt;Blog&lt;/span&gt;</w:t>
        </w:r>
      </w:ins>
    </w:p>
    <w:p w:rsidR="007C461F" w:rsidRDefault="007C461F" w:rsidP="007C461F">
      <w:pPr>
        <w:rPr>
          <w:ins w:id="10385" w:author="Priyanshu Solon" w:date="2025-05-22T22:35:00Z"/>
        </w:rPr>
      </w:pPr>
      <w:ins w:id="10386" w:author="Priyanshu Solon" w:date="2025-05-22T22:35:00Z">
        <w:r>
          <w:t xml:space="preserve">                    &lt;span&gt;Pages&lt;/span&gt;</w:t>
        </w:r>
      </w:ins>
    </w:p>
    <w:p w:rsidR="007C461F" w:rsidRDefault="007C461F" w:rsidP="007C461F">
      <w:pPr>
        <w:rPr>
          <w:ins w:id="10387" w:author="Priyanshu Solon" w:date="2025-05-22T22:35:00Z"/>
        </w:rPr>
      </w:pPr>
      <w:ins w:id="10388" w:author="Priyanshu Solon" w:date="2025-05-22T22:35:00Z">
        <w:r>
          <w:t xml:space="preserve">                    &lt;span&gt;Docs&lt;/span&gt;</w:t>
        </w:r>
      </w:ins>
    </w:p>
    <w:p w:rsidR="007C461F" w:rsidRDefault="007C461F" w:rsidP="007C461F">
      <w:pPr>
        <w:rPr>
          <w:ins w:id="10389" w:author="Priyanshu Solon" w:date="2025-05-22T22:35:00Z"/>
        </w:rPr>
      </w:pPr>
      <w:ins w:id="10390" w:author="Priyanshu Solon" w:date="2025-05-22T22:35:00Z">
        <w:r>
          <w:t xml:space="preserve">                &lt;/nav&gt;</w:t>
        </w:r>
      </w:ins>
    </w:p>
    <w:p w:rsidR="007C461F" w:rsidRDefault="007C461F" w:rsidP="007C461F">
      <w:pPr>
        <w:rPr>
          <w:ins w:id="10391" w:author="Priyanshu Solon" w:date="2025-05-22T22:35:00Z"/>
        </w:rPr>
      </w:pPr>
      <w:ins w:id="10392" w:author="Priyanshu Solon" w:date="2025-05-22T22:35:00Z">
        <w:r>
          <w:t xml:space="preserve">           </w:t>
        </w:r>
      </w:ins>
    </w:p>
    <w:p w:rsidR="007C461F" w:rsidRDefault="007C461F" w:rsidP="007C461F">
      <w:pPr>
        <w:rPr>
          <w:ins w:id="10393" w:author="Priyanshu Solon" w:date="2025-05-22T22:35:00Z"/>
        </w:rPr>
      </w:pPr>
      <w:ins w:id="10394" w:author="Priyanshu Solon" w:date="2025-05-22T22:35:00Z">
        <w:r>
          <w:t xml:space="preserve">            &lt;div class="short-cuts"&gt;</w:t>
        </w:r>
      </w:ins>
    </w:p>
    <w:p w:rsidR="007C461F" w:rsidRDefault="007C461F" w:rsidP="007C461F">
      <w:pPr>
        <w:rPr>
          <w:ins w:id="10395" w:author="Priyanshu Solon" w:date="2025-05-22T22:35:00Z"/>
        </w:rPr>
      </w:pPr>
      <w:ins w:id="10396" w:author="Priyanshu Solon" w:date="2025-05-22T22:35:00Z">
        <w:r>
          <w:t xml:space="preserve">                &lt;span class="bi bi-search"&gt;&lt;/span&gt;</w:t>
        </w:r>
      </w:ins>
    </w:p>
    <w:p w:rsidR="007C461F" w:rsidRDefault="007C461F" w:rsidP="007C461F">
      <w:pPr>
        <w:rPr>
          <w:ins w:id="10397" w:author="Priyanshu Solon" w:date="2025-05-22T22:35:00Z"/>
        </w:rPr>
      </w:pPr>
      <w:ins w:id="10398" w:author="Priyanshu Solon" w:date="2025-05-22T22:35:00Z">
        <w:r>
          <w:t xml:space="preserve">                &lt;span class="bi bi-person"&gt;&lt;/span&gt;</w:t>
        </w:r>
      </w:ins>
    </w:p>
    <w:p w:rsidR="007C461F" w:rsidRDefault="007C461F" w:rsidP="007C461F">
      <w:pPr>
        <w:rPr>
          <w:ins w:id="10399" w:author="Priyanshu Solon" w:date="2025-05-22T22:35:00Z"/>
        </w:rPr>
      </w:pPr>
      <w:ins w:id="10400" w:author="Priyanshu Solon" w:date="2025-05-22T22:35:00Z">
        <w:r>
          <w:t xml:space="preserve">                &lt;span class="bi bi-heart"&gt;&lt;/span&gt;</w:t>
        </w:r>
      </w:ins>
    </w:p>
    <w:p w:rsidR="007C461F" w:rsidRDefault="007C461F" w:rsidP="007C461F">
      <w:pPr>
        <w:rPr>
          <w:ins w:id="10401" w:author="Priyanshu Solon" w:date="2025-05-22T22:35:00Z"/>
        </w:rPr>
      </w:pPr>
      <w:ins w:id="10402" w:author="Priyanshu Solon" w:date="2025-05-22T22:35:00Z">
        <w:r>
          <w:t xml:space="preserve">                &lt;span class="bi bi-cart4"&gt;&lt;/span&gt;</w:t>
        </w:r>
      </w:ins>
    </w:p>
    <w:p w:rsidR="007C461F" w:rsidRDefault="007C461F" w:rsidP="007C461F">
      <w:pPr>
        <w:rPr>
          <w:ins w:id="10403" w:author="Priyanshu Solon" w:date="2025-05-22T22:35:00Z"/>
        </w:rPr>
      </w:pPr>
      <w:ins w:id="10404" w:author="Priyanshu Solon" w:date="2025-05-22T22:35:00Z">
        <w:r>
          <w:t xml:space="preserve">            &lt;/div&gt;</w:t>
        </w:r>
      </w:ins>
    </w:p>
    <w:p w:rsidR="007C461F" w:rsidRDefault="007C461F" w:rsidP="007C461F">
      <w:pPr>
        <w:rPr>
          <w:ins w:id="10405" w:author="Priyanshu Solon" w:date="2025-05-22T22:35:00Z"/>
        </w:rPr>
      </w:pPr>
      <w:ins w:id="10406" w:author="Priyanshu Solon" w:date="2025-05-22T22:35:00Z">
        <w:r>
          <w:t xml:space="preserve">           </w:t>
        </w:r>
      </w:ins>
    </w:p>
    <w:p w:rsidR="007C461F" w:rsidRDefault="007C461F" w:rsidP="007C461F">
      <w:pPr>
        <w:rPr>
          <w:ins w:id="10407" w:author="Priyanshu Solon" w:date="2025-05-22T22:35:00Z"/>
        </w:rPr>
      </w:pPr>
      <w:ins w:id="10408" w:author="Priyanshu Solon" w:date="2025-05-22T22:35:00Z">
        <w:r>
          <w:t xml:space="preserve">                &lt;button class="bi bi-justify"&gt;&lt;/button&gt;</w:t>
        </w:r>
      </w:ins>
    </w:p>
    <w:p w:rsidR="007C461F" w:rsidRDefault="007C461F" w:rsidP="007C461F">
      <w:pPr>
        <w:rPr>
          <w:ins w:id="10409" w:author="Priyanshu Solon" w:date="2025-05-22T22:35:00Z"/>
        </w:rPr>
      </w:pPr>
      <w:ins w:id="10410" w:author="Priyanshu Solon" w:date="2025-05-22T22:35:00Z">
        <w:r>
          <w:t xml:space="preserve">           </w:t>
        </w:r>
      </w:ins>
    </w:p>
    <w:p w:rsidR="007C461F" w:rsidRDefault="007C461F" w:rsidP="007C461F">
      <w:pPr>
        <w:rPr>
          <w:ins w:id="10411" w:author="Priyanshu Solon" w:date="2025-05-22T22:35:00Z"/>
        </w:rPr>
      </w:pPr>
      <w:ins w:id="10412" w:author="Priyanshu Solon" w:date="2025-05-22T22:35:00Z">
        <w:r>
          <w:t xml:space="preserve">        &lt;/div&gt;</w:t>
        </w:r>
      </w:ins>
    </w:p>
    <w:p w:rsidR="007C461F" w:rsidRDefault="007C461F" w:rsidP="007C461F">
      <w:pPr>
        <w:rPr>
          <w:ins w:id="10413" w:author="Priyanshu Solon" w:date="2025-05-22T22:35:00Z"/>
        </w:rPr>
      </w:pPr>
      <w:ins w:id="10414" w:author="Priyanshu Solon" w:date="2025-05-22T22:35:00Z">
        <w:r>
          <w:t xml:space="preserve">    &lt;/header&gt;</w:t>
        </w:r>
      </w:ins>
    </w:p>
    <w:p w:rsidR="007C461F" w:rsidRDefault="007C461F" w:rsidP="007C461F">
      <w:pPr>
        <w:rPr>
          <w:ins w:id="10415" w:author="Priyanshu Solon" w:date="2025-05-22T22:35:00Z"/>
        </w:rPr>
      </w:pPr>
      <w:ins w:id="10416" w:author="Priyanshu Solon" w:date="2025-05-22T22:35:00Z">
        <w:r>
          <w:t xml:space="preserve">    &lt;section&gt;</w:t>
        </w:r>
      </w:ins>
    </w:p>
    <w:p w:rsidR="007C461F" w:rsidRDefault="007C461F" w:rsidP="007C461F">
      <w:pPr>
        <w:rPr>
          <w:ins w:id="10417" w:author="Priyanshu Solon" w:date="2025-05-22T22:35:00Z"/>
        </w:rPr>
      </w:pPr>
      <w:ins w:id="10418" w:author="Priyanshu Solon" w:date="2025-05-22T22:35:00Z">
        <w:r>
          <w:t xml:space="preserve">        &lt;article&gt;</w:t>
        </w:r>
      </w:ins>
    </w:p>
    <w:p w:rsidR="007C461F" w:rsidRDefault="007C461F" w:rsidP="007C461F">
      <w:pPr>
        <w:rPr>
          <w:ins w:id="10419" w:author="Priyanshu Solon" w:date="2025-05-22T22:35:00Z"/>
        </w:rPr>
      </w:pPr>
      <w:ins w:id="10420" w:author="Priyanshu Solon" w:date="2025-05-22T22:35:00Z">
        <w:r>
          <w:t xml:space="preserve">            &lt;span class="bi bi-lightning-fill"&gt;&lt;/span&gt;</w:t>
        </w:r>
      </w:ins>
    </w:p>
    <w:p w:rsidR="007C461F" w:rsidRDefault="007C461F" w:rsidP="007C461F">
      <w:pPr>
        <w:rPr>
          <w:ins w:id="10421" w:author="Priyanshu Solon" w:date="2025-05-22T22:35:00Z"/>
        </w:rPr>
      </w:pPr>
      <w:ins w:id="10422" w:author="Priyanshu Solon" w:date="2025-05-22T22:35:00Z">
        <w:r>
          <w:t xml:space="preserve">            &lt;span&gt;HAPPY HOLIDAY DEALS ON EVERYTHING&lt;/span&gt;</w:t>
        </w:r>
      </w:ins>
    </w:p>
    <w:p w:rsidR="007C461F" w:rsidRDefault="007C461F" w:rsidP="007C461F">
      <w:pPr>
        <w:rPr>
          <w:ins w:id="10423" w:author="Priyanshu Solon" w:date="2025-05-22T22:35:00Z"/>
        </w:rPr>
      </w:pPr>
      <w:ins w:id="10424" w:author="Priyanshu Solon" w:date="2025-05-22T22:35:00Z">
        <w:r>
          <w:t xml:space="preserve">            &lt;span class="bi bi-lightning-fill"&gt;&lt;/span&gt;</w:t>
        </w:r>
      </w:ins>
    </w:p>
    <w:p w:rsidR="007C461F" w:rsidRDefault="007C461F" w:rsidP="007C461F">
      <w:pPr>
        <w:rPr>
          <w:ins w:id="10425" w:author="Priyanshu Solon" w:date="2025-05-22T22:35:00Z"/>
        </w:rPr>
      </w:pPr>
      <w:ins w:id="10426" w:author="Priyanshu Solon" w:date="2025-05-22T22:35:00Z">
        <w:r>
          <w:t xml:space="preserve">        &lt;/article&gt;</w:t>
        </w:r>
      </w:ins>
    </w:p>
    <w:p w:rsidR="007C461F" w:rsidRDefault="007C461F" w:rsidP="007C461F">
      <w:pPr>
        <w:rPr>
          <w:ins w:id="10427" w:author="Priyanshu Solon" w:date="2025-05-22T22:35:00Z"/>
        </w:rPr>
      </w:pPr>
      <w:ins w:id="10428" w:author="Priyanshu Solon" w:date="2025-05-22T22:35:00Z">
        <w:r>
          <w:t xml:space="preserve">        &lt;main&gt;</w:t>
        </w:r>
      </w:ins>
    </w:p>
    <w:p w:rsidR="007C461F" w:rsidRDefault="007C461F" w:rsidP="007C461F">
      <w:pPr>
        <w:rPr>
          <w:ins w:id="10429" w:author="Priyanshu Solon" w:date="2025-05-22T22:35:00Z"/>
        </w:rPr>
      </w:pPr>
      <w:ins w:id="10430" w:author="Priyanshu Solon" w:date="2025-05-22T22:35:00Z">
        <w:r>
          <w:t xml:space="preserve">            &lt;div class="women-fashion"&gt;</w:t>
        </w:r>
      </w:ins>
    </w:p>
    <w:p w:rsidR="007C461F" w:rsidRDefault="007C461F" w:rsidP="007C461F">
      <w:pPr>
        <w:rPr>
          <w:ins w:id="10431" w:author="Priyanshu Solon" w:date="2025-05-22T22:35:00Z"/>
        </w:rPr>
      </w:pPr>
      <w:ins w:id="10432" w:author="Priyanshu Solon" w:date="2025-05-22T22:35:00Z">
        <w:r>
          <w:lastRenderedPageBreak/>
          <w:t xml:space="preserve">                &lt;div class="main-title"&gt;Women&lt;/div&gt;</w:t>
        </w:r>
      </w:ins>
    </w:p>
    <w:p w:rsidR="007C461F" w:rsidRDefault="007C461F" w:rsidP="007C461F">
      <w:pPr>
        <w:rPr>
          <w:ins w:id="10433" w:author="Priyanshu Solon" w:date="2025-05-22T22:35:00Z"/>
        </w:rPr>
      </w:pPr>
      <w:ins w:id="10434" w:author="Priyanshu Solon" w:date="2025-05-22T22:35:00Z">
        <w:r>
          <w:t xml:space="preserve">                &lt;div class="btn-shop"&gt;</w:t>
        </w:r>
      </w:ins>
    </w:p>
    <w:p w:rsidR="007C461F" w:rsidRDefault="007C461F" w:rsidP="007C461F">
      <w:pPr>
        <w:rPr>
          <w:ins w:id="10435" w:author="Priyanshu Solon" w:date="2025-05-22T22:35:00Z"/>
        </w:rPr>
      </w:pPr>
      <w:ins w:id="10436" w:author="Priyanshu Solon" w:date="2025-05-22T22:35:00Z">
        <w:r>
          <w:t xml:space="preserve">                    Shop Women &lt;span class="bi bi-arrow-right"&gt;&lt;/span&gt;</w:t>
        </w:r>
      </w:ins>
    </w:p>
    <w:p w:rsidR="007C461F" w:rsidRDefault="007C461F" w:rsidP="007C461F">
      <w:pPr>
        <w:rPr>
          <w:ins w:id="10437" w:author="Priyanshu Solon" w:date="2025-05-22T22:35:00Z"/>
        </w:rPr>
      </w:pPr>
      <w:ins w:id="10438" w:author="Priyanshu Solon" w:date="2025-05-22T22:35:00Z">
        <w:r>
          <w:t xml:space="preserve">                &lt;/div&gt;</w:t>
        </w:r>
      </w:ins>
    </w:p>
    <w:p w:rsidR="007C461F" w:rsidRDefault="007C461F" w:rsidP="007C461F">
      <w:pPr>
        <w:rPr>
          <w:ins w:id="10439" w:author="Priyanshu Solon" w:date="2025-05-22T22:35:00Z"/>
        </w:rPr>
      </w:pPr>
      <w:ins w:id="10440" w:author="Priyanshu Solon" w:date="2025-05-22T22:35:00Z">
        <w:r>
          <w:t xml:space="preserve">            &lt;/div&gt;</w:t>
        </w:r>
      </w:ins>
    </w:p>
    <w:p w:rsidR="007C461F" w:rsidRDefault="007C461F" w:rsidP="007C461F">
      <w:pPr>
        <w:rPr>
          <w:ins w:id="10441" w:author="Priyanshu Solon" w:date="2025-05-22T22:35:00Z"/>
        </w:rPr>
      </w:pPr>
      <w:ins w:id="10442" w:author="Priyanshu Solon" w:date="2025-05-22T22:35:00Z">
        <w:r>
          <w:t xml:space="preserve">            &lt;div class="men-fashion"&gt;</w:t>
        </w:r>
      </w:ins>
    </w:p>
    <w:p w:rsidR="007C461F" w:rsidRDefault="007C461F" w:rsidP="007C461F">
      <w:pPr>
        <w:rPr>
          <w:ins w:id="10443" w:author="Priyanshu Solon" w:date="2025-05-22T22:35:00Z"/>
        </w:rPr>
      </w:pPr>
      <w:ins w:id="10444" w:author="Priyanshu Solon" w:date="2025-05-22T22:35:00Z">
        <w:r>
          <w:t xml:space="preserve">                &lt;div class="main-title"&gt;Men&lt;/div&gt;</w:t>
        </w:r>
      </w:ins>
    </w:p>
    <w:p w:rsidR="007C461F" w:rsidRDefault="007C461F" w:rsidP="007C461F">
      <w:pPr>
        <w:rPr>
          <w:ins w:id="10445" w:author="Priyanshu Solon" w:date="2025-05-22T22:35:00Z"/>
        </w:rPr>
      </w:pPr>
      <w:ins w:id="10446" w:author="Priyanshu Solon" w:date="2025-05-22T22:35:00Z">
        <w:r>
          <w:t xml:space="preserve">                &lt;div class="btn-shop"&gt;</w:t>
        </w:r>
      </w:ins>
    </w:p>
    <w:p w:rsidR="007C461F" w:rsidRDefault="007C461F" w:rsidP="007C461F">
      <w:pPr>
        <w:rPr>
          <w:ins w:id="10447" w:author="Priyanshu Solon" w:date="2025-05-22T22:35:00Z"/>
        </w:rPr>
      </w:pPr>
      <w:ins w:id="10448" w:author="Priyanshu Solon" w:date="2025-05-22T22:35:00Z">
        <w:r>
          <w:t xml:space="preserve">                    Shop Men &lt;span class="bi bi-arrow-right"&gt;&lt;/span&gt;</w:t>
        </w:r>
      </w:ins>
    </w:p>
    <w:p w:rsidR="007C461F" w:rsidRDefault="007C461F" w:rsidP="007C461F">
      <w:pPr>
        <w:rPr>
          <w:ins w:id="10449" w:author="Priyanshu Solon" w:date="2025-05-22T22:35:00Z"/>
        </w:rPr>
      </w:pPr>
      <w:ins w:id="10450" w:author="Priyanshu Solon" w:date="2025-05-22T22:35:00Z">
        <w:r>
          <w:t xml:space="preserve">                &lt;/div&gt;</w:t>
        </w:r>
      </w:ins>
    </w:p>
    <w:p w:rsidR="007C461F" w:rsidRDefault="007C461F" w:rsidP="007C461F">
      <w:pPr>
        <w:rPr>
          <w:ins w:id="10451" w:author="Priyanshu Solon" w:date="2025-05-22T22:35:00Z"/>
        </w:rPr>
      </w:pPr>
      <w:ins w:id="10452" w:author="Priyanshu Solon" w:date="2025-05-22T22:35:00Z">
        <w:r>
          <w:t xml:space="preserve">            &lt;/div&gt;</w:t>
        </w:r>
      </w:ins>
    </w:p>
    <w:p w:rsidR="007C461F" w:rsidRDefault="007C461F" w:rsidP="007C461F">
      <w:pPr>
        <w:rPr>
          <w:ins w:id="10453" w:author="Priyanshu Solon" w:date="2025-05-22T22:35:00Z"/>
        </w:rPr>
      </w:pPr>
      <w:ins w:id="10454" w:author="Priyanshu Solon" w:date="2025-05-22T22:35:00Z">
        <w:r>
          <w:t xml:space="preserve">            &lt;div class="kids-fashion"&gt;</w:t>
        </w:r>
      </w:ins>
    </w:p>
    <w:p w:rsidR="007C461F" w:rsidRDefault="007C461F" w:rsidP="007C461F">
      <w:pPr>
        <w:rPr>
          <w:ins w:id="10455" w:author="Priyanshu Solon" w:date="2025-05-22T22:35:00Z"/>
        </w:rPr>
      </w:pPr>
      <w:ins w:id="10456" w:author="Priyanshu Solon" w:date="2025-05-22T22:35:00Z">
        <w:r>
          <w:t xml:space="preserve">                &lt;div class="main-title"&gt;Kids&lt;/div&gt;</w:t>
        </w:r>
      </w:ins>
    </w:p>
    <w:p w:rsidR="007C461F" w:rsidRDefault="007C461F" w:rsidP="007C461F">
      <w:pPr>
        <w:rPr>
          <w:ins w:id="10457" w:author="Priyanshu Solon" w:date="2025-05-22T22:35:00Z"/>
        </w:rPr>
      </w:pPr>
      <w:ins w:id="10458" w:author="Priyanshu Solon" w:date="2025-05-22T22:35:00Z">
        <w:r>
          <w:t xml:space="preserve">                &lt;div class="btn-shop"&gt;</w:t>
        </w:r>
      </w:ins>
    </w:p>
    <w:p w:rsidR="007C461F" w:rsidRDefault="007C461F" w:rsidP="007C461F">
      <w:pPr>
        <w:rPr>
          <w:ins w:id="10459" w:author="Priyanshu Solon" w:date="2025-05-22T22:35:00Z"/>
        </w:rPr>
      </w:pPr>
      <w:ins w:id="10460" w:author="Priyanshu Solon" w:date="2025-05-22T22:35:00Z">
        <w:r>
          <w:t xml:space="preserve">                    Shop Kids &lt;span class="bi bi-arrow-right"&gt;&lt;/span&gt;</w:t>
        </w:r>
      </w:ins>
    </w:p>
    <w:p w:rsidR="007C461F" w:rsidRDefault="007C461F" w:rsidP="007C461F">
      <w:pPr>
        <w:rPr>
          <w:ins w:id="10461" w:author="Priyanshu Solon" w:date="2025-05-22T22:35:00Z"/>
        </w:rPr>
      </w:pPr>
      <w:ins w:id="10462" w:author="Priyanshu Solon" w:date="2025-05-22T22:35:00Z">
        <w:r>
          <w:t xml:space="preserve">                &lt;/div&gt;</w:t>
        </w:r>
      </w:ins>
    </w:p>
    <w:p w:rsidR="007C461F" w:rsidRDefault="007C461F" w:rsidP="007C461F">
      <w:pPr>
        <w:rPr>
          <w:ins w:id="10463" w:author="Priyanshu Solon" w:date="2025-05-22T22:35:00Z"/>
        </w:rPr>
      </w:pPr>
      <w:ins w:id="10464" w:author="Priyanshu Solon" w:date="2025-05-22T22:35:00Z">
        <w:r>
          <w:t xml:space="preserve">            &lt;/div&gt;</w:t>
        </w:r>
      </w:ins>
    </w:p>
    <w:p w:rsidR="007C461F" w:rsidRDefault="007C461F" w:rsidP="007C461F">
      <w:pPr>
        <w:rPr>
          <w:ins w:id="10465" w:author="Priyanshu Solon" w:date="2025-05-22T22:35:00Z"/>
        </w:rPr>
      </w:pPr>
      <w:ins w:id="10466" w:author="Priyanshu Solon" w:date="2025-05-22T22:35:00Z">
        <w:r>
          <w:t xml:space="preserve">        &lt;/main&gt;</w:t>
        </w:r>
      </w:ins>
    </w:p>
    <w:p w:rsidR="007C461F" w:rsidRDefault="007C461F" w:rsidP="007C461F">
      <w:pPr>
        <w:rPr>
          <w:ins w:id="10467" w:author="Priyanshu Solon" w:date="2025-05-22T22:35:00Z"/>
        </w:rPr>
      </w:pPr>
      <w:ins w:id="10468" w:author="Priyanshu Solon" w:date="2025-05-22T22:35:00Z">
        <w:r>
          <w:t xml:space="preserve">        &lt;div class="services"&gt;</w:t>
        </w:r>
      </w:ins>
    </w:p>
    <w:p w:rsidR="007C461F" w:rsidRDefault="007C461F" w:rsidP="007C461F">
      <w:pPr>
        <w:rPr>
          <w:ins w:id="10469" w:author="Priyanshu Solon" w:date="2025-05-22T22:35:00Z"/>
        </w:rPr>
      </w:pPr>
      <w:ins w:id="10470" w:author="Priyanshu Solon" w:date="2025-05-22T22:35:00Z">
        <w:r>
          <w:t xml:space="preserve">            &lt;div&gt;</w:t>
        </w:r>
      </w:ins>
    </w:p>
    <w:p w:rsidR="007C461F" w:rsidRDefault="007C461F" w:rsidP="007C461F">
      <w:pPr>
        <w:rPr>
          <w:ins w:id="10471" w:author="Priyanshu Solon" w:date="2025-05-22T22:35:00Z"/>
        </w:rPr>
      </w:pPr>
      <w:ins w:id="10472" w:author="Priyanshu Solon" w:date="2025-05-22T22:35:00Z">
        <w:r>
          <w:t xml:space="preserve">                &lt;span class="bi bi-truck"&gt;  &lt;/span&gt; FREE SHIPPING</w:t>
        </w:r>
      </w:ins>
    </w:p>
    <w:p w:rsidR="007C461F" w:rsidRDefault="007C461F" w:rsidP="007C461F">
      <w:pPr>
        <w:rPr>
          <w:ins w:id="10473" w:author="Priyanshu Solon" w:date="2025-05-22T22:35:00Z"/>
        </w:rPr>
      </w:pPr>
      <w:ins w:id="10474" w:author="Priyanshu Solon" w:date="2025-05-22T22:35:00Z">
        <w:r>
          <w:t xml:space="preserve">            &lt;/div&gt;</w:t>
        </w:r>
      </w:ins>
    </w:p>
    <w:p w:rsidR="007C461F" w:rsidRDefault="007C461F" w:rsidP="007C461F">
      <w:pPr>
        <w:rPr>
          <w:ins w:id="10475" w:author="Priyanshu Solon" w:date="2025-05-22T22:35:00Z"/>
        </w:rPr>
      </w:pPr>
      <w:ins w:id="10476" w:author="Priyanshu Solon" w:date="2025-05-22T22:35:00Z">
        <w:r>
          <w:t xml:space="preserve">            &lt;div&gt;</w:t>
        </w:r>
      </w:ins>
    </w:p>
    <w:p w:rsidR="007C461F" w:rsidRDefault="007C461F" w:rsidP="007C461F">
      <w:pPr>
        <w:rPr>
          <w:ins w:id="10477" w:author="Priyanshu Solon" w:date="2025-05-22T22:35:00Z"/>
        </w:rPr>
      </w:pPr>
      <w:ins w:id="10478" w:author="Priyanshu Solon" w:date="2025-05-22T22:35:00Z">
        <w:r>
          <w:t xml:space="preserve">                &lt;span class="bi bi-arrow-left-right"&gt;  &lt;/span&gt; FREE RETURNS</w:t>
        </w:r>
      </w:ins>
    </w:p>
    <w:p w:rsidR="007C461F" w:rsidRDefault="007C461F" w:rsidP="007C461F">
      <w:pPr>
        <w:rPr>
          <w:ins w:id="10479" w:author="Priyanshu Solon" w:date="2025-05-22T22:35:00Z"/>
        </w:rPr>
      </w:pPr>
      <w:ins w:id="10480" w:author="Priyanshu Solon" w:date="2025-05-22T22:35:00Z">
        <w:r>
          <w:t xml:space="preserve">            &lt;/div&gt;</w:t>
        </w:r>
      </w:ins>
    </w:p>
    <w:p w:rsidR="007C461F" w:rsidRDefault="007C461F" w:rsidP="007C461F">
      <w:pPr>
        <w:rPr>
          <w:ins w:id="10481" w:author="Priyanshu Solon" w:date="2025-05-22T22:35:00Z"/>
        </w:rPr>
      </w:pPr>
      <w:ins w:id="10482" w:author="Priyanshu Solon" w:date="2025-05-22T22:35:00Z">
        <w:r>
          <w:t xml:space="preserve">            &lt;div&gt;</w:t>
        </w:r>
      </w:ins>
    </w:p>
    <w:p w:rsidR="007C461F" w:rsidRDefault="007C461F" w:rsidP="007C461F">
      <w:pPr>
        <w:rPr>
          <w:ins w:id="10483" w:author="Priyanshu Solon" w:date="2025-05-22T22:35:00Z"/>
        </w:rPr>
      </w:pPr>
      <w:ins w:id="10484" w:author="Priyanshu Solon" w:date="2025-05-22T22:35:00Z">
        <w:r>
          <w:t xml:space="preserve">                &lt;span class="bi bi-lock"&gt;  &lt;/span&gt; SECURE SHOPPING</w:t>
        </w:r>
      </w:ins>
    </w:p>
    <w:p w:rsidR="007C461F" w:rsidRDefault="007C461F" w:rsidP="007C461F">
      <w:pPr>
        <w:rPr>
          <w:ins w:id="10485" w:author="Priyanshu Solon" w:date="2025-05-22T22:35:00Z"/>
        </w:rPr>
      </w:pPr>
      <w:ins w:id="10486" w:author="Priyanshu Solon" w:date="2025-05-22T22:35:00Z">
        <w:r>
          <w:t xml:space="preserve">            &lt;/div&gt;</w:t>
        </w:r>
      </w:ins>
    </w:p>
    <w:p w:rsidR="007C461F" w:rsidRDefault="007C461F" w:rsidP="007C461F">
      <w:pPr>
        <w:rPr>
          <w:ins w:id="10487" w:author="Priyanshu Solon" w:date="2025-05-22T22:35:00Z"/>
        </w:rPr>
      </w:pPr>
      <w:ins w:id="10488" w:author="Priyanshu Solon" w:date="2025-05-22T22:35:00Z">
        <w:r>
          <w:t xml:space="preserve">            &lt;div&gt;</w:t>
        </w:r>
      </w:ins>
    </w:p>
    <w:p w:rsidR="007C461F" w:rsidRDefault="007C461F" w:rsidP="007C461F">
      <w:pPr>
        <w:rPr>
          <w:ins w:id="10489" w:author="Priyanshu Solon" w:date="2025-05-22T22:35:00Z"/>
        </w:rPr>
      </w:pPr>
      <w:ins w:id="10490" w:author="Priyanshu Solon" w:date="2025-05-22T22:35:00Z">
        <w:r>
          <w:lastRenderedPageBreak/>
          <w:t xml:space="preserve">                &lt;span class="bi bi-tag"&gt;  &lt;/span&gt; OVER 10,000 STYLES</w:t>
        </w:r>
      </w:ins>
    </w:p>
    <w:p w:rsidR="007C461F" w:rsidRDefault="007C461F" w:rsidP="007C461F">
      <w:pPr>
        <w:rPr>
          <w:ins w:id="10491" w:author="Priyanshu Solon" w:date="2025-05-22T22:35:00Z"/>
        </w:rPr>
      </w:pPr>
      <w:ins w:id="10492" w:author="Priyanshu Solon" w:date="2025-05-22T22:35:00Z">
        <w:r>
          <w:t xml:space="preserve">            &lt;/div&gt;</w:t>
        </w:r>
      </w:ins>
    </w:p>
    <w:p w:rsidR="007C461F" w:rsidRDefault="007C461F" w:rsidP="007C461F">
      <w:pPr>
        <w:rPr>
          <w:ins w:id="10493" w:author="Priyanshu Solon" w:date="2025-05-22T22:35:00Z"/>
        </w:rPr>
      </w:pPr>
      <w:ins w:id="10494" w:author="Priyanshu Solon" w:date="2025-05-22T22:35:00Z">
        <w:r>
          <w:t xml:space="preserve">        &lt;/div&gt;</w:t>
        </w:r>
      </w:ins>
    </w:p>
    <w:p w:rsidR="007C461F" w:rsidRDefault="007C461F" w:rsidP="007C461F">
      <w:pPr>
        <w:rPr>
          <w:ins w:id="10495" w:author="Priyanshu Solon" w:date="2025-05-22T22:35:00Z"/>
        </w:rPr>
      </w:pPr>
      <w:ins w:id="10496" w:author="Priyanshu Solon" w:date="2025-05-22T22:35:00Z">
        <w:r>
          <w:t xml:space="preserve">    &lt;/section&gt;</w:t>
        </w:r>
      </w:ins>
    </w:p>
    <w:p w:rsidR="007C461F" w:rsidRDefault="007C461F" w:rsidP="007C461F">
      <w:pPr>
        <w:rPr>
          <w:ins w:id="10497" w:author="Priyanshu Solon" w:date="2025-05-22T22:35:00Z"/>
        </w:rPr>
      </w:pPr>
      <w:ins w:id="10498" w:author="Priyanshu Solon" w:date="2025-05-22T22:35:00Z">
        <w:r>
          <w:t xml:space="preserve">    &lt;footer&gt;</w:t>
        </w:r>
      </w:ins>
    </w:p>
    <w:p w:rsidR="007C461F" w:rsidRDefault="007C461F" w:rsidP="007C461F">
      <w:pPr>
        <w:rPr>
          <w:ins w:id="10499" w:author="Priyanshu Solon" w:date="2025-05-22T22:35:00Z"/>
        </w:rPr>
      </w:pPr>
      <w:ins w:id="10500" w:author="Priyanshu Solon" w:date="2025-05-22T22:35:00Z">
        <w:r>
          <w:t xml:space="preserve">        &lt;div class="footer-row-1"&gt;</w:t>
        </w:r>
      </w:ins>
    </w:p>
    <w:p w:rsidR="007C461F" w:rsidRDefault="007C461F" w:rsidP="007C461F">
      <w:pPr>
        <w:rPr>
          <w:ins w:id="10501" w:author="Priyanshu Solon" w:date="2025-05-22T22:35:00Z"/>
        </w:rPr>
      </w:pPr>
      <w:ins w:id="10502" w:author="Priyanshu Solon" w:date="2025-05-22T22:35:00Z">
        <w:r>
          <w:t xml:space="preserve">                &lt;div class="footer-title"&gt;Want style Ideas and Treats?&lt;/div&gt;</w:t>
        </w:r>
      </w:ins>
    </w:p>
    <w:p w:rsidR="007C461F" w:rsidRDefault="007C461F" w:rsidP="007C461F">
      <w:pPr>
        <w:rPr>
          <w:ins w:id="10503" w:author="Priyanshu Solon" w:date="2025-05-22T22:35:00Z"/>
        </w:rPr>
      </w:pPr>
      <w:ins w:id="10504" w:author="Priyanshu Solon" w:date="2025-05-22T22:35:00Z">
        <w:r>
          <w:t xml:space="preserve">                &lt;div&gt;</w:t>
        </w:r>
      </w:ins>
    </w:p>
    <w:p w:rsidR="007C461F" w:rsidRDefault="007C461F" w:rsidP="007C461F">
      <w:pPr>
        <w:rPr>
          <w:ins w:id="10505" w:author="Priyanshu Solon" w:date="2025-05-22T22:35:00Z"/>
        </w:rPr>
      </w:pPr>
      <w:ins w:id="10506" w:author="Priyanshu Solon" w:date="2025-05-22T22:35:00Z">
        <w:r>
          <w:t xml:space="preserve">                    &lt;span class="email"&gt;Enter Email*&lt;/span&gt;</w:t>
        </w:r>
      </w:ins>
    </w:p>
    <w:p w:rsidR="007C461F" w:rsidRDefault="007C461F" w:rsidP="007C461F">
      <w:pPr>
        <w:rPr>
          <w:ins w:id="10507" w:author="Priyanshu Solon" w:date="2025-05-22T22:35:00Z"/>
        </w:rPr>
      </w:pPr>
      <w:ins w:id="10508" w:author="Priyanshu Solon" w:date="2025-05-22T22:35:00Z">
        <w:r>
          <w:t xml:space="preserve">                    &lt;span class="subscribe"&gt;Subscribe&lt;/span&gt;</w:t>
        </w:r>
      </w:ins>
    </w:p>
    <w:p w:rsidR="007C461F" w:rsidRDefault="007C461F" w:rsidP="007C461F">
      <w:pPr>
        <w:rPr>
          <w:ins w:id="10509" w:author="Priyanshu Solon" w:date="2025-05-22T22:35:00Z"/>
        </w:rPr>
      </w:pPr>
      <w:ins w:id="10510" w:author="Priyanshu Solon" w:date="2025-05-22T22:35:00Z">
        <w:r>
          <w:t xml:space="preserve">                &lt;/div&gt;</w:t>
        </w:r>
      </w:ins>
    </w:p>
    <w:p w:rsidR="007C461F" w:rsidRDefault="007C461F" w:rsidP="007C461F">
      <w:pPr>
        <w:rPr>
          <w:ins w:id="10511" w:author="Priyanshu Solon" w:date="2025-05-22T22:35:00Z"/>
        </w:rPr>
      </w:pPr>
      <w:ins w:id="10512" w:author="Priyanshu Solon" w:date="2025-05-22T22:35:00Z">
        <w:r>
          <w:t xml:space="preserve">        &lt;/div&gt;</w:t>
        </w:r>
      </w:ins>
    </w:p>
    <w:p w:rsidR="007C461F" w:rsidRDefault="007C461F" w:rsidP="007C461F">
      <w:pPr>
        <w:rPr>
          <w:ins w:id="10513" w:author="Priyanshu Solon" w:date="2025-05-22T22:35:00Z"/>
        </w:rPr>
      </w:pPr>
      <w:ins w:id="10514" w:author="Priyanshu Solon" w:date="2025-05-22T22:35:00Z">
        <w:r>
          <w:t xml:space="preserve">        &lt;div class="footer-row-2"&gt;</w:t>
        </w:r>
      </w:ins>
    </w:p>
    <w:p w:rsidR="007C461F" w:rsidRDefault="007C461F" w:rsidP="007C461F">
      <w:pPr>
        <w:rPr>
          <w:ins w:id="10515" w:author="Priyanshu Solon" w:date="2025-05-22T22:35:00Z"/>
        </w:rPr>
      </w:pPr>
      <w:ins w:id="10516" w:author="Priyanshu Solon" w:date="2025-05-22T22:35:00Z">
        <w:r>
          <w:t xml:space="preserve">            &lt;div&gt;</w:t>
        </w:r>
      </w:ins>
    </w:p>
    <w:p w:rsidR="007C461F" w:rsidRDefault="007C461F" w:rsidP="007C461F">
      <w:pPr>
        <w:rPr>
          <w:ins w:id="10517" w:author="Priyanshu Solon" w:date="2025-05-22T22:35:00Z"/>
        </w:rPr>
      </w:pPr>
      <w:ins w:id="10518" w:author="Priyanshu Solon" w:date="2025-05-22T22:35:00Z">
        <w:r>
          <w:t xml:space="preserve">                &lt;span class="footer-brand-title"&gt;Shopper.&lt;/span&gt;</w:t>
        </w:r>
      </w:ins>
    </w:p>
    <w:p w:rsidR="007C461F" w:rsidRDefault="007C461F" w:rsidP="007C461F">
      <w:pPr>
        <w:rPr>
          <w:ins w:id="10519" w:author="Priyanshu Solon" w:date="2025-05-22T22:35:00Z"/>
        </w:rPr>
      </w:pPr>
      <w:ins w:id="10520" w:author="Priyanshu Solon" w:date="2025-05-22T22:35:00Z">
        <w:r>
          <w:t xml:space="preserve">                &lt;aside&gt;</w:t>
        </w:r>
      </w:ins>
    </w:p>
    <w:p w:rsidR="007C461F" w:rsidRDefault="007C461F" w:rsidP="007C461F">
      <w:pPr>
        <w:rPr>
          <w:ins w:id="10521" w:author="Priyanshu Solon" w:date="2025-05-22T22:35:00Z"/>
        </w:rPr>
      </w:pPr>
      <w:ins w:id="10522" w:author="Priyanshu Solon" w:date="2025-05-22T22:35:00Z">
        <w:r>
          <w:t xml:space="preserve">                    &lt;span class="bi bi-facebook"&gt;&lt;/span&gt;</w:t>
        </w:r>
      </w:ins>
    </w:p>
    <w:p w:rsidR="007C461F" w:rsidRDefault="007C461F" w:rsidP="007C461F">
      <w:pPr>
        <w:rPr>
          <w:ins w:id="10523" w:author="Priyanshu Solon" w:date="2025-05-22T22:35:00Z"/>
        </w:rPr>
      </w:pPr>
      <w:ins w:id="10524" w:author="Priyanshu Solon" w:date="2025-05-22T22:35:00Z">
        <w:r>
          <w:t xml:space="preserve">                    &lt;span class="bi bi-twitter"&gt;&lt;/span&gt;</w:t>
        </w:r>
      </w:ins>
    </w:p>
    <w:p w:rsidR="007C461F" w:rsidRDefault="007C461F" w:rsidP="007C461F">
      <w:pPr>
        <w:rPr>
          <w:ins w:id="10525" w:author="Priyanshu Solon" w:date="2025-05-22T22:35:00Z"/>
        </w:rPr>
      </w:pPr>
      <w:ins w:id="10526" w:author="Priyanshu Solon" w:date="2025-05-22T22:35:00Z">
        <w:r>
          <w:t xml:space="preserve">                    &lt;span class="bi bi-instagram"&gt;&lt;/span&gt;</w:t>
        </w:r>
      </w:ins>
    </w:p>
    <w:p w:rsidR="007C461F" w:rsidRDefault="007C461F" w:rsidP="007C461F">
      <w:pPr>
        <w:rPr>
          <w:ins w:id="10527" w:author="Priyanshu Solon" w:date="2025-05-22T22:35:00Z"/>
        </w:rPr>
      </w:pPr>
      <w:ins w:id="10528" w:author="Priyanshu Solon" w:date="2025-05-22T22:35:00Z">
        <w:r>
          <w:t xml:space="preserve">                    &lt;span class="bi bi-youtube"&gt;&lt;/span&gt;</w:t>
        </w:r>
      </w:ins>
    </w:p>
    <w:p w:rsidR="007C461F" w:rsidRDefault="007C461F" w:rsidP="007C461F">
      <w:pPr>
        <w:rPr>
          <w:ins w:id="10529" w:author="Priyanshu Solon" w:date="2025-05-22T22:35:00Z"/>
        </w:rPr>
      </w:pPr>
      <w:ins w:id="10530" w:author="Priyanshu Solon" w:date="2025-05-22T22:35:00Z">
        <w:r>
          <w:t xml:space="preserve">                    &lt;span class="bi bi-linkedin"&gt;&lt;/span&gt;</w:t>
        </w:r>
      </w:ins>
    </w:p>
    <w:p w:rsidR="007C461F" w:rsidRDefault="007C461F" w:rsidP="007C461F">
      <w:pPr>
        <w:rPr>
          <w:ins w:id="10531" w:author="Priyanshu Solon" w:date="2025-05-22T22:35:00Z"/>
        </w:rPr>
      </w:pPr>
      <w:ins w:id="10532" w:author="Priyanshu Solon" w:date="2025-05-22T22:35:00Z">
        <w:r>
          <w:t xml:space="preserve">                &lt;/aside&gt;</w:t>
        </w:r>
      </w:ins>
    </w:p>
    <w:p w:rsidR="007C461F" w:rsidRDefault="007C461F" w:rsidP="007C461F">
      <w:pPr>
        <w:rPr>
          <w:ins w:id="10533" w:author="Priyanshu Solon" w:date="2025-05-22T22:35:00Z"/>
        </w:rPr>
      </w:pPr>
      <w:ins w:id="10534" w:author="Priyanshu Solon" w:date="2025-05-22T22:35:00Z">
        <w:r>
          <w:t xml:space="preserve">            &lt;/div&gt;</w:t>
        </w:r>
      </w:ins>
    </w:p>
    <w:p w:rsidR="007C461F" w:rsidRDefault="007C461F" w:rsidP="007C461F">
      <w:pPr>
        <w:rPr>
          <w:ins w:id="10535" w:author="Priyanshu Solon" w:date="2025-05-22T22:35:00Z"/>
        </w:rPr>
      </w:pPr>
      <w:ins w:id="10536" w:author="Priyanshu Solon" w:date="2025-05-22T22:35:00Z">
        <w:r>
          <w:t xml:space="preserve">            &lt;div&gt;</w:t>
        </w:r>
      </w:ins>
    </w:p>
    <w:p w:rsidR="007C461F" w:rsidRDefault="007C461F" w:rsidP="007C461F">
      <w:pPr>
        <w:rPr>
          <w:ins w:id="10537" w:author="Priyanshu Solon" w:date="2025-05-22T22:35:00Z"/>
        </w:rPr>
      </w:pPr>
      <w:ins w:id="10538" w:author="Priyanshu Solon" w:date="2025-05-22T22:35:00Z">
        <w:r>
          <w:t xml:space="preserve">                &lt;span class="service-title"&gt;Support&lt;/span&gt;</w:t>
        </w:r>
      </w:ins>
    </w:p>
    <w:p w:rsidR="007C461F" w:rsidRDefault="007C461F" w:rsidP="007C461F">
      <w:pPr>
        <w:rPr>
          <w:ins w:id="10539" w:author="Priyanshu Solon" w:date="2025-05-22T22:35:00Z"/>
        </w:rPr>
      </w:pPr>
      <w:ins w:id="10540" w:author="Priyanshu Solon" w:date="2025-05-22T22:35:00Z">
        <w:r>
          <w:t xml:space="preserve">                &lt;span&gt;Contact Us&lt;/span&gt;</w:t>
        </w:r>
      </w:ins>
    </w:p>
    <w:p w:rsidR="007C461F" w:rsidRDefault="007C461F" w:rsidP="007C461F">
      <w:pPr>
        <w:rPr>
          <w:ins w:id="10541" w:author="Priyanshu Solon" w:date="2025-05-22T22:35:00Z"/>
        </w:rPr>
      </w:pPr>
      <w:ins w:id="10542" w:author="Priyanshu Solon" w:date="2025-05-22T22:35:00Z">
        <w:r>
          <w:t xml:space="preserve">                &lt;span&gt;FAQs&lt;/span&gt;</w:t>
        </w:r>
      </w:ins>
    </w:p>
    <w:p w:rsidR="007C461F" w:rsidRDefault="007C461F" w:rsidP="007C461F">
      <w:pPr>
        <w:rPr>
          <w:ins w:id="10543" w:author="Priyanshu Solon" w:date="2025-05-22T22:35:00Z"/>
        </w:rPr>
      </w:pPr>
      <w:ins w:id="10544" w:author="Priyanshu Solon" w:date="2025-05-22T22:35:00Z">
        <w:r>
          <w:t xml:space="preserve">                &lt;span&gt;Size Guide&lt;/span&gt;</w:t>
        </w:r>
      </w:ins>
    </w:p>
    <w:p w:rsidR="007C461F" w:rsidRDefault="007C461F" w:rsidP="007C461F">
      <w:pPr>
        <w:rPr>
          <w:ins w:id="10545" w:author="Priyanshu Solon" w:date="2025-05-22T22:35:00Z"/>
        </w:rPr>
      </w:pPr>
      <w:ins w:id="10546" w:author="Priyanshu Solon" w:date="2025-05-22T22:35:00Z">
        <w:r>
          <w:t xml:space="preserve">                &lt;span&gt;Shipping &amp; Returns&lt;/span&gt;</w:t>
        </w:r>
      </w:ins>
    </w:p>
    <w:p w:rsidR="007C461F" w:rsidRDefault="007C461F" w:rsidP="007C461F">
      <w:pPr>
        <w:rPr>
          <w:ins w:id="10547" w:author="Priyanshu Solon" w:date="2025-05-22T22:35:00Z"/>
        </w:rPr>
      </w:pPr>
      <w:ins w:id="10548" w:author="Priyanshu Solon" w:date="2025-05-22T22:35:00Z">
        <w:r>
          <w:lastRenderedPageBreak/>
          <w:t xml:space="preserve">            &lt;/div&gt;</w:t>
        </w:r>
      </w:ins>
    </w:p>
    <w:p w:rsidR="007C461F" w:rsidRDefault="007C461F" w:rsidP="007C461F">
      <w:pPr>
        <w:rPr>
          <w:ins w:id="10549" w:author="Priyanshu Solon" w:date="2025-05-22T22:35:00Z"/>
        </w:rPr>
      </w:pPr>
      <w:ins w:id="10550" w:author="Priyanshu Solon" w:date="2025-05-22T22:35:00Z">
        <w:r>
          <w:t xml:space="preserve">            &lt;div&gt;</w:t>
        </w:r>
      </w:ins>
    </w:p>
    <w:p w:rsidR="007C461F" w:rsidRDefault="007C461F" w:rsidP="007C461F">
      <w:pPr>
        <w:rPr>
          <w:ins w:id="10551" w:author="Priyanshu Solon" w:date="2025-05-22T22:35:00Z"/>
        </w:rPr>
      </w:pPr>
      <w:ins w:id="10552" w:author="Priyanshu Solon" w:date="2025-05-22T22:35:00Z">
        <w:r>
          <w:t xml:space="preserve">                &lt;span class="service-title"&gt;Shop&lt;/span&gt;</w:t>
        </w:r>
      </w:ins>
    </w:p>
    <w:p w:rsidR="007C461F" w:rsidRDefault="007C461F" w:rsidP="007C461F">
      <w:pPr>
        <w:rPr>
          <w:ins w:id="10553" w:author="Priyanshu Solon" w:date="2025-05-22T22:35:00Z"/>
        </w:rPr>
      </w:pPr>
      <w:ins w:id="10554" w:author="Priyanshu Solon" w:date="2025-05-22T22:35:00Z">
        <w:r>
          <w:t xml:space="preserve">                &lt;span&gt;Men's Shopping&lt;/span&gt;</w:t>
        </w:r>
      </w:ins>
    </w:p>
    <w:p w:rsidR="007C461F" w:rsidRDefault="007C461F" w:rsidP="007C461F">
      <w:pPr>
        <w:rPr>
          <w:ins w:id="10555" w:author="Priyanshu Solon" w:date="2025-05-22T22:35:00Z"/>
        </w:rPr>
      </w:pPr>
      <w:ins w:id="10556" w:author="Priyanshu Solon" w:date="2025-05-22T22:35:00Z">
        <w:r>
          <w:t xml:space="preserve">                &lt;span&gt;Women's Shopping&lt;/span&gt;</w:t>
        </w:r>
      </w:ins>
    </w:p>
    <w:p w:rsidR="007C461F" w:rsidRDefault="007C461F" w:rsidP="007C461F">
      <w:pPr>
        <w:rPr>
          <w:ins w:id="10557" w:author="Priyanshu Solon" w:date="2025-05-22T22:35:00Z"/>
        </w:rPr>
      </w:pPr>
      <w:ins w:id="10558" w:author="Priyanshu Solon" w:date="2025-05-22T22:35:00Z">
        <w:r>
          <w:t xml:space="preserve">                &lt;span&gt;Kids' Shopping&lt;/span&gt;</w:t>
        </w:r>
      </w:ins>
    </w:p>
    <w:p w:rsidR="007C461F" w:rsidRDefault="007C461F" w:rsidP="007C461F">
      <w:pPr>
        <w:rPr>
          <w:ins w:id="10559" w:author="Priyanshu Solon" w:date="2025-05-22T22:35:00Z"/>
        </w:rPr>
      </w:pPr>
      <w:ins w:id="10560" w:author="Priyanshu Solon" w:date="2025-05-22T22:35:00Z">
        <w:r>
          <w:t xml:space="preserve">                &lt;span&gt;Discounts&lt;/span&gt;</w:t>
        </w:r>
      </w:ins>
    </w:p>
    <w:p w:rsidR="007C461F" w:rsidRDefault="007C461F" w:rsidP="007C461F">
      <w:pPr>
        <w:rPr>
          <w:ins w:id="10561" w:author="Priyanshu Solon" w:date="2025-05-22T22:35:00Z"/>
        </w:rPr>
      </w:pPr>
      <w:ins w:id="10562" w:author="Priyanshu Solon" w:date="2025-05-22T22:35:00Z">
        <w:r>
          <w:t xml:space="preserve">            &lt;/div&gt;</w:t>
        </w:r>
      </w:ins>
    </w:p>
    <w:p w:rsidR="007C461F" w:rsidRDefault="007C461F" w:rsidP="007C461F">
      <w:pPr>
        <w:rPr>
          <w:ins w:id="10563" w:author="Priyanshu Solon" w:date="2025-05-22T22:35:00Z"/>
        </w:rPr>
      </w:pPr>
      <w:ins w:id="10564" w:author="Priyanshu Solon" w:date="2025-05-22T22:35:00Z">
        <w:r>
          <w:t xml:space="preserve">            &lt;div&gt;</w:t>
        </w:r>
      </w:ins>
    </w:p>
    <w:p w:rsidR="007C461F" w:rsidRDefault="007C461F" w:rsidP="007C461F">
      <w:pPr>
        <w:rPr>
          <w:ins w:id="10565" w:author="Priyanshu Solon" w:date="2025-05-22T22:35:00Z"/>
        </w:rPr>
      </w:pPr>
      <w:ins w:id="10566" w:author="Priyanshu Solon" w:date="2025-05-22T22:35:00Z">
        <w:r>
          <w:t xml:space="preserve">                &lt;span class="service-title"&gt;Company&lt;/span&gt;</w:t>
        </w:r>
      </w:ins>
    </w:p>
    <w:p w:rsidR="007C461F" w:rsidRDefault="007C461F" w:rsidP="007C461F">
      <w:pPr>
        <w:rPr>
          <w:ins w:id="10567" w:author="Priyanshu Solon" w:date="2025-05-22T22:35:00Z"/>
        </w:rPr>
      </w:pPr>
      <w:ins w:id="10568" w:author="Priyanshu Solon" w:date="2025-05-22T22:35:00Z">
        <w:r>
          <w:t xml:space="preserve">                &lt;span&gt;Our Story&lt;/span&gt;</w:t>
        </w:r>
      </w:ins>
    </w:p>
    <w:p w:rsidR="007C461F" w:rsidRDefault="007C461F" w:rsidP="007C461F">
      <w:pPr>
        <w:rPr>
          <w:ins w:id="10569" w:author="Priyanshu Solon" w:date="2025-05-22T22:35:00Z"/>
        </w:rPr>
      </w:pPr>
      <w:ins w:id="10570" w:author="Priyanshu Solon" w:date="2025-05-22T22:35:00Z">
        <w:r>
          <w:t xml:space="preserve">                &lt;span&gt;Careers&lt;/span&gt;</w:t>
        </w:r>
      </w:ins>
    </w:p>
    <w:p w:rsidR="007C461F" w:rsidRDefault="007C461F" w:rsidP="007C461F">
      <w:pPr>
        <w:rPr>
          <w:ins w:id="10571" w:author="Priyanshu Solon" w:date="2025-05-22T22:35:00Z"/>
        </w:rPr>
      </w:pPr>
      <w:ins w:id="10572" w:author="Priyanshu Solon" w:date="2025-05-22T22:35:00Z">
        <w:r>
          <w:t xml:space="preserve">                &lt;span&gt;Terms &amp; Conditions&lt;/span&gt;</w:t>
        </w:r>
      </w:ins>
    </w:p>
    <w:p w:rsidR="007C461F" w:rsidRDefault="007C461F" w:rsidP="007C461F">
      <w:pPr>
        <w:rPr>
          <w:ins w:id="10573" w:author="Priyanshu Solon" w:date="2025-05-22T22:35:00Z"/>
        </w:rPr>
      </w:pPr>
      <w:ins w:id="10574" w:author="Priyanshu Solon" w:date="2025-05-22T22:35:00Z">
        <w:r>
          <w:t xml:space="preserve">                &lt;span&gt;Privacy &amp; Cookie policy&lt;/span&gt;</w:t>
        </w:r>
      </w:ins>
    </w:p>
    <w:p w:rsidR="007C461F" w:rsidRDefault="007C461F" w:rsidP="007C461F">
      <w:pPr>
        <w:rPr>
          <w:ins w:id="10575" w:author="Priyanshu Solon" w:date="2025-05-22T22:35:00Z"/>
        </w:rPr>
      </w:pPr>
      <w:ins w:id="10576" w:author="Priyanshu Solon" w:date="2025-05-22T22:35:00Z">
        <w:r>
          <w:t xml:space="preserve">            &lt;/div&gt;</w:t>
        </w:r>
      </w:ins>
    </w:p>
    <w:p w:rsidR="007C461F" w:rsidRDefault="007C461F" w:rsidP="007C461F">
      <w:pPr>
        <w:rPr>
          <w:ins w:id="10577" w:author="Priyanshu Solon" w:date="2025-05-22T22:35:00Z"/>
        </w:rPr>
      </w:pPr>
      <w:ins w:id="10578" w:author="Priyanshu Solon" w:date="2025-05-22T22:35:00Z">
        <w:r>
          <w:t xml:space="preserve">            &lt;div&gt;</w:t>
        </w:r>
      </w:ins>
    </w:p>
    <w:p w:rsidR="007C461F" w:rsidRDefault="007C461F" w:rsidP="007C461F">
      <w:pPr>
        <w:rPr>
          <w:ins w:id="10579" w:author="Priyanshu Solon" w:date="2025-05-22T22:35:00Z"/>
        </w:rPr>
      </w:pPr>
      <w:ins w:id="10580" w:author="Priyanshu Solon" w:date="2025-05-22T22:35:00Z">
        <w:r>
          <w:t xml:space="preserve">                &lt;span class="service-title"&gt;CONTACT&lt;/span&gt;</w:t>
        </w:r>
      </w:ins>
    </w:p>
    <w:p w:rsidR="007C461F" w:rsidRDefault="007C461F" w:rsidP="007C461F">
      <w:pPr>
        <w:rPr>
          <w:ins w:id="10581" w:author="Priyanshu Solon" w:date="2025-05-22T22:35:00Z"/>
        </w:rPr>
      </w:pPr>
      <w:ins w:id="10582" w:author="Priyanshu Solon" w:date="2025-05-22T22:35:00Z">
        <w:r>
          <w:t xml:space="preserve">                &lt;address&gt;</w:t>
        </w:r>
      </w:ins>
    </w:p>
    <w:p w:rsidR="007C461F" w:rsidRDefault="007C461F" w:rsidP="007C461F">
      <w:pPr>
        <w:rPr>
          <w:ins w:id="10583" w:author="Priyanshu Solon" w:date="2025-05-22T22:35:00Z"/>
        </w:rPr>
      </w:pPr>
      <w:ins w:id="10584" w:author="Priyanshu Solon" w:date="2025-05-22T22:35:00Z">
        <w:r>
          <w:t xml:space="preserve">                    &lt;span&gt;1-202-555-0105&lt;/span&gt;</w:t>
        </w:r>
      </w:ins>
    </w:p>
    <w:p w:rsidR="007C461F" w:rsidRDefault="007C461F" w:rsidP="007C461F">
      <w:pPr>
        <w:rPr>
          <w:ins w:id="10585" w:author="Priyanshu Solon" w:date="2025-05-22T22:35:00Z"/>
        </w:rPr>
      </w:pPr>
      <w:ins w:id="10586" w:author="Priyanshu Solon" w:date="2025-05-22T22:35:00Z">
        <w:r>
          <w:t xml:space="preserve">                    &lt;span&gt;1-202-555-0106&lt;/span&gt;</w:t>
        </w:r>
      </w:ins>
    </w:p>
    <w:p w:rsidR="007C461F" w:rsidRDefault="007C461F" w:rsidP="007C461F">
      <w:pPr>
        <w:rPr>
          <w:ins w:id="10587" w:author="Priyanshu Solon" w:date="2025-05-22T22:35:00Z"/>
        </w:rPr>
      </w:pPr>
      <w:ins w:id="10588" w:author="Priyanshu Solon" w:date="2025-05-22T22:35:00Z">
        <w:r>
          <w:t xml:space="preserve">                    &lt;span&gt;help@shopper.com&lt;/span&gt;</w:t>
        </w:r>
      </w:ins>
    </w:p>
    <w:p w:rsidR="007C461F" w:rsidRDefault="007C461F" w:rsidP="007C461F">
      <w:pPr>
        <w:rPr>
          <w:ins w:id="10589" w:author="Priyanshu Solon" w:date="2025-05-22T22:35:00Z"/>
        </w:rPr>
      </w:pPr>
      <w:ins w:id="10590" w:author="Priyanshu Solon" w:date="2025-05-22T22:35:00Z">
        <w:r>
          <w:t xml:space="preserve">                &lt;/address&gt;</w:t>
        </w:r>
      </w:ins>
    </w:p>
    <w:p w:rsidR="007C461F" w:rsidRDefault="007C461F" w:rsidP="007C461F">
      <w:pPr>
        <w:rPr>
          <w:ins w:id="10591" w:author="Priyanshu Solon" w:date="2025-05-22T22:35:00Z"/>
        </w:rPr>
      </w:pPr>
      <w:ins w:id="10592" w:author="Priyanshu Solon" w:date="2025-05-22T22:35:00Z">
        <w:r>
          <w:t xml:space="preserve">            &lt;/div&gt;</w:t>
        </w:r>
      </w:ins>
    </w:p>
    <w:p w:rsidR="007C461F" w:rsidRDefault="007C461F" w:rsidP="007C461F">
      <w:pPr>
        <w:rPr>
          <w:ins w:id="10593" w:author="Priyanshu Solon" w:date="2025-05-22T22:35:00Z"/>
        </w:rPr>
      </w:pPr>
      <w:ins w:id="10594" w:author="Priyanshu Solon" w:date="2025-05-22T22:35:00Z">
        <w:r>
          <w:t xml:space="preserve">        &lt;/div&gt;</w:t>
        </w:r>
      </w:ins>
    </w:p>
    <w:p w:rsidR="007C461F" w:rsidRDefault="007C461F" w:rsidP="007C461F">
      <w:pPr>
        <w:rPr>
          <w:ins w:id="10595" w:author="Priyanshu Solon" w:date="2025-05-22T22:35:00Z"/>
        </w:rPr>
      </w:pPr>
      <w:ins w:id="10596" w:author="Priyanshu Solon" w:date="2025-05-22T22:35:00Z">
        <w:r>
          <w:t xml:space="preserve">    &lt;/footer&gt;</w:t>
        </w:r>
      </w:ins>
    </w:p>
    <w:p w:rsidR="007C461F" w:rsidRDefault="007C461F" w:rsidP="007C461F">
      <w:pPr>
        <w:rPr>
          <w:ins w:id="10597" w:author="Priyanshu Solon" w:date="2025-05-22T22:35:00Z"/>
        </w:rPr>
      </w:pPr>
      <w:ins w:id="10598" w:author="Priyanshu Solon" w:date="2025-05-22T22:35:00Z">
        <w:r>
          <w:t>&lt;/body&gt;</w:t>
        </w:r>
      </w:ins>
    </w:p>
    <w:p w:rsidR="007C461F" w:rsidRDefault="007C461F" w:rsidP="007C461F">
      <w:pPr>
        <w:rPr>
          <w:ins w:id="10599" w:author="Priyanshu Solon" w:date="2025-05-22T22:35:00Z"/>
        </w:rPr>
      </w:pPr>
      <w:ins w:id="10600" w:author="Priyanshu Solon" w:date="2025-05-22T22:35:00Z">
        <w:r>
          <w:t>&lt;/html&gt;</w:t>
        </w:r>
      </w:ins>
    </w:p>
    <w:p w:rsidR="007C461F" w:rsidRDefault="007C461F" w:rsidP="007C461F">
      <w:pPr>
        <w:rPr>
          <w:ins w:id="10601" w:author="Priyanshu Solon" w:date="2025-05-22T22:35:00Z"/>
        </w:rPr>
      </w:pPr>
    </w:p>
    <w:p w:rsidR="007C461F" w:rsidRPr="002533F2" w:rsidRDefault="007C461F" w:rsidP="007C461F">
      <w:pPr>
        <w:rPr>
          <w:ins w:id="10602" w:author="Priyanshu Solon" w:date="2025-05-22T22:35:00Z"/>
          <w:b/>
          <w:bCs/>
          <w:rPrChange w:id="10603" w:author="Priyanshu Solon" w:date="2025-05-22T23:10:00Z">
            <w:rPr>
              <w:ins w:id="10604" w:author="Priyanshu Solon" w:date="2025-05-22T22:35:00Z"/>
            </w:rPr>
          </w:rPrChange>
        </w:rPr>
      </w:pPr>
      <w:ins w:id="10605" w:author="Priyanshu Solon" w:date="2025-05-22T22:35:00Z">
        <w:r w:rsidRPr="002533F2">
          <w:rPr>
            <w:b/>
            <w:bCs/>
            <w:rPrChange w:id="10606" w:author="Priyanshu Solon" w:date="2025-05-22T23:10:00Z">
              <w:rPr/>
            </w:rPrChange>
          </w:rPr>
          <w:t xml:space="preserve">                         CSS  Backgrounds</w:t>
        </w:r>
      </w:ins>
    </w:p>
    <w:p w:rsidR="007C461F" w:rsidRDefault="007C461F" w:rsidP="007C461F">
      <w:pPr>
        <w:rPr>
          <w:ins w:id="10607" w:author="Priyanshu Solon" w:date="2025-05-22T22:35:00Z"/>
        </w:rPr>
      </w:pPr>
      <w:ins w:id="10608" w:author="Priyanshu Solon" w:date="2025-05-22T22:35:00Z">
        <w:r>
          <w:lastRenderedPageBreak/>
          <w:t>background-color</w:t>
        </w:r>
      </w:ins>
    </w:p>
    <w:p w:rsidR="007C461F" w:rsidRDefault="007C461F" w:rsidP="007C461F">
      <w:pPr>
        <w:rPr>
          <w:ins w:id="10609" w:author="Priyanshu Solon" w:date="2025-05-22T22:35:00Z"/>
        </w:rPr>
      </w:pPr>
      <w:ins w:id="10610" w:author="Priyanshu Solon" w:date="2025-05-22T22:35:00Z">
        <w:r>
          <w:t>background-image</w:t>
        </w:r>
      </w:ins>
    </w:p>
    <w:p w:rsidR="007C461F" w:rsidRDefault="007C461F" w:rsidP="007C461F">
      <w:pPr>
        <w:rPr>
          <w:ins w:id="10611" w:author="Priyanshu Solon" w:date="2025-05-22T22:35:00Z"/>
        </w:rPr>
      </w:pPr>
      <w:ins w:id="10612" w:author="Priyanshu Solon" w:date="2025-05-22T22:35:00Z">
        <w:r>
          <w:t>background-size</w:t>
        </w:r>
      </w:ins>
    </w:p>
    <w:p w:rsidR="007C461F" w:rsidRDefault="007C461F" w:rsidP="007C461F">
      <w:pPr>
        <w:rPr>
          <w:ins w:id="10613" w:author="Priyanshu Solon" w:date="2025-05-22T22:35:00Z"/>
        </w:rPr>
      </w:pPr>
      <w:ins w:id="10614" w:author="Priyanshu Solon" w:date="2025-05-22T22:35:00Z">
        <w:r>
          <w:t>background-position</w:t>
        </w:r>
      </w:ins>
    </w:p>
    <w:p w:rsidR="007C461F" w:rsidRDefault="007C461F" w:rsidP="007C461F">
      <w:pPr>
        <w:rPr>
          <w:ins w:id="10615" w:author="Priyanshu Solon" w:date="2025-05-22T22:35:00Z"/>
        </w:rPr>
      </w:pPr>
      <w:ins w:id="10616" w:author="Priyanshu Solon" w:date="2025-05-22T22:35:00Z">
        <w:r>
          <w:t>background-attachment</w:t>
        </w:r>
      </w:ins>
    </w:p>
    <w:p w:rsidR="007C461F" w:rsidRDefault="007C461F" w:rsidP="007C461F">
      <w:pPr>
        <w:rPr>
          <w:ins w:id="10617" w:author="Priyanshu Solon" w:date="2025-05-22T22:35:00Z"/>
        </w:rPr>
      </w:pPr>
      <w:ins w:id="10618" w:author="Priyanshu Solon" w:date="2025-05-22T22:35:00Z">
        <w:r>
          <w:t>background-repeat</w:t>
        </w:r>
      </w:ins>
    </w:p>
    <w:p w:rsidR="007C461F" w:rsidRDefault="007C461F" w:rsidP="007C461F">
      <w:pPr>
        <w:rPr>
          <w:ins w:id="10619" w:author="Priyanshu Solon" w:date="2025-05-22T22:35:00Z"/>
        </w:rPr>
      </w:pPr>
      <w:ins w:id="10620" w:author="Priyanshu Solon" w:date="2025-05-22T22:35:00Z">
        <w:r>
          <w:t xml:space="preserve">               </w:t>
        </w:r>
      </w:ins>
    </w:p>
    <w:p w:rsidR="007C461F" w:rsidRDefault="007C461F" w:rsidP="007C461F">
      <w:pPr>
        <w:rPr>
          <w:ins w:id="10621" w:author="Priyanshu Solon" w:date="2025-05-22T22:35:00Z"/>
        </w:rPr>
      </w:pPr>
      <w:ins w:id="10622" w:author="Priyanshu Solon" w:date="2025-05-22T22:35:00Z">
        <w:r>
          <w:t>Ex:</w:t>
        </w:r>
      </w:ins>
    </w:p>
    <w:p w:rsidR="007C461F" w:rsidRDefault="007C461F" w:rsidP="007C461F">
      <w:pPr>
        <w:rPr>
          <w:ins w:id="10623" w:author="Priyanshu Solon" w:date="2025-05-22T22:35:00Z"/>
        </w:rPr>
      </w:pPr>
      <w:ins w:id="10624" w:author="Priyanshu Solon" w:date="2025-05-22T22:35:00Z">
        <w:r>
          <w:t>&lt;!DOCTYPE html&gt;</w:t>
        </w:r>
      </w:ins>
    </w:p>
    <w:p w:rsidR="007C461F" w:rsidRDefault="007C461F" w:rsidP="007C461F">
      <w:pPr>
        <w:rPr>
          <w:ins w:id="10625" w:author="Priyanshu Solon" w:date="2025-05-22T22:35:00Z"/>
        </w:rPr>
      </w:pPr>
      <w:ins w:id="10626" w:author="Priyanshu Solon" w:date="2025-05-22T22:35:00Z">
        <w:r>
          <w:t>&lt;html lang="en"&gt;</w:t>
        </w:r>
      </w:ins>
    </w:p>
    <w:p w:rsidR="007C461F" w:rsidRDefault="007C461F" w:rsidP="007C461F">
      <w:pPr>
        <w:rPr>
          <w:ins w:id="10627" w:author="Priyanshu Solon" w:date="2025-05-22T22:35:00Z"/>
        </w:rPr>
      </w:pPr>
      <w:ins w:id="10628" w:author="Priyanshu Solon" w:date="2025-05-22T22:35:00Z">
        <w:r>
          <w:t>&lt;head&gt;</w:t>
        </w:r>
      </w:ins>
    </w:p>
    <w:p w:rsidR="007C461F" w:rsidRDefault="007C461F" w:rsidP="007C461F">
      <w:pPr>
        <w:rPr>
          <w:ins w:id="10629" w:author="Priyanshu Solon" w:date="2025-05-22T22:35:00Z"/>
        </w:rPr>
      </w:pPr>
      <w:ins w:id="10630" w:author="Priyanshu Solon" w:date="2025-05-22T22:35:00Z">
        <w:r>
          <w:t xml:space="preserve">    &lt;meta charset="UTF-8"&gt;</w:t>
        </w:r>
      </w:ins>
    </w:p>
    <w:p w:rsidR="007C461F" w:rsidRDefault="007C461F" w:rsidP="007C461F">
      <w:pPr>
        <w:rPr>
          <w:ins w:id="10631" w:author="Priyanshu Solon" w:date="2025-05-22T22:35:00Z"/>
        </w:rPr>
      </w:pPr>
      <w:ins w:id="10632" w:author="Priyanshu Solon" w:date="2025-05-22T22:35:00Z">
        <w:r>
          <w:t xml:space="preserve">    &lt;meta name="viewport" content="width=device-width, initial-scale=1.0"&gt;</w:t>
        </w:r>
      </w:ins>
    </w:p>
    <w:p w:rsidR="007C461F" w:rsidRDefault="007C461F" w:rsidP="007C461F">
      <w:pPr>
        <w:rPr>
          <w:ins w:id="10633" w:author="Priyanshu Solon" w:date="2025-05-22T22:35:00Z"/>
        </w:rPr>
      </w:pPr>
      <w:ins w:id="10634" w:author="Priyanshu Solon" w:date="2025-05-22T22:35:00Z">
        <w:r>
          <w:t xml:space="preserve">    &lt;title&gt;Document&lt;/title&gt;</w:t>
        </w:r>
      </w:ins>
    </w:p>
    <w:p w:rsidR="007C461F" w:rsidRDefault="007C461F" w:rsidP="007C461F">
      <w:pPr>
        <w:rPr>
          <w:ins w:id="10635" w:author="Priyanshu Solon" w:date="2025-05-22T22:35:00Z"/>
        </w:rPr>
      </w:pPr>
      <w:ins w:id="10636" w:author="Priyanshu Solon" w:date="2025-05-22T22:35:00Z">
        <w:r>
          <w:t xml:space="preserve">    &lt;style&gt;</w:t>
        </w:r>
      </w:ins>
    </w:p>
    <w:p w:rsidR="007C461F" w:rsidRDefault="007C461F" w:rsidP="007C461F">
      <w:pPr>
        <w:rPr>
          <w:ins w:id="10637" w:author="Priyanshu Solon" w:date="2025-05-22T22:35:00Z"/>
        </w:rPr>
      </w:pPr>
      <w:ins w:id="10638" w:author="Priyanshu Solon" w:date="2025-05-22T22:35:00Z">
        <w:r>
          <w:t xml:space="preserve">        body {</w:t>
        </w:r>
      </w:ins>
    </w:p>
    <w:p w:rsidR="007C461F" w:rsidRDefault="007C461F" w:rsidP="007C461F">
      <w:pPr>
        <w:rPr>
          <w:ins w:id="10639" w:author="Priyanshu Solon" w:date="2025-05-22T22:35:00Z"/>
        </w:rPr>
      </w:pPr>
      <w:ins w:id="10640" w:author="Priyanshu Solon" w:date="2025-05-22T22:35:00Z">
        <w:r>
          <w:t xml:space="preserve">            height: 100vh;</w:t>
        </w:r>
      </w:ins>
    </w:p>
    <w:p w:rsidR="007C461F" w:rsidRDefault="007C461F" w:rsidP="007C461F">
      <w:pPr>
        <w:rPr>
          <w:ins w:id="10641" w:author="Priyanshu Solon" w:date="2025-05-22T22:35:00Z"/>
        </w:rPr>
      </w:pPr>
      <w:ins w:id="10642" w:author="Priyanshu Solon" w:date="2025-05-22T22:35:00Z">
        <w:r>
          <w:t xml:space="preserve">            background-image: url("../public/images/a11.jpg"), url("../public/images/a10.jpg");</w:t>
        </w:r>
      </w:ins>
    </w:p>
    <w:p w:rsidR="007C461F" w:rsidRDefault="007C461F" w:rsidP="007C461F">
      <w:pPr>
        <w:rPr>
          <w:ins w:id="10643" w:author="Priyanshu Solon" w:date="2025-05-22T22:35:00Z"/>
        </w:rPr>
      </w:pPr>
      <w:ins w:id="10644" w:author="Priyanshu Solon" w:date="2025-05-22T22:35:00Z">
        <w:r>
          <w:t xml:space="preserve">            background-repeat: no-repeat, repeat;</w:t>
        </w:r>
      </w:ins>
    </w:p>
    <w:p w:rsidR="007C461F" w:rsidRDefault="007C461F" w:rsidP="007C461F">
      <w:pPr>
        <w:rPr>
          <w:ins w:id="10645" w:author="Priyanshu Solon" w:date="2025-05-22T22:35:00Z"/>
        </w:rPr>
      </w:pPr>
      <w:ins w:id="10646" w:author="Priyanshu Solon" w:date="2025-05-22T22:35:00Z">
        <w:r>
          <w:t xml:space="preserve">            background-size: 600px 300px, 200px 100px;</w:t>
        </w:r>
      </w:ins>
    </w:p>
    <w:p w:rsidR="007C461F" w:rsidRDefault="007C461F" w:rsidP="007C461F">
      <w:pPr>
        <w:rPr>
          <w:ins w:id="10647" w:author="Priyanshu Solon" w:date="2025-05-22T22:35:00Z"/>
        </w:rPr>
      </w:pPr>
      <w:ins w:id="10648" w:author="Priyanshu Solon" w:date="2025-05-22T22:35:00Z">
        <w:r>
          <w:t xml:space="preserve">            background-position: center center;</w:t>
        </w:r>
      </w:ins>
    </w:p>
    <w:p w:rsidR="007C461F" w:rsidRDefault="007C461F" w:rsidP="007C461F">
      <w:pPr>
        <w:rPr>
          <w:ins w:id="10649" w:author="Priyanshu Solon" w:date="2025-05-22T22:35:00Z"/>
        </w:rPr>
      </w:pPr>
      <w:ins w:id="10650" w:author="Priyanshu Solon" w:date="2025-05-22T22:35:00Z">
        <w:r>
          <w:t xml:space="preserve">            background-attachment: fixed, scroll;</w:t>
        </w:r>
      </w:ins>
    </w:p>
    <w:p w:rsidR="007C461F" w:rsidRDefault="007C461F" w:rsidP="007C461F">
      <w:pPr>
        <w:rPr>
          <w:ins w:id="10651" w:author="Priyanshu Solon" w:date="2025-05-22T22:35:00Z"/>
        </w:rPr>
      </w:pPr>
      <w:ins w:id="10652" w:author="Priyanshu Solon" w:date="2025-05-22T22:35:00Z">
        <w:r>
          <w:t xml:space="preserve">        }</w:t>
        </w:r>
      </w:ins>
    </w:p>
    <w:p w:rsidR="007C461F" w:rsidRDefault="007C461F" w:rsidP="007C461F">
      <w:pPr>
        <w:rPr>
          <w:ins w:id="10653" w:author="Priyanshu Solon" w:date="2025-05-22T22:35:00Z"/>
        </w:rPr>
      </w:pPr>
      <w:ins w:id="10654" w:author="Priyanshu Solon" w:date="2025-05-22T22:35:00Z">
        <w:r>
          <w:t xml:space="preserve">    &lt;/style&gt;</w:t>
        </w:r>
      </w:ins>
    </w:p>
    <w:p w:rsidR="007C461F" w:rsidRDefault="007C461F" w:rsidP="007C461F">
      <w:pPr>
        <w:rPr>
          <w:ins w:id="10655" w:author="Priyanshu Solon" w:date="2025-05-22T22:35:00Z"/>
        </w:rPr>
      </w:pPr>
      <w:ins w:id="10656" w:author="Priyanshu Solon" w:date="2025-05-22T22:35:00Z">
        <w:r>
          <w:t>&lt;/head&gt;</w:t>
        </w:r>
      </w:ins>
    </w:p>
    <w:p w:rsidR="007C461F" w:rsidRDefault="007C461F" w:rsidP="007C461F">
      <w:pPr>
        <w:rPr>
          <w:ins w:id="10657" w:author="Priyanshu Solon" w:date="2025-05-22T22:35:00Z"/>
        </w:rPr>
      </w:pPr>
      <w:ins w:id="10658" w:author="Priyanshu Solon" w:date="2025-05-22T22:35:00Z">
        <w:r>
          <w:t>&lt;body&gt;</w:t>
        </w:r>
      </w:ins>
    </w:p>
    <w:p w:rsidR="007C461F" w:rsidRDefault="007C461F" w:rsidP="007C461F">
      <w:pPr>
        <w:rPr>
          <w:ins w:id="10659" w:author="Priyanshu Solon" w:date="2025-05-22T22:35:00Z"/>
        </w:rPr>
      </w:pPr>
      <w:ins w:id="10660" w:author="Priyanshu Solon" w:date="2025-05-22T22:35:00Z">
        <w:r>
          <w:t xml:space="preserve">    &lt;p&gt;Lorem ipsum, dolor sit amet consectetur adipisicing elit. Ea suscipit enim deserunt quia vel officia, ratione repudiandae aperiam magnam error sit nam consequuntur voluptas earum pariatur alias amet culpa optio! Lorem ipsum dolor sit amet consectetur, adipisicing elit. Iste iure laudantium magnam autem cumque, unde sequi, dolorem quia, quibusdam voluptates et atque? Atque amet iste quisquam </w:t>
        </w:r>
        <w:r>
          <w:lastRenderedPageBreak/>
          <w:t>tempore sapiente, dolorem quasi. Lorem ipsum dolor sit amet consectetur adipisicing elit. Officia suscipit, dolor laboriosam temporibus, magnam totam cum ullam eos labore sunt odio, voluptate est numquam excepturi accusantium tempore sint perspiciatis veniam.&lt;/p&gt;</w:t>
        </w:r>
      </w:ins>
    </w:p>
    <w:p w:rsidR="007C461F" w:rsidRDefault="007C461F" w:rsidP="007C461F">
      <w:pPr>
        <w:rPr>
          <w:ins w:id="10661" w:author="Priyanshu Solon" w:date="2025-05-22T22:35:00Z"/>
        </w:rPr>
      </w:pPr>
    </w:p>
    <w:p w:rsidR="007C461F" w:rsidRDefault="007C461F" w:rsidP="007C461F">
      <w:pPr>
        <w:rPr>
          <w:ins w:id="10662" w:author="Priyanshu Solon" w:date="2025-05-22T22:35:00Z"/>
        </w:rPr>
      </w:pPr>
      <w:ins w:id="10663" w:author="Priyanshu Solon" w:date="2025-05-22T22:35:00Z">
        <w:r>
          <w:t>&lt;/body&gt;</w:t>
        </w:r>
      </w:ins>
    </w:p>
    <w:p w:rsidR="007C461F" w:rsidRDefault="007C461F" w:rsidP="007C461F">
      <w:pPr>
        <w:rPr>
          <w:ins w:id="10664" w:author="Priyanshu Solon" w:date="2025-05-22T22:35:00Z"/>
        </w:rPr>
      </w:pPr>
      <w:ins w:id="10665" w:author="Priyanshu Solon" w:date="2025-05-22T22:35:00Z">
        <w:r>
          <w:t>&lt;/html&gt;</w:t>
        </w:r>
      </w:ins>
    </w:p>
    <w:p w:rsidR="007C461F" w:rsidRDefault="007C461F" w:rsidP="007C461F">
      <w:pPr>
        <w:rPr>
          <w:ins w:id="10666" w:author="Priyanshu Solon" w:date="2025-05-22T22:35:00Z"/>
        </w:rPr>
      </w:pPr>
    </w:p>
    <w:p w:rsidR="007C461F" w:rsidRPr="002533F2" w:rsidRDefault="007C461F" w:rsidP="007C461F">
      <w:pPr>
        <w:rPr>
          <w:ins w:id="10667" w:author="Priyanshu Solon" w:date="2025-05-22T22:35:00Z"/>
          <w:b/>
          <w:bCs/>
          <w:rPrChange w:id="10668" w:author="Priyanshu Solon" w:date="2025-05-22T23:10:00Z">
            <w:rPr>
              <w:ins w:id="10669" w:author="Priyanshu Solon" w:date="2025-05-22T22:35:00Z"/>
            </w:rPr>
          </w:rPrChange>
        </w:rPr>
      </w:pPr>
      <w:ins w:id="10670" w:author="Priyanshu Solon" w:date="2025-05-22T22:35:00Z">
        <w:r w:rsidRPr="002533F2">
          <w:rPr>
            <w:b/>
            <w:bCs/>
            <w:rPrChange w:id="10671" w:author="Priyanshu Solon" w:date="2025-05-22T23:10:00Z">
              <w:rPr/>
            </w:rPrChange>
          </w:rPr>
          <w:t xml:space="preserve">                                 CSS Float</w:t>
        </w:r>
      </w:ins>
    </w:p>
    <w:p w:rsidR="007C461F" w:rsidRDefault="007C461F" w:rsidP="007C461F">
      <w:pPr>
        <w:rPr>
          <w:ins w:id="10672" w:author="Priyanshu Solon" w:date="2025-05-22T22:35:00Z"/>
        </w:rPr>
      </w:pPr>
      <w:ins w:id="10673" w:author="Priyanshu Solon" w:date="2025-05-22T22:35:00Z">
        <w:r>
          <w:t xml:space="preserve"> a) </w:t>
        </w:r>
        <w:r w:rsidRPr="002533F2">
          <w:rPr>
            <w:b/>
            <w:bCs/>
            <w:rPrChange w:id="10674" w:author="Priyanshu Solon" w:date="2025-05-22T23:10:00Z">
              <w:rPr/>
            </w:rPrChange>
          </w:rPr>
          <w:t>float</w:t>
        </w:r>
        <w:r>
          <w:t xml:space="preserve">    : start, end [left, right]</w:t>
        </w:r>
      </w:ins>
    </w:p>
    <w:p w:rsidR="007C461F" w:rsidRDefault="007C461F" w:rsidP="007C461F">
      <w:pPr>
        <w:rPr>
          <w:ins w:id="10675" w:author="Priyanshu Solon" w:date="2025-05-22T22:35:00Z"/>
        </w:rPr>
      </w:pPr>
      <w:ins w:id="10676" w:author="Priyanshu Solon" w:date="2025-05-22T22:35:00Z">
        <w:r>
          <w:t xml:space="preserve"> b) </w:t>
        </w:r>
        <w:r w:rsidRPr="002533F2">
          <w:rPr>
            <w:b/>
            <w:bCs/>
            <w:rPrChange w:id="10677" w:author="Priyanshu Solon" w:date="2025-05-22T23:10:00Z">
              <w:rPr/>
            </w:rPrChange>
          </w:rPr>
          <w:t>clear</w:t>
        </w:r>
        <w:r>
          <w:t xml:space="preserve">    : left, right, both</w:t>
        </w:r>
      </w:ins>
    </w:p>
    <w:p w:rsidR="007C461F" w:rsidRDefault="007C461F" w:rsidP="007C461F">
      <w:pPr>
        <w:rPr>
          <w:ins w:id="10678" w:author="Priyanshu Solon" w:date="2025-05-22T22:35:00Z"/>
        </w:rPr>
      </w:pPr>
    </w:p>
    <w:p w:rsidR="007C461F" w:rsidRDefault="007C461F" w:rsidP="007C461F">
      <w:pPr>
        <w:rPr>
          <w:ins w:id="10679" w:author="Priyanshu Solon" w:date="2025-05-22T22:35:00Z"/>
        </w:rPr>
      </w:pPr>
      <w:ins w:id="10680" w:author="Priyanshu Solon" w:date="2025-05-22T22:35:00Z">
        <w:r>
          <w:t>Ex:</w:t>
        </w:r>
      </w:ins>
    </w:p>
    <w:p w:rsidR="007C461F" w:rsidRDefault="007C461F" w:rsidP="007C461F">
      <w:pPr>
        <w:rPr>
          <w:ins w:id="10681" w:author="Priyanshu Solon" w:date="2025-05-22T22:35:00Z"/>
        </w:rPr>
      </w:pPr>
      <w:ins w:id="10682" w:author="Priyanshu Solon" w:date="2025-05-22T22:35:00Z">
        <w:r>
          <w:t>&lt;!DOCTYPE html&gt;</w:t>
        </w:r>
      </w:ins>
    </w:p>
    <w:p w:rsidR="007C461F" w:rsidRDefault="007C461F" w:rsidP="007C461F">
      <w:pPr>
        <w:rPr>
          <w:ins w:id="10683" w:author="Priyanshu Solon" w:date="2025-05-22T22:35:00Z"/>
        </w:rPr>
      </w:pPr>
      <w:ins w:id="10684" w:author="Priyanshu Solon" w:date="2025-05-22T22:35:00Z">
        <w:r>
          <w:t>&lt;html lang="en"&gt;</w:t>
        </w:r>
      </w:ins>
    </w:p>
    <w:p w:rsidR="007C461F" w:rsidRDefault="007C461F" w:rsidP="007C461F">
      <w:pPr>
        <w:rPr>
          <w:ins w:id="10685" w:author="Priyanshu Solon" w:date="2025-05-22T22:35:00Z"/>
        </w:rPr>
      </w:pPr>
      <w:ins w:id="10686" w:author="Priyanshu Solon" w:date="2025-05-22T22:35:00Z">
        <w:r>
          <w:t>&lt;head&gt;</w:t>
        </w:r>
      </w:ins>
    </w:p>
    <w:p w:rsidR="007C461F" w:rsidRDefault="007C461F" w:rsidP="007C461F">
      <w:pPr>
        <w:rPr>
          <w:ins w:id="10687" w:author="Priyanshu Solon" w:date="2025-05-22T22:35:00Z"/>
        </w:rPr>
      </w:pPr>
      <w:ins w:id="10688" w:author="Priyanshu Solon" w:date="2025-05-22T22:35:00Z">
        <w:r>
          <w:t xml:space="preserve">    &lt;meta charset="UTF-8"&gt;</w:t>
        </w:r>
      </w:ins>
    </w:p>
    <w:p w:rsidR="007C461F" w:rsidRDefault="007C461F" w:rsidP="007C461F">
      <w:pPr>
        <w:rPr>
          <w:ins w:id="10689" w:author="Priyanshu Solon" w:date="2025-05-22T22:35:00Z"/>
        </w:rPr>
      </w:pPr>
      <w:ins w:id="10690" w:author="Priyanshu Solon" w:date="2025-05-22T22:35:00Z">
        <w:r>
          <w:t xml:space="preserve">    &lt;meta name="viewport" content="width=device-width, initial-scale=1.0"&gt;</w:t>
        </w:r>
      </w:ins>
    </w:p>
    <w:p w:rsidR="007C461F" w:rsidRDefault="007C461F" w:rsidP="007C461F">
      <w:pPr>
        <w:rPr>
          <w:ins w:id="10691" w:author="Priyanshu Solon" w:date="2025-05-22T22:35:00Z"/>
        </w:rPr>
      </w:pPr>
      <w:ins w:id="10692" w:author="Priyanshu Solon" w:date="2025-05-22T22:35:00Z">
        <w:r>
          <w:t xml:space="preserve">    &lt;title&gt;Document&lt;/title&gt;</w:t>
        </w:r>
      </w:ins>
    </w:p>
    <w:p w:rsidR="007C461F" w:rsidRDefault="007C461F" w:rsidP="007C461F">
      <w:pPr>
        <w:rPr>
          <w:ins w:id="10693" w:author="Priyanshu Solon" w:date="2025-05-22T22:35:00Z"/>
        </w:rPr>
      </w:pPr>
      <w:ins w:id="10694" w:author="Priyanshu Solon" w:date="2025-05-22T22:35:00Z">
        <w:r>
          <w:t xml:space="preserve">    &lt;link rel="stylesheet" href="../node_modules/bootstrap-icons/font/bootstrap-icons.css"&gt;</w:t>
        </w:r>
      </w:ins>
    </w:p>
    <w:p w:rsidR="007C461F" w:rsidRDefault="007C461F" w:rsidP="007C461F">
      <w:pPr>
        <w:rPr>
          <w:ins w:id="10695" w:author="Priyanshu Solon" w:date="2025-05-22T22:35:00Z"/>
        </w:rPr>
      </w:pPr>
      <w:ins w:id="10696" w:author="Priyanshu Solon" w:date="2025-05-22T22:35:00Z">
        <w:r>
          <w:t xml:space="preserve">    &lt;style&gt;</w:t>
        </w:r>
      </w:ins>
    </w:p>
    <w:p w:rsidR="007C461F" w:rsidRDefault="007C461F" w:rsidP="007C461F">
      <w:pPr>
        <w:rPr>
          <w:ins w:id="10697" w:author="Priyanshu Solon" w:date="2025-05-22T22:35:00Z"/>
        </w:rPr>
      </w:pPr>
      <w:ins w:id="10698" w:author="Priyanshu Solon" w:date="2025-05-22T22:35:00Z">
        <w:r>
          <w:t xml:space="preserve">        header {</w:t>
        </w:r>
      </w:ins>
    </w:p>
    <w:p w:rsidR="007C461F" w:rsidRDefault="007C461F" w:rsidP="007C461F">
      <w:pPr>
        <w:rPr>
          <w:ins w:id="10699" w:author="Priyanshu Solon" w:date="2025-05-22T22:35:00Z"/>
        </w:rPr>
      </w:pPr>
      <w:ins w:id="10700" w:author="Priyanshu Solon" w:date="2025-05-22T22:35:00Z">
        <w:r>
          <w:t xml:space="preserve">            font-family: Arial;</w:t>
        </w:r>
      </w:ins>
    </w:p>
    <w:p w:rsidR="007C461F" w:rsidRDefault="007C461F" w:rsidP="007C461F">
      <w:pPr>
        <w:rPr>
          <w:ins w:id="10701" w:author="Priyanshu Solon" w:date="2025-05-22T22:35:00Z"/>
        </w:rPr>
      </w:pPr>
      <w:ins w:id="10702" w:author="Priyanshu Solon" w:date="2025-05-22T22:35:00Z">
        <w:r>
          <w:t xml:space="preserve">            padding: 20px;</w:t>
        </w:r>
      </w:ins>
    </w:p>
    <w:p w:rsidR="007C461F" w:rsidRDefault="007C461F" w:rsidP="007C461F">
      <w:pPr>
        <w:rPr>
          <w:ins w:id="10703" w:author="Priyanshu Solon" w:date="2025-05-22T22:35:00Z"/>
        </w:rPr>
      </w:pPr>
      <w:ins w:id="10704" w:author="Priyanshu Solon" w:date="2025-05-22T22:35:00Z">
        <w:r>
          <w:t xml:space="preserve">            display: flex;</w:t>
        </w:r>
      </w:ins>
    </w:p>
    <w:p w:rsidR="007C461F" w:rsidRDefault="007C461F" w:rsidP="007C461F">
      <w:pPr>
        <w:rPr>
          <w:ins w:id="10705" w:author="Priyanshu Solon" w:date="2025-05-22T22:35:00Z"/>
        </w:rPr>
      </w:pPr>
      <w:ins w:id="10706" w:author="Priyanshu Solon" w:date="2025-05-22T22:35:00Z">
        <w:r>
          <w:t xml:space="preserve">            justify-content: space-around;</w:t>
        </w:r>
      </w:ins>
    </w:p>
    <w:p w:rsidR="007C461F" w:rsidRDefault="007C461F" w:rsidP="007C461F">
      <w:pPr>
        <w:rPr>
          <w:ins w:id="10707" w:author="Priyanshu Solon" w:date="2025-05-22T22:35:00Z"/>
        </w:rPr>
      </w:pPr>
      <w:ins w:id="10708" w:author="Priyanshu Solon" w:date="2025-05-22T22:35:00Z">
        <w:r>
          <w:t xml:space="preserve">            font-size: 20px;</w:t>
        </w:r>
      </w:ins>
    </w:p>
    <w:p w:rsidR="007C461F" w:rsidRDefault="007C461F" w:rsidP="007C461F">
      <w:pPr>
        <w:rPr>
          <w:ins w:id="10709" w:author="Priyanshu Solon" w:date="2025-05-22T22:35:00Z"/>
        </w:rPr>
      </w:pPr>
      <w:ins w:id="10710" w:author="Priyanshu Solon" w:date="2025-05-22T22:35:00Z">
        <w:r>
          <w:t xml:space="preserve">            align-items: center;</w:t>
        </w:r>
      </w:ins>
    </w:p>
    <w:p w:rsidR="007C461F" w:rsidRDefault="007C461F" w:rsidP="007C461F">
      <w:pPr>
        <w:rPr>
          <w:ins w:id="10711" w:author="Priyanshu Solon" w:date="2025-05-22T22:35:00Z"/>
        </w:rPr>
      </w:pPr>
      <w:ins w:id="10712" w:author="Priyanshu Solon" w:date="2025-05-22T22:35:00Z">
        <w:r>
          <w:t xml:space="preserve">        }</w:t>
        </w:r>
      </w:ins>
    </w:p>
    <w:p w:rsidR="007C461F" w:rsidRDefault="007C461F" w:rsidP="007C461F">
      <w:pPr>
        <w:rPr>
          <w:ins w:id="10713" w:author="Priyanshu Solon" w:date="2025-05-22T22:35:00Z"/>
        </w:rPr>
      </w:pPr>
      <w:ins w:id="10714" w:author="Priyanshu Solon" w:date="2025-05-22T22:35:00Z">
        <w:r>
          <w:t xml:space="preserve">        .brand-title {</w:t>
        </w:r>
      </w:ins>
    </w:p>
    <w:p w:rsidR="007C461F" w:rsidRDefault="007C461F" w:rsidP="007C461F">
      <w:pPr>
        <w:rPr>
          <w:ins w:id="10715" w:author="Priyanshu Solon" w:date="2025-05-22T22:35:00Z"/>
        </w:rPr>
      </w:pPr>
      <w:ins w:id="10716" w:author="Priyanshu Solon" w:date="2025-05-22T22:35:00Z">
        <w:r>
          <w:lastRenderedPageBreak/>
          <w:t xml:space="preserve">            font-size: 24px;</w:t>
        </w:r>
      </w:ins>
    </w:p>
    <w:p w:rsidR="007C461F" w:rsidRDefault="007C461F" w:rsidP="007C461F">
      <w:pPr>
        <w:rPr>
          <w:ins w:id="10717" w:author="Priyanshu Solon" w:date="2025-05-22T22:35:00Z"/>
        </w:rPr>
      </w:pPr>
      <w:ins w:id="10718" w:author="Priyanshu Solon" w:date="2025-05-22T22:35:00Z">
        <w:r>
          <w:t xml:space="preserve">            font-weight: bold;</w:t>
        </w:r>
      </w:ins>
    </w:p>
    <w:p w:rsidR="007C461F" w:rsidRDefault="007C461F" w:rsidP="007C461F">
      <w:pPr>
        <w:rPr>
          <w:ins w:id="10719" w:author="Priyanshu Solon" w:date="2025-05-22T22:35:00Z"/>
        </w:rPr>
      </w:pPr>
      <w:ins w:id="10720" w:author="Priyanshu Solon" w:date="2025-05-22T22:35:00Z">
        <w:r>
          <w:t xml:space="preserve">        }</w:t>
        </w:r>
      </w:ins>
    </w:p>
    <w:p w:rsidR="007C461F" w:rsidRDefault="007C461F" w:rsidP="007C461F">
      <w:pPr>
        <w:rPr>
          <w:ins w:id="10721" w:author="Priyanshu Solon" w:date="2025-05-22T22:35:00Z"/>
        </w:rPr>
      </w:pPr>
      <w:ins w:id="10722" w:author="Priyanshu Solon" w:date="2025-05-22T22:35:00Z">
        <w:r>
          <w:t xml:space="preserve">        nav span {</w:t>
        </w:r>
      </w:ins>
    </w:p>
    <w:p w:rsidR="007C461F" w:rsidRDefault="007C461F" w:rsidP="007C461F">
      <w:pPr>
        <w:rPr>
          <w:ins w:id="10723" w:author="Priyanshu Solon" w:date="2025-05-22T22:35:00Z"/>
        </w:rPr>
      </w:pPr>
      <w:ins w:id="10724" w:author="Priyanshu Solon" w:date="2025-05-22T22:35:00Z">
        <w:r>
          <w:t xml:space="preserve">            padding: 0px 20px 0px 20px;</w:t>
        </w:r>
      </w:ins>
    </w:p>
    <w:p w:rsidR="007C461F" w:rsidRDefault="007C461F" w:rsidP="007C461F">
      <w:pPr>
        <w:rPr>
          <w:ins w:id="10725" w:author="Priyanshu Solon" w:date="2025-05-22T22:35:00Z"/>
        </w:rPr>
      </w:pPr>
      <w:ins w:id="10726" w:author="Priyanshu Solon" w:date="2025-05-22T22:35:00Z">
        <w:r>
          <w:t xml:space="preserve">        }</w:t>
        </w:r>
      </w:ins>
    </w:p>
    <w:p w:rsidR="007C461F" w:rsidRDefault="007C461F" w:rsidP="007C461F">
      <w:pPr>
        <w:rPr>
          <w:ins w:id="10727" w:author="Priyanshu Solon" w:date="2025-05-22T22:35:00Z"/>
        </w:rPr>
      </w:pPr>
      <w:ins w:id="10728" w:author="Priyanshu Solon" w:date="2025-05-22T22:35:00Z">
        <w:r>
          <w:t xml:space="preserve">        .btn-buy {</w:t>
        </w:r>
      </w:ins>
    </w:p>
    <w:p w:rsidR="007C461F" w:rsidRDefault="007C461F" w:rsidP="007C461F">
      <w:pPr>
        <w:rPr>
          <w:ins w:id="10729" w:author="Priyanshu Solon" w:date="2025-05-22T22:35:00Z"/>
        </w:rPr>
      </w:pPr>
      <w:ins w:id="10730" w:author="Priyanshu Solon" w:date="2025-05-22T22:35:00Z">
        <w:r>
          <w:t xml:space="preserve">            background-color: blue;</w:t>
        </w:r>
      </w:ins>
    </w:p>
    <w:p w:rsidR="007C461F" w:rsidRDefault="007C461F" w:rsidP="007C461F">
      <w:pPr>
        <w:rPr>
          <w:ins w:id="10731" w:author="Priyanshu Solon" w:date="2025-05-22T22:35:00Z"/>
        </w:rPr>
      </w:pPr>
      <w:ins w:id="10732" w:author="Priyanshu Solon" w:date="2025-05-22T22:35:00Z">
        <w:r>
          <w:t xml:space="preserve">            color:white;</w:t>
        </w:r>
      </w:ins>
    </w:p>
    <w:p w:rsidR="007C461F" w:rsidRDefault="007C461F" w:rsidP="007C461F">
      <w:pPr>
        <w:rPr>
          <w:ins w:id="10733" w:author="Priyanshu Solon" w:date="2025-05-22T22:35:00Z"/>
        </w:rPr>
      </w:pPr>
      <w:ins w:id="10734" w:author="Priyanshu Solon" w:date="2025-05-22T22:35:00Z">
        <w:r>
          <w:t xml:space="preserve">            border:none;</w:t>
        </w:r>
      </w:ins>
    </w:p>
    <w:p w:rsidR="007C461F" w:rsidRDefault="007C461F" w:rsidP="007C461F">
      <w:pPr>
        <w:rPr>
          <w:ins w:id="10735" w:author="Priyanshu Solon" w:date="2025-05-22T22:35:00Z"/>
        </w:rPr>
      </w:pPr>
      <w:ins w:id="10736" w:author="Priyanshu Solon" w:date="2025-05-22T22:35:00Z">
        <w:r>
          <w:t xml:space="preserve">            padding: 15px;</w:t>
        </w:r>
      </w:ins>
    </w:p>
    <w:p w:rsidR="007C461F" w:rsidRDefault="007C461F" w:rsidP="007C461F">
      <w:pPr>
        <w:rPr>
          <w:ins w:id="10737" w:author="Priyanshu Solon" w:date="2025-05-22T22:35:00Z"/>
        </w:rPr>
      </w:pPr>
      <w:ins w:id="10738" w:author="Priyanshu Solon" w:date="2025-05-22T22:35:00Z">
        <w:r>
          <w:t xml:space="preserve">            font-size: 16px;</w:t>
        </w:r>
      </w:ins>
    </w:p>
    <w:p w:rsidR="007C461F" w:rsidRDefault="007C461F" w:rsidP="007C461F">
      <w:pPr>
        <w:rPr>
          <w:ins w:id="10739" w:author="Priyanshu Solon" w:date="2025-05-22T22:35:00Z"/>
        </w:rPr>
      </w:pPr>
      <w:ins w:id="10740" w:author="Priyanshu Solon" w:date="2025-05-22T22:35:00Z">
        <w:r>
          <w:t xml:space="preserve">            border-radius: 10px;</w:t>
        </w:r>
      </w:ins>
    </w:p>
    <w:p w:rsidR="007C461F" w:rsidRDefault="007C461F" w:rsidP="007C461F">
      <w:pPr>
        <w:rPr>
          <w:ins w:id="10741" w:author="Priyanshu Solon" w:date="2025-05-22T22:35:00Z"/>
        </w:rPr>
      </w:pPr>
      <w:ins w:id="10742" w:author="Priyanshu Solon" w:date="2025-05-22T22:35:00Z">
        <w:r>
          <w:t xml:space="preserve">        }</w:t>
        </w:r>
      </w:ins>
    </w:p>
    <w:p w:rsidR="007C461F" w:rsidRDefault="007C461F" w:rsidP="007C461F">
      <w:pPr>
        <w:rPr>
          <w:ins w:id="10743" w:author="Priyanshu Solon" w:date="2025-05-22T22:35:00Z"/>
        </w:rPr>
      </w:pPr>
      <w:ins w:id="10744" w:author="Priyanshu Solon" w:date="2025-05-22T22:35:00Z">
        <w:r>
          <w:t xml:space="preserve">        .img-banner {</w:t>
        </w:r>
      </w:ins>
    </w:p>
    <w:p w:rsidR="007C461F" w:rsidRDefault="007C461F" w:rsidP="007C461F">
      <w:pPr>
        <w:rPr>
          <w:ins w:id="10745" w:author="Priyanshu Solon" w:date="2025-05-22T22:35:00Z"/>
        </w:rPr>
      </w:pPr>
      <w:ins w:id="10746" w:author="Priyanshu Solon" w:date="2025-05-22T22:35:00Z">
        <w:r>
          <w:t xml:space="preserve">            width: 50%;</w:t>
        </w:r>
      </w:ins>
    </w:p>
    <w:p w:rsidR="007C461F" w:rsidRDefault="007C461F" w:rsidP="007C461F">
      <w:pPr>
        <w:rPr>
          <w:ins w:id="10747" w:author="Priyanshu Solon" w:date="2025-05-22T22:35:00Z"/>
        </w:rPr>
      </w:pPr>
      <w:ins w:id="10748" w:author="Priyanshu Solon" w:date="2025-05-22T22:35:00Z">
        <w:r>
          <w:t xml:space="preserve">            float: right;</w:t>
        </w:r>
      </w:ins>
    </w:p>
    <w:p w:rsidR="007C461F" w:rsidRDefault="007C461F" w:rsidP="007C461F">
      <w:pPr>
        <w:rPr>
          <w:ins w:id="10749" w:author="Priyanshu Solon" w:date="2025-05-22T22:35:00Z"/>
        </w:rPr>
      </w:pPr>
      <w:ins w:id="10750" w:author="Priyanshu Solon" w:date="2025-05-22T22:35:00Z">
        <w:r>
          <w:t xml:space="preserve">        }</w:t>
        </w:r>
      </w:ins>
    </w:p>
    <w:p w:rsidR="007C461F" w:rsidRDefault="007C461F" w:rsidP="007C461F">
      <w:pPr>
        <w:rPr>
          <w:ins w:id="10751" w:author="Priyanshu Solon" w:date="2025-05-22T22:35:00Z"/>
        </w:rPr>
      </w:pPr>
      <w:ins w:id="10752" w:author="Priyanshu Solon" w:date="2025-05-22T22:35:00Z">
        <w:r>
          <w:t xml:space="preserve">        main {</w:t>
        </w:r>
      </w:ins>
    </w:p>
    <w:p w:rsidR="007C461F" w:rsidRDefault="007C461F" w:rsidP="007C461F">
      <w:pPr>
        <w:rPr>
          <w:ins w:id="10753" w:author="Priyanshu Solon" w:date="2025-05-22T22:35:00Z"/>
        </w:rPr>
      </w:pPr>
      <w:ins w:id="10754" w:author="Priyanshu Solon" w:date="2025-05-22T22:35:00Z">
        <w:r>
          <w:t xml:space="preserve">            padding-top: 100px;</w:t>
        </w:r>
      </w:ins>
    </w:p>
    <w:p w:rsidR="007C461F" w:rsidRDefault="007C461F" w:rsidP="007C461F">
      <w:pPr>
        <w:rPr>
          <w:ins w:id="10755" w:author="Priyanshu Solon" w:date="2025-05-22T22:35:00Z"/>
        </w:rPr>
      </w:pPr>
      <w:ins w:id="10756" w:author="Priyanshu Solon" w:date="2025-05-22T22:35:00Z">
        <w:r>
          <w:t xml:space="preserve">            padding-left: 100px;</w:t>
        </w:r>
      </w:ins>
    </w:p>
    <w:p w:rsidR="007C461F" w:rsidRDefault="007C461F" w:rsidP="007C461F">
      <w:pPr>
        <w:rPr>
          <w:ins w:id="10757" w:author="Priyanshu Solon" w:date="2025-05-22T22:35:00Z"/>
        </w:rPr>
      </w:pPr>
      <w:ins w:id="10758" w:author="Priyanshu Solon" w:date="2025-05-22T22:35:00Z">
        <w:r>
          <w:t xml:space="preserve">        }</w:t>
        </w:r>
      </w:ins>
    </w:p>
    <w:p w:rsidR="007C461F" w:rsidRDefault="007C461F" w:rsidP="007C461F">
      <w:pPr>
        <w:rPr>
          <w:ins w:id="10759" w:author="Priyanshu Solon" w:date="2025-05-22T22:35:00Z"/>
        </w:rPr>
      </w:pPr>
      <w:ins w:id="10760" w:author="Priyanshu Solon" w:date="2025-05-22T22:35:00Z">
        <w:r>
          <w:t xml:space="preserve">        .title {</w:t>
        </w:r>
      </w:ins>
    </w:p>
    <w:p w:rsidR="007C461F" w:rsidRDefault="007C461F" w:rsidP="007C461F">
      <w:pPr>
        <w:rPr>
          <w:ins w:id="10761" w:author="Priyanshu Solon" w:date="2025-05-22T22:35:00Z"/>
        </w:rPr>
      </w:pPr>
      <w:ins w:id="10762" w:author="Priyanshu Solon" w:date="2025-05-22T22:35:00Z">
        <w:r>
          <w:t xml:space="preserve">            font-size: 50px;</w:t>
        </w:r>
      </w:ins>
    </w:p>
    <w:p w:rsidR="007C461F" w:rsidRDefault="007C461F" w:rsidP="007C461F">
      <w:pPr>
        <w:rPr>
          <w:ins w:id="10763" w:author="Priyanshu Solon" w:date="2025-05-22T22:35:00Z"/>
        </w:rPr>
      </w:pPr>
      <w:ins w:id="10764" w:author="Priyanshu Solon" w:date="2025-05-22T22:35:00Z">
        <w:r>
          <w:t xml:space="preserve">            font-family: Arial;</w:t>
        </w:r>
      </w:ins>
    </w:p>
    <w:p w:rsidR="007C461F" w:rsidRDefault="007C461F" w:rsidP="007C461F">
      <w:pPr>
        <w:rPr>
          <w:ins w:id="10765" w:author="Priyanshu Solon" w:date="2025-05-22T22:35:00Z"/>
        </w:rPr>
      </w:pPr>
      <w:ins w:id="10766" w:author="Priyanshu Solon" w:date="2025-05-22T22:35:00Z">
        <w:r>
          <w:t xml:space="preserve">            padding-bottom: 20px;</w:t>
        </w:r>
      </w:ins>
    </w:p>
    <w:p w:rsidR="007C461F" w:rsidRDefault="007C461F" w:rsidP="007C461F">
      <w:pPr>
        <w:rPr>
          <w:ins w:id="10767" w:author="Priyanshu Solon" w:date="2025-05-22T22:35:00Z"/>
        </w:rPr>
      </w:pPr>
      <w:ins w:id="10768" w:author="Priyanshu Solon" w:date="2025-05-22T22:35:00Z">
        <w:r>
          <w:t xml:space="preserve">        }</w:t>
        </w:r>
      </w:ins>
    </w:p>
    <w:p w:rsidR="007C461F" w:rsidRDefault="007C461F" w:rsidP="007C461F">
      <w:pPr>
        <w:rPr>
          <w:ins w:id="10769" w:author="Priyanshu Solon" w:date="2025-05-22T22:35:00Z"/>
        </w:rPr>
      </w:pPr>
      <w:ins w:id="10770" w:author="Priyanshu Solon" w:date="2025-05-22T22:35:00Z">
        <w:r>
          <w:t xml:space="preserve">        .sub-title {</w:t>
        </w:r>
      </w:ins>
    </w:p>
    <w:p w:rsidR="007C461F" w:rsidRDefault="007C461F" w:rsidP="007C461F">
      <w:pPr>
        <w:rPr>
          <w:ins w:id="10771" w:author="Priyanshu Solon" w:date="2025-05-22T22:35:00Z"/>
        </w:rPr>
      </w:pPr>
      <w:ins w:id="10772" w:author="Priyanshu Solon" w:date="2025-05-22T22:35:00Z">
        <w:r>
          <w:t xml:space="preserve">            font-size: 22px;</w:t>
        </w:r>
      </w:ins>
    </w:p>
    <w:p w:rsidR="007C461F" w:rsidRDefault="007C461F" w:rsidP="007C461F">
      <w:pPr>
        <w:rPr>
          <w:ins w:id="10773" w:author="Priyanshu Solon" w:date="2025-05-22T22:35:00Z"/>
        </w:rPr>
      </w:pPr>
      <w:ins w:id="10774" w:author="Priyanshu Solon" w:date="2025-05-22T22:35:00Z">
        <w:r>
          <w:lastRenderedPageBreak/>
          <w:t xml:space="preserve">            font-family: Arial;</w:t>
        </w:r>
      </w:ins>
    </w:p>
    <w:p w:rsidR="007C461F" w:rsidRDefault="007C461F" w:rsidP="007C461F">
      <w:pPr>
        <w:rPr>
          <w:ins w:id="10775" w:author="Priyanshu Solon" w:date="2025-05-22T22:35:00Z"/>
        </w:rPr>
      </w:pPr>
      <w:ins w:id="10776" w:author="Priyanshu Solon" w:date="2025-05-22T22:35:00Z">
        <w:r>
          <w:t xml:space="preserve">            padding-bottom: 40px;</w:t>
        </w:r>
      </w:ins>
    </w:p>
    <w:p w:rsidR="007C461F" w:rsidRDefault="007C461F" w:rsidP="007C461F">
      <w:pPr>
        <w:rPr>
          <w:ins w:id="10777" w:author="Priyanshu Solon" w:date="2025-05-22T22:35:00Z"/>
        </w:rPr>
      </w:pPr>
      <w:ins w:id="10778" w:author="Priyanshu Solon" w:date="2025-05-22T22:35:00Z">
        <w:r>
          <w:t xml:space="preserve">        }</w:t>
        </w:r>
      </w:ins>
    </w:p>
    <w:p w:rsidR="007C461F" w:rsidRDefault="007C461F" w:rsidP="007C461F">
      <w:pPr>
        <w:rPr>
          <w:ins w:id="10779" w:author="Priyanshu Solon" w:date="2025-05-22T22:35:00Z"/>
        </w:rPr>
      </w:pPr>
      <w:ins w:id="10780" w:author="Priyanshu Solon" w:date="2025-05-22T22:35:00Z">
        <w:r>
          <w:t xml:space="preserve">        .main-title {</w:t>
        </w:r>
      </w:ins>
    </w:p>
    <w:p w:rsidR="007C461F" w:rsidRDefault="007C461F" w:rsidP="007C461F">
      <w:pPr>
        <w:rPr>
          <w:ins w:id="10781" w:author="Priyanshu Solon" w:date="2025-05-22T22:35:00Z"/>
        </w:rPr>
      </w:pPr>
      <w:ins w:id="10782" w:author="Priyanshu Solon" w:date="2025-05-22T22:35:00Z">
        <w:r>
          <w:t xml:space="preserve">            color:blue;</w:t>
        </w:r>
      </w:ins>
    </w:p>
    <w:p w:rsidR="007C461F" w:rsidRDefault="007C461F" w:rsidP="007C461F">
      <w:pPr>
        <w:rPr>
          <w:ins w:id="10783" w:author="Priyanshu Solon" w:date="2025-05-22T22:35:00Z"/>
        </w:rPr>
      </w:pPr>
      <w:ins w:id="10784" w:author="Priyanshu Solon" w:date="2025-05-22T22:35:00Z">
        <w:r>
          <w:t xml:space="preserve">        }</w:t>
        </w:r>
      </w:ins>
    </w:p>
    <w:p w:rsidR="007C461F" w:rsidRDefault="007C461F" w:rsidP="007C461F">
      <w:pPr>
        <w:rPr>
          <w:ins w:id="10785" w:author="Priyanshu Solon" w:date="2025-05-22T22:35:00Z"/>
        </w:rPr>
      </w:pPr>
      <w:ins w:id="10786" w:author="Priyanshu Solon" w:date="2025-05-22T22:35:00Z">
        <w:r>
          <w:t xml:space="preserve">        .btn-doc, .btn-page {</w:t>
        </w:r>
      </w:ins>
    </w:p>
    <w:p w:rsidR="007C461F" w:rsidRDefault="007C461F" w:rsidP="007C461F">
      <w:pPr>
        <w:rPr>
          <w:ins w:id="10787" w:author="Priyanshu Solon" w:date="2025-05-22T22:35:00Z"/>
        </w:rPr>
      </w:pPr>
      <w:ins w:id="10788" w:author="Priyanshu Solon" w:date="2025-05-22T22:35:00Z">
        <w:r>
          <w:t xml:space="preserve">            padding: 20px;</w:t>
        </w:r>
      </w:ins>
    </w:p>
    <w:p w:rsidR="007C461F" w:rsidRDefault="007C461F" w:rsidP="007C461F">
      <w:pPr>
        <w:rPr>
          <w:ins w:id="10789" w:author="Priyanshu Solon" w:date="2025-05-22T22:35:00Z"/>
        </w:rPr>
      </w:pPr>
      <w:ins w:id="10790" w:author="Priyanshu Solon" w:date="2025-05-22T22:35:00Z">
        <w:r>
          <w:t xml:space="preserve">            width: 200px;</w:t>
        </w:r>
      </w:ins>
    </w:p>
    <w:p w:rsidR="007C461F" w:rsidRDefault="007C461F" w:rsidP="007C461F">
      <w:pPr>
        <w:rPr>
          <w:ins w:id="10791" w:author="Priyanshu Solon" w:date="2025-05-22T22:35:00Z"/>
        </w:rPr>
      </w:pPr>
      <w:ins w:id="10792" w:author="Priyanshu Solon" w:date="2025-05-22T22:35:00Z">
        <w:r>
          <w:t xml:space="preserve">            font-size: 20px;</w:t>
        </w:r>
      </w:ins>
    </w:p>
    <w:p w:rsidR="007C461F" w:rsidRDefault="007C461F" w:rsidP="007C461F">
      <w:pPr>
        <w:rPr>
          <w:ins w:id="10793" w:author="Priyanshu Solon" w:date="2025-05-22T22:35:00Z"/>
        </w:rPr>
      </w:pPr>
      <w:ins w:id="10794" w:author="Priyanshu Solon" w:date="2025-05-22T22:35:00Z">
        <w:r>
          <w:t xml:space="preserve">            border:none;</w:t>
        </w:r>
      </w:ins>
    </w:p>
    <w:p w:rsidR="007C461F" w:rsidRDefault="007C461F" w:rsidP="007C461F">
      <w:pPr>
        <w:rPr>
          <w:ins w:id="10795" w:author="Priyanshu Solon" w:date="2025-05-22T22:35:00Z"/>
        </w:rPr>
      </w:pPr>
      <w:ins w:id="10796" w:author="Priyanshu Solon" w:date="2025-05-22T22:35:00Z">
        <w:r>
          <w:t xml:space="preserve">        }</w:t>
        </w:r>
      </w:ins>
    </w:p>
    <w:p w:rsidR="007C461F" w:rsidRDefault="007C461F" w:rsidP="007C461F">
      <w:pPr>
        <w:rPr>
          <w:ins w:id="10797" w:author="Priyanshu Solon" w:date="2025-05-22T22:35:00Z"/>
        </w:rPr>
      </w:pPr>
      <w:ins w:id="10798" w:author="Priyanshu Solon" w:date="2025-05-22T22:35:00Z">
        <w:r>
          <w:t xml:space="preserve">        .btn-page {</w:t>
        </w:r>
      </w:ins>
    </w:p>
    <w:p w:rsidR="007C461F" w:rsidRDefault="007C461F" w:rsidP="007C461F">
      <w:pPr>
        <w:rPr>
          <w:ins w:id="10799" w:author="Priyanshu Solon" w:date="2025-05-22T22:35:00Z"/>
        </w:rPr>
      </w:pPr>
      <w:ins w:id="10800" w:author="Priyanshu Solon" w:date="2025-05-22T22:35:00Z">
        <w:r>
          <w:t xml:space="preserve">            background-color: blue;</w:t>
        </w:r>
      </w:ins>
    </w:p>
    <w:p w:rsidR="007C461F" w:rsidRDefault="007C461F" w:rsidP="007C461F">
      <w:pPr>
        <w:rPr>
          <w:ins w:id="10801" w:author="Priyanshu Solon" w:date="2025-05-22T22:35:00Z"/>
        </w:rPr>
      </w:pPr>
      <w:ins w:id="10802" w:author="Priyanshu Solon" w:date="2025-05-22T22:35:00Z">
        <w:r>
          <w:t xml:space="preserve">            color:white;</w:t>
        </w:r>
      </w:ins>
    </w:p>
    <w:p w:rsidR="007C461F" w:rsidRDefault="007C461F" w:rsidP="007C461F">
      <w:pPr>
        <w:rPr>
          <w:ins w:id="10803" w:author="Priyanshu Solon" w:date="2025-05-22T22:35:00Z"/>
        </w:rPr>
      </w:pPr>
      <w:ins w:id="10804" w:author="Priyanshu Solon" w:date="2025-05-22T22:35:00Z">
        <w:r>
          <w:t xml:space="preserve">        }</w:t>
        </w:r>
      </w:ins>
    </w:p>
    <w:p w:rsidR="007C461F" w:rsidRDefault="007C461F" w:rsidP="007C461F">
      <w:pPr>
        <w:rPr>
          <w:ins w:id="10805" w:author="Priyanshu Solon" w:date="2025-05-22T22:35:00Z"/>
        </w:rPr>
      </w:pPr>
      <w:ins w:id="10806" w:author="Priyanshu Solon" w:date="2025-05-22T22:35:00Z">
        <w:r>
          <w:t xml:space="preserve">        .btn-doc {</w:t>
        </w:r>
      </w:ins>
    </w:p>
    <w:p w:rsidR="007C461F" w:rsidRDefault="007C461F" w:rsidP="007C461F">
      <w:pPr>
        <w:rPr>
          <w:ins w:id="10807" w:author="Priyanshu Solon" w:date="2025-05-22T22:35:00Z"/>
        </w:rPr>
      </w:pPr>
      <w:ins w:id="10808" w:author="Priyanshu Solon" w:date="2025-05-22T22:35:00Z">
        <w:r>
          <w:t xml:space="preserve">            background-color: white;</w:t>
        </w:r>
      </w:ins>
    </w:p>
    <w:p w:rsidR="007C461F" w:rsidRDefault="007C461F" w:rsidP="007C461F">
      <w:pPr>
        <w:rPr>
          <w:ins w:id="10809" w:author="Priyanshu Solon" w:date="2025-05-22T22:35:00Z"/>
        </w:rPr>
      </w:pPr>
      <w:ins w:id="10810" w:author="Priyanshu Solon" w:date="2025-05-22T22:35:00Z">
        <w:r>
          <w:t xml:space="preserve">            border:1px solid gray;</w:t>
        </w:r>
      </w:ins>
    </w:p>
    <w:p w:rsidR="007C461F" w:rsidRDefault="007C461F" w:rsidP="007C461F">
      <w:pPr>
        <w:rPr>
          <w:ins w:id="10811" w:author="Priyanshu Solon" w:date="2025-05-22T22:35:00Z"/>
        </w:rPr>
      </w:pPr>
      <w:ins w:id="10812" w:author="Priyanshu Solon" w:date="2025-05-22T22:35:00Z">
        <w:r>
          <w:t xml:space="preserve">        }</w:t>
        </w:r>
      </w:ins>
    </w:p>
    <w:p w:rsidR="007C461F" w:rsidRDefault="007C461F" w:rsidP="007C461F">
      <w:pPr>
        <w:rPr>
          <w:ins w:id="10813" w:author="Priyanshu Solon" w:date="2025-05-22T22:35:00Z"/>
        </w:rPr>
      </w:pPr>
      <w:ins w:id="10814" w:author="Priyanshu Solon" w:date="2025-05-22T22:35:00Z">
        <w:r>
          <w:t xml:space="preserve">    &lt;/style&gt;</w:t>
        </w:r>
      </w:ins>
    </w:p>
    <w:p w:rsidR="007C461F" w:rsidRDefault="007C461F" w:rsidP="007C461F">
      <w:pPr>
        <w:rPr>
          <w:ins w:id="10815" w:author="Priyanshu Solon" w:date="2025-05-22T22:35:00Z"/>
        </w:rPr>
      </w:pPr>
      <w:ins w:id="10816" w:author="Priyanshu Solon" w:date="2025-05-22T22:35:00Z">
        <w:r>
          <w:t>&lt;/head&gt;</w:t>
        </w:r>
      </w:ins>
    </w:p>
    <w:p w:rsidR="007C461F" w:rsidRDefault="007C461F" w:rsidP="007C461F">
      <w:pPr>
        <w:rPr>
          <w:ins w:id="10817" w:author="Priyanshu Solon" w:date="2025-05-22T22:35:00Z"/>
        </w:rPr>
      </w:pPr>
      <w:ins w:id="10818" w:author="Priyanshu Solon" w:date="2025-05-22T22:35:00Z">
        <w:r>
          <w:t>&lt;body&gt;</w:t>
        </w:r>
      </w:ins>
    </w:p>
    <w:p w:rsidR="007C461F" w:rsidRDefault="007C461F" w:rsidP="007C461F">
      <w:pPr>
        <w:rPr>
          <w:ins w:id="10819" w:author="Priyanshu Solon" w:date="2025-05-22T22:35:00Z"/>
        </w:rPr>
      </w:pPr>
      <w:ins w:id="10820" w:author="Priyanshu Solon" w:date="2025-05-22T22:35:00Z">
        <w:r>
          <w:t xml:space="preserve">    &lt;header&gt;</w:t>
        </w:r>
      </w:ins>
    </w:p>
    <w:p w:rsidR="007C461F" w:rsidRDefault="007C461F" w:rsidP="007C461F">
      <w:pPr>
        <w:rPr>
          <w:ins w:id="10821" w:author="Priyanshu Solon" w:date="2025-05-22T22:35:00Z"/>
        </w:rPr>
      </w:pPr>
      <w:ins w:id="10822" w:author="Priyanshu Solon" w:date="2025-05-22T22:35:00Z">
        <w:r>
          <w:t xml:space="preserve">        &lt;div&gt;</w:t>
        </w:r>
      </w:ins>
    </w:p>
    <w:p w:rsidR="007C461F" w:rsidRDefault="007C461F" w:rsidP="007C461F">
      <w:pPr>
        <w:rPr>
          <w:ins w:id="10823" w:author="Priyanshu Solon" w:date="2025-05-22T22:35:00Z"/>
        </w:rPr>
      </w:pPr>
      <w:ins w:id="10824" w:author="Priyanshu Solon" w:date="2025-05-22T22:35:00Z">
        <w:r>
          <w:t xml:space="preserve">            &lt;span class="brand-title"&gt;Landkit.&lt;/span&gt;</w:t>
        </w:r>
      </w:ins>
    </w:p>
    <w:p w:rsidR="007C461F" w:rsidRDefault="007C461F" w:rsidP="007C461F">
      <w:pPr>
        <w:rPr>
          <w:ins w:id="10825" w:author="Priyanshu Solon" w:date="2025-05-22T22:35:00Z"/>
        </w:rPr>
      </w:pPr>
      <w:ins w:id="10826" w:author="Priyanshu Solon" w:date="2025-05-22T22:35:00Z">
        <w:r>
          <w:t xml:space="preserve">        &lt;/div&gt;</w:t>
        </w:r>
      </w:ins>
    </w:p>
    <w:p w:rsidR="007C461F" w:rsidRDefault="007C461F" w:rsidP="007C461F">
      <w:pPr>
        <w:rPr>
          <w:ins w:id="10827" w:author="Priyanshu Solon" w:date="2025-05-22T22:35:00Z"/>
        </w:rPr>
      </w:pPr>
      <w:ins w:id="10828" w:author="Priyanshu Solon" w:date="2025-05-22T22:35:00Z">
        <w:r>
          <w:t xml:space="preserve">        &lt;nav&gt;</w:t>
        </w:r>
      </w:ins>
    </w:p>
    <w:p w:rsidR="007C461F" w:rsidRDefault="007C461F" w:rsidP="007C461F">
      <w:pPr>
        <w:rPr>
          <w:ins w:id="10829" w:author="Priyanshu Solon" w:date="2025-05-22T22:35:00Z"/>
        </w:rPr>
      </w:pPr>
      <w:ins w:id="10830" w:author="Priyanshu Solon" w:date="2025-05-22T22:35:00Z">
        <w:r>
          <w:t xml:space="preserve">            &lt;span&gt;Landings&lt;/span&gt;</w:t>
        </w:r>
      </w:ins>
    </w:p>
    <w:p w:rsidR="007C461F" w:rsidRDefault="007C461F" w:rsidP="007C461F">
      <w:pPr>
        <w:rPr>
          <w:ins w:id="10831" w:author="Priyanshu Solon" w:date="2025-05-22T22:35:00Z"/>
        </w:rPr>
      </w:pPr>
      <w:ins w:id="10832" w:author="Priyanshu Solon" w:date="2025-05-22T22:35:00Z">
        <w:r>
          <w:lastRenderedPageBreak/>
          <w:t xml:space="preserve">            &lt;span&gt;Pages&lt;/span&gt;</w:t>
        </w:r>
      </w:ins>
    </w:p>
    <w:p w:rsidR="007C461F" w:rsidRDefault="007C461F" w:rsidP="007C461F">
      <w:pPr>
        <w:rPr>
          <w:ins w:id="10833" w:author="Priyanshu Solon" w:date="2025-05-22T22:35:00Z"/>
        </w:rPr>
      </w:pPr>
      <w:ins w:id="10834" w:author="Priyanshu Solon" w:date="2025-05-22T22:35:00Z">
        <w:r>
          <w:t xml:space="preserve">            &lt;span&gt;Account&lt;/span&gt;</w:t>
        </w:r>
      </w:ins>
    </w:p>
    <w:p w:rsidR="007C461F" w:rsidRDefault="007C461F" w:rsidP="007C461F">
      <w:pPr>
        <w:rPr>
          <w:ins w:id="10835" w:author="Priyanshu Solon" w:date="2025-05-22T22:35:00Z"/>
        </w:rPr>
      </w:pPr>
      <w:ins w:id="10836" w:author="Priyanshu Solon" w:date="2025-05-22T22:35:00Z">
        <w:r>
          <w:t xml:space="preserve">            &lt;span&gt;Documentation&lt;/span&gt;</w:t>
        </w:r>
      </w:ins>
    </w:p>
    <w:p w:rsidR="007C461F" w:rsidRDefault="007C461F" w:rsidP="007C461F">
      <w:pPr>
        <w:rPr>
          <w:ins w:id="10837" w:author="Priyanshu Solon" w:date="2025-05-22T22:35:00Z"/>
        </w:rPr>
      </w:pPr>
      <w:ins w:id="10838" w:author="Priyanshu Solon" w:date="2025-05-22T22:35:00Z">
        <w:r>
          <w:t xml:space="preserve">        &lt;/nav&gt;</w:t>
        </w:r>
      </w:ins>
    </w:p>
    <w:p w:rsidR="007C461F" w:rsidRDefault="007C461F" w:rsidP="007C461F">
      <w:pPr>
        <w:rPr>
          <w:ins w:id="10839" w:author="Priyanshu Solon" w:date="2025-05-22T22:35:00Z"/>
        </w:rPr>
      </w:pPr>
      <w:ins w:id="10840" w:author="Priyanshu Solon" w:date="2025-05-22T22:35:00Z">
        <w:r>
          <w:t xml:space="preserve">        &lt;button class="btn-buy"&gt; Buy now&lt;/button&gt;</w:t>
        </w:r>
      </w:ins>
    </w:p>
    <w:p w:rsidR="007C461F" w:rsidRDefault="007C461F" w:rsidP="007C461F">
      <w:pPr>
        <w:rPr>
          <w:ins w:id="10841" w:author="Priyanshu Solon" w:date="2025-05-22T22:35:00Z"/>
        </w:rPr>
      </w:pPr>
      <w:ins w:id="10842" w:author="Priyanshu Solon" w:date="2025-05-22T22:35:00Z">
        <w:r>
          <w:t xml:space="preserve">    &lt;/header&gt;</w:t>
        </w:r>
      </w:ins>
    </w:p>
    <w:p w:rsidR="007C461F" w:rsidRDefault="007C461F" w:rsidP="007C461F">
      <w:pPr>
        <w:rPr>
          <w:ins w:id="10843" w:author="Priyanshu Solon" w:date="2025-05-22T22:35:00Z"/>
        </w:rPr>
      </w:pPr>
      <w:ins w:id="10844" w:author="Priyanshu Solon" w:date="2025-05-22T22:35:00Z">
        <w:r>
          <w:t xml:space="preserve">    &lt;section&gt;</w:t>
        </w:r>
      </w:ins>
    </w:p>
    <w:p w:rsidR="007C461F" w:rsidRDefault="007C461F" w:rsidP="007C461F">
      <w:pPr>
        <w:rPr>
          <w:ins w:id="10845" w:author="Priyanshu Solon" w:date="2025-05-22T22:35:00Z"/>
        </w:rPr>
      </w:pPr>
      <w:ins w:id="10846" w:author="Priyanshu Solon" w:date="2025-05-22T22:35:00Z">
        <w:r>
          <w:t xml:space="preserve">        &lt;img src="../public/images/landkit-banner.jpg" class="img-banner"&gt;</w:t>
        </w:r>
      </w:ins>
    </w:p>
    <w:p w:rsidR="007C461F" w:rsidRDefault="007C461F" w:rsidP="007C461F">
      <w:pPr>
        <w:rPr>
          <w:ins w:id="10847" w:author="Priyanshu Solon" w:date="2025-05-22T22:35:00Z"/>
        </w:rPr>
      </w:pPr>
      <w:ins w:id="10848" w:author="Priyanshu Solon" w:date="2025-05-22T22:35:00Z">
        <w:r>
          <w:t xml:space="preserve">        &lt;main&gt;</w:t>
        </w:r>
      </w:ins>
    </w:p>
    <w:p w:rsidR="007C461F" w:rsidRDefault="007C461F" w:rsidP="007C461F">
      <w:pPr>
        <w:rPr>
          <w:ins w:id="10849" w:author="Priyanshu Solon" w:date="2025-05-22T22:35:00Z"/>
        </w:rPr>
      </w:pPr>
      <w:ins w:id="10850" w:author="Priyanshu Solon" w:date="2025-05-22T22:35:00Z">
        <w:r>
          <w:t xml:space="preserve">            &lt;div class="title"&gt;</w:t>
        </w:r>
      </w:ins>
    </w:p>
    <w:p w:rsidR="007C461F" w:rsidRDefault="007C461F" w:rsidP="007C461F">
      <w:pPr>
        <w:rPr>
          <w:ins w:id="10851" w:author="Priyanshu Solon" w:date="2025-05-22T22:35:00Z"/>
        </w:rPr>
      </w:pPr>
      <w:ins w:id="10852" w:author="Priyanshu Solon" w:date="2025-05-22T22:35:00Z">
        <w:r>
          <w:t xml:space="preserve">                Welcome to &lt;span class="main-title"&gt;Landkit.&lt;/span&gt;</w:t>
        </w:r>
      </w:ins>
    </w:p>
    <w:p w:rsidR="007C461F" w:rsidRDefault="007C461F" w:rsidP="007C461F">
      <w:pPr>
        <w:rPr>
          <w:ins w:id="10853" w:author="Priyanshu Solon" w:date="2025-05-22T22:35:00Z"/>
        </w:rPr>
      </w:pPr>
      <w:ins w:id="10854" w:author="Priyanshu Solon" w:date="2025-05-22T22:35:00Z">
        <w:r>
          <w:t xml:space="preserve">                Develop anything.</w:t>
        </w:r>
      </w:ins>
    </w:p>
    <w:p w:rsidR="007C461F" w:rsidRDefault="007C461F" w:rsidP="007C461F">
      <w:pPr>
        <w:rPr>
          <w:ins w:id="10855" w:author="Priyanshu Solon" w:date="2025-05-22T22:35:00Z"/>
        </w:rPr>
      </w:pPr>
      <w:ins w:id="10856" w:author="Priyanshu Solon" w:date="2025-05-22T22:35:00Z">
        <w:r>
          <w:t xml:space="preserve">            &lt;/div&gt;</w:t>
        </w:r>
      </w:ins>
    </w:p>
    <w:p w:rsidR="007C461F" w:rsidRDefault="007C461F" w:rsidP="007C461F">
      <w:pPr>
        <w:rPr>
          <w:ins w:id="10857" w:author="Priyanshu Solon" w:date="2025-05-22T22:35:00Z"/>
        </w:rPr>
      </w:pPr>
      <w:ins w:id="10858" w:author="Priyanshu Solon" w:date="2025-05-22T22:35:00Z">
        <w:r>
          <w:t xml:space="preserve">            &lt;div class="sub-title"&gt;</w:t>
        </w:r>
      </w:ins>
    </w:p>
    <w:p w:rsidR="007C461F" w:rsidRDefault="007C461F" w:rsidP="007C461F">
      <w:pPr>
        <w:rPr>
          <w:ins w:id="10859" w:author="Priyanshu Solon" w:date="2025-05-22T22:35:00Z"/>
        </w:rPr>
      </w:pPr>
      <w:ins w:id="10860" w:author="Priyanshu Solon" w:date="2025-05-22T22:35:00Z">
        <w:r>
          <w:t xml:space="preserve">                Build a beautiful, modern website with flexible Bootstrap components built from scratch.        </w:t>
        </w:r>
      </w:ins>
    </w:p>
    <w:p w:rsidR="007C461F" w:rsidRDefault="007C461F" w:rsidP="007C461F">
      <w:pPr>
        <w:rPr>
          <w:ins w:id="10861" w:author="Priyanshu Solon" w:date="2025-05-22T22:35:00Z"/>
        </w:rPr>
      </w:pPr>
      <w:ins w:id="10862" w:author="Priyanshu Solon" w:date="2025-05-22T22:35:00Z">
        <w:r>
          <w:t xml:space="preserve">            &lt;/div&gt;</w:t>
        </w:r>
      </w:ins>
    </w:p>
    <w:p w:rsidR="007C461F" w:rsidRDefault="007C461F" w:rsidP="007C461F">
      <w:pPr>
        <w:rPr>
          <w:ins w:id="10863" w:author="Priyanshu Solon" w:date="2025-05-22T22:35:00Z"/>
        </w:rPr>
      </w:pPr>
      <w:ins w:id="10864" w:author="Priyanshu Solon" w:date="2025-05-22T22:35:00Z">
        <w:r>
          <w:t xml:space="preserve">            &lt;div&gt;</w:t>
        </w:r>
      </w:ins>
    </w:p>
    <w:p w:rsidR="007C461F" w:rsidRDefault="007C461F" w:rsidP="007C461F">
      <w:pPr>
        <w:rPr>
          <w:ins w:id="10865" w:author="Priyanshu Solon" w:date="2025-05-22T22:35:00Z"/>
        </w:rPr>
      </w:pPr>
      <w:ins w:id="10866" w:author="Priyanshu Solon" w:date="2025-05-22T22:35:00Z">
        <w:r>
          <w:t xml:space="preserve">                &lt;button class="btn-page"&gt;</w:t>
        </w:r>
      </w:ins>
    </w:p>
    <w:p w:rsidR="007C461F" w:rsidRDefault="007C461F" w:rsidP="007C461F">
      <w:pPr>
        <w:rPr>
          <w:ins w:id="10867" w:author="Priyanshu Solon" w:date="2025-05-22T22:35:00Z"/>
        </w:rPr>
      </w:pPr>
      <w:ins w:id="10868" w:author="Priyanshu Solon" w:date="2025-05-22T22:35:00Z">
        <w:r>
          <w:t xml:space="preserve">                    &lt;span&gt;View all pages &lt;/span&gt;</w:t>
        </w:r>
      </w:ins>
    </w:p>
    <w:p w:rsidR="007C461F" w:rsidRDefault="007C461F" w:rsidP="007C461F">
      <w:pPr>
        <w:rPr>
          <w:ins w:id="10869" w:author="Priyanshu Solon" w:date="2025-05-22T22:35:00Z"/>
        </w:rPr>
      </w:pPr>
      <w:ins w:id="10870" w:author="Priyanshu Solon" w:date="2025-05-22T22:35:00Z">
        <w:r>
          <w:t xml:space="preserve">                    &lt;span class="bi bi-arrow-right"&gt;&lt;/span&gt;</w:t>
        </w:r>
      </w:ins>
    </w:p>
    <w:p w:rsidR="007C461F" w:rsidRDefault="007C461F" w:rsidP="007C461F">
      <w:pPr>
        <w:rPr>
          <w:ins w:id="10871" w:author="Priyanshu Solon" w:date="2025-05-22T22:35:00Z"/>
        </w:rPr>
      </w:pPr>
      <w:ins w:id="10872" w:author="Priyanshu Solon" w:date="2025-05-22T22:35:00Z">
        <w:r>
          <w:t xml:space="preserve">                &lt;/button&gt;</w:t>
        </w:r>
      </w:ins>
    </w:p>
    <w:p w:rsidR="007C461F" w:rsidRDefault="007C461F" w:rsidP="007C461F">
      <w:pPr>
        <w:rPr>
          <w:ins w:id="10873" w:author="Priyanshu Solon" w:date="2025-05-22T22:35:00Z"/>
        </w:rPr>
      </w:pPr>
      <w:ins w:id="10874" w:author="Priyanshu Solon" w:date="2025-05-22T22:35:00Z">
        <w:r>
          <w:t xml:space="preserve">                &lt;button class="btn-doc"&gt;</w:t>
        </w:r>
      </w:ins>
    </w:p>
    <w:p w:rsidR="007C461F" w:rsidRDefault="007C461F" w:rsidP="007C461F">
      <w:pPr>
        <w:rPr>
          <w:ins w:id="10875" w:author="Priyanshu Solon" w:date="2025-05-22T22:35:00Z"/>
        </w:rPr>
      </w:pPr>
      <w:ins w:id="10876" w:author="Priyanshu Solon" w:date="2025-05-22T22:35:00Z">
        <w:r>
          <w:t xml:space="preserve">                    &lt;span&gt;Documents &lt;/span&gt;</w:t>
        </w:r>
      </w:ins>
    </w:p>
    <w:p w:rsidR="007C461F" w:rsidRDefault="007C461F" w:rsidP="007C461F">
      <w:pPr>
        <w:rPr>
          <w:ins w:id="10877" w:author="Priyanshu Solon" w:date="2025-05-22T22:35:00Z"/>
        </w:rPr>
      </w:pPr>
      <w:ins w:id="10878" w:author="Priyanshu Solon" w:date="2025-05-22T22:35:00Z">
        <w:r>
          <w:t xml:space="preserve">                    &lt;span class="bi bi-arrow-right"&gt;&lt;/span&gt;</w:t>
        </w:r>
      </w:ins>
    </w:p>
    <w:p w:rsidR="007C461F" w:rsidRDefault="007C461F" w:rsidP="007C461F">
      <w:pPr>
        <w:rPr>
          <w:ins w:id="10879" w:author="Priyanshu Solon" w:date="2025-05-22T22:35:00Z"/>
        </w:rPr>
      </w:pPr>
      <w:ins w:id="10880" w:author="Priyanshu Solon" w:date="2025-05-22T22:35:00Z">
        <w:r>
          <w:t xml:space="preserve">                &lt;/button&gt;</w:t>
        </w:r>
      </w:ins>
    </w:p>
    <w:p w:rsidR="007C461F" w:rsidRDefault="007C461F" w:rsidP="007C461F">
      <w:pPr>
        <w:rPr>
          <w:ins w:id="10881" w:author="Priyanshu Solon" w:date="2025-05-22T22:35:00Z"/>
        </w:rPr>
      </w:pPr>
      <w:ins w:id="10882" w:author="Priyanshu Solon" w:date="2025-05-22T22:35:00Z">
        <w:r>
          <w:t xml:space="preserve">            &lt;/div&gt;</w:t>
        </w:r>
      </w:ins>
    </w:p>
    <w:p w:rsidR="007C461F" w:rsidRDefault="007C461F" w:rsidP="007C461F">
      <w:pPr>
        <w:rPr>
          <w:ins w:id="10883" w:author="Priyanshu Solon" w:date="2025-05-22T22:35:00Z"/>
        </w:rPr>
      </w:pPr>
      <w:ins w:id="10884" w:author="Priyanshu Solon" w:date="2025-05-22T22:35:00Z">
        <w:r>
          <w:t xml:space="preserve">        &lt;/main&gt;</w:t>
        </w:r>
      </w:ins>
    </w:p>
    <w:p w:rsidR="007C461F" w:rsidRDefault="007C461F" w:rsidP="007C461F">
      <w:pPr>
        <w:rPr>
          <w:ins w:id="10885" w:author="Priyanshu Solon" w:date="2025-05-22T22:35:00Z"/>
        </w:rPr>
      </w:pPr>
      <w:ins w:id="10886" w:author="Priyanshu Solon" w:date="2025-05-22T22:35:00Z">
        <w:r>
          <w:t xml:space="preserve">       </w:t>
        </w:r>
      </w:ins>
    </w:p>
    <w:p w:rsidR="007C461F" w:rsidRDefault="007C461F" w:rsidP="007C461F">
      <w:pPr>
        <w:rPr>
          <w:ins w:id="10887" w:author="Priyanshu Solon" w:date="2025-05-22T22:35:00Z"/>
        </w:rPr>
      </w:pPr>
      <w:ins w:id="10888" w:author="Priyanshu Solon" w:date="2025-05-22T22:35:00Z">
        <w:r>
          <w:t xml:space="preserve">       </w:t>
        </w:r>
      </w:ins>
    </w:p>
    <w:p w:rsidR="007C461F" w:rsidRDefault="007C461F" w:rsidP="007C461F">
      <w:pPr>
        <w:rPr>
          <w:ins w:id="10889" w:author="Priyanshu Solon" w:date="2025-05-22T22:35:00Z"/>
        </w:rPr>
      </w:pPr>
      <w:ins w:id="10890" w:author="Priyanshu Solon" w:date="2025-05-22T22:35:00Z">
        <w:r>
          <w:lastRenderedPageBreak/>
          <w:t xml:space="preserve">       </w:t>
        </w:r>
      </w:ins>
    </w:p>
    <w:p w:rsidR="007C461F" w:rsidRDefault="007C461F" w:rsidP="007C461F">
      <w:pPr>
        <w:rPr>
          <w:ins w:id="10891" w:author="Priyanshu Solon" w:date="2025-05-22T22:35:00Z"/>
        </w:rPr>
      </w:pPr>
      <w:ins w:id="10892" w:author="Priyanshu Solon" w:date="2025-05-22T22:35:00Z">
        <w:r>
          <w:t xml:space="preserve">    &lt;/section&gt;</w:t>
        </w:r>
      </w:ins>
    </w:p>
    <w:p w:rsidR="007C461F" w:rsidRDefault="007C461F" w:rsidP="007C461F">
      <w:pPr>
        <w:rPr>
          <w:ins w:id="10893" w:author="Priyanshu Solon" w:date="2025-05-22T22:35:00Z"/>
        </w:rPr>
      </w:pPr>
      <w:ins w:id="10894" w:author="Priyanshu Solon" w:date="2025-05-22T22:35:00Z">
        <w:r>
          <w:t>&lt;/body&gt;</w:t>
        </w:r>
      </w:ins>
    </w:p>
    <w:p w:rsidR="007C461F" w:rsidRDefault="007C461F" w:rsidP="007C461F">
      <w:pPr>
        <w:rPr>
          <w:ins w:id="10895" w:author="Priyanshu Solon" w:date="2025-05-22T22:35:00Z"/>
        </w:rPr>
      </w:pPr>
      <w:ins w:id="10896" w:author="Priyanshu Solon" w:date="2025-05-22T22:35:00Z">
        <w:r>
          <w:t>&lt;/html&gt;</w:t>
        </w:r>
      </w:ins>
    </w:p>
    <w:p w:rsidR="007C461F" w:rsidRDefault="007C461F" w:rsidP="007C461F">
      <w:pPr>
        <w:rPr>
          <w:ins w:id="10897" w:author="Priyanshu Solon" w:date="2025-05-22T22:35:00Z"/>
        </w:rPr>
      </w:pPr>
    </w:p>
    <w:p w:rsidR="007C461F" w:rsidRPr="002533F2" w:rsidRDefault="007C461F" w:rsidP="007C461F">
      <w:pPr>
        <w:rPr>
          <w:ins w:id="10898" w:author="Priyanshu Solon" w:date="2025-05-22T22:35:00Z"/>
          <w:b/>
          <w:bCs/>
          <w:rPrChange w:id="10899" w:author="Priyanshu Solon" w:date="2025-05-22T23:10:00Z">
            <w:rPr>
              <w:ins w:id="10900" w:author="Priyanshu Solon" w:date="2025-05-22T22:35:00Z"/>
            </w:rPr>
          </w:rPrChange>
        </w:rPr>
      </w:pPr>
      <w:ins w:id="10901" w:author="Priyanshu Solon" w:date="2025-05-22T22:35:00Z">
        <w:r w:rsidRPr="002533F2">
          <w:rPr>
            <w:b/>
            <w:bCs/>
            <w:rPrChange w:id="10902" w:author="Priyanshu Solon" w:date="2025-05-22T23:10:00Z">
              <w:rPr/>
            </w:rPrChange>
          </w:rPr>
          <w:t>3/05</w:t>
        </w:r>
      </w:ins>
    </w:p>
    <w:p w:rsidR="007C461F" w:rsidRDefault="007C461F" w:rsidP="007C461F">
      <w:pPr>
        <w:rPr>
          <w:ins w:id="10903" w:author="Priyanshu Solon" w:date="2025-05-22T22:35:00Z"/>
        </w:rPr>
      </w:pPr>
      <w:ins w:id="10904" w:author="Priyanshu Solon" w:date="2025-05-22T22:35:00Z">
        <w:r>
          <w:t>====</w:t>
        </w:r>
      </w:ins>
    </w:p>
    <w:p w:rsidR="007C461F" w:rsidRDefault="007C461F" w:rsidP="007C461F">
      <w:pPr>
        <w:rPr>
          <w:ins w:id="10905" w:author="Priyanshu Solon" w:date="2025-05-22T22:35:00Z"/>
        </w:rPr>
      </w:pPr>
    </w:p>
    <w:p w:rsidR="007C461F" w:rsidRDefault="007C461F" w:rsidP="007C461F">
      <w:pPr>
        <w:rPr>
          <w:ins w:id="10906" w:author="Priyanshu Solon" w:date="2025-05-22T22:35:00Z"/>
        </w:rPr>
      </w:pPr>
      <w:ins w:id="10907" w:author="Priyanshu Solon" w:date="2025-05-22T22:35:00Z">
        <w:r>
          <w:t>Summary</w:t>
        </w:r>
      </w:ins>
    </w:p>
    <w:p w:rsidR="007C461F" w:rsidRDefault="007C461F" w:rsidP="007C461F">
      <w:pPr>
        <w:rPr>
          <w:ins w:id="10908" w:author="Priyanshu Solon" w:date="2025-05-22T22:35:00Z"/>
        </w:rPr>
      </w:pPr>
      <w:ins w:id="10909" w:author="Priyanshu Solon" w:date="2025-05-22T22:35:00Z">
        <w:r>
          <w:t>- CSS Integration</w:t>
        </w:r>
      </w:ins>
    </w:p>
    <w:p w:rsidR="007C461F" w:rsidRDefault="007C461F" w:rsidP="007C461F">
      <w:pPr>
        <w:rPr>
          <w:ins w:id="10910" w:author="Priyanshu Solon" w:date="2025-05-22T22:35:00Z"/>
        </w:rPr>
      </w:pPr>
      <w:ins w:id="10911" w:author="Priyanshu Solon" w:date="2025-05-22T22:35:00Z">
        <w:r>
          <w:t>- CSS Selectors</w:t>
        </w:r>
      </w:ins>
    </w:p>
    <w:p w:rsidR="007C461F" w:rsidRDefault="007C461F" w:rsidP="007C461F">
      <w:pPr>
        <w:rPr>
          <w:ins w:id="10912" w:author="Priyanshu Solon" w:date="2025-05-22T22:35:00Z"/>
        </w:rPr>
      </w:pPr>
      <w:ins w:id="10913" w:author="Priyanshu Solon" w:date="2025-05-22T22:35:00Z">
        <w:r>
          <w:t>- CSS Rules</w:t>
        </w:r>
      </w:ins>
    </w:p>
    <w:p w:rsidR="007C461F" w:rsidRDefault="007C461F" w:rsidP="007C461F">
      <w:pPr>
        <w:rPr>
          <w:ins w:id="10914" w:author="Priyanshu Solon" w:date="2025-05-22T22:35:00Z"/>
        </w:rPr>
      </w:pPr>
      <w:ins w:id="10915" w:author="Priyanshu Solon" w:date="2025-05-22T22:35:00Z">
        <w:r>
          <w:t>- CSS Units</w:t>
        </w:r>
      </w:ins>
    </w:p>
    <w:p w:rsidR="007C461F" w:rsidRDefault="007C461F" w:rsidP="007C461F">
      <w:pPr>
        <w:rPr>
          <w:ins w:id="10916" w:author="Priyanshu Solon" w:date="2025-05-22T22:35:00Z"/>
        </w:rPr>
      </w:pPr>
      <w:ins w:id="10917" w:author="Priyanshu Solon" w:date="2025-05-22T22:35:00Z">
        <w:r>
          <w:t>- CSS Colors</w:t>
        </w:r>
      </w:ins>
    </w:p>
    <w:p w:rsidR="007C461F" w:rsidRDefault="007C461F" w:rsidP="007C461F">
      <w:pPr>
        <w:rPr>
          <w:ins w:id="10918" w:author="Priyanshu Solon" w:date="2025-05-22T22:35:00Z"/>
        </w:rPr>
      </w:pPr>
      <w:ins w:id="10919" w:author="Priyanshu Solon" w:date="2025-05-22T22:35:00Z">
        <w:r>
          <w:t>- CSS Inheritance</w:t>
        </w:r>
      </w:ins>
    </w:p>
    <w:p w:rsidR="007C461F" w:rsidRDefault="007C461F" w:rsidP="007C461F">
      <w:pPr>
        <w:rPr>
          <w:ins w:id="10920" w:author="Priyanshu Solon" w:date="2025-05-22T22:35:00Z"/>
        </w:rPr>
      </w:pPr>
      <w:ins w:id="10921" w:author="Priyanshu Solon" w:date="2025-05-22T22:35:00Z">
        <w:r>
          <w:t>- CSS Box Model</w:t>
        </w:r>
      </w:ins>
    </w:p>
    <w:p w:rsidR="007C461F" w:rsidRDefault="007C461F" w:rsidP="007C461F">
      <w:pPr>
        <w:rPr>
          <w:ins w:id="10922" w:author="Priyanshu Solon" w:date="2025-05-22T22:35:00Z"/>
        </w:rPr>
      </w:pPr>
      <w:ins w:id="10923" w:author="Priyanshu Solon" w:date="2025-05-22T22:35:00Z">
        <w:r>
          <w:t>- CSS Positions</w:t>
        </w:r>
      </w:ins>
    </w:p>
    <w:p w:rsidR="007C461F" w:rsidRDefault="007C461F" w:rsidP="007C461F">
      <w:pPr>
        <w:rPr>
          <w:ins w:id="10924" w:author="Priyanshu Solon" w:date="2025-05-22T22:35:00Z"/>
        </w:rPr>
      </w:pPr>
      <w:ins w:id="10925" w:author="Priyanshu Solon" w:date="2025-05-22T22:35:00Z">
        <w:r>
          <w:t>- CSS Display</w:t>
        </w:r>
      </w:ins>
    </w:p>
    <w:p w:rsidR="007C461F" w:rsidRDefault="007C461F" w:rsidP="007C461F">
      <w:pPr>
        <w:rPr>
          <w:ins w:id="10926" w:author="Priyanshu Solon" w:date="2025-05-22T22:35:00Z"/>
        </w:rPr>
      </w:pPr>
      <w:ins w:id="10927" w:author="Priyanshu Solon" w:date="2025-05-22T22:35:00Z">
        <w:r>
          <w:t>- CSS Backgrounds</w:t>
        </w:r>
      </w:ins>
    </w:p>
    <w:p w:rsidR="007C461F" w:rsidRDefault="007C461F" w:rsidP="007C461F">
      <w:pPr>
        <w:rPr>
          <w:ins w:id="10928" w:author="Priyanshu Solon" w:date="2025-05-22T22:35:00Z"/>
        </w:rPr>
      </w:pPr>
      <w:ins w:id="10929" w:author="Priyanshu Solon" w:date="2025-05-22T22:35:00Z">
        <w:r>
          <w:t>- CSS Zindex</w:t>
        </w:r>
      </w:ins>
    </w:p>
    <w:p w:rsidR="007C461F" w:rsidRDefault="007C461F" w:rsidP="007C461F">
      <w:pPr>
        <w:rPr>
          <w:ins w:id="10930" w:author="Priyanshu Solon" w:date="2025-05-22T22:35:00Z"/>
        </w:rPr>
      </w:pPr>
      <w:ins w:id="10931" w:author="Priyanshu Solon" w:date="2025-05-22T22:35:00Z">
        <w:r>
          <w:t>- CSS Float</w:t>
        </w:r>
      </w:ins>
    </w:p>
    <w:p w:rsidR="007C461F" w:rsidRDefault="007C461F" w:rsidP="007C461F">
      <w:pPr>
        <w:rPr>
          <w:ins w:id="10932" w:author="Priyanshu Solon" w:date="2025-05-22T22:35:00Z"/>
        </w:rPr>
      </w:pPr>
    </w:p>
    <w:p w:rsidR="007C461F" w:rsidRPr="002533F2" w:rsidRDefault="007C461F" w:rsidP="007C461F">
      <w:pPr>
        <w:rPr>
          <w:ins w:id="10933" w:author="Priyanshu Solon" w:date="2025-05-22T22:35:00Z"/>
          <w:b/>
          <w:bCs/>
          <w:rPrChange w:id="10934" w:author="Priyanshu Solon" w:date="2025-05-22T23:10:00Z">
            <w:rPr>
              <w:ins w:id="10935" w:author="Priyanshu Solon" w:date="2025-05-22T22:35:00Z"/>
            </w:rPr>
          </w:rPrChange>
        </w:rPr>
      </w:pPr>
      <w:ins w:id="10936" w:author="Priyanshu Solon" w:date="2025-05-22T22:35:00Z">
        <w:r w:rsidRPr="002533F2">
          <w:rPr>
            <w:b/>
            <w:bCs/>
            <w:rPrChange w:id="10937" w:author="Priyanshu Solon" w:date="2025-05-22T23:10:00Z">
              <w:rPr/>
            </w:rPrChange>
          </w:rPr>
          <w:t xml:space="preserve">                         CSS Text Styles</w:t>
        </w:r>
      </w:ins>
    </w:p>
    <w:p w:rsidR="007C461F" w:rsidRDefault="007C461F" w:rsidP="007C461F">
      <w:pPr>
        <w:rPr>
          <w:ins w:id="10938" w:author="Priyanshu Solon" w:date="2025-05-22T22:35:00Z"/>
        </w:rPr>
      </w:pPr>
      <w:ins w:id="10939" w:author="Priyanshu Solon" w:date="2025-05-22T22:35:00Z">
        <w:r>
          <w:t>font-size</w:t>
        </w:r>
      </w:ins>
    </w:p>
    <w:p w:rsidR="007C461F" w:rsidRDefault="007C461F" w:rsidP="007C461F">
      <w:pPr>
        <w:rPr>
          <w:ins w:id="10940" w:author="Priyanshu Solon" w:date="2025-05-22T22:35:00Z"/>
        </w:rPr>
      </w:pPr>
      <w:ins w:id="10941" w:author="Priyanshu Solon" w:date="2025-05-22T22:35:00Z">
        <w:r>
          <w:t>font-family</w:t>
        </w:r>
      </w:ins>
    </w:p>
    <w:p w:rsidR="007C461F" w:rsidRDefault="007C461F" w:rsidP="007C461F">
      <w:pPr>
        <w:rPr>
          <w:ins w:id="10942" w:author="Priyanshu Solon" w:date="2025-05-22T22:35:00Z"/>
        </w:rPr>
      </w:pPr>
      <w:ins w:id="10943" w:author="Priyanshu Solon" w:date="2025-05-22T22:35:00Z">
        <w:r>
          <w:t>font-weight</w:t>
        </w:r>
      </w:ins>
    </w:p>
    <w:p w:rsidR="007C461F" w:rsidRDefault="007C461F" w:rsidP="007C461F">
      <w:pPr>
        <w:rPr>
          <w:ins w:id="10944" w:author="Priyanshu Solon" w:date="2025-05-22T22:35:00Z"/>
        </w:rPr>
      </w:pPr>
      <w:ins w:id="10945" w:author="Priyanshu Solon" w:date="2025-05-22T22:35:00Z">
        <w:r>
          <w:t>font-style</w:t>
        </w:r>
      </w:ins>
    </w:p>
    <w:p w:rsidR="007C461F" w:rsidRDefault="007C461F" w:rsidP="007C461F">
      <w:pPr>
        <w:rPr>
          <w:ins w:id="10946" w:author="Priyanshu Solon" w:date="2025-05-22T22:35:00Z"/>
        </w:rPr>
      </w:pPr>
      <w:ins w:id="10947" w:author="Priyanshu Solon" w:date="2025-05-22T22:35:00Z">
        <w:r>
          <w:t>font-variant [small-caps]</w:t>
        </w:r>
      </w:ins>
    </w:p>
    <w:p w:rsidR="007C461F" w:rsidRDefault="007C461F" w:rsidP="007C461F">
      <w:pPr>
        <w:rPr>
          <w:ins w:id="10948" w:author="Priyanshu Solon" w:date="2025-05-22T22:35:00Z"/>
        </w:rPr>
      </w:pPr>
    </w:p>
    <w:p w:rsidR="007C461F" w:rsidRDefault="007C461F" w:rsidP="007C461F">
      <w:pPr>
        <w:rPr>
          <w:ins w:id="10949" w:author="Priyanshu Solon" w:date="2025-05-22T22:35:00Z"/>
        </w:rPr>
      </w:pPr>
      <w:ins w:id="10950" w:author="Priyanshu Solon" w:date="2025-05-22T22:35:00Z">
        <w:r>
          <w:lastRenderedPageBreak/>
          <w:t>text-align</w:t>
        </w:r>
      </w:ins>
    </w:p>
    <w:p w:rsidR="007C461F" w:rsidRDefault="007C461F" w:rsidP="007C461F">
      <w:pPr>
        <w:rPr>
          <w:ins w:id="10951" w:author="Priyanshu Solon" w:date="2025-05-22T22:35:00Z"/>
        </w:rPr>
      </w:pPr>
      <w:ins w:id="10952" w:author="Priyanshu Solon" w:date="2025-05-22T22:35:00Z">
        <w:r>
          <w:t>text-decoration</w:t>
        </w:r>
      </w:ins>
    </w:p>
    <w:p w:rsidR="007C461F" w:rsidRDefault="007C461F" w:rsidP="007C461F">
      <w:pPr>
        <w:rPr>
          <w:ins w:id="10953" w:author="Priyanshu Solon" w:date="2025-05-22T22:35:00Z"/>
        </w:rPr>
      </w:pPr>
      <w:ins w:id="10954" w:author="Priyanshu Solon" w:date="2025-05-22T22:35:00Z">
        <w:r>
          <w:t>text-shadow</w:t>
        </w:r>
      </w:ins>
    </w:p>
    <w:p w:rsidR="007C461F" w:rsidRDefault="007C461F" w:rsidP="007C461F">
      <w:pPr>
        <w:rPr>
          <w:ins w:id="10955" w:author="Priyanshu Solon" w:date="2025-05-22T22:35:00Z"/>
        </w:rPr>
      </w:pPr>
      <w:ins w:id="10956" w:author="Priyanshu Solon" w:date="2025-05-22T22:35:00Z">
        <w:r>
          <w:t>text-indent</w:t>
        </w:r>
      </w:ins>
    </w:p>
    <w:p w:rsidR="007C461F" w:rsidRDefault="007C461F" w:rsidP="007C461F">
      <w:pPr>
        <w:rPr>
          <w:ins w:id="10957" w:author="Priyanshu Solon" w:date="2025-05-22T22:35:00Z"/>
        </w:rPr>
      </w:pPr>
      <w:ins w:id="10958" w:author="Priyanshu Solon" w:date="2025-05-22T22:35:00Z">
        <w:r>
          <w:t>text-overflow</w:t>
        </w:r>
      </w:ins>
    </w:p>
    <w:p w:rsidR="007C461F" w:rsidRDefault="007C461F" w:rsidP="007C461F">
      <w:pPr>
        <w:rPr>
          <w:ins w:id="10959" w:author="Priyanshu Solon" w:date="2025-05-22T22:35:00Z"/>
        </w:rPr>
      </w:pPr>
      <w:ins w:id="10960" w:author="Priyanshu Solon" w:date="2025-05-22T22:35:00Z">
        <w:r>
          <w:t>overflow</w:t>
        </w:r>
      </w:ins>
    </w:p>
    <w:p w:rsidR="007C461F" w:rsidRDefault="007C461F" w:rsidP="007C461F">
      <w:pPr>
        <w:rPr>
          <w:ins w:id="10961" w:author="Priyanshu Solon" w:date="2025-05-22T22:35:00Z"/>
        </w:rPr>
      </w:pPr>
      <w:ins w:id="10962" w:author="Priyanshu Solon" w:date="2025-05-22T22:35:00Z">
        <w:r>
          <w:t>color</w:t>
        </w:r>
      </w:ins>
    </w:p>
    <w:p w:rsidR="007C461F" w:rsidRDefault="007C461F" w:rsidP="007C461F">
      <w:pPr>
        <w:rPr>
          <w:ins w:id="10963" w:author="Priyanshu Solon" w:date="2025-05-22T22:35:00Z"/>
        </w:rPr>
      </w:pPr>
      <w:ins w:id="10964" w:author="Priyanshu Solon" w:date="2025-05-22T22:35:00Z">
        <w:r>
          <w:t>white-space</w:t>
        </w:r>
      </w:ins>
    </w:p>
    <w:p w:rsidR="007C461F" w:rsidRDefault="007C461F" w:rsidP="007C461F">
      <w:pPr>
        <w:rPr>
          <w:ins w:id="10965" w:author="Priyanshu Solon" w:date="2025-05-22T22:35:00Z"/>
        </w:rPr>
      </w:pPr>
      <w:ins w:id="10966" w:author="Priyanshu Solon" w:date="2025-05-22T22:35:00Z">
        <w:r>
          <w:t>text-transform</w:t>
        </w:r>
      </w:ins>
    </w:p>
    <w:p w:rsidR="007C461F" w:rsidRDefault="007C461F" w:rsidP="007C461F">
      <w:pPr>
        <w:rPr>
          <w:ins w:id="10967" w:author="Priyanshu Solon" w:date="2025-05-22T22:35:00Z"/>
        </w:rPr>
      </w:pPr>
      <w:ins w:id="10968" w:author="Priyanshu Solon" w:date="2025-05-22T22:35:00Z">
        <w:r>
          <w:t>letter-spacing</w:t>
        </w:r>
      </w:ins>
    </w:p>
    <w:p w:rsidR="007C461F" w:rsidRDefault="007C461F" w:rsidP="007C461F">
      <w:pPr>
        <w:rPr>
          <w:ins w:id="10969" w:author="Priyanshu Solon" w:date="2025-05-22T22:35:00Z"/>
        </w:rPr>
      </w:pPr>
      <w:ins w:id="10970" w:author="Priyanshu Solon" w:date="2025-05-22T22:35:00Z">
        <w:r>
          <w:t>word-spacing</w:t>
        </w:r>
      </w:ins>
    </w:p>
    <w:p w:rsidR="007C461F" w:rsidRDefault="007C461F" w:rsidP="007C461F">
      <w:pPr>
        <w:rPr>
          <w:ins w:id="10971" w:author="Priyanshu Solon" w:date="2025-05-22T22:35:00Z"/>
        </w:rPr>
      </w:pPr>
      <w:ins w:id="10972" w:author="Priyanshu Solon" w:date="2025-05-22T22:35:00Z">
        <w:r>
          <w:t>line-height</w:t>
        </w:r>
      </w:ins>
    </w:p>
    <w:p w:rsidR="007C461F" w:rsidRDefault="007C461F" w:rsidP="007C461F">
      <w:pPr>
        <w:rPr>
          <w:ins w:id="10973" w:author="Priyanshu Solon" w:date="2025-05-22T22:35:00Z"/>
        </w:rPr>
      </w:pPr>
      <w:ins w:id="10974" w:author="Priyanshu Solon" w:date="2025-05-22T22:35:00Z">
        <w:r>
          <w:t>word-break</w:t>
        </w:r>
      </w:ins>
    </w:p>
    <w:p w:rsidR="007C461F" w:rsidRDefault="007C461F" w:rsidP="007C461F">
      <w:pPr>
        <w:rPr>
          <w:ins w:id="10975" w:author="Priyanshu Solon" w:date="2025-05-22T22:35:00Z"/>
        </w:rPr>
      </w:pPr>
    </w:p>
    <w:p w:rsidR="007C461F" w:rsidRPr="002533F2" w:rsidRDefault="007C461F" w:rsidP="007C461F">
      <w:pPr>
        <w:rPr>
          <w:ins w:id="10976" w:author="Priyanshu Solon" w:date="2025-05-22T22:35:00Z"/>
          <w:b/>
          <w:bCs/>
          <w:rPrChange w:id="10977" w:author="Priyanshu Solon" w:date="2025-05-22T23:10:00Z">
            <w:rPr>
              <w:ins w:id="10978" w:author="Priyanshu Solon" w:date="2025-05-22T22:35:00Z"/>
            </w:rPr>
          </w:rPrChange>
        </w:rPr>
      </w:pPr>
      <w:ins w:id="10979" w:author="Priyanshu Solon" w:date="2025-05-22T22:35:00Z">
        <w:r w:rsidRPr="002533F2">
          <w:rPr>
            <w:b/>
            <w:bCs/>
            <w:rPrChange w:id="10980" w:author="Priyanshu Solon" w:date="2025-05-22T23:10:00Z">
              <w:rPr/>
            </w:rPrChange>
          </w:rPr>
          <w:t xml:space="preserve">                          CSS Transforms</w:t>
        </w:r>
      </w:ins>
    </w:p>
    <w:p w:rsidR="007C461F" w:rsidRDefault="007C461F" w:rsidP="007C461F">
      <w:pPr>
        <w:rPr>
          <w:ins w:id="10981" w:author="Priyanshu Solon" w:date="2025-05-22T22:35:00Z"/>
        </w:rPr>
      </w:pPr>
      <w:ins w:id="10982" w:author="Priyanshu Solon" w:date="2025-05-22T22:35:00Z">
        <w:r>
          <w:t xml:space="preserve">- </w:t>
        </w:r>
        <w:r w:rsidRPr="002533F2">
          <w:rPr>
            <w:b/>
            <w:bCs/>
            <w:rPrChange w:id="10983" w:author="Priyanshu Solon" w:date="2025-05-22T23:11:00Z">
              <w:rPr/>
            </w:rPrChange>
          </w:rPr>
          <w:t>Transforming</w:t>
        </w:r>
        <w:r>
          <w:t xml:space="preserve"> is the process of converting from one state to another.</w:t>
        </w:r>
      </w:ins>
    </w:p>
    <w:p w:rsidR="007C461F" w:rsidRDefault="007C461F" w:rsidP="007C461F">
      <w:pPr>
        <w:rPr>
          <w:ins w:id="10984" w:author="Priyanshu Solon" w:date="2025-05-22T22:35:00Z"/>
        </w:rPr>
      </w:pPr>
      <w:ins w:id="10985" w:author="Priyanshu Solon" w:date="2025-05-22T22:35:00Z">
        <w:r>
          <w:t>- CSS provides</w:t>
        </w:r>
      </w:ins>
    </w:p>
    <w:p w:rsidR="007C461F" w:rsidRDefault="007C461F" w:rsidP="007C461F">
      <w:pPr>
        <w:rPr>
          <w:ins w:id="10986" w:author="Priyanshu Solon" w:date="2025-05-22T22:35:00Z"/>
        </w:rPr>
      </w:pPr>
      <w:ins w:id="10987" w:author="Priyanshu Solon" w:date="2025-05-22T22:35:00Z">
        <w:r>
          <w:t xml:space="preserve">    a) 2D Transforms</w:t>
        </w:r>
      </w:ins>
    </w:p>
    <w:p w:rsidR="007C461F" w:rsidRDefault="007C461F" w:rsidP="007C461F">
      <w:pPr>
        <w:rPr>
          <w:ins w:id="10988" w:author="Priyanshu Solon" w:date="2025-05-22T22:35:00Z"/>
        </w:rPr>
      </w:pPr>
      <w:ins w:id="10989" w:author="Priyanshu Solon" w:date="2025-05-22T22:35:00Z">
        <w:r>
          <w:t xml:space="preserve">    b) 3D Transforms</w:t>
        </w:r>
      </w:ins>
    </w:p>
    <w:p w:rsidR="007C461F" w:rsidRDefault="007C461F" w:rsidP="007C461F">
      <w:pPr>
        <w:rPr>
          <w:ins w:id="10990" w:author="Priyanshu Solon" w:date="2025-05-22T22:35:00Z"/>
        </w:rPr>
      </w:pPr>
      <w:ins w:id="10991" w:author="Priyanshu Solon" w:date="2025-05-22T22:35:00Z">
        <w:r>
          <w:t>- Transformation includes changing position, size, orientation etc.</w:t>
        </w:r>
      </w:ins>
    </w:p>
    <w:p w:rsidR="007C461F" w:rsidRDefault="007C461F" w:rsidP="007C461F">
      <w:pPr>
        <w:rPr>
          <w:ins w:id="10992" w:author="Priyanshu Solon" w:date="2025-05-22T22:35:00Z"/>
        </w:rPr>
      </w:pPr>
    </w:p>
    <w:p w:rsidR="007C461F" w:rsidRPr="002533F2" w:rsidRDefault="007C461F" w:rsidP="007C461F">
      <w:pPr>
        <w:rPr>
          <w:ins w:id="10993" w:author="Priyanshu Solon" w:date="2025-05-22T22:35:00Z"/>
          <w:b/>
          <w:bCs/>
          <w:rPrChange w:id="10994" w:author="Priyanshu Solon" w:date="2025-05-22T23:11:00Z">
            <w:rPr>
              <w:ins w:id="10995" w:author="Priyanshu Solon" w:date="2025-05-22T22:35:00Z"/>
            </w:rPr>
          </w:rPrChange>
        </w:rPr>
      </w:pPr>
      <w:ins w:id="10996" w:author="Priyanshu Solon" w:date="2025-05-22T22:35:00Z">
        <w:r w:rsidRPr="002533F2">
          <w:rPr>
            <w:b/>
            <w:bCs/>
            <w:rPrChange w:id="10997" w:author="Priyanshu Solon" w:date="2025-05-22T23:11:00Z">
              <w:rPr/>
            </w:rPrChange>
          </w:rPr>
          <w:t>2D Transforms:</w:t>
        </w:r>
      </w:ins>
    </w:p>
    <w:p w:rsidR="007C461F" w:rsidRDefault="007C461F" w:rsidP="007C461F">
      <w:pPr>
        <w:rPr>
          <w:ins w:id="10998" w:author="Priyanshu Solon" w:date="2025-05-22T22:35:00Z"/>
        </w:rPr>
      </w:pPr>
      <w:ins w:id="10999" w:author="Priyanshu Solon" w:date="2025-05-22T22:35:00Z">
        <w:r>
          <w:t>- Two dimensional transformations allow to change position, size and orientation along X &amp; Y axis.</w:t>
        </w:r>
      </w:ins>
    </w:p>
    <w:p w:rsidR="007C461F" w:rsidRDefault="007C461F" w:rsidP="007C461F">
      <w:pPr>
        <w:rPr>
          <w:ins w:id="11000" w:author="Priyanshu Solon" w:date="2025-05-22T22:35:00Z"/>
        </w:rPr>
      </w:pPr>
      <w:ins w:id="11001" w:author="Priyanshu Solon" w:date="2025-05-22T22:35:00Z">
        <w:r>
          <w:t>- Transform methods include</w:t>
        </w:r>
      </w:ins>
    </w:p>
    <w:p w:rsidR="007C461F" w:rsidRDefault="007C461F" w:rsidP="007C461F">
      <w:pPr>
        <w:rPr>
          <w:ins w:id="11002" w:author="Priyanshu Solon" w:date="2025-05-22T22:35:00Z"/>
        </w:rPr>
      </w:pPr>
      <w:ins w:id="11003" w:author="Priyanshu Solon" w:date="2025-05-22T22:35:00Z">
        <w:r>
          <w:t xml:space="preserve">    a) translate()</w:t>
        </w:r>
      </w:ins>
    </w:p>
    <w:p w:rsidR="007C461F" w:rsidRDefault="007C461F" w:rsidP="007C461F">
      <w:pPr>
        <w:rPr>
          <w:ins w:id="11004" w:author="Priyanshu Solon" w:date="2025-05-22T22:35:00Z"/>
        </w:rPr>
      </w:pPr>
      <w:ins w:id="11005" w:author="Priyanshu Solon" w:date="2025-05-22T22:35:00Z">
        <w:r>
          <w:t xml:space="preserve">    b) scale()</w:t>
        </w:r>
      </w:ins>
    </w:p>
    <w:p w:rsidR="007C461F" w:rsidRDefault="007C461F" w:rsidP="007C461F">
      <w:pPr>
        <w:rPr>
          <w:ins w:id="11006" w:author="Priyanshu Solon" w:date="2025-05-22T22:35:00Z"/>
        </w:rPr>
      </w:pPr>
      <w:ins w:id="11007" w:author="Priyanshu Solon" w:date="2025-05-22T22:35:00Z">
        <w:r>
          <w:t xml:space="preserve">    c) rotate()</w:t>
        </w:r>
      </w:ins>
    </w:p>
    <w:p w:rsidR="007C461F" w:rsidRDefault="007C461F" w:rsidP="007C461F">
      <w:pPr>
        <w:rPr>
          <w:ins w:id="11008" w:author="Priyanshu Solon" w:date="2025-05-22T22:35:00Z"/>
        </w:rPr>
      </w:pPr>
      <w:ins w:id="11009" w:author="Priyanshu Solon" w:date="2025-05-22T22:35:00Z">
        <w:r>
          <w:t xml:space="preserve">    d) skew()</w:t>
        </w:r>
      </w:ins>
    </w:p>
    <w:p w:rsidR="007C461F" w:rsidRDefault="007C461F" w:rsidP="007C461F">
      <w:pPr>
        <w:rPr>
          <w:ins w:id="11010" w:author="Priyanshu Solon" w:date="2025-05-22T22:35:00Z"/>
        </w:rPr>
      </w:pPr>
      <w:ins w:id="11011" w:author="Priyanshu Solon" w:date="2025-05-22T22:35:00Z">
        <w:r>
          <w:t xml:space="preserve">    e) matrix()</w:t>
        </w:r>
      </w:ins>
    </w:p>
    <w:p w:rsidR="007C461F" w:rsidRDefault="007C461F" w:rsidP="007C461F">
      <w:pPr>
        <w:rPr>
          <w:ins w:id="11012" w:author="Priyanshu Solon" w:date="2025-05-22T22:35:00Z"/>
        </w:rPr>
      </w:pPr>
    </w:p>
    <w:p w:rsidR="007C461F" w:rsidRPr="002533F2" w:rsidRDefault="007C461F" w:rsidP="007C461F">
      <w:pPr>
        <w:rPr>
          <w:ins w:id="11013" w:author="Priyanshu Solon" w:date="2025-05-22T22:35:00Z"/>
          <w:b/>
          <w:bCs/>
          <w:rPrChange w:id="11014" w:author="Priyanshu Solon" w:date="2025-05-22T23:11:00Z">
            <w:rPr>
              <w:ins w:id="11015" w:author="Priyanshu Solon" w:date="2025-05-22T22:35:00Z"/>
            </w:rPr>
          </w:rPrChange>
        </w:rPr>
      </w:pPr>
      <w:ins w:id="11016" w:author="Priyanshu Solon" w:date="2025-05-22T22:35:00Z">
        <w:r w:rsidRPr="002533F2">
          <w:rPr>
            <w:b/>
            <w:bCs/>
            <w:rPrChange w:id="11017" w:author="Priyanshu Solon" w:date="2025-05-22T23:11:00Z">
              <w:rPr/>
            </w:rPrChange>
          </w:rPr>
          <w:t>translate():</w:t>
        </w:r>
      </w:ins>
    </w:p>
    <w:p w:rsidR="007C461F" w:rsidRDefault="007C461F" w:rsidP="007C461F">
      <w:pPr>
        <w:rPr>
          <w:ins w:id="11018" w:author="Priyanshu Solon" w:date="2025-05-22T22:35:00Z"/>
        </w:rPr>
      </w:pPr>
      <w:ins w:id="11019" w:author="Priyanshu Solon" w:date="2025-05-22T22:35:00Z">
        <w:r>
          <w:t>- It allows to change the location of element along X &amp; Y axis.</w:t>
        </w:r>
      </w:ins>
    </w:p>
    <w:p w:rsidR="007C461F" w:rsidRDefault="007C461F" w:rsidP="007C461F">
      <w:pPr>
        <w:rPr>
          <w:ins w:id="11020" w:author="Priyanshu Solon" w:date="2025-05-22T22:35:00Z"/>
        </w:rPr>
      </w:pPr>
      <w:ins w:id="11021" w:author="Priyanshu Solon" w:date="2025-05-22T22:35:00Z">
        <w:r>
          <w:t>- It have methods</w:t>
        </w:r>
      </w:ins>
    </w:p>
    <w:p w:rsidR="007C461F" w:rsidRDefault="007C461F" w:rsidP="007C461F">
      <w:pPr>
        <w:rPr>
          <w:ins w:id="11022" w:author="Priyanshu Solon" w:date="2025-05-22T22:35:00Z"/>
        </w:rPr>
      </w:pPr>
      <w:ins w:id="11023" w:author="Priyanshu Solon" w:date="2025-05-22T22:35:00Z">
        <w:r>
          <w:t xml:space="preserve">       </w:t>
        </w:r>
      </w:ins>
    </w:p>
    <w:p w:rsidR="007C461F" w:rsidRDefault="007C461F" w:rsidP="007C461F">
      <w:pPr>
        <w:rPr>
          <w:ins w:id="11024" w:author="Priyanshu Solon" w:date="2025-05-22T22:35:00Z"/>
        </w:rPr>
      </w:pPr>
      <w:ins w:id="11025" w:author="Priyanshu Solon" w:date="2025-05-22T22:35:00Z">
        <w:r>
          <w:t xml:space="preserve">        a) translate()        : short hand for both directions</w:t>
        </w:r>
      </w:ins>
    </w:p>
    <w:p w:rsidR="007C461F" w:rsidRDefault="007C461F" w:rsidP="007C461F">
      <w:pPr>
        <w:rPr>
          <w:ins w:id="11026" w:author="Priyanshu Solon" w:date="2025-05-22T22:35:00Z"/>
        </w:rPr>
      </w:pPr>
      <w:ins w:id="11027" w:author="Priyanshu Solon" w:date="2025-05-22T22:35:00Z">
        <w:r>
          <w:t xml:space="preserve">        b) translateX()        : horizontal</w:t>
        </w:r>
      </w:ins>
    </w:p>
    <w:p w:rsidR="007C461F" w:rsidRDefault="007C461F" w:rsidP="007C461F">
      <w:pPr>
        <w:rPr>
          <w:ins w:id="11028" w:author="Priyanshu Solon" w:date="2025-05-22T22:35:00Z"/>
        </w:rPr>
      </w:pPr>
      <w:ins w:id="11029" w:author="Priyanshu Solon" w:date="2025-05-22T22:35:00Z">
        <w:r>
          <w:t xml:space="preserve">        c) translateY()        : vertical</w:t>
        </w:r>
      </w:ins>
    </w:p>
    <w:p w:rsidR="007C461F" w:rsidRDefault="007C461F" w:rsidP="007C461F">
      <w:pPr>
        <w:rPr>
          <w:ins w:id="11030" w:author="Priyanshu Solon" w:date="2025-05-22T22:35:00Z"/>
        </w:rPr>
      </w:pPr>
    </w:p>
    <w:p w:rsidR="007C461F" w:rsidRDefault="007C461F" w:rsidP="007C461F">
      <w:pPr>
        <w:rPr>
          <w:ins w:id="11031" w:author="Priyanshu Solon" w:date="2025-05-22T22:35:00Z"/>
        </w:rPr>
      </w:pPr>
      <w:ins w:id="11032" w:author="Priyanshu Solon" w:date="2025-05-22T22:35:00Z">
        <w:r>
          <w:t>Syntax:</w:t>
        </w:r>
      </w:ins>
    </w:p>
    <w:p w:rsidR="007C461F" w:rsidRDefault="007C461F" w:rsidP="007C461F">
      <w:pPr>
        <w:rPr>
          <w:ins w:id="11033" w:author="Priyanshu Solon" w:date="2025-05-22T22:35:00Z"/>
        </w:rPr>
      </w:pPr>
      <w:ins w:id="11034" w:author="Priyanshu Solon" w:date="2025-05-22T22:35:00Z">
        <w:r>
          <w:t xml:space="preserve">        {</w:t>
        </w:r>
      </w:ins>
    </w:p>
    <w:p w:rsidR="007C461F" w:rsidRDefault="007C461F" w:rsidP="007C461F">
      <w:pPr>
        <w:rPr>
          <w:ins w:id="11035" w:author="Priyanshu Solon" w:date="2025-05-22T22:35:00Z"/>
        </w:rPr>
      </w:pPr>
      <w:ins w:id="11036" w:author="Priyanshu Solon" w:date="2025-05-22T22:35:00Z">
        <w:r>
          <w:t xml:space="preserve">          transform : translate(xPosition, yPosition);</w:t>
        </w:r>
      </w:ins>
    </w:p>
    <w:p w:rsidR="007C461F" w:rsidRDefault="007C461F" w:rsidP="007C461F">
      <w:pPr>
        <w:rPr>
          <w:ins w:id="11037" w:author="Priyanshu Solon" w:date="2025-05-22T22:35:00Z"/>
        </w:rPr>
      </w:pPr>
      <w:ins w:id="11038" w:author="Priyanshu Solon" w:date="2025-05-22T22:35:00Z">
        <w:r>
          <w:t xml:space="preserve">        }</w:t>
        </w:r>
      </w:ins>
    </w:p>
    <w:p w:rsidR="007C461F" w:rsidRDefault="007C461F" w:rsidP="007C461F">
      <w:pPr>
        <w:rPr>
          <w:ins w:id="11039" w:author="Priyanshu Solon" w:date="2025-05-22T22:35:00Z"/>
        </w:rPr>
      </w:pPr>
    </w:p>
    <w:p w:rsidR="007C461F" w:rsidRDefault="007C461F" w:rsidP="007C461F">
      <w:pPr>
        <w:rPr>
          <w:ins w:id="11040" w:author="Priyanshu Solon" w:date="2025-05-22T22:35:00Z"/>
        </w:rPr>
      </w:pPr>
      <w:ins w:id="11041" w:author="Priyanshu Solon" w:date="2025-05-22T22:35:00Z">
        <w:r>
          <w:t>Note: Transform is an CSS attribute, which is not supported across all browser.</w:t>
        </w:r>
      </w:ins>
    </w:p>
    <w:p w:rsidR="007C461F" w:rsidRDefault="007C461F" w:rsidP="007C461F">
      <w:pPr>
        <w:rPr>
          <w:ins w:id="11042" w:author="Priyanshu Solon" w:date="2025-05-22T22:35:00Z"/>
        </w:rPr>
      </w:pPr>
      <w:ins w:id="11043" w:author="Priyanshu Solon" w:date="2025-05-22T22:35:00Z">
        <w:r>
          <w:t xml:space="preserve">      It requires various plugins to configure for different browsers.</w:t>
        </w:r>
      </w:ins>
    </w:p>
    <w:p w:rsidR="007C461F" w:rsidRDefault="007C461F" w:rsidP="007C461F">
      <w:pPr>
        <w:rPr>
          <w:ins w:id="11044" w:author="Priyanshu Solon" w:date="2025-05-22T22:35:00Z"/>
        </w:rPr>
      </w:pPr>
    </w:p>
    <w:p w:rsidR="007C461F" w:rsidRDefault="007C461F" w:rsidP="007C461F">
      <w:pPr>
        <w:rPr>
          <w:ins w:id="11045" w:author="Priyanshu Solon" w:date="2025-05-22T22:35:00Z"/>
        </w:rPr>
      </w:pPr>
      <w:ins w:id="11046" w:author="Priyanshu Solon" w:date="2025-05-22T22:35:00Z">
        <w:r>
          <w:t xml:space="preserve">        -webkit        safari</w:t>
        </w:r>
      </w:ins>
    </w:p>
    <w:p w:rsidR="007C461F" w:rsidRDefault="007C461F" w:rsidP="007C461F">
      <w:pPr>
        <w:rPr>
          <w:ins w:id="11047" w:author="Priyanshu Solon" w:date="2025-05-22T22:35:00Z"/>
        </w:rPr>
      </w:pPr>
      <w:ins w:id="11048" w:author="Priyanshu Solon" w:date="2025-05-22T22:35:00Z">
        <w:r>
          <w:t xml:space="preserve">        -moz        fire fox</w:t>
        </w:r>
      </w:ins>
    </w:p>
    <w:p w:rsidR="007C461F" w:rsidRDefault="007C461F" w:rsidP="007C461F">
      <w:pPr>
        <w:rPr>
          <w:ins w:id="11049" w:author="Priyanshu Solon" w:date="2025-05-22T22:35:00Z"/>
        </w:rPr>
      </w:pPr>
      <w:ins w:id="11050" w:author="Priyanshu Solon" w:date="2025-05-22T22:35:00Z">
        <w:r>
          <w:t xml:space="preserve">        -o            opera</w:t>
        </w:r>
      </w:ins>
    </w:p>
    <w:p w:rsidR="007C461F" w:rsidRDefault="007C461F" w:rsidP="007C461F">
      <w:pPr>
        <w:rPr>
          <w:ins w:id="11051" w:author="Priyanshu Solon" w:date="2025-05-22T22:35:00Z"/>
        </w:rPr>
      </w:pPr>
      <w:ins w:id="11052" w:author="Priyanshu Solon" w:date="2025-05-22T22:35:00Z">
        <w:r>
          <w:t xml:space="preserve">        -ms            Microsoft</w:t>
        </w:r>
      </w:ins>
    </w:p>
    <w:p w:rsidR="007C461F" w:rsidRDefault="007C461F" w:rsidP="007C461F">
      <w:pPr>
        <w:rPr>
          <w:ins w:id="11053" w:author="Priyanshu Solon" w:date="2025-05-22T22:35:00Z"/>
        </w:rPr>
      </w:pPr>
    </w:p>
    <w:p w:rsidR="007C461F" w:rsidRDefault="007C461F" w:rsidP="007C461F">
      <w:pPr>
        <w:rPr>
          <w:ins w:id="11054" w:author="Priyanshu Solon" w:date="2025-05-22T22:35:00Z"/>
        </w:rPr>
      </w:pPr>
      <w:ins w:id="11055" w:author="Priyanshu Solon" w:date="2025-05-22T22:35:00Z">
        <w:r>
          <w:t>Syntax:</w:t>
        </w:r>
      </w:ins>
    </w:p>
    <w:p w:rsidR="007C461F" w:rsidRDefault="007C461F" w:rsidP="007C461F">
      <w:pPr>
        <w:rPr>
          <w:ins w:id="11056" w:author="Priyanshu Solon" w:date="2025-05-22T22:35:00Z"/>
        </w:rPr>
      </w:pPr>
      <w:ins w:id="11057" w:author="Priyanshu Solon" w:date="2025-05-22T22:35:00Z">
        <w:r>
          <w:t xml:space="preserve">        {</w:t>
        </w:r>
      </w:ins>
    </w:p>
    <w:p w:rsidR="007C461F" w:rsidRDefault="007C461F" w:rsidP="007C461F">
      <w:pPr>
        <w:rPr>
          <w:ins w:id="11058" w:author="Priyanshu Solon" w:date="2025-05-22T22:35:00Z"/>
        </w:rPr>
      </w:pPr>
      <w:ins w:id="11059" w:author="Priyanshu Solon" w:date="2025-05-22T22:35:00Z">
        <w:r>
          <w:t xml:space="preserve">          transform : translateX(300px);</w:t>
        </w:r>
      </w:ins>
    </w:p>
    <w:p w:rsidR="007C461F" w:rsidRDefault="007C461F" w:rsidP="007C461F">
      <w:pPr>
        <w:rPr>
          <w:ins w:id="11060" w:author="Priyanshu Solon" w:date="2025-05-22T22:35:00Z"/>
        </w:rPr>
      </w:pPr>
      <w:ins w:id="11061" w:author="Priyanshu Solon" w:date="2025-05-22T22:35:00Z">
        <w:r>
          <w:t xml:space="preserve">          -webkit-transform: translateX(300px);</w:t>
        </w:r>
      </w:ins>
    </w:p>
    <w:p w:rsidR="007C461F" w:rsidRDefault="007C461F" w:rsidP="007C461F">
      <w:pPr>
        <w:rPr>
          <w:ins w:id="11062" w:author="Priyanshu Solon" w:date="2025-05-22T22:35:00Z"/>
        </w:rPr>
      </w:pPr>
      <w:ins w:id="11063" w:author="Priyanshu Solon" w:date="2025-05-22T22:35:00Z">
        <w:r>
          <w:t xml:space="preserve">          -moz-transform: translateX(300px);</w:t>
        </w:r>
      </w:ins>
    </w:p>
    <w:p w:rsidR="007C461F" w:rsidRDefault="007C461F" w:rsidP="007C461F">
      <w:pPr>
        <w:rPr>
          <w:ins w:id="11064" w:author="Priyanshu Solon" w:date="2025-05-22T22:35:00Z"/>
        </w:rPr>
      </w:pPr>
      <w:ins w:id="11065" w:author="Priyanshu Solon" w:date="2025-05-22T22:35:00Z">
        <w:r>
          <w:t xml:space="preserve">          -o-transform: translateX(300px);</w:t>
        </w:r>
      </w:ins>
    </w:p>
    <w:p w:rsidR="007C461F" w:rsidRDefault="007C461F" w:rsidP="007C461F">
      <w:pPr>
        <w:rPr>
          <w:ins w:id="11066" w:author="Priyanshu Solon" w:date="2025-05-22T22:35:00Z"/>
        </w:rPr>
      </w:pPr>
      <w:ins w:id="11067" w:author="Priyanshu Solon" w:date="2025-05-22T22:35:00Z">
        <w:r>
          <w:t xml:space="preserve">          -ms-transform: translateX(300px);</w:t>
        </w:r>
      </w:ins>
    </w:p>
    <w:p w:rsidR="007C461F" w:rsidRDefault="007C461F" w:rsidP="007C461F">
      <w:pPr>
        <w:rPr>
          <w:ins w:id="11068" w:author="Priyanshu Solon" w:date="2025-05-22T22:35:00Z"/>
        </w:rPr>
      </w:pPr>
      <w:ins w:id="11069" w:author="Priyanshu Solon" w:date="2025-05-22T22:35:00Z">
        <w:r>
          <w:lastRenderedPageBreak/>
          <w:t xml:space="preserve">        }</w:t>
        </w:r>
      </w:ins>
    </w:p>
    <w:p w:rsidR="007C461F" w:rsidRDefault="007C461F" w:rsidP="007C461F">
      <w:pPr>
        <w:rPr>
          <w:ins w:id="11070" w:author="Priyanshu Solon" w:date="2025-05-22T22:35:00Z"/>
        </w:rPr>
      </w:pPr>
    </w:p>
    <w:p w:rsidR="007C461F" w:rsidRDefault="007C461F" w:rsidP="007C461F">
      <w:pPr>
        <w:rPr>
          <w:ins w:id="11071" w:author="Priyanshu Solon" w:date="2025-05-22T22:35:00Z"/>
        </w:rPr>
      </w:pPr>
      <w:ins w:id="11072" w:author="Priyanshu Solon" w:date="2025-05-22T22:35:00Z">
        <w:r>
          <w:t>Ex:</w:t>
        </w:r>
      </w:ins>
    </w:p>
    <w:p w:rsidR="007C461F" w:rsidRDefault="007C461F" w:rsidP="007C461F">
      <w:pPr>
        <w:rPr>
          <w:ins w:id="11073" w:author="Priyanshu Solon" w:date="2025-05-22T22:35:00Z"/>
        </w:rPr>
      </w:pPr>
      <w:ins w:id="11074" w:author="Priyanshu Solon" w:date="2025-05-22T22:35:00Z">
        <w:r>
          <w:t>&lt;!DOCTYPE html&gt;</w:t>
        </w:r>
      </w:ins>
    </w:p>
    <w:p w:rsidR="007C461F" w:rsidRDefault="007C461F" w:rsidP="007C461F">
      <w:pPr>
        <w:rPr>
          <w:ins w:id="11075" w:author="Priyanshu Solon" w:date="2025-05-22T22:35:00Z"/>
        </w:rPr>
      </w:pPr>
      <w:ins w:id="11076" w:author="Priyanshu Solon" w:date="2025-05-22T22:35:00Z">
        <w:r>
          <w:t>&lt;html lang="en"&gt;</w:t>
        </w:r>
      </w:ins>
    </w:p>
    <w:p w:rsidR="007C461F" w:rsidRDefault="007C461F" w:rsidP="007C461F">
      <w:pPr>
        <w:rPr>
          <w:ins w:id="11077" w:author="Priyanshu Solon" w:date="2025-05-22T22:35:00Z"/>
        </w:rPr>
      </w:pPr>
      <w:ins w:id="11078" w:author="Priyanshu Solon" w:date="2025-05-22T22:35:00Z">
        <w:r>
          <w:t>&lt;head&gt;</w:t>
        </w:r>
      </w:ins>
    </w:p>
    <w:p w:rsidR="007C461F" w:rsidRDefault="007C461F" w:rsidP="007C461F">
      <w:pPr>
        <w:rPr>
          <w:ins w:id="11079" w:author="Priyanshu Solon" w:date="2025-05-22T22:35:00Z"/>
        </w:rPr>
      </w:pPr>
      <w:ins w:id="11080" w:author="Priyanshu Solon" w:date="2025-05-22T22:35:00Z">
        <w:r>
          <w:t xml:space="preserve">    &lt;meta charset="UTF-8"&gt;</w:t>
        </w:r>
      </w:ins>
    </w:p>
    <w:p w:rsidR="007C461F" w:rsidRDefault="007C461F" w:rsidP="007C461F">
      <w:pPr>
        <w:rPr>
          <w:ins w:id="11081" w:author="Priyanshu Solon" w:date="2025-05-22T22:35:00Z"/>
        </w:rPr>
      </w:pPr>
      <w:ins w:id="11082" w:author="Priyanshu Solon" w:date="2025-05-22T22:35:00Z">
        <w:r>
          <w:t xml:space="preserve">    &lt;meta name="viewport" content="width=device-width, initial-scale=1.0"&gt;</w:t>
        </w:r>
      </w:ins>
    </w:p>
    <w:p w:rsidR="007C461F" w:rsidRDefault="007C461F" w:rsidP="007C461F">
      <w:pPr>
        <w:rPr>
          <w:ins w:id="11083" w:author="Priyanshu Solon" w:date="2025-05-22T22:35:00Z"/>
        </w:rPr>
      </w:pPr>
      <w:ins w:id="11084" w:author="Priyanshu Solon" w:date="2025-05-22T22:35:00Z">
        <w:r>
          <w:t xml:space="preserve">    &lt;title&gt;Document&lt;/title&gt;</w:t>
        </w:r>
      </w:ins>
    </w:p>
    <w:p w:rsidR="007C461F" w:rsidRDefault="007C461F" w:rsidP="007C461F">
      <w:pPr>
        <w:rPr>
          <w:ins w:id="11085" w:author="Priyanshu Solon" w:date="2025-05-22T22:35:00Z"/>
        </w:rPr>
      </w:pPr>
      <w:ins w:id="11086" w:author="Priyanshu Solon" w:date="2025-05-22T22:35:00Z">
        <w:r>
          <w:t xml:space="preserve">    &lt;style&gt;</w:t>
        </w:r>
      </w:ins>
    </w:p>
    <w:p w:rsidR="007C461F" w:rsidRDefault="007C461F" w:rsidP="007C461F">
      <w:pPr>
        <w:rPr>
          <w:ins w:id="11087" w:author="Priyanshu Solon" w:date="2025-05-22T22:35:00Z"/>
        </w:rPr>
      </w:pPr>
      <w:ins w:id="11088" w:author="Priyanshu Solon" w:date="2025-05-22T22:35:00Z">
        <w:r>
          <w:t xml:space="preserve">        img {</w:t>
        </w:r>
      </w:ins>
    </w:p>
    <w:p w:rsidR="007C461F" w:rsidRDefault="007C461F" w:rsidP="007C461F">
      <w:pPr>
        <w:rPr>
          <w:ins w:id="11089" w:author="Priyanshu Solon" w:date="2025-05-22T22:35:00Z"/>
        </w:rPr>
      </w:pPr>
      <w:ins w:id="11090" w:author="Priyanshu Solon" w:date="2025-05-22T22:35:00Z">
        <w:r>
          <w:t xml:space="preserve">            transform: translate(0px,0px);</w:t>
        </w:r>
      </w:ins>
    </w:p>
    <w:p w:rsidR="007C461F" w:rsidRDefault="007C461F" w:rsidP="007C461F">
      <w:pPr>
        <w:rPr>
          <w:ins w:id="11091" w:author="Priyanshu Solon" w:date="2025-05-22T22:35:00Z"/>
        </w:rPr>
      </w:pPr>
      <w:ins w:id="11092" w:author="Priyanshu Solon" w:date="2025-05-22T22:35:00Z">
        <w:r>
          <w:t xml:space="preserve">            transition: 1s;</w:t>
        </w:r>
      </w:ins>
    </w:p>
    <w:p w:rsidR="007C461F" w:rsidRDefault="007C461F" w:rsidP="007C461F">
      <w:pPr>
        <w:rPr>
          <w:ins w:id="11093" w:author="Priyanshu Solon" w:date="2025-05-22T22:35:00Z"/>
        </w:rPr>
      </w:pPr>
      <w:ins w:id="11094" w:author="Priyanshu Solon" w:date="2025-05-22T22:35:00Z">
        <w:r>
          <w:t xml:space="preserve">        }</w:t>
        </w:r>
      </w:ins>
    </w:p>
    <w:p w:rsidR="007C461F" w:rsidRDefault="007C461F" w:rsidP="007C461F">
      <w:pPr>
        <w:rPr>
          <w:ins w:id="11095" w:author="Priyanshu Solon" w:date="2025-05-22T22:35:00Z"/>
        </w:rPr>
      </w:pPr>
      <w:ins w:id="11096" w:author="Priyanshu Solon" w:date="2025-05-22T22:35:00Z">
        <w:r>
          <w:t xml:space="preserve">        img:hover {</w:t>
        </w:r>
      </w:ins>
    </w:p>
    <w:p w:rsidR="007C461F" w:rsidRDefault="007C461F" w:rsidP="007C461F">
      <w:pPr>
        <w:rPr>
          <w:ins w:id="11097" w:author="Priyanshu Solon" w:date="2025-05-22T22:35:00Z"/>
        </w:rPr>
      </w:pPr>
      <w:ins w:id="11098" w:author="Priyanshu Solon" w:date="2025-05-22T22:35:00Z">
        <w:r>
          <w:t xml:space="preserve">            transform: translate(300px, 100px);</w:t>
        </w:r>
      </w:ins>
    </w:p>
    <w:p w:rsidR="007C461F" w:rsidRDefault="007C461F" w:rsidP="007C461F">
      <w:pPr>
        <w:rPr>
          <w:ins w:id="11099" w:author="Priyanshu Solon" w:date="2025-05-22T22:35:00Z"/>
        </w:rPr>
      </w:pPr>
      <w:ins w:id="11100" w:author="Priyanshu Solon" w:date="2025-05-22T22:35:00Z">
        <w:r>
          <w:t xml:space="preserve">            -webkit-transform: translate(300px, 100px);</w:t>
        </w:r>
      </w:ins>
    </w:p>
    <w:p w:rsidR="007C461F" w:rsidRDefault="007C461F" w:rsidP="007C461F">
      <w:pPr>
        <w:rPr>
          <w:ins w:id="11101" w:author="Priyanshu Solon" w:date="2025-05-22T22:35:00Z"/>
        </w:rPr>
      </w:pPr>
      <w:ins w:id="11102" w:author="Priyanshu Solon" w:date="2025-05-22T22:35:00Z">
        <w:r>
          <w:t xml:space="preserve">            -moz-transform: translate(300px, 100px);</w:t>
        </w:r>
      </w:ins>
    </w:p>
    <w:p w:rsidR="007C461F" w:rsidRDefault="007C461F" w:rsidP="007C461F">
      <w:pPr>
        <w:rPr>
          <w:ins w:id="11103" w:author="Priyanshu Solon" w:date="2025-05-22T22:35:00Z"/>
        </w:rPr>
      </w:pPr>
      <w:ins w:id="11104" w:author="Priyanshu Solon" w:date="2025-05-22T22:35:00Z">
        <w:r>
          <w:t xml:space="preserve">            -o-transform: translate(300px, 100px);</w:t>
        </w:r>
      </w:ins>
    </w:p>
    <w:p w:rsidR="007C461F" w:rsidRDefault="007C461F" w:rsidP="007C461F">
      <w:pPr>
        <w:rPr>
          <w:ins w:id="11105" w:author="Priyanshu Solon" w:date="2025-05-22T22:35:00Z"/>
        </w:rPr>
      </w:pPr>
      <w:ins w:id="11106" w:author="Priyanshu Solon" w:date="2025-05-22T22:35:00Z">
        <w:r>
          <w:t xml:space="preserve">            -ms-transform:translate(300px, 100px) ;</w:t>
        </w:r>
      </w:ins>
    </w:p>
    <w:p w:rsidR="007C461F" w:rsidRDefault="007C461F" w:rsidP="007C461F">
      <w:pPr>
        <w:rPr>
          <w:ins w:id="11107" w:author="Priyanshu Solon" w:date="2025-05-22T22:35:00Z"/>
        </w:rPr>
      </w:pPr>
      <w:ins w:id="11108" w:author="Priyanshu Solon" w:date="2025-05-22T22:35:00Z">
        <w:r>
          <w:t xml:space="preserve">            transition: 5s;</w:t>
        </w:r>
      </w:ins>
    </w:p>
    <w:p w:rsidR="007C461F" w:rsidRDefault="007C461F" w:rsidP="007C461F">
      <w:pPr>
        <w:rPr>
          <w:ins w:id="11109" w:author="Priyanshu Solon" w:date="2025-05-22T22:35:00Z"/>
        </w:rPr>
      </w:pPr>
      <w:ins w:id="11110" w:author="Priyanshu Solon" w:date="2025-05-22T22:35:00Z">
        <w:r>
          <w:t xml:space="preserve">        }</w:t>
        </w:r>
      </w:ins>
    </w:p>
    <w:p w:rsidR="007C461F" w:rsidRDefault="007C461F" w:rsidP="007C461F">
      <w:pPr>
        <w:rPr>
          <w:ins w:id="11111" w:author="Priyanshu Solon" w:date="2025-05-22T22:35:00Z"/>
        </w:rPr>
      </w:pPr>
      <w:ins w:id="11112" w:author="Priyanshu Solon" w:date="2025-05-22T22:35:00Z">
        <w:r>
          <w:t xml:space="preserve">    &lt;/style&gt;</w:t>
        </w:r>
      </w:ins>
    </w:p>
    <w:p w:rsidR="007C461F" w:rsidRDefault="007C461F" w:rsidP="007C461F">
      <w:pPr>
        <w:rPr>
          <w:ins w:id="11113" w:author="Priyanshu Solon" w:date="2025-05-22T22:35:00Z"/>
        </w:rPr>
      </w:pPr>
      <w:ins w:id="11114" w:author="Priyanshu Solon" w:date="2025-05-22T22:35:00Z">
        <w:r>
          <w:t>&lt;/head&gt;</w:t>
        </w:r>
      </w:ins>
    </w:p>
    <w:p w:rsidR="007C461F" w:rsidRDefault="007C461F" w:rsidP="007C461F">
      <w:pPr>
        <w:rPr>
          <w:ins w:id="11115" w:author="Priyanshu Solon" w:date="2025-05-22T22:35:00Z"/>
        </w:rPr>
      </w:pPr>
      <w:ins w:id="11116" w:author="Priyanshu Solon" w:date="2025-05-22T22:35:00Z">
        <w:r>
          <w:t>&lt;body&gt;</w:t>
        </w:r>
      </w:ins>
    </w:p>
    <w:p w:rsidR="007C461F" w:rsidRDefault="007C461F" w:rsidP="007C461F">
      <w:pPr>
        <w:rPr>
          <w:ins w:id="11117" w:author="Priyanshu Solon" w:date="2025-05-22T22:35:00Z"/>
        </w:rPr>
      </w:pPr>
      <w:ins w:id="11118" w:author="Priyanshu Solon" w:date="2025-05-22T22:35:00Z">
        <w:r>
          <w:t xml:space="preserve">   &lt;img src="../public/images/women-fashion.jpg" width="200" height="200"&gt;</w:t>
        </w:r>
      </w:ins>
    </w:p>
    <w:p w:rsidR="007C461F" w:rsidRDefault="007C461F" w:rsidP="007C461F">
      <w:pPr>
        <w:rPr>
          <w:ins w:id="11119" w:author="Priyanshu Solon" w:date="2025-05-22T22:35:00Z"/>
        </w:rPr>
      </w:pPr>
      <w:ins w:id="11120" w:author="Priyanshu Solon" w:date="2025-05-22T22:35:00Z">
        <w:r>
          <w:t>&lt;/body&gt;</w:t>
        </w:r>
      </w:ins>
    </w:p>
    <w:p w:rsidR="007C461F" w:rsidRDefault="007C461F" w:rsidP="007C461F">
      <w:pPr>
        <w:rPr>
          <w:ins w:id="11121" w:author="Priyanshu Solon" w:date="2025-05-22T22:35:00Z"/>
        </w:rPr>
      </w:pPr>
      <w:ins w:id="11122" w:author="Priyanshu Solon" w:date="2025-05-22T22:35:00Z">
        <w:r>
          <w:t>&lt;/html&gt;</w:t>
        </w:r>
      </w:ins>
    </w:p>
    <w:p w:rsidR="007C461F" w:rsidRDefault="007C461F" w:rsidP="007C461F">
      <w:pPr>
        <w:rPr>
          <w:ins w:id="11123" w:author="Priyanshu Solon" w:date="2025-05-22T22:35:00Z"/>
        </w:rPr>
      </w:pPr>
    </w:p>
    <w:p w:rsidR="007C461F" w:rsidRDefault="007C461F" w:rsidP="007C461F">
      <w:pPr>
        <w:rPr>
          <w:ins w:id="11124" w:author="Priyanshu Solon" w:date="2025-05-22T22:35:00Z"/>
        </w:rPr>
      </w:pPr>
      <w:ins w:id="11125" w:author="Priyanshu Solon" w:date="2025-05-22T22:35:00Z">
        <w:r>
          <w:lastRenderedPageBreak/>
          <w:t>Ex:</w:t>
        </w:r>
      </w:ins>
    </w:p>
    <w:p w:rsidR="007C461F" w:rsidRDefault="007C461F" w:rsidP="007C461F">
      <w:pPr>
        <w:rPr>
          <w:ins w:id="11126" w:author="Priyanshu Solon" w:date="2025-05-22T22:35:00Z"/>
        </w:rPr>
      </w:pPr>
      <w:ins w:id="11127" w:author="Priyanshu Solon" w:date="2025-05-22T22:35:00Z">
        <w:r>
          <w:t>&lt;!DOCTYPE html&gt;</w:t>
        </w:r>
      </w:ins>
    </w:p>
    <w:p w:rsidR="007C461F" w:rsidRDefault="007C461F" w:rsidP="007C461F">
      <w:pPr>
        <w:rPr>
          <w:ins w:id="11128" w:author="Priyanshu Solon" w:date="2025-05-22T22:35:00Z"/>
        </w:rPr>
      </w:pPr>
      <w:ins w:id="11129" w:author="Priyanshu Solon" w:date="2025-05-22T22:35:00Z">
        <w:r>
          <w:t>&lt;html lang="en"&gt;</w:t>
        </w:r>
      </w:ins>
    </w:p>
    <w:p w:rsidR="007C461F" w:rsidRDefault="007C461F" w:rsidP="007C461F">
      <w:pPr>
        <w:rPr>
          <w:ins w:id="11130" w:author="Priyanshu Solon" w:date="2025-05-22T22:35:00Z"/>
        </w:rPr>
      </w:pPr>
      <w:ins w:id="11131" w:author="Priyanshu Solon" w:date="2025-05-22T22:35:00Z">
        <w:r>
          <w:t>&lt;head&gt;</w:t>
        </w:r>
      </w:ins>
    </w:p>
    <w:p w:rsidR="007C461F" w:rsidRDefault="007C461F" w:rsidP="007C461F">
      <w:pPr>
        <w:rPr>
          <w:ins w:id="11132" w:author="Priyanshu Solon" w:date="2025-05-22T22:35:00Z"/>
        </w:rPr>
      </w:pPr>
      <w:ins w:id="11133" w:author="Priyanshu Solon" w:date="2025-05-22T22:35:00Z">
        <w:r>
          <w:t xml:space="preserve">    &lt;meta charset="UTF-8"&gt;</w:t>
        </w:r>
      </w:ins>
    </w:p>
    <w:p w:rsidR="007C461F" w:rsidRDefault="007C461F" w:rsidP="007C461F">
      <w:pPr>
        <w:rPr>
          <w:ins w:id="11134" w:author="Priyanshu Solon" w:date="2025-05-22T22:35:00Z"/>
        </w:rPr>
      </w:pPr>
      <w:ins w:id="11135" w:author="Priyanshu Solon" w:date="2025-05-22T22:35:00Z">
        <w:r>
          <w:t xml:space="preserve">    &lt;meta name="viewport" content="width=device-width, initial-scale=1.0"&gt;</w:t>
        </w:r>
      </w:ins>
    </w:p>
    <w:p w:rsidR="007C461F" w:rsidRDefault="007C461F" w:rsidP="007C461F">
      <w:pPr>
        <w:rPr>
          <w:ins w:id="11136" w:author="Priyanshu Solon" w:date="2025-05-22T22:35:00Z"/>
        </w:rPr>
      </w:pPr>
      <w:ins w:id="11137" w:author="Priyanshu Solon" w:date="2025-05-22T22:35:00Z">
        <w:r>
          <w:t xml:space="preserve">    &lt;title&gt;Document&lt;/title&gt;</w:t>
        </w:r>
      </w:ins>
    </w:p>
    <w:p w:rsidR="007C461F" w:rsidRDefault="007C461F" w:rsidP="007C461F">
      <w:pPr>
        <w:rPr>
          <w:ins w:id="11138" w:author="Priyanshu Solon" w:date="2025-05-22T22:35:00Z"/>
        </w:rPr>
      </w:pPr>
      <w:ins w:id="11139" w:author="Priyanshu Solon" w:date="2025-05-22T22:35:00Z">
        <w:r>
          <w:t xml:space="preserve">    &lt;style&gt;</w:t>
        </w:r>
      </w:ins>
    </w:p>
    <w:p w:rsidR="007C461F" w:rsidRDefault="007C461F" w:rsidP="007C461F">
      <w:pPr>
        <w:rPr>
          <w:ins w:id="11140" w:author="Priyanshu Solon" w:date="2025-05-22T22:35:00Z"/>
        </w:rPr>
      </w:pPr>
      <w:ins w:id="11141" w:author="Priyanshu Solon" w:date="2025-05-22T22:35:00Z">
        <w:r>
          <w:t xml:space="preserve">       .women-fashion {</w:t>
        </w:r>
      </w:ins>
    </w:p>
    <w:p w:rsidR="007C461F" w:rsidRDefault="007C461F" w:rsidP="007C461F">
      <w:pPr>
        <w:rPr>
          <w:ins w:id="11142" w:author="Priyanshu Solon" w:date="2025-05-22T22:35:00Z"/>
        </w:rPr>
      </w:pPr>
      <w:ins w:id="11143" w:author="Priyanshu Solon" w:date="2025-05-22T22:35:00Z">
        <w:r>
          <w:t xml:space="preserve">           width: 600px;</w:t>
        </w:r>
      </w:ins>
    </w:p>
    <w:p w:rsidR="007C461F" w:rsidRDefault="007C461F" w:rsidP="007C461F">
      <w:pPr>
        <w:rPr>
          <w:ins w:id="11144" w:author="Priyanshu Solon" w:date="2025-05-22T22:35:00Z"/>
        </w:rPr>
      </w:pPr>
      <w:ins w:id="11145" w:author="Priyanshu Solon" w:date="2025-05-22T22:35:00Z">
        <w:r>
          <w:t xml:space="preserve">           height: 400px;</w:t>
        </w:r>
      </w:ins>
    </w:p>
    <w:p w:rsidR="007C461F" w:rsidRDefault="007C461F" w:rsidP="007C461F">
      <w:pPr>
        <w:rPr>
          <w:ins w:id="11146" w:author="Priyanshu Solon" w:date="2025-05-22T22:35:00Z"/>
        </w:rPr>
      </w:pPr>
      <w:ins w:id="11147" w:author="Priyanshu Solon" w:date="2025-05-22T22:35:00Z">
        <w:r>
          <w:t xml:space="preserve">           overflow: hidden;</w:t>
        </w:r>
      </w:ins>
    </w:p>
    <w:p w:rsidR="007C461F" w:rsidRDefault="007C461F" w:rsidP="007C461F">
      <w:pPr>
        <w:rPr>
          <w:ins w:id="11148" w:author="Priyanshu Solon" w:date="2025-05-22T22:35:00Z"/>
        </w:rPr>
      </w:pPr>
      <w:ins w:id="11149" w:author="Priyanshu Solon" w:date="2025-05-22T22:35:00Z">
        <w:r>
          <w:t xml:space="preserve">       }</w:t>
        </w:r>
      </w:ins>
    </w:p>
    <w:p w:rsidR="007C461F" w:rsidRDefault="007C461F" w:rsidP="007C461F">
      <w:pPr>
        <w:rPr>
          <w:ins w:id="11150" w:author="Priyanshu Solon" w:date="2025-05-22T22:35:00Z"/>
        </w:rPr>
      </w:pPr>
      <w:ins w:id="11151" w:author="Priyanshu Solon" w:date="2025-05-22T22:35:00Z">
        <w:r>
          <w:t xml:space="preserve">       .img-women {</w:t>
        </w:r>
      </w:ins>
    </w:p>
    <w:p w:rsidR="007C461F" w:rsidRDefault="007C461F" w:rsidP="007C461F">
      <w:pPr>
        <w:rPr>
          <w:ins w:id="11152" w:author="Priyanshu Solon" w:date="2025-05-22T22:35:00Z"/>
        </w:rPr>
      </w:pPr>
      <w:ins w:id="11153" w:author="Priyanshu Solon" w:date="2025-05-22T22:35:00Z">
        <w:r>
          <w:t xml:space="preserve">         width: 605px;</w:t>
        </w:r>
      </w:ins>
    </w:p>
    <w:p w:rsidR="007C461F" w:rsidRDefault="007C461F" w:rsidP="007C461F">
      <w:pPr>
        <w:rPr>
          <w:ins w:id="11154" w:author="Priyanshu Solon" w:date="2025-05-22T22:35:00Z"/>
        </w:rPr>
      </w:pPr>
      <w:ins w:id="11155" w:author="Priyanshu Solon" w:date="2025-05-22T22:35:00Z">
        <w:r>
          <w:t xml:space="preserve">         height: 400px;</w:t>
        </w:r>
      </w:ins>
    </w:p>
    <w:p w:rsidR="007C461F" w:rsidRDefault="007C461F" w:rsidP="007C461F">
      <w:pPr>
        <w:rPr>
          <w:ins w:id="11156" w:author="Priyanshu Solon" w:date="2025-05-22T22:35:00Z"/>
        </w:rPr>
      </w:pPr>
      <w:ins w:id="11157" w:author="Priyanshu Solon" w:date="2025-05-22T22:35:00Z">
        <w:r>
          <w:t xml:space="preserve">         transition: 100ms;</w:t>
        </w:r>
      </w:ins>
    </w:p>
    <w:p w:rsidR="007C461F" w:rsidRDefault="007C461F" w:rsidP="007C461F">
      <w:pPr>
        <w:rPr>
          <w:ins w:id="11158" w:author="Priyanshu Solon" w:date="2025-05-22T22:35:00Z"/>
        </w:rPr>
      </w:pPr>
      <w:ins w:id="11159" w:author="Priyanshu Solon" w:date="2025-05-22T22:35:00Z">
        <w:r>
          <w:t xml:space="preserve">       }</w:t>
        </w:r>
      </w:ins>
    </w:p>
    <w:p w:rsidR="007C461F" w:rsidRDefault="007C461F" w:rsidP="007C461F">
      <w:pPr>
        <w:rPr>
          <w:ins w:id="11160" w:author="Priyanshu Solon" w:date="2025-05-22T22:35:00Z"/>
        </w:rPr>
      </w:pPr>
      <w:ins w:id="11161" w:author="Priyanshu Solon" w:date="2025-05-22T22:35:00Z">
        <w:r>
          <w:t xml:space="preserve">       .img-women:hover {</w:t>
        </w:r>
      </w:ins>
    </w:p>
    <w:p w:rsidR="007C461F" w:rsidRDefault="007C461F" w:rsidP="007C461F">
      <w:pPr>
        <w:rPr>
          <w:ins w:id="11162" w:author="Priyanshu Solon" w:date="2025-05-22T22:35:00Z"/>
        </w:rPr>
      </w:pPr>
      <w:ins w:id="11163" w:author="Priyanshu Solon" w:date="2025-05-22T22:35:00Z">
        <w:r>
          <w:t xml:space="preserve">          transform: translateX(-5px);</w:t>
        </w:r>
      </w:ins>
    </w:p>
    <w:p w:rsidR="007C461F" w:rsidRDefault="007C461F" w:rsidP="007C461F">
      <w:pPr>
        <w:rPr>
          <w:ins w:id="11164" w:author="Priyanshu Solon" w:date="2025-05-22T22:35:00Z"/>
        </w:rPr>
      </w:pPr>
      <w:ins w:id="11165" w:author="Priyanshu Solon" w:date="2025-05-22T22:35:00Z">
        <w:r>
          <w:t xml:space="preserve">          transition: 200ms;</w:t>
        </w:r>
      </w:ins>
    </w:p>
    <w:p w:rsidR="007C461F" w:rsidRDefault="007C461F" w:rsidP="007C461F">
      <w:pPr>
        <w:rPr>
          <w:ins w:id="11166" w:author="Priyanshu Solon" w:date="2025-05-22T22:35:00Z"/>
        </w:rPr>
      </w:pPr>
      <w:ins w:id="11167" w:author="Priyanshu Solon" w:date="2025-05-22T22:35:00Z">
        <w:r>
          <w:t xml:space="preserve">       }</w:t>
        </w:r>
      </w:ins>
    </w:p>
    <w:p w:rsidR="007C461F" w:rsidRDefault="007C461F" w:rsidP="007C461F">
      <w:pPr>
        <w:rPr>
          <w:ins w:id="11168" w:author="Priyanshu Solon" w:date="2025-05-22T22:35:00Z"/>
        </w:rPr>
      </w:pPr>
      <w:ins w:id="11169" w:author="Priyanshu Solon" w:date="2025-05-22T22:35:00Z">
        <w:r>
          <w:t xml:space="preserve">    &lt;/style&gt;</w:t>
        </w:r>
      </w:ins>
    </w:p>
    <w:p w:rsidR="007C461F" w:rsidRDefault="007C461F" w:rsidP="007C461F">
      <w:pPr>
        <w:rPr>
          <w:ins w:id="11170" w:author="Priyanshu Solon" w:date="2025-05-22T22:35:00Z"/>
        </w:rPr>
      </w:pPr>
      <w:ins w:id="11171" w:author="Priyanshu Solon" w:date="2025-05-22T22:35:00Z">
        <w:r>
          <w:t>&lt;/head&gt;</w:t>
        </w:r>
      </w:ins>
    </w:p>
    <w:p w:rsidR="007C461F" w:rsidRDefault="007C461F" w:rsidP="007C461F">
      <w:pPr>
        <w:rPr>
          <w:ins w:id="11172" w:author="Priyanshu Solon" w:date="2025-05-22T22:35:00Z"/>
        </w:rPr>
      </w:pPr>
      <w:ins w:id="11173" w:author="Priyanshu Solon" w:date="2025-05-22T22:35:00Z">
        <w:r>
          <w:t>&lt;body&gt;</w:t>
        </w:r>
      </w:ins>
    </w:p>
    <w:p w:rsidR="007C461F" w:rsidRDefault="007C461F" w:rsidP="007C461F">
      <w:pPr>
        <w:rPr>
          <w:ins w:id="11174" w:author="Priyanshu Solon" w:date="2025-05-22T22:35:00Z"/>
        </w:rPr>
      </w:pPr>
      <w:ins w:id="11175" w:author="Priyanshu Solon" w:date="2025-05-22T22:35:00Z">
        <w:r>
          <w:t xml:space="preserve">   &lt;div class="women-fashion"&gt;</w:t>
        </w:r>
      </w:ins>
    </w:p>
    <w:p w:rsidR="007C461F" w:rsidRDefault="007C461F" w:rsidP="007C461F">
      <w:pPr>
        <w:rPr>
          <w:ins w:id="11176" w:author="Priyanshu Solon" w:date="2025-05-22T22:35:00Z"/>
        </w:rPr>
      </w:pPr>
      <w:ins w:id="11177" w:author="Priyanshu Solon" w:date="2025-05-22T22:35:00Z">
        <w:r>
          <w:t xml:space="preserve">     &lt;img src="../public/images/women-fashion.jpg" class="img-women"&gt;</w:t>
        </w:r>
      </w:ins>
    </w:p>
    <w:p w:rsidR="007C461F" w:rsidRDefault="007C461F" w:rsidP="007C461F">
      <w:pPr>
        <w:rPr>
          <w:ins w:id="11178" w:author="Priyanshu Solon" w:date="2025-05-22T22:35:00Z"/>
        </w:rPr>
      </w:pPr>
      <w:ins w:id="11179" w:author="Priyanshu Solon" w:date="2025-05-22T22:35:00Z">
        <w:r>
          <w:t xml:space="preserve">   &lt;/div&gt;</w:t>
        </w:r>
      </w:ins>
    </w:p>
    <w:p w:rsidR="007C461F" w:rsidRDefault="007C461F" w:rsidP="007C461F">
      <w:pPr>
        <w:rPr>
          <w:ins w:id="11180" w:author="Priyanshu Solon" w:date="2025-05-22T22:35:00Z"/>
        </w:rPr>
      </w:pPr>
      <w:ins w:id="11181" w:author="Priyanshu Solon" w:date="2025-05-22T22:35:00Z">
        <w:r>
          <w:t>&lt;/body&gt;</w:t>
        </w:r>
      </w:ins>
    </w:p>
    <w:p w:rsidR="007C461F" w:rsidRDefault="007C461F" w:rsidP="007C461F">
      <w:pPr>
        <w:rPr>
          <w:ins w:id="11182" w:author="Priyanshu Solon" w:date="2025-05-22T22:35:00Z"/>
        </w:rPr>
      </w:pPr>
      <w:ins w:id="11183" w:author="Priyanshu Solon" w:date="2025-05-22T22:35:00Z">
        <w:r>
          <w:lastRenderedPageBreak/>
          <w:t>&lt;/html&gt;</w:t>
        </w:r>
      </w:ins>
    </w:p>
    <w:p w:rsidR="007C461F" w:rsidRDefault="007C461F" w:rsidP="007C461F">
      <w:pPr>
        <w:rPr>
          <w:ins w:id="11184" w:author="Priyanshu Solon" w:date="2025-05-22T22:35:00Z"/>
        </w:rPr>
      </w:pPr>
    </w:p>
    <w:p w:rsidR="007C461F" w:rsidRDefault="007C461F" w:rsidP="007C461F">
      <w:pPr>
        <w:rPr>
          <w:ins w:id="11185" w:author="Priyanshu Solon" w:date="2025-05-22T22:35:00Z"/>
        </w:rPr>
      </w:pPr>
    </w:p>
    <w:p w:rsidR="007C461F" w:rsidRDefault="007C461F" w:rsidP="007C461F">
      <w:pPr>
        <w:rPr>
          <w:ins w:id="11186" w:author="Priyanshu Solon" w:date="2025-05-22T22:35:00Z"/>
        </w:rPr>
      </w:pPr>
      <w:ins w:id="11187" w:author="Priyanshu Solon" w:date="2025-05-22T22:35:00Z">
        <w:r>
          <w:t>Ex:</w:t>
        </w:r>
      </w:ins>
    </w:p>
    <w:p w:rsidR="007C461F" w:rsidRDefault="007C461F" w:rsidP="007C461F">
      <w:pPr>
        <w:rPr>
          <w:ins w:id="11188" w:author="Priyanshu Solon" w:date="2025-05-22T22:35:00Z"/>
        </w:rPr>
      </w:pPr>
      <w:ins w:id="11189" w:author="Priyanshu Solon" w:date="2025-05-22T22:35:00Z">
        <w:r>
          <w:t>&lt;!DOCTYPE html&gt;</w:t>
        </w:r>
      </w:ins>
    </w:p>
    <w:p w:rsidR="007C461F" w:rsidRDefault="007C461F" w:rsidP="007C461F">
      <w:pPr>
        <w:rPr>
          <w:ins w:id="11190" w:author="Priyanshu Solon" w:date="2025-05-22T22:35:00Z"/>
        </w:rPr>
      </w:pPr>
      <w:ins w:id="11191" w:author="Priyanshu Solon" w:date="2025-05-22T22:35:00Z">
        <w:r>
          <w:t>&lt;html lang="en"&gt;</w:t>
        </w:r>
      </w:ins>
    </w:p>
    <w:p w:rsidR="007C461F" w:rsidRDefault="007C461F" w:rsidP="007C461F">
      <w:pPr>
        <w:rPr>
          <w:ins w:id="11192" w:author="Priyanshu Solon" w:date="2025-05-22T22:35:00Z"/>
        </w:rPr>
      </w:pPr>
      <w:ins w:id="11193" w:author="Priyanshu Solon" w:date="2025-05-22T22:35:00Z">
        <w:r>
          <w:t>&lt;head&gt;</w:t>
        </w:r>
      </w:ins>
    </w:p>
    <w:p w:rsidR="007C461F" w:rsidRDefault="007C461F" w:rsidP="007C461F">
      <w:pPr>
        <w:rPr>
          <w:ins w:id="11194" w:author="Priyanshu Solon" w:date="2025-05-22T22:35:00Z"/>
        </w:rPr>
      </w:pPr>
      <w:ins w:id="11195" w:author="Priyanshu Solon" w:date="2025-05-22T22:35:00Z">
        <w:r>
          <w:t xml:space="preserve">    &lt;meta charset="UTF-8"&gt;</w:t>
        </w:r>
      </w:ins>
    </w:p>
    <w:p w:rsidR="007C461F" w:rsidRDefault="007C461F" w:rsidP="007C461F">
      <w:pPr>
        <w:rPr>
          <w:ins w:id="11196" w:author="Priyanshu Solon" w:date="2025-05-22T22:35:00Z"/>
        </w:rPr>
      </w:pPr>
      <w:ins w:id="11197" w:author="Priyanshu Solon" w:date="2025-05-22T22:35:00Z">
        <w:r>
          <w:t xml:space="preserve">    &lt;meta name="viewport" content="width=device-width, initial-scale=1.0"&gt;</w:t>
        </w:r>
      </w:ins>
    </w:p>
    <w:p w:rsidR="007C461F" w:rsidRDefault="007C461F" w:rsidP="007C461F">
      <w:pPr>
        <w:rPr>
          <w:ins w:id="11198" w:author="Priyanshu Solon" w:date="2025-05-22T22:35:00Z"/>
        </w:rPr>
      </w:pPr>
      <w:ins w:id="11199" w:author="Priyanshu Solon" w:date="2025-05-22T22:35:00Z">
        <w:r>
          <w:t xml:space="preserve">    &lt;title&gt;Document&lt;/title&gt;</w:t>
        </w:r>
      </w:ins>
    </w:p>
    <w:p w:rsidR="007C461F" w:rsidRDefault="007C461F" w:rsidP="007C461F">
      <w:pPr>
        <w:rPr>
          <w:ins w:id="11200" w:author="Priyanshu Solon" w:date="2025-05-22T22:35:00Z"/>
        </w:rPr>
      </w:pPr>
      <w:ins w:id="11201" w:author="Priyanshu Solon" w:date="2025-05-22T22:35:00Z">
        <w:r>
          <w:t xml:space="preserve">    &lt;style&gt;</w:t>
        </w:r>
      </w:ins>
    </w:p>
    <w:p w:rsidR="007C461F" w:rsidRDefault="007C461F" w:rsidP="007C461F">
      <w:pPr>
        <w:rPr>
          <w:ins w:id="11202" w:author="Priyanshu Solon" w:date="2025-05-22T22:35:00Z"/>
        </w:rPr>
      </w:pPr>
      <w:ins w:id="11203" w:author="Priyanshu Solon" w:date="2025-05-22T22:35:00Z">
        <w:r>
          <w:t xml:space="preserve">       .shoe {</w:t>
        </w:r>
      </w:ins>
    </w:p>
    <w:p w:rsidR="007C461F" w:rsidRDefault="007C461F" w:rsidP="007C461F">
      <w:pPr>
        <w:rPr>
          <w:ins w:id="11204" w:author="Priyanshu Solon" w:date="2025-05-22T22:35:00Z"/>
        </w:rPr>
      </w:pPr>
      <w:ins w:id="11205" w:author="Priyanshu Solon" w:date="2025-05-22T22:35:00Z">
        <w:r>
          <w:t xml:space="preserve">        width: 250px;</w:t>
        </w:r>
      </w:ins>
    </w:p>
    <w:p w:rsidR="007C461F" w:rsidRDefault="007C461F" w:rsidP="007C461F">
      <w:pPr>
        <w:rPr>
          <w:ins w:id="11206" w:author="Priyanshu Solon" w:date="2025-05-22T22:35:00Z"/>
        </w:rPr>
      </w:pPr>
      <w:ins w:id="11207" w:author="Priyanshu Solon" w:date="2025-05-22T22:35:00Z">
        <w:r>
          <w:t xml:space="preserve">        height: 350px;</w:t>
        </w:r>
      </w:ins>
    </w:p>
    <w:p w:rsidR="007C461F" w:rsidRDefault="007C461F" w:rsidP="007C461F">
      <w:pPr>
        <w:rPr>
          <w:ins w:id="11208" w:author="Priyanshu Solon" w:date="2025-05-22T22:35:00Z"/>
        </w:rPr>
      </w:pPr>
      <w:ins w:id="11209" w:author="Priyanshu Solon" w:date="2025-05-22T22:35:00Z">
        <w:r>
          <w:t xml:space="preserve">        background-image: url("../public/images/shoe-2.jpg");</w:t>
        </w:r>
      </w:ins>
    </w:p>
    <w:p w:rsidR="007C461F" w:rsidRDefault="007C461F" w:rsidP="007C461F">
      <w:pPr>
        <w:rPr>
          <w:ins w:id="11210" w:author="Priyanshu Solon" w:date="2025-05-22T22:35:00Z"/>
        </w:rPr>
      </w:pPr>
      <w:ins w:id="11211" w:author="Priyanshu Solon" w:date="2025-05-22T22:35:00Z">
        <w:r>
          <w:t xml:space="preserve">        background-size: 100%;</w:t>
        </w:r>
      </w:ins>
    </w:p>
    <w:p w:rsidR="007C461F" w:rsidRDefault="007C461F" w:rsidP="007C461F">
      <w:pPr>
        <w:rPr>
          <w:ins w:id="11212" w:author="Priyanshu Solon" w:date="2025-05-22T22:35:00Z"/>
        </w:rPr>
      </w:pPr>
      <w:ins w:id="11213" w:author="Priyanshu Solon" w:date="2025-05-22T22:35:00Z">
        <w:r>
          <w:t xml:space="preserve">        display: flex;</w:t>
        </w:r>
      </w:ins>
    </w:p>
    <w:p w:rsidR="007C461F" w:rsidRDefault="007C461F" w:rsidP="007C461F">
      <w:pPr>
        <w:rPr>
          <w:ins w:id="11214" w:author="Priyanshu Solon" w:date="2025-05-22T22:35:00Z"/>
        </w:rPr>
      </w:pPr>
      <w:ins w:id="11215" w:author="Priyanshu Solon" w:date="2025-05-22T22:35:00Z">
        <w:r>
          <w:t xml:space="preserve">        flex-direction: column;</w:t>
        </w:r>
      </w:ins>
    </w:p>
    <w:p w:rsidR="007C461F" w:rsidRDefault="007C461F" w:rsidP="007C461F">
      <w:pPr>
        <w:rPr>
          <w:ins w:id="11216" w:author="Priyanshu Solon" w:date="2025-05-22T22:35:00Z"/>
        </w:rPr>
      </w:pPr>
      <w:ins w:id="11217" w:author="Priyanshu Solon" w:date="2025-05-22T22:35:00Z">
        <w:r>
          <w:t xml:space="preserve">        justify-content: end;</w:t>
        </w:r>
      </w:ins>
    </w:p>
    <w:p w:rsidR="007C461F" w:rsidRDefault="007C461F" w:rsidP="007C461F">
      <w:pPr>
        <w:rPr>
          <w:ins w:id="11218" w:author="Priyanshu Solon" w:date="2025-05-22T22:35:00Z"/>
        </w:rPr>
      </w:pPr>
      <w:ins w:id="11219" w:author="Priyanshu Solon" w:date="2025-05-22T22:35:00Z">
        <w:r>
          <w:t xml:space="preserve">        align-items: center;</w:t>
        </w:r>
      </w:ins>
    </w:p>
    <w:p w:rsidR="007C461F" w:rsidRDefault="007C461F" w:rsidP="007C461F">
      <w:pPr>
        <w:rPr>
          <w:ins w:id="11220" w:author="Priyanshu Solon" w:date="2025-05-22T22:35:00Z"/>
        </w:rPr>
      </w:pPr>
      <w:ins w:id="11221" w:author="Priyanshu Solon" w:date="2025-05-22T22:35:00Z">
        <w:r>
          <w:t xml:space="preserve">        overflow: hidden;</w:t>
        </w:r>
      </w:ins>
    </w:p>
    <w:p w:rsidR="007C461F" w:rsidRDefault="007C461F" w:rsidP="007C461F">
      <w:pPr>
        <w:rPr>
          <w:ins w:id="11222" w:author="Priyanshu Solon" w:date="2025-05-22T22:35:00Z"/>
        </w:rPr>
      </w:pPr>
      <w:ins w:id="11223" w:author="Priyanshu Solon" w:date="2025-05-22T22:35:00Z">
        <w:r>
          <w:t xml:space="preserve">       }</w:t>
        </w:r>
      </w:ins>
    </w:p>
    <w:p w:rsidR="007C461F" w:rsidRDefault="007C461F" w:rsidP="007C461F">
      <w:pPr>
        <w:rPr>
          <w:ins w:id="11224" w:author="Priyanshu Solon" w:date="2025-05-22T22:35:00Z"/>
        </w:rPr>
      </w:pPr>
      <w:ins w:id="11225" w:author="Priyanshu Solon" w:date="2025-05-22T22:35:00Z">
        <w:r>
          <w:t xml:space="preserve">       .shoe:hover {</w:t>
        </w:r>
      </w:ins>
    </w:p>
    <w:p w:rsidR="007C461F" w:rsidRDefault="007C461F" w:rsidP="007C461F">
      <w:pPr>
        <w:rPr>
          <w:ins w:id="11226" w:author="Priyanshu Solon" w:date="2025-05-22T22:35:00Z"/>
        </w:rPr>
      </w:pPr>
      <w:ins w:id="11227" w:author="Priyanshu Solon" w:date="2025-05-22T22:35:00Z">
        <w:r>
          <w:t xml:space="preserve">        background-image: url("../public/images/shoe-1.jpg");</w:t>
        </w:r>
      </w:ins>
    </w:p>
    <w:p w:rsidR="007C461F" w:rsidRDefault="007C461F" w:rsidP="007C461F">
      <w:pPr>
        <w:rPr>
          <w:ins w:id="11228" w:author="Priyanshu Solon" w:date="2025-05-22T22:35:00Z"/>
        </w:rPr>
      </w:pPr>
      <w:ins w:id="11229" w:author="Priyanshu Solon" w:date="2025-05-22T22:35:00Z">
        <w:r>
          <w:t xml:space="preserve">        background-size: cover;</w:t>
        </w:r>
      </w:ins>
    </w:p>
    <w:p w:rsidR="007C461F" w:rsidRDefault="007C461F" w:rsidP="007C461F">
      <w:pPr>
        <w:rPr>
          <w:ins w:id="11230" w:author="Priyanshu Solon" w:date="2025-05-22T22:35:00Z"/>
        </w:rPr>
      </w:pPr>
      <w:ins w:id="11231" w:author="Priyanshu Solon" w:date="2025-05-22T22:35:00Z">
        <w:r>
          <w:t xml:space="preserve">       }</w:t>
        </w:r>
      </w:ins>
    </w:p>
    <w:p w:rsidR="007C461F" w:rsidRDefault="007C461F" w:rsidP="007C461F">
      <w:pPr>
        <w:rPr>
          <w:ins w:id="11232" w:author="Priyanshu Solon" w:date="2025-05-22T22:35:00Z"/>
        </w:rPr>
      </w:pPr>
      <w:ins w:id="11233" w:author="Priyanshu Solon" w:date="2025-05-22T22:35:00Z">
        <w:r>
          <w:t xml:space="preserve">       .short-cuts span {</w:t>
        </w:r>
      </w:ins>
    </w:p>
    <w:p w:rsidR="007C461F" w:rsidRDefault="007C461F" w:rsidP="007C461F">
      <w:pPr>
        <w:rPr>
          <w:ins w:id="11234" w:author="Priyanshu Solon" w:date="2025-05-22T22:35:00Z"/>
        </w:rPr>
      </w:pPr>
      <w:ins w:id="11235" w:author="Priyanshu Solon" w:date="2025-05-22T22:35:00Z">
        <w:r>
          <w:t xml:space="preserve">          background-color: white;</w:t>
        </w:r>
      </w:ins>
    </w:p>
    <w:p w:rsidR="007C461F" w:rsidRDefault="007C461F" w:rsidP="007C461F">
      <w:pPr>
        <w:rPr>
          <w:ins w:id="11236" w:author="Priyanshu Solon" w:date="2025-05-22T22:35:00Z"/>
        </w:rPr>
      </w:pPr>
      <w:ins w:id="11237" w:author="Priyanshu Solon" w:date="2025-05-22T22:35:00Z">
        <w:r>
          <w:t xml:space="preserve">          display: inline-block;</w:t>
        </w:r>
      </w:ins>
    </w:p>
    <w:p w:rsidR="007C461F" w:rsidRDefault="007C461F" w:rsidP="007C461F">
      <w:pPr>
        <w:rPr>
          <w:ins w:id="11238" w:author="Priyanshu Solon" w:date="2025-05-22T22:35:00Z"/>
        </w:rPr>
      </w:pPr>
      <w:ins w:id="11239" w:author="Priyanshu Solon" w:date="2025-05-22T22:35:00Z">
        <w:r>
          <w:lastRenderedPageBreak/>
          <w:t xml:space="preserve">          width: 20px;</w:t>
        </w:r>
      </w:ins>
    </w:p>
    <w:p w:rsidR="007C461F" w:rsidRDefault="007C461F" w:rsidP="007C461F">
      <w:pPr>
        <w:rPr>
          <w:ins w:id="11240" w:author="Priyanshu Solon" w:date="2025-05-22T22:35:00Z"/>
        </w:rPr>
      </w:pPr>
      <w:ins w:id="11241" w:author="Priyanshu Solon" w:date="2025-05-22T22:35:00Z">
        <w:r>
          <w:t xml:space="preserve">          height: 20px;</w:t>
        </w:r>
      </w:ins>
    </w:p>
    <w:p w:rsidR="007C461F" w:rsidRDefault="007C461F" w:rsidP="007C461F">
      <w:pPr>
        <w:rPr>
          <w:ins w:id="11242" w:author="Priyanshu Solon" w:date="2025-05-22T22:35:00Z"/>
        </w:rPr>
      </w:pPr>
      <w:ins w:id="11243" w:author="Priyanshu Solon" w:date="2025-05-22T22:35:00Z">
        <w:r>
          <w:t xml:space="preserve">          border-radius: 20px;</w:t>
        </w:r>
      </w:ins>
    </w:p>
    <w:p w:rsidR="007C461F" w:rsidRDefault="007C461F" w:rsidP="007C461F">
      <w:pPr>
        <w:rPr>
          <w:ins w:id="11244" w:author="Priyanshu Solon" w:date="2025-05-22T22:35:00Z"/>
        </w:rPr>
      </w:pPr>
      <w:ins w:id="11245" w:author="Priyanshu Solon" w:date="2025-05-22T22:35:00Z">
        <w:r>
          <w:t xml:space="preserve">          text-align: center;</w:t>
        </w:r>
      </w:ins>
    </w:p>
    <w:p w:rsidR="007C461F" w:rsidRDefault="007C461F" w:rsidP="007C461F">
      <w:pPr>
        <w:rPr>
          <w:ins w:id="11246" w:author="Priyanshu Solon" w:date="2025-05-22T22:35:00Z"/>
        </w:rPr>
      </w:pPr>
      <w:ins w:id="11247" w:author="Priyanshu Solon" w:date="2025-05-22T22:35:00Z">
        <w:r>
          <w:t xml:space="preserve">          padding: 10px;</w:t>
        </w:r>
      </w:ins>
    </w:p>
    <w:p w:rsidR="007C461F" w:rsidRDefault="007C461F" w:rsidP="007C461F">
      <w:pPr>
        <w:rPr>
          <w:ins w:id="11248" w:author="Priyanshu Solon" w:date="2025-05-22T22:35:00Z"/>
        </w:rPr>
      </w:pPr>
      <w:ins w:id="11249" w:author="Priyanshu Solon" w:date="2025-05-22T22:35:00Z">
        <w:r>
          <w:t xml:space="preserve">          margin: 0px 5px 0px 5px;</w:t>
        </w:r>
      </w:ins>
    </w:p>
    <w:p w:rsidR="007C461F" w:rsidRDefault="007C461F" w:rsidP="007C461F">
      <w:pPr>
        <w:rPr>
          <w:ins w:id="11250" w:author="Priyanshu Solon" w:date="2025-05-22T22:35:00Z"/>
        </w:rPr>
      </w:pPr>
      <w:ins w:id="11251" w:author="Priyanshu Solon" w:date="2025-05-22T22:35:00Z">
        <w:r>
          <w:t xml:space="preserve">          font-size: 20px;</w:t>
        </w:r>
      </w:ins>
    </w:p>
    <w:p w:rsidR="007C461F" w:rsidRDefault="007C461F" w:rsidP="007C461F">
      <w:pPr>
        <w:rPr>
          <w:ins w:id="11252" w:author="Priyanshu Solon" w:date="2025-05-22T22:35:00Z"/>
        </w:rPr>
      </w:pPr>
      <w:ins w:id="11253" w:author="Priyanshu Solon" w:date="2025-05-22T22:35:00Z">
        <w:r>
          <w:t xml:space="preserve">       }</w:t>
        </w:r>
      </w:ins>
    </w:p>
    <w:p w:rsidR="007C461F" w:rsidRDefault="007C461F" w:rsidP="007C461F">
      <w:pPr>
        <w:rPr>
          <w:ins w:id="11254" w:author="Priyanshu Solon" w:date="2025-05-22T22:35:00Z"/>
        </w:rPr>
      </w:pPr>
      <w:ins w:id="11255" w:author="Priyanshu Solon" w:date="2025-05-22T22:35:00Z">
        <w:r>
          <w:t xml:space="preserve">       .short-cuts {</w:t>
        </w:r>
      </w:ins>
    </w:p>
    <w:p w:rsidR="007C461F" w:rsidRDefault="007C461F" w:rsidP="007C461F">
      <w:pPr>
        <w:rPr>
          <w:ins w:id="11256" w:author="Priyanshu Solon" w:date="2025-05-22T22:35:00Z"/>
        </w:rPr>
      </w:pPr>
      <w:ins w:id="11257" w:author="Priyanshu Solon" w:date="2025-05-22T22:35:00Z">
        <w:r>
          <w:t xml:space="preserve">          transform: translateY(30px);</w:t>
        </w:r>
      </w:ins>
    </w:p>
    <w:p w:rsidR="007C461F" w:rsidRDefault="007C461F" w:rsidP="007C461F">
      <w:pPr>
        <w:rPr>
          <w:ins w:id="11258" w:author="Priyanshu Solon" w:date="2025-05-22T22:35:00Z"/>
        </w:rPr>
      </w:pPr>
      <w:ins w:id="11259" w:author="Priyanshu Solon" w:date="2025-05-22T22:35:00Z">
        <w:r>
          <w:t xml:space="preserve">          transition: 1s;</w:t>
        </w:r>
      </w:ins>
    </w:p>
    <w:p w:rsidR="007C461F" w:rsidRDefault="007C461F" w:rsidP="007C461F">
      <w:pPr>
        <w:rPr>
          <w:ins w:id="11260" w:author="Priyanshu Solon" w:date="2025-05-22T22:35:00Z"/>
        </w:rPr>
      </w:pPr>
      <w:ins w:id="11261" w:author="Priyanshu Solon" w:date="2025-05-22T22:35:00Z">
        <w:r>
          <w:t xml:space="preserve">       }</w:t>
        </w:r>
      </w:ins>
    </w:p>
    <w:p w:rsidR="007C461F" w:rsidRDefault="007C461F" w:rsidP="007C461F">
      <w:pPr>
        <w:rPr>
          <w:ins w:id="11262" w:author="Priyanshu Solon" w:date="2025-05-22T22:35:00Z"/>
        </w:rPr>
      </w:pPr>
      <w:ins w:id="11263" w:author="Priyanshu Solon" w:date="2025-05-22T22:35:00Z">
        <w:r>
          <w:t xml:space="preserve">       .shoe:hover .short-cuts {</w:t>
        </w:r>
      </w:ins>
    </w:p>
    <w:p w:rsidR="007C461F" w:rsidRDefault="007C461F" w:rsidP="007C461F">
      <w:pPr>
        <w:rPr>
          <w:ins w:id="11264" w:author="Priyanshu Solon" w:date="2025-05-22T22:35:00Z"/>
        </w:rPr>
      </w:pPr>
      <w:ins w:id="11265" w:author="Priyanshu Solon" w:date="2025-05-22T22:35:00Z">
        <w:r>
          <w:t xml:space="preserve">          transform: translateY(-10px);</w:t>
        </w:r>
      </w:ins>
    </w:p>
    <w:p w:rsidR="007C461F" w:rsidRDefault="007C461F" w:rsidP="007C461F">
      <w:pPr>
        <w:rPr>
          <w:ins w:id="11266" w:author="Priyanshu Solon" w:date="2025-05-22T22:35:00Z"/>
        </w:rPr>
      </w:pPr>
      <w:ins w:id="11267" w:author="Priyanshu Solon" w:date="2025-05-22T22:35:00Z">
        <w:r>
          <w:t xml:space="preserve">          transition: 200ms;</w:t>
        </w:r>
      </w:ins>
    </w:p>
    <w:p w:rsidR="007C461F" w:rsidRDefault="007C461F" w:rsidP="007C461F">
      <w:pPr>
        <w:rPr>
          <w:ins w:id="11268" w:author="Priyanshu Solon" w:date="2025-05-22T22:35:00Z"/>
        </w:rPr>
      </w:pPr>
      <w:ins w:id="11269" w:author="Priyanshu Solon" w:date="2025-05-22T22:35:00Z">
        <w:r>
          <w:t xml:space="preserve">       }</w:t>
        </w:r>
      </w:ins>
    </w:p>
    <w:p w:rsidR="007C461F" w:rsidRDefault="007C461F" w:rsidP="007C461F">
      <w:pPr>
        <w:rPr>
          <w:ins w:id="11270" w:author="Priyanshu Solon" w:date="2025-05-22T22:35:00Z"/>
        </w:rPr>
      </w:pPr>
      <w:ins w:id="11271" w:author="Priyanshu Solon" w:date="2025-05-22T22:35:00Z">
        <w:r>
          <w:t xml:space="preserve">       .short-cuts span:hover {</w:t>
        </w:r>
      </w:ins>
    </w:p>
    <w:p w:rsidR="007C461F" w:rsidRDefault="007C461F" w:rsidP="007C461F">
      <w:pPr>
        <w:rPr>
          <w:ins w:id="11272" w:author="Priyanshu Solon" w:date="2025-05-22T22:35:00Z"/>
        </w:rPr>
      </w:pPr>
      <w:ins w:id="11273" w:author="Priyanshu Solon" w:date="2025-05-22T22:35:00Z">
        <w:r>
          <w:t xml:space="preserve">          background-color: red;</w:t>
        </w:r>
      </w:ins>
    </w:p>
    <w:p w:rsidR="007C461F" w:rsidRDefault="007C461F" w:rsidP="007C461F">
      <w:pPr>
        <w:rPr>
          <w:ins w:id="11274" w:author="Priyanshu Solon" w:date="2025-05-22T22:35:00Z"/>
        </w:rPr>
      </w:pPr>
      <w:ins w:id="11275" w:author="Priyanshu Solon" w:date="2025-05-22T22:35:00Z">
        <w:r>
          <w:t xml:space="preserve">          color:white;</w:t>
        </w:r>
      </w:ins>
    </w:p>
    <w:p w:rsidR="007C461F" w:rsidRDefault="007C461F" w:rsidP="007C461F">
      <w:pPr>
        <w:rPr>
          <w:ins w:id="11276" w:author="Priyanshu Solon" w:date="2025-05-22T22:35:00Z"/>
        </w:rPr>
      </w:pPr>
      <w:ins w:id="11277" w:author="Priyanshu Solon" w:date="2025-05-22T22:35:00Z">
        <w:r>
          <w:t xml:space="preserve">          cursor: grab;</w:t>
        </w:r>
      </w:ins>
    </w:p>
    <w:p w:rsidR="007C461F" w:rsidRDefault="007C461F" w:rsidP="007C461F">
      <w:pPr>
        <w:rPr>
          <w:ins w:id="11278" w:author="Priyanshu Solon" w:date="2025-05-22T22:35:00Z"/>
        </w:rPr>
      </w:pPr>
      <w:ins w:id="11279" w:author="Priyanshu Solon" w:date="2025-05-22T22:35:00Z">
        <w:r>
          <w:t xml:space="preserve">       }</w:t>
        </w:r>
      </w:ins>
    </w:p>
    <w:p w:rsidR="007C461F" w:rsidRDefault="007C461F" w:rsidP="007C461F">
      <w:pPr>
        <w:rPr>
          <w:ins w:id="11280" w:author="Priyanshu Solon" w:date="2025-05-22T22:35:00Z"/>
        </w:rPr>
      </w:pPr>
      <w:ins w:id="11281" w:author="Priyanshu Solon" w:date="2025-05-22T22:35:00Z">
        <w:r>
          <w:t xml:space="preserve">    &lt;/style&gt;</w:t>
        </w:r>
      </w:ins>
    </w:p>
    <w:p w:rsidR="007C461F" w:rsidRDefault="007C461F" w:rsidP="007C461F">
      <w:pPr>
        <w:rPr>
          <w:ins w:id="11282" w:author="Priyanshu Solon" w:date="2025-05-22T22:35:00Z"/>
        </w:rPr>
      </w:pPr>
      <w:ins w:id="11283" w:author="Priyanshu Solon" w:date="2025-05-22T22:35:00Z">
        <w:r>
          <w:t xml:space="preserve">    &lt;link rel="stylesheet" href="../node_modules/bootstrap-icons/font/bootstrap-icons.css"&gt;</w:t>
        </w:r>
      </w:ins>
    </w:p>
    <w:p w:rsidR="007C461F" w:rsidRDefault="007C461F" w:rsidP="007C461F">
      <w:pPr>
        <w:rPr>
          <w:ins w:id="11284" w:author="Priyanshu Solon" w:date="2025-05-22T22:35:00Z"/>
        </w:rPr>
      </w:pPr>
      <w:ins w:id="11285" w:author="Priyanshu Solon" w:date="2025-05-22T22:35:00Z">
        <w:r>
          <w:t>&lt;/head&gt;</w:t>
        </w:r>
      </w:ins>
    </w:p>
    <w:p w:rsidR="007C461F" w:rsidRDefault="007C461F" w:rsidP="007C461F">
      <w:pPr>
        <w:rPr>
          <w:ins w:id="11286" w:author="Priyanshu Solon" w:date="2025-05-22T22:35:00Z"/>
        </w:rPr>
      </w:pPr>
      <w:ins w:id="11287" w:author="Priyanshu Solon" w:date="2025-05-22T22:35:00Z">
        <w:r>
          <w:t>&lt;body&gt;</w:t>
        </w:r>
      </w:ins>
    </w:p>
    <w:p w:rsidR="007C461F" w:rsidRDefault="007C461F" w:rsidP="007C461F">
      <w:pPr>
        <w:rPr>
          <w:ins w:id="11288" w:author="Priyanshu Solon" w:date="2025-05-22T22:35:00Z"/>
        </w:rPr>
      </w:pPr>
      <w:ins w:id="11289" w:author="Priyanshu Solon" w:date="2025-05-22T22:35:00Z">
        <w:r>
          <w:t xml:space="preserve">   &lt;div class="shoe"&gt;</w:t>
        </w:r>
      </w:ins>
    </w:p>
    <w:p w:rsidR="007C461F" w:rsidRDefault="007C461F" w:rsidP="007C461F">
      <w:pPr>
        <w:rPr>
          <w:ins w:id="11290" w:author="Priyanshu Solon" w:date="2025-05-22T22:35:00Z"/>
        </w:rPr>
      </w:pPr>
      <w:ins w:id="11291" w:author="Priyanshu Solon" w:date="2025-05-22T22:35:00Z">
        <w:r>
          <w:t xml:space="preserve">        &lt;div class="short-cuts"&gt;</w:t>
        </w:r>
      </w:ins>
    </w:p>
    <w:p w:rsidR="007C461F" w:rsidRDefault="007C461F" w:rsidP="007C461F">
      <w:pPr>
        <w:rPr>
          <w:ins w:id="11292" w:author="Priyanshu Solon" w:date="2025-05-22T22:35:00Z"/>
        </w:rPr>
      </w:pPr>
      <w:ins w:id="11293" w:author="Priyanshu Solon" w:date="2025-05-22T22:35:00Z">
        <w:r>
          <w:t xml:space="preserve">            &lt;span class="bi bi-eye-fill"&gt;&lt;/span&gt;</w:t>
        </w:r>
      </w:ins>
    </w:p>
    <w:p w:rsidR="007C461F" w:rsidRDefault="007C461F" w:rsidP="007C461F">
      <w:pPr>
        <w:rPr>
          <w:ins w:id="11294" w:author="Priyanshu Solon" w:date="2025-05-22T22:35:00Z"/>
        </w:rPr>
      </w:pPr>
      <w:ins w:id="11295" w:author="Priyanshu Solon" w:date="2025-05-22T22:35:00Z">
        <w:r>
          <w:t xml:space="preserve">            &lt;span class="bi bi-cart4"&gt;&lt;/span&gt;</w:t>
        </w:r>
      </w:ins>
    </w:p>
    <w:p w:rsidR="007C461F" w:rsidRDefault="007C461F" w:rsidP="007C461F">
      <w:pPr>
        <w:rPr>
          <w:ins w:id="11296" w:author="Priyanshu Solon" w:date="2025-05-22T22:35:00Z"/>
        </w:rPr>
      </w:pPr>
      <w:ins w:id="11297" w:author="Priyanshu Solon" w:date="2025-05-22T22:35:00Z">
        <w:r>
          <w:lastRenderedPageBreak/>
          <w:t xml:space="preserve">            &lt;span class="bi bi-heart"&gt;&lt;/span&gt;</w:t>
        </w:r>
      </w:ins>
    </w:p>
    <w:p w:rsidR="007C461F" w:rsidRDefault="007C461F" w:rsidP="007C461F">
      <w:pPr>
        <w:rPr>
          <w:ins w:id="11298" w:author="Priyanshu Solon" w:date="2025-05-22T22:35:00Z"/>
        </w:rPr>
      </w:pPr>
      <w:ins w:id="11299" w:author="Priyanshu Solon" w:date="2025-05-22T22:35:00Z">
        <w:r>
          <w:t xml:space="preserve">        &lt;/div&gt;</w:t>
        </w:r>
      </w:ins>
    </w:p>
    <w:p w:rsidR="007C461F" w:rsidRDefault="007C461F" w:rsidP="007C461F">
      <w:pPr>
        <w:rPr>
          <w:ins w:id="11300" w:author="Priyanshu Solon" w:date="2025-05-22T22:35:00Z"/>
        </w:rPr>
      </w:pPr>
      <w:ins w:id="11301" w:author="Priyanshu Solon" w:date="2025-05-22T22:35:00Z">
        <w:r>
          <w:t xml:space="preserve">   &lt;/div&gt;</w:t>
        </w:r>
      </w:ins>
    </w:p>
    <w:p w:rsidR="007C461F" w:rsidRDefault="007C461F" w:rsidP="007C461F">
      <w:pPr>
        <w:rPr>
          <w:ins w:id="11302" w:author="Priyanshu Solon" w:date="2025-05-22T22:35:00Z"/>
        </w:rPr>
      </w:pPr>
      <w:ins w:id="11303" w:author="Priyanshu Solon" w:date="2025-05-22T22:35:00Z">
        <w:r>
          <w:t>&lt;/body&gt;</w:t>
        </w:r>
      </w:ins>
    </w:p>
    <w:p w:rsidR="007C461F" w:rsidRDefault="007C461F" w:rsidP="007C461F">
      <w:pPr>
        <w:rPr>
          <w:ins w:id="11304" w:author="Priyanshu Solon" w:date="2025-05-22T22:35:00Z"/>
        </w:rPr>
      </w:pPr>
      <w:ins w:id="11305" w:author="Priyanshu Solon" w:date="2025-05-22T22:35:00Z">
        <w:r>
          <w:t>&lt;/html&gt;</w:t>
        </w:r>
      </w:ins>
    </w:p>
    <w:p w:rsidR="007C461F" w:rsidRDefault="007C461F" w:rsidP="007C461F">
      <w:pPr>
        <w:rPr>
          <w:ins w:id="11306" w:author="Priyanshu Solon" w:date="2025-05-22T22:35:00Z"/>
        </w:rPr>
      </w:pPr>
    </w:p>
    <w:p w:rsidR="007C461F" w:rsidRPr="002533F2" w:rsidRDefault="007C461F" w:rsidP="007C461F">
      <w:pPr>
        <w:rPr>
          <w:ins w:id="11307" w:author="Priyanshu Solon" w:date="2025-05-22T22:35:00Z"/>
          <w:b/>
          <w:bCs/>
          <w:rPrChange w:id="11308" w:author="Priyanshu Solon" w:date="2025-05-22T23:11:00Z">
            <w:rPr>
              <w:ins w:id="11309" w:author="Priyanshu Solon" w:date="2025-05-22T22:35:00Z"/>
            </w:rPr>
          </w:rPrChange>
        </w:rPr>
      </w:pPr>
      <w:ins w:id="11310" w:author="Priyanshu Solon" w:date="2025-05-22T22:35:00Z">
        <w:r w:rsidRPr="002533F2">
          <w:rPr>
            <w:b/>
            <w:bCs/>
            <w:rPrChange w:id="11311" w:author="Priyanshu Solon" w:date="2025-05-22T23:11:00Z">
              <w:rPr/>
            </w:rPrChange>
          </w:rPr>
          <w:t xml:space="preserve">scale()    </w:t>
        </w:r>
      </w:ins>
    </w:p>
    <w:p w:rsidR="007C461F" w:rsidRDefault="007C461F" w:rsidP="007C461F">
      <w:pPr>
        <w:rPr>
          <w:ins w:id="11312" w:author="Priyanshu Solon" w:date="2025-05-22T22:35:00Z"/>
        </w:rPr>
      </w:pPr>
      <w:ins w:id="11313" w:author="Priyanshu Solon" w:date="2025-05-22T22:35:00Z">
        <w:r>
          <w:t>- It is used to change the size of element.</w:t>
        </w:r>
      </w:ins>
    </w:p>
    <w:p w:rsidR="007C461F" w:rsidRDefault="007C461F" w:rsidP="007C461F">
      <w:pPr>
        <w:rPr>
          <w:ins w:id="11314" w:author="Priyanshu Solon" w:date="2025-05-22T22:35:00Z"/>
        </w:rPr>
      </w:pPr>
      <w:ins w:id="11315" w:author="Priyanshu Solon" w:date="2025-05-22T22:35:00Z">
        <w:r>
          <w:t>- It can transform width using X position &amp; height using Y position.</w:t>
        </w:r>
      </w:ins>
    </w:p>
    <w:p w:rsidR="007C461F" w:rsidRDefault="007C461F" w:rsidP="007C461F">
      <w:pPr>
        <w:rPr>
          <w:ins w:id="11316" w:author="Priyanshu Solon" w:date="2025-05-22T22:35:00Z"/>
        </w:rPr>
      </w:pPr>
      <w:ins w:id="11317" w:author="Priyanshu Solon" w:date="2025-05-22T22:35:00Z">
        <w:r>
          <w:t>- Scale methods are</w:t>
        </w:r>
      </w:ins>
    </w:p>
    <w:p w:rsidR="007C461F" w:rsidRDefault="007C461F" w:rsidP="007C461F">
      <w:pPr>
        <w:rPr>
          <w:ins w:id="11318" w:author="Priyanshu Solon" w:date="2025-05-22T22:35:00Z"/>
        </w:rPr>
      </w:pPr>
      <w:ins w:id="11319" w:author="Priyanshu Solon" w:date="2025-05-22T22:35:00Z">
        <w:r>
          <w:t xml:space="preserve">    a) scale()</w:t>
        </w:r>
      </w:ins>
    </w:p>
    <w:p w:rsidR="007C461F" w:rsidRDefault="007C461F" w:rsidP="007C461F">
      <w:pPr>
        <w:rPr>
          <w:ins w:id="11320" w:author="Priyanshu Solon" w:date="2025-05-22T22:35:00Z"/>
        </w:rPr>
      </w:pPr>
      <w:ins w:id="11321" w:author="Priyanshu Solon" w:date="2025-05-22T22:35:00Z">
        <w:r>
          <w:t xml:space="preserve">    b) scaleX()</w:t>
        </w:r>
      </w:ins>
    </w:p>
    <w:p w:rsidR="007C461F" w:rsidRDefault="007C461F" w:rsidP="007C461F">
      <w:pPr>
        <w:rPr>
          <w:ins w:id="11322" w:author="Priyanshu Solon" w:date="2025-05-22T22:35:00Z"/>
        </w:rPr>
      </w:pPr>
      <w:ins w:id="11323" w:author="Priyanshu Solon" w:date="2025-05-22T22:35:00Z">
        <w:r>
          <w:t xml:space="preserve">    c) scaleY()</w:t>
        </w:r>
      </w:ins>
    </w:p>
    <w:p w:rsidR="007C461F" w:rsidRDefault="007C461F" w:rsidP="007C461F">
      <w:pPr>
        <w:rPr>
          <w:ins w:id="11324" w:author="Priyanshu Solon" w:date="2025-05-22T22:35:00Z"/>
        </w:rPr>
      </w:pPr>
    </w:p>
    <w:p w:rsidR="007C461F" w:rsidRDefault="007C461F" w:rsidP="007C461F">
      <w:pPr>
        <w:rPr>
          <w:ins w:id="11325" w:author="Priyanshu Solon" w:date="2025-05-22T22:35:00Z"/>
        </w:rPr>
      </w:pPr>
      <w:ins w:id="11326" w:author="Priyanshu Solon" w:date="2025-05-22T22:35:00Z">
        <w:r>
          <w:t>Syntax:</w:t>
        </w:r>
      </w:ins>
    </w:p>
    <w:p w:rsidR="007C461F" w:rsidRDefault="007C461F" w:rsidP="007C461F">
      <w:pPr>
        <w:rPr>
          <w:ins w:id="11327" w:author="Priyanshu Solon" w:date="2025-05-22T22:35:00Z"/>
        </w:rPr>
      </w:pPr>
      <w:ins w:id="11328" w:author="Priyanshu Solon" w:date="2025-05-22T22:35:00Z">
        <w:r>
          <w:t xml:space="preserve">    {</w:t>
        </w:r>
      </w:ins>
    </w:p>
    <w:p w:rsidR="007C461F" w:rsidRDefault="007C461F" w:rsidP="007C461F">
      <w:pPr>
        <w:rPr>
          <w:ins w:id="11329" w:author="Priyanshu Solon" w:date="2025-05-22T22:35:00Z"/>
        </w:rPr>
      </w:pPr>
      <w:ins w:id="11330" w:author="Priyanshu Solon" w:date="2025-05-22T22:35:00Z">
        <w:r>
          <w:t xml:space="preserve">     transform : scale(xUnits, yUnits);</w:t>
        </w:r>
      </w:ins>
    </w:p>
    <w:p w:rsidR="007C461F" w:rsidRDefault="007C461F" w:rsidP="007C461F">
      <w:pPr>
        <w:rPr>
          <w:ins w:id="11331" w:author="Priyanshu Solon" w:date="2025-05-22T22:35:00Z"/>
        </w:rPr>
      </w:pPr>
      <w:ins w:id="11332" w:author="Priyanshu Solon" w:date="2025-05-22T22:35:00Z">
        <w:r>
          <w:t xml:space="preserve">    }</w:t>
        </w:r>
      </w:ins>
    </w:p>
    <w:p w:rsidR="007C461F" w:rsidRDefault="007C461F" w:rsidP="007C461F">
      <w:pPr>
        <w:rPr>
          <w:ins w:id="11333" w:author="Priyanshu Solon" w:date="2025-05-22T22:35:00Z"/>
        </w:rPr>
      </w:pPr>
    </w:p>
    <w:p w:rsidR="007C461F" w:rsidRDefault="007C461F" w:rsidP="007C461F">
      <w:pPr>
        <w:rPr>
          <w:ins w:id="11334" w:author="Priyanshu Solon" w:date="2025-05-22T22:35:00Z"/>
        </w:rPr>
      </w:pPr>
      <w:ins w:id="11335" w:author="Priyanshu Solon" w:date="2025-05-22T22:35:00Z">
        <w:r>
          <w:t>- Scale units 1=100%</w:t>
        </w:r>
      </w:ins>
    </w:p>
    <w:p w:rsidR="007C461F" w:rsidRDefault="007C461F" w:rsidP="007C461F">
      <w:pPr>
        <w:rPr>
          <w:ins w:id="11336" w:author="Priyanshu Solon" w:date="2025-05-22T22:35:00Z"/>
        </w:rPr>
      </w:pPr>
    </w:p>
    <w:p w:rsidR="007C461F" w:rsidRDefault="007C461F" w:rsidP="007C461F">
      <w:pPr>
        <w:rPr>
          <w:ins w:id="11337" w:author="Priyanshu Solon" w:date="2025-05-22T22:35:00Z"/>
        </w:rPr>
      </w:pPr>
      <w:ins w:id="11338" w:author="Priyanshu Solon" w:date="2025-05-22T22:35:00Z">
        <w:r>
          <w:t>Syntax:</w:t>
        </w:r>
      </w:ins>
    </w:p>
    <w:p w:rsidR="007C461F" w:rsidRDefault="007C461F" w:rsidP="007C461F">
      <w:pPr>
        <w:rPr>
          <w:ins w:id="11339" w:author="Priyanshu Solon" w:date="2025-05-22T22:35:00Z"/>
        </w:rPr>
      </w:pPr>
      <w:ins w:id="11340" w:author="Priyanshu Solon" w:date="2025-05-22T22:35:00Z">
        <w:r>
          <w:t xml:space="preserve">    {</w:t>
        </w:r>
      </w:ins>
    </w:p>
    <w:p w:rsidR="007C461F" w:rsidRDefault="007C461F" w:rsidP="007C461F">
      <w:pPr>
        <w:rPr>
          <w:ins w:id="11341" w:author="Priyanshu Solon" w:date="2025-05-22T22:35:00Z"/>
        </w:rPr>
      </w:pPr>
      <w:ins w:id="11342" w:author="Priyanshu Solon" w:date="2025-05-22T22:35:00Z">
        <w:r>
          <w:t xml:space="preserve">     transform: scale(1.5, 2);    // width=150%   height=200%</w:t>
        </w:r>
      </w:ins>
    </w:p>
    <w:p w:rsidR="007C461F" w:rsidRDefault="007C461F" w:rsidP="007C461F">
      <w:pPr>
        <w:rPr>
          <w:ins w:id="11343" w:author="Priyanshu Solon" w:date="2025-05-22T22:35:00Z"/>
        </w:rPr>
      </w:pPr>
      <w:ins w:id="11344" w:author="Priyanshu Solon" w:date="2025-05-22T22:35:00Z">
        <w:r>
          <w:t xml:space="preserve">    }</w:t>
        </w:r>
      </w:ins>
    </w:p>
    <w:p w:rsidR="007C461F" w:rsidRDefault="007C461F" w:rsidP="007C461F">
      <w:pPr>
        <w:rPr>
          <w:ins w:id="11345" w:author="Priyanshu Solon" w:date="2025-05-22T22:35:00Z"/>
        </w:rPr>
      </w:pPr>
    </w:p>
    <w:p w:rsidR="007C461F" w:rsidRPr="002533F2" w:rsidRDefault="007C461F" w:rsidP="007C461F">
      <w:pPr>
        <w:rPr>
          <w:ins w:id="11346" w:author="Priyanshu Solon" w:date="2025-05-22T22:35:00Z"/>
          <w:rPrChange w:id="11347" w:author="Priyanshu Solon" w:date="2025-05-22T23:11:00Z">
            <w:rPr>
              <w:ins w:id="11348" w:author="Priyanshu Solon" w:date="2025-05-22T22:35:00Z"/>
            </w:rPr>
          </w:rPrChange>
        </w:rPr>
      </w:pPr>
      <w:ins w:id="11349" w:author="Priyanshu Solon" w:date="2025-05-22T22:35:00Z">
        <w:r w:rsidRPr="002533F2">
          <w:rPr>
            <w:rPrChange w:id="11350" w:author="Priyanshu Solon" w:date="2025-05-22T23:11:00Z">
              <w:rPr/>
            </w:rPrChange>
          </w:rPr>
          <w:t>5/05</w:t>
        </w:r>
      </w:ins>
    </w:p>
    <w:p w:rsidR="007C461F" w:rsidRDefault="007C461F" w:rsidP="007C461F">
      <w:pPr>
        <w:rPr>
          <w:ins w:id="11351" w:author="Priyanshu Solon" w:date="2025-05-22T22:35:00Z"/>
        </w:rPr>
      </w:pPr>
      <w:ins w:id="11352" w:author="Priyanshu Solon" w:date="2025-05-22T22:35:00Z">
        <w:r>
          <w:t>====</w:t>
        </w:r>
      </w:ins>
    </w:p>
    <w:p w:rsidR="007C461F" w:rsidRDefault="007C461F" w:rsidP="007C461F">
      <w:pPr>
        <w:rPr>
          <w:ins w:id="11353" w:author="Priyanshu Solon" w:date="2025-05-22T22:35:00Z"/>
        </w:rPr>
      </w:pPr>
    </w:p>
    <w:p w:rsidR="007C461F" w:rsidRPr="002533F2" w:rsidRDefault="007C461F" w:rsidP="007C461F">
      <w:pPr>
        <w:rPr>
          <w:ins w:id="11354" w:author="Priyanshu Solon" w:date="2025-05-22T22:35:00Z"/>
          <w:b/>
          <w:bCs/>
          <w:rPrChange w:id="11355" w:author="Priyanshu Solon" w:date="2025-05-22T23:11:00Z">
            <w:rPr>
              <w:ins w:id="11356" w:author="Priyanshu Solon" w:date="2025-05-22T22:35:00Z"/>
            </w:rPr>
          </w:rPrChange>
        </w:rPr>
      </w:pPr>
      <w:ins w:id="11357" w:author="Priyanshu Solon" w:date="2025-05-22T22:35:00Z">
        <w:r w:rsidRPr="002533F2">
          <w:rPr>
            <w:b/>
            <w:bCs/>
            <w:rPrChange w:id="11358" w:author="Priyanshu Solon" w:date="2025-05-22T23:11:00Z">
              <w:rPr/>
            </w:rPrChange>
          </w:rPr>
          <w:lastRenderedPageBreak/>
          <w:t>a) translate()</w:t>
        </w:r>
      </w:ins>
    </w:p>
    <w:p w:rsidR="007C461F" w:rsidRPr="002533F2" w:rsidRDefault="007C461F" w:rsidP="007C461F">
      <w:pPr>
        <w:rPr>
          <w:ins w:id="11359" w:author="Priyanshu Solon" w:date="2025-05-22T22:35:00Z"/>
          <w:b/>
          <w:bCs/>
          <w:rPrChange w:id="11360" w:author="Priyanshu Solon" w:date="2025-05-22T23:11:00Z">
            <w:rPr>
              <w:ins w:id="11361" w:author="Priyanshu Solon" w:date="2025-05-22T22:35:00Z"/>
            </w:rPr>
          </w:rPrChange>
        </w:rPr>
      </w:pPr>
      <w:ins w:id="11362" w:author="Priyanshu Solon" w:date="2025-05-22T22:35:00Z">
        <w:r w:rsidRPr="002533F2">
          <w:rPr>
            <w:b/>
            <w:bCs/>
            <w:rPrChange w:id="11363" w:author="Priyanshu Solon" w:date="2025-05-22T23:11:00Z">
              <w:rPr/>
            </w:rPrChange>
          </w:rPr>
          <w:t>b) scale()</w:t>
        </w:r>
      </w:ins>
    </w:p>
    <w:p w:rsidR="007C461F" w:rsidRPr="002533F2" w:rsidRDefault="007C461F" w:rsidP="007C461F">
      <w:pPr>
        <w:rPr>
          <w:ins w:id="11364" w:author="Priyanshu Solon" w:date="2025-05-22T22:35:00Z"/>
          <w:b/>
          <w:bCs/>
          <w:rPrChange w:id="11365" w:author="Priyanshu Solon" w:date="2025-05-22T23:11:00Z">
            <w:rPr>
              <w:ins w:id="11366" w:author="Priyanshu Solon" w:date="2025-05-22T22:35:00Z"/>
            </w:rPr>
          </w:rPrChange>
        </w:rPr>
      </w:pPr>
    </w:p>
    <w:p w:rsidR="007C461F" w:rsidRPr="002533F2" w:rsidRDefault="007C461F" w:rsidP="007C461F">
      <w:pPr>
        <w:rPr>
          <w:ins w:id="11367" w:author="Priyanshu Solon" w:date="2025-05-22T22:35:00Z"/>
          <w:b/>
          <w:bCs/>
          <w:rPrChange w:id="11368" w:author="Priyanshu Solon" w:date="2025-05-22T23:11:00Z">
            <w:rPr>
              <w:ins w:id="11369" w:author="Priyanshu Solon" w:date="2025-05-22T22:35:00Z"/>
            </w:rPr>
          </w:rPrChange>
        </w:rPr>
      </w:pPr>
      <w:ins w:id="11370" w:author="Priyanshu Solon" w:date="2025-05-22T22:35:00Z">
        <w:r w:rsidRPr="002533F2">
          <w:rPr>
            <w:b/>
            <w:bCs/>
            <w:rPrChange w:id="11371" w:author="Priyanshu Solon" w:date="2025-05-22T23:11:00Z">
              <w:rPr/>
            </w:rPrChange>
          </w:rPr>
          <w:t xml:space="preserve">c) skew()            </w:t>
        </w:r>
      </w:ins>
    </w:p>
    <w:p w:rsidR="007C461F" w:rsidRDefault="007C461F" w:rsidP="007C461F">
      <w:pPr>
        <w:rPr>
          <w:ins w:id="11372" w:author="Priyanshu Solon" w:date="2025-05-22T22:35:00Z"/>
        </w:rPr>
      </w:pPr>
      <w:ins w:id="11373" w:author="Priyanshu Solon" w:date="2025-05-22T22:35:00Z">
        <w:r>
          <w:t>- It is used to tilt element by specified angle.</w:t>
        </w:r>
      </w:ins>
    </w:p>
    <w:p w:rsidR="007C461F" w:rsidRDefault="007C461F" w:rsidP="007C461F">
      <w:pPr>
        <w:rPr>
          <w:ins w:id="11374" w:author="Priyanshu Solon" w:date="2025-05-22T22:35:00Z"/>
        </w:rPr>
      </w:pPr>
      <w:ins w:id="11375" w:author="Priyanshu Solon" w:date="2025-05-22T22:35:00Z">
        <w:r>
          <w:t>- It have methods</w:t>
        </w:r>
      </w:ins>
    </w:p>
    <w:p w:rsidR="007C461F" w:rsidRDefault="007C461F" w:rsidP="007C461F">
      <w:pPr>
        <w:rPr>
          <w:ins w:id="11376" w:author="Priyanshu Solon" w:date="2025-05-22T22:35:00Z"/>
        </w:rPr>
      </w:pPr>
      <w:ins w:id="11377" w:author="Priyanshu Solon" w:date="2025-05-22T22:35:00Z">
        <w:r>
          <w:t xml:space="preserve">    a) skew()</w:t>
        </w:r>
      </w:ins>
    </w:p>
    <w:p w:rsidR="007C461F" w:rsidRDefault="007C461F" w:rsidP="007C461F">
      <w:pPr>
        <w:rPr>
          <w:ins w:id="11378" w:author="Priyanshu Solon" w:date="2025-05-22T22:35:00Z"/>
        </w:rPr>
      </w:pPr>
      <w:ins w:id="11379" w:author="Priyanshu Solon" w:date="2025-05-22T22:35:00Z">
        <w:r>
          <w:t xml:space="preserve">    b) skewX()</w:t>
        </w:r>
      </w:ins>
    </w:p>
    <w:p w:rsidR="007C461F" w:rsidRDefault="007C461F" w:rsidP="007C461F">
      <w:pPr>
        <w:rPr>
          <w:ins w:id="11380" w:author="Priyanshu Solon" w:date="2025-05-22T22:35:00Z"/>
        </w:rPr>
      </w:pPr>
      <w:ins w:id="11381" w:author="Priyanshu Solon" w:date="2025-05-22T22:35:00Z">
        <w:r>
          <w:t xml:space="preserve">    c) skewY()</w:t>
        </w:r>
      </w:ins>
    </w:p>
    <w:p w:rsidR="007C461F" w:rsidRDefault="007C461F" w:rsidP="007C461F">
      <w:pPr>
        <w:rPr>
          <w:ins w:id="11382" w:author="Priyanshu Solon" w:date="2025-05-22T22:35:00Z"/>
        </w:rPr>
      </w:pPr>
    </w:p>
    <w:p w:rsidR="007C461F" w:rsidRDefault="007C461F" w:rsidP="007C461F">
      <w:pPr>
        <w:rPr>
          <w:ins w:id="11383" w:author="Priyanshu Solon" w:date="2025-05-22T22:35:00Z"/>
        </w:rPr>
      </w:pPr>
      <w:ins w:id="11384" w:author="Priyanshu Solon" w:date="2025-05-22T22:35:00Z">
        <w:r>
          <w:t>Syntax:</w:t>
        </w:r>
      </w:ins>
    </w:p>
    <w:p w:rsidR="007C461F" w:rsidRDefault="007C461F" w:rsidP="007C461F">
      <w:pPr>
        <w:rPr>
          <w:ins w:id="11385" w:author="Priyanshu Solon" w:date="2025-05-22T22:35:00Z"/>
        </w:rPr>
      </w:pPr>
      <w:ins w:id="11386" w:author="Priyanshu Solon" w:date="2025-05-22T22:35:00Z">
        <w:r>
          <w:t xml:space="preserve">    {</w:t>
        </w:r>
      </w:ins>
    </w:p>
    <w:p w:rsidR="007C461F" w:rsidRDefault="007C461F" w:rsidP="007C461F">
      <w:pPr>
        <w:rPr>
          <w:ins w:id="11387" w:author="Priyanshu Solon" w:date="2025-05-22T22:35:00Z"/>
        </w:rPr>
      </w:pPr>
      <w:ins w:id="11388" w:author="Priyanshu Solon" w:date="2025-05-22T22:35:00Z">
        <w:r>
          <w:t xml:space="preserve">      transform: skewX(20deg);</w:t>
        </w:r>
      </w:ins>
    </w:p>
    <w:p w:rsidR="007C461F" w:rsidRDefault="007C461F" w:rsidP="007C461F">
      <w:pPr>
        <w:rPr>
          <w:ins w:id="11389" w:author="Priyanshu Solon" w:date="2025-05-22T22:35:00Z"/>
        </w:rPr>
      </w:pPr>
      <w:ins w:id="11390" w:author="Priyanshu Solon" w:date="2025-05-22T22:35:00Z">
        <w:r>
          <w:t xml:space="preserve">    }</w:t>
        </w:r>
      </w:ins>
    </w:p>
    <w:p w:rsidR="007C461F" w:rsidRDefault="007C461F" w:rsidP="007C461F">
      <w:pPr>
        <w:rPr>
          <w:ins w:id="11391" w:author="Priyanshu Solon" w:date="2025-05-22T22:35:00Z"/>
        </w:rPr>
      </w:pPr>
    </w:p>
    <w:p w:rsidR="007C461F" w:rsidRPr="002533F2" w:rsidRDefault="007C461F" w:rsidP="007C461F">
      <w:pPr>
        <w:rPr>
          <w:ins w:id="11392" w:author="Priyanshu Solon" w:date="2025-05-22T22:35:00Z"/>
          <w:b/>
          <w:bCs/>
          <w:rPrChange w:id="11393" w:author="Priyanshu Solon" w:date="2025-05-22T23:11:00Z">
            <w:rPr>
              <w:ins w:id="11394" w:author="Priyanshu Solon" w:date="2025-05-22T22:35:00Z"/>
            </w:rPr>
          </w:rPrChange>
        </w:rPr>
      </w:pPr>
      <w:ins w:id="11395" w:author="Priyanshu Solon" w:date="2025-05-22T22:35:00Z">
        <w:r w:rsidRPr="002533F2">
          <w:rPr>
            <w:b/>
            <w:bCs/>
            <w:rPrChange w:id="11396" w:author="Priyanshu Solon" w:date="2025-05-22T23:11:00Z">
              <w:rPr/>
            </w:rPrChange>
          </w:rPr>
          <w:t>d) rotate()</w:t>
        </w:r>
      </w:ins>
    </w:p>
    <w:p w:rsidR="007C461F" w:rsidRDefault="007C461F" w:rsidP="007C461F">
      <w:pPr>
        <w:rPr>
          <w:ins w:id="11397" w:author="Priyanshu Solon" w:date="2025-05-22T22:35:00Z"/>
        </w:rPr>
      </w:pPr>
      <w:ins w:id="11398" w:author="Priyanshu Solon" w:date="2025-05-22T22:35:00Z">
        <w:r>
          <w:t>- It is used to rotate and change the orientation of element.</w:t>
        </w:r>
      </w:ins>
    </w:p>
    <w:p w:rsidR="007C461F" w:rsidRDefault="007C461F" w:rsidP="007C461F">
      <w:pPr>
        <w:rPr>
          <w:ins w:id="11399" w:author="Priyanshu Solon" w:date="2025-05-22T22:35:00Z"/>
        </w:rPr>
      </w:pPr>
      <w:ins w:id="11400" w:author="Priyanshu Solon" w:date="2025-05-22T22:35:00Z">
        <w:r>
          <w:t>- You can rotate along X &amp; Y axis by specified angle.</w:t>
        </w:r>
      </w:ins>
    </w:p>
    <w:p w:rsidR="007C461F" w:rsidRDefault="007C461F" w:rsidP="007C461F">
      <w:pPr>
        <w:rPr>
          <w:ins w:id="11401" w:author="Priyanshu Solon" w:date="2025-05-22T22:35:00Z"/>
        </w:rPr>
      </w:pPr>
    </w:p>
    <w:p w:rsidR="007C461F" w:rsidRDefault="007C461F" w:rsidP="007C461F">
      <w:pPr>
        <w:rPr>
          <w:ins w:id="11402" w:author="Priyanshu Solon" w:date="2025-05-22T22:35:00Z"/>
        </w:rPr>
      </w:pPr>
      <w:ins w:id="11403" w:author="Priyanshu Solon" w:date="2025-05-22T22:35:00Z">
        <w:r>
          <w:t xml:space="preserve">    a) rotate()</w:t>
        </w:r>
      </w:ins>
    </w:p>
    <w:p w:rsidR="007C461F" w:rsidRDefault="007C461F" w:rsidP="007C461F">
      <w:pPr>
        <w:rPr>
          <w:ins w:id="11404" w:author="Priyanshu Solon" w:date="2025-05-22T22:35:00Z"/>
        </w:rPr>
      </w:pPr>
      <w:ins w:id="11405" w:author="Priyanshu Solon" w:date="2025-05-22T22:35:00Z">
        <w:r>
          <w:t xml:space="preserve">    b) rotateX()</w:t>
        </w:r>
      </w:ins>
    </w:p>
    <w:p w:rsidR="007C461F" w:rsidRDefault="007C461F" w:rsidP="007C461F">
      <w:pPr>
        <w:rPr>
          <w:ins w:id="11406" w:author="Priyanshu Solon" w:date="2025-05-22T22:35:00Z"/>
        </w:rPr>
      </w:pPr>
      <w:ins w:id="11407" w:author="Priyanshu Solon" w:date="2025-05-22T22:35:00Z">
        <w:r>
          <w:t xml:space="preserve">    c) rotateY()</w:t>
        </w:r>
      </w:ins>
    </w:p>
    <w:p w:rsidR="007C461F" w:rsidRDefault="007C461F" w:rsidP="007C461F">
      <w:pPr>
        <w:rPr>
          <w:ins w:id="11408" w:author="Priyanshu Solon" w:date="2025-05-22T22:35:00Z"/>
        </w:rPr>
      </w:pPr>
    </w:p>
    <w:p w:rsidR="007C461F" w:rsidRDefault="007C461F" w:rsidP="007C461F">
      <w:pPr>
        <w:rPr>
          <w:ins w:id="11409" w:author="Priyanshu Solon" w:date="2025-05-22T22:35:00Z"/>
        </w:rPr>
      </w:pPr>
      <w:ins w:id="11410" w:author="Priyanshu Solon" w:date="2025-05-22T22:35:00Z">
        <w:r>
          <w:t>Syntax:</w:t>
        </w:r>
      </w:ins>
    </w:p>
    <w:p w:rsidR="007C461F" w:rsidRDefault="007C461F" w:rsidP="007C461F">
      <w:pPr>
        <w:rPr>
          <w:ins w:id="11411" w:author="Priyanshu Solon" w:date="2025-05-22T22:35:00Z"/>
        </w:rPr>
      </w:pPr>
      <w:ins w:id="11412" w:author="Priyanshu Solon" w:date="2025-05-22T22:35:00Z">
        <w:r>
          <w:t xml:space="preserve">    {</w:t>
        </w:r>
      </w:ins>
    </w:p>
    <w:p w:rsidR="007C461F" w:rsidRDefault="007C461F" w:rsidP="007C461F">
      <w:pPr>
        <w:rPr>
          <w:ins w:id="11413" w:author="Priyanshu Solon" w:date="2025-05-22T22:35:00Z"/>
        </w:rPr>
      </w:pPr>
      <w:ins w:id="11414" w:author="Priyanshu Solon" w:date="2025-05-22T22:35:00Z">
        <w:r>
          <w:t xml:space="preserve">     transform: rotateX(20deg);</w:t>
        </w:r>
      </w:ins>
    </w:p>
    <w:p w:rsidR="007C461F" w:rsidRDefault="007C461F" w:rsidP="007C461F">
      <w:pPr>
        <w:rPr>
          <w:ins w:id="11415" w:author="Priyanshu Solon" w:date="2025-05-22T22:35:00Z"/>
        </w:rPr>
      </w:pPr>
      <w:ins w:id="11416" w:author="Priyanshu Solon" w:date="2025-05-22T22:35:00Z">
        <w:r>
          <w:t xml:space="preserve">    }</w:t>
        </w:r>
      </w:ins>
    </w:p>
    <w:p w:rsidR="007C461F" w:rsidRDefault="007C461F" w:rsidP="007C461F">
      <w:pPr>
        <w:rPr>
          <w:ins w:id="11417" w:author="Priyanshu Solon" w:date="2025-05-22T22:35:00Z"/>
        </w:rPr>
      </w:pPr>
    </w:p>
    <w:p w:rsidR="007C461F" w:rsidRDefault="007C461F" w:rsidP="007C461F">
      <w:pPr>
        <w:rPr>
          <w:ins w:id="11418" w:author="Priyanshu Solon" w:date="2025-05-22T22:35:00Z"/>
        </w:rPr>
      </w:pPr>
      <w:ins w:id="11419" w:author="Priyanshu Solon" w:date="2025-05-22T22:35:00Z">
        <w:r>
          <w:t>Ex:</w:t>
        </w:r>
      </w:ins>
    </w:p>
    <w:p w:rsidR="007C461F" w:rsidRDefault="007C461F" w:rsidP="007C461F">
      <w:pPr>
        <w:rPr>
          <w:ins w:id="11420" w:author="Priyanshu Solon" w:date="2025-05-22T22:35:00Z"/>
        </w:rPr>
      </w:pPr>
      <w:ins w:id="11421" w:author="Priyanshu Solon" w:date="2025-05-22T22:35:00Z">
        <w:r>
          <w:lastRenderedPageBreak/>
          <w:t>&lt;!DOCTYPE html&gt;</w:t>
        </w:r>
      </w:ins>
    </w:p>
    <w:p w:rsidR="007C461F" w:rsidRDefault="007C461F" w:rsidP="007C461F">
      <w:pPr>
        <w:rPr>
          <w:ins w:id="11422" w:author="Priyanshu Solon" w:date="2025-05-22T22:35:00Z"/>
        </w:rPr>
      </w:pPr>
      <w:ins w:id="11423" w:author="Priyanshu Solon" w:date="2025-05-22T22:35:00Z">
        <w:r>
          <w:t>&lt;html lang="en"&gt;</w:t>
        </w:r>
      </w:ins>
    </w:p>
    <w:p w:rsidR="007C461F" w:rsidRDefault="007C461F" w:rsidP="007C461F">
      <w:pPr>
        <w:rPr>
          <w:ins w:id="11424" w:author="Priyanshu Solon" w:date="2025-05-22T22:35:00Z"/>
        </w:rPr>
      </w:pPr>
      <w:ins w:id="11425" w:author="Priyanshu Solon" w:date="2025-05-22T22:35:00Z">
        <w:r>
          <w:t>&lt;head&gt;</w:t>
        </w:r>
      </w:ins>
    </w:p>
    <w:p w:rsidR="007C461F" w:rsidRDefault="007C461F" w:rsidP="007C461F">
      <w:pPr>
        <w:rPr>
          <w:ins w:id="11426" w:author="Priyanshu Solon" w:date="2025-05-22T22:35:00Z"/>
        </w:rPr>
      </w:pPr>
      <w:ins w:id="11427" w:author="Priyanshu Solon" w:date="2025-05-22T22:35:00Z">
        <w:r>
          <w:t xml:space="preserve">    &lt;meta charset="UTF-8"&gt;</w:t>
        </w:r>
      </w:ins>
    </w:p>
    <w:p w:rsidR="007C461F" w:rsidRDefault="007C461F" w:rsidP="007C461F">
      <w:pPr>
        <w:rPr>
          <w:ins w:id="11428" w:author="Priyanshu Solon" w:date="2025-05-22T22:35:00Z"/>
        </w:rPr>
      </w:pPr>
      <w:ins w:id="11429" w:author="Priyanshu Solon" w:date="2025-05-22T22:35:00Z">
        <w:r>
          <w:t xml:space="preserve">    &lt;meta name="viewport" content="width=device-width, initial-scale=1.0"&gt;</w:t>
        </w:r>
      </w:ins>
    </w:p>
    <w:p w:rsidR="007C461F" w:rsidRDefault="007C461F" w:rsidP="007C461F">
      <w:pPr>
        <w:rPr>
          <w:ins w:id="11430" w:author="Priyanshu Solon" w:date="2025-05-22T22:35:00Z"/>
        </w:rPr>
      </w:pPr>
      <w:ins w:id="11431" w:author="Priyanshu Solon" w:date="2025-05-22T22:35:00Z">
        <w:r>
          <w:t xml:space="preserve">    &lt;title&gt;Document&lt;/title&gt;</w:t>
        </w:r>
      </w:ins>
    </w:p>
    <w:p w:rsidR="007C461F" w:rsidRDefault="007C461F" w:rsidP="007C461F">
      <w:pPr>
        <w:rPr>
          <w:ins w:id="11432" w:author="Priyanshu Solon" w:date="2025-05-22T22:35:00Z"/>
        </w:rPr>
      </w:pPr>
      <w:ins w:id="11433" w:author="Priyanshu Solon" w:date="2025-05-22T22:35:00Z">
        <w:r>
          <w:t xml:space="preserve">    &lt;style&gt;</w:t>
        </w:r>
      </w:ins>
    </w:p>
    <w:p w:rsidR="007C461F" w:rsidRDefault="007C461F" w:rsidP="007C461F">
      <w:pPr>
        <w:rPr>
          <w:ins w:id="11434" w:author="Priyanshu Solon" w:date="2025-05-22T22:35:00Z"/>
        </w:rPr>
      </w:pPr>
      <w:ins w:id="11435" w:author="Priyanshu Solon" w:date="2025-05-22T22:35:00Z">
        <w:r>
          <w:t xml:space="preserve">        body {</w:t>
        </w:r>
      </w:ins>
    </w:p>
    <w:p w:rsidR="007C461F" w:rsidRDefault="007C461F" w:rsidP="007C461F">
      <w:pPr>
        <w:rPr>
          <w:ins w:id="11436" w:author="Priyanshu Solon" w:date="2025-05-22T22:35:00Z"/>
        </w:rPr>
      </w:pPr>
      <w:ins w:id="11437" w:author="Priyanshu Solon" w:date="2025-05-22T22:35:00Z">
        <w:r>
          <w:t xml:space="preserve">            height: 100vh;</w:t>
        </w:r>
      </w:ins>
    </w:p>
    <w:p w:rsidR="007C461F" w:rsidRDefault="007C461F" w:rsidP="007C461F">
      <w:pPr>
        <w:rPr>
          <w:ins w:id="11438" w:author="Priyanshu Solon" w:date="2025-05-22T22:35:00Z"/>
        </w:rPr>
      </w:pPr>
      <w:ins w:id="11439" w:author="Priyanshu Solon" w:date="2025-05-22T22:35:00Z">
        <w:r>
          <w:t xml:space="preserve">            display: flex;</w:t>
        </w:r>
      </w:ins>
    </w:p>
    <w:p w:rsidR="007C461F" w:rsidRDefault="007C461F" w:rsidP="007C461F">
      <w:pPr>
        <w:rPr>
          <w:ins w:id="11440" w:author="Priyanshu Solon" w:date="2025-05-22T22:35:00Z"/>
        </w:rPr>
      </w:pPr>
      <w:ins w:id="11441" w:author="Priyanshu Solon" w:date="2025-05-22T22:35:00Z">
        <w:r>
          <w:t xml:space="preserve">            justify-content: center;</w:t>
        </w:r>
      </w:ins>
    </w:p>
    <w:p w:rsidR="007C461F" w:rsidRDefault="007C461F" w:rsidP="007C461F">
      <w:pPr>
        <w:rPr>
          <w:ins w:id="11442" w:author="Priyanshu Solon" w:date="2025-05-22T22:35:00Z"/>
        </w:rPr>
      </w:pPr>
      <w:ins w:id="11443" w:author="Priyanshu Solon" w:date="2025-05-22T22:35:00Z">
        <w:r>
          <w:t xml:space="preserve">            align-items: center;</w:t>
        </w:r>
      </w:ins>
    </w:p>
    <w:p w:rsidR="007C461F" w:rsidRDefault="007C461F" w:rsidP="007C461F">
      <w:pPr>
        <w:rPr>
          <w:ins w:id="11444" w:author="Priyanshu Solon" w:date="2025-05-22T22:35:00Z"/>
        </w:rPr>
      </w:pPr>
      <w:ins w:id="11445" w:author="Priyanshu Solon" w:date="2025-05-22T22:35:00Z">
        <w:r>
          <w:t xml:space="preserve">        }</w:t>
        </w:r>
      </w:ins>
    </w:p>
    <w:p w:rsidR="007C461F" w:rsidRDefault="007C461F" w:rsidP="007C461F">
      <w:pPr>
        <w:rPr>
          <w:ins w:id="11446" w:author="Priyanshu Solon" w:date="2025-05-22T22:35:00Z"/>
        </w:rPr>
      </w:pPr>
      <w:ins w:id="11447" w:author="Priyanshu Solon" w:date="2025-05-22T22:35:00Z">
        <w:r>
          <w:t xml:space="preserve">        img {</w:t>
        </w:r>
      </w:ins>
    </w:p>
    <w:p w:rsidR="007C461F" w:rsidRDefault="007C461F" w:rsidP="007C461F">
      <w:pPr>
        <w:rPr>
          <w:ins w:id="11448" w:author="Priyanshu Solon" w:date="2025-05-22T22:35:00Z"/>
        </w:rPr>
      </w:pPr>
      <w:ins w:id="11449" w:author="Priyanshu Solon" w:date="2025-05-22T22:35:00Z">
        <w:r>
          <w:t xml:space="preserve">            transform: rotate(0deg);</w:t>
        </w:r>
      </w:ins>
    </w:p>
    <w:p w:rsidR="007C461F" w:rsidRDefault="007C461F" w:rsidP="007C461F">
      <w:pPr>
        <w:rPr>
          <w:ins w:id="11450" w:author="Priyanshu Solon" w:date="2025-05-22T22:35:00Z"/>
        </w:rPr>
      </w:pPr>
      <w:ins w:id="11451" w:author="Priyanshu Solon" w:date="2025-05-22T22:35:00Z">
        <w:r>
          <w:t xml:space="preserve">            transition: 1s;</w:t>
        </w:r>
      </w:ins>
    </w:p>
    <w:p w:rsidR="007C461F" w:rsidRDefault="007C461F" w:rsidP="007C461F">
      <w:pPr>
        <w:rPr>
          <w:ins w:id="11452" w:author="Priyanshu Solon" w:date="2025-05-22T22:35:00Z"/>
        </w:rPr>
      </w:pPr>
      <w:ins w:id="11453" w:author="Priyanshu Solon" w:date="2025-05-22T22:35:00Z">
        <w:r>
          <w:t xml:space="preserve">        }</w:t>
        </w:r>
      </w:ins>
    </w:p>
    <w:p w:rsidR="007C461F" w:rsidRDefault="007C461F" w:rsidP="007C461F">
      <w:pPr>
        <w:rPr>
          <w:ins w:id="11454" w:author="Priyanshu Solon" w:date="2025-05-22T22:35:00Z"/>
        </w:rPr>
      </w:pPr>
      <w:ins w:id="11455" w:author="Priyanshu Solon" w:date="2025-05-22T22:35:00Z">
        <w:r>
          <w:t xml:space="preserve">        img:hover {</w:t>
        </w:r>
      </w:ins>
    </w:p>
    <w:p w:rsidR="007C461F" w:rsidRDefault="007C461F" w:rsidP="007C461F">
      <w:pPr>
        <w:rPr>
          <w:ins w:id="11456" w:author="Priyanshu Solon" w:date="2025-05-22T22:35:00Z"/>
        </w:rPr>
      </w:pPr>
      <w:ins w:id="11457" w:author="Priyanshu Solon" w:date="2025-05-22T22:35:00Z">
        <w:r>
          <w:t xml:space="preserve">            transform: rotate(-360deg);</w:t>
        </w:r>
      </w:ins>
    </w:p>
    <w:p w:rsidR="007C461F" w:rsidRDefault="007C461F" w:rsidP="007C461F">
      <w:pPr>
        <w:rPr>
          <w:ins w:id="11458" w:author="Priyanshu Solon" w:date="2025-05-22T22:35:00Z"/>
        </w:rPr>
      </w:pPr>
      <w:ins w:id="11459" w:author="Priyanshu Solon" w:date="2025-05-22T22:35:00Z">
        <w:r>
          <w:t xml:space="preserve">            transition: 3s;</w:t>
        </w:r>
      </w:ins>
    </w:p>
    <w:p w:rsidR="007C461F" w:rsidRDefault="007C461F" w:rsidP="007C461F">
      <w:pPr>
        <w:rPr>
          <w:ins w:id="11460" w:author="Priyanshu Solon" w:date="2025-05-22T22:35:00Z"/>
        </w:rPr>
      </w:pPr>
      <w:ins w:id="11461" w:author="Priyanshu Solon" w:date="2025-05-22T22:35:00Z">
        <w:r>
          <w:t xml:space="preserve">        }</w:t>
        </w:r>
      </w:ins>
    </w:p>
    <w:p w:rsidR="007C461F" w:rsidRDefault="007C461F" w:rsidP="007C461F">
      <w:pPr>
        <w:rPr>
          <w:ins w:id="11462" w:author="Priyanshu Solon" w:date="2025-05-22T22:35:00Z"/>
        </w:rPr>
      </w:pPr>
      <w:ins w:id="11463" w:author="Priyanshu Solon" w:date="2025-05-22T22:35:00Z">
        <w:r>
          <w:t xml:space="preserve">    &lt;/style&gt;</w:t>
        </w:r>
      </w:ins>
    </w:p>
    <w:p w:rsidR="007C461F" w:rsidRDefault="007C461F" w:rsidP="007C461F">
      <w:pPr>
        <w:rPr>
          <w:ins w:id="11464" w:author="Priyanshu Solon" w:date="2025-05-22T22:35:00Z"/>
        </w:rPr>
      </w:pPr>
      <w:ins w:id="11465" w:author="Priyanshu Solon" w:date="2025-05-22T22:35:00Z">
        <w:r>
          <w:t>&lt;/head&gt;</w:t>
        </w:r>
      </w:ins>
    </w:p>
    <w:p w:rsidR="007C461F" w:rsidRDefault="007C461F" w:rsidP="007C461F">
      <w:pPr>
        <w:rPr>
          <w:ins w:id="11466" w:author="Priyanshu Solon" w:date="2025-05-22T22:35:00Z"/>
        </w:rPr>
      </w:pPr>
      <w:ins w:id="11467" w:author="Priyanshu Solon" w:date="2025-05-22T22:35:00Z">
        <w:r>
          <w:t>&lt;body&gt;</w:t>
        </w:r>
      </w:ins>
    </w:p>
    <w:p w:rsidR="007C461F" w:rsidRDefault="007C461F" w:rsidP="007C461F">
      <w:pPr>
        <w:rPr>
          <w:ins w:id="11468" w:author="Priyanshu Solon" w:date="2025-05-22T22:35:00Z"/>
        </w:rPr>
      </w:pPr>
      <w:ins w:id="11469" w:author="Priyanshu Solon" w:date="2025-05-22T22:35:00Z">
        <w:r>
          <w:t xml:space="preserve">    &lt;img src="../public/images/women-fashion.jpg" width="150" height="200"&gt;</w:t>
        </w:r>
      </w:ins>
    </w:p>
    <w:p w:rsidR="007C461F" w:rsidRDefault="007C461F" w:rsidP="007C461F">
      <w:pPr>
        <w:rPr>
          <w:ins w:id="11470" w:author="Priyanshu Solon" w:date="2025-05-22T22:35:00Z"/>
        </w:rPr>
      </w:pPr>
      <w:ins w:id="11471" w:author="Priyanshu Solon" w:date="2025-05-22T22:35:00Z">
        <w:r>
          <w:t>&lt;/body&gt;</w:t>
        </w:r>
      </w:ins>
    </w:p>
    <w:p w:rsidR="007C461F" w:rsidRDefault="007C461F" w:rsidP="007C461F">
      <w:pPr>
        <w:rPr>
          <w:ins w:id="11472" w:author="Priyanshu Solon" w:date="2025-05-22T22:35:00Z"/>
        </w:rPr>
      </w:pPr>
      <w:ins w:id="11473" w:author="Priyanshu Solon" w:date="2025-05-22T22:35:00Z">
        <w:r>
          <w:t>&lt;/html&gt;</w:t>
        </w:r>
      </w:ins>
    </w:p>
    <w:p w:rsidR="007C461F" w:rsidRDefault="007C461F" w:rsidP="007C461F">
      <w:pPr>
        <w:rPr>
          <w:ins w:id="11474" w:author="Priyanshu Solon" w:date="2025-05-22T22:35:00Z"/>
        </w:rPr>
      </w:pPr>
    </w:p>
    <w:p w:rsidR="007C461F" w:rsidRDefault="007C461F" w:rsidP="007C461F">
      <w:pPr>
        <w:rPr>
          <w:ins w:id="11475" w:author="Priyanshu Solon" w:date="2025-05-22T22:35:00Z"/>
        </w:rPr>
      </w:pPr>
      <w:ins w:id="11476" w:author="Priyanshu Solon" w:date="2025-05-22T22:35:00Z">
        <w:r>
          <w:t>Ex:</w:t>
        </w:r>
      </w:ins>
    </w:p>
    <w:p w:rsidR="007C461F" w:rsidRDefault="007C461F" w:rsidP="007C461F">
      <w:pPr>
        <w:rPr>
          <w:ins w:id="11477" w:author="Priyanshu Solon" w:date="2025-05-22T22:35:00Z"/>
        </w:rPr>
      </w:pPr>
      <w:ins w:id="11478" w:author="Priyanshu Solon" w:date="2025-05-22T22:35:00Z">
        <w:r>
          <w:lastRenderedPageBreak/>
          <w:t>&lt;!DOCTYPE html&gt;</w:t>
        </w:r>
      </w:ins>
    </w:p>
    <w:p w:rsidR="007C461F" w:rsidRDefault="007C461F" w:rsidP="007C461F">
      <w:pPr>
        <w:rPr>
          <w:ins w:id="11479" w:author="Priyanshu Solon" w:date="2025-05-22T22:35:00Z"/>
        </w:rPr>
      </w:pPr>
      <w:ins w:id="11480" w:author="Priyanshu Solon" w:date="2025-05-22T22:35:00Z">
        <w:r>
          <w:t>&lt;html lang="en"&gt;</w:t>
        </w:r>
      </w:ins>
    </w:p>
    <w:p w:rsidR="007C461F" w:rsidRDefault="007C461F" w:rsidP="007C461F">
      <w:pPr>
        <w:rPr>
          <w:ins w:id="11481" w:author="Priyanshu Solon" w:date="2025-05-22T22:35:00Z"/>
        </w:rPr>
      </w:pPr>
      <w:ins w:id="11482" w:author="Priyanshu Solon" w:date="2025-05-22T22:35:00Z">
        <w:r>
          <w:t>&lt;head&gt;</w:t>
        </w:r>
      </w:ins>
    </w:p>
    <w:p w:rsidR="007C461F" w:rsidRDefault="007C461F" w:rsidP="007C461F">
      <w:pPr>
        <w:rPr>
          <w:ins w:id="11483" w:author="Priyanshu Solon" w:date="2025-05-22T22:35:00Z"/>
        </w:rPr>
      </w:pPr>
      <w:ins w:id="11484" w:author="Priyanshu Solon" w:date="2025-05-22T22:35:00Z">
        <w:r>
          <w:t xml:space="preserve">    &lt;meta charset="UTF-8"&gt;</w:t>
        </w:r>
      </w:ins>
    </w:p>
    <w:p w:rsidR="007C461F" w:rsidRDefault="007C461F" w:rsidP="007C461F">
      <w:pPr>
        <w:rPr>
          <w:ins w:id="11485" w:author="Priyanshu Solon" w:date="2025-05-22T22:35:00Z"/>
        </w:rPr>
      </w:pPr>
      <w:ins w:id="11486" w:author="Priyanshu Solon" w:date="2025-05-22T22:35:00Z">
        <w:r>
          <w:t xml:space="preserve">    &lt;meta name="viewport" content="width=device-width, initial-scale=1.0"&gt;</w:t>
        </w:r>
      </w:ins>
    </w:p>
    <w:p w:rsidR="007C461F" w:rsidRDefault="007C461F" w:rsidP="007C461F">
      <w:pPr>
        <w:rPr>
          <w:ins w:id="11487" w:author="Priyanshu Solon" w:date="2025-05-22T22:35:00Z"/>
        </w:rPr>
      </w:pPr>
      <w:ins w:id="11488" w:author="Priyanshu Solon" w:date="2025-05-22T22:35:00Z">
        <w:r>
          <w:t xml:space="preserve">    &lt;title&gt;Document&lt;/title&gt;</w:t>
        </w:r>
      </w:ins>
    </w:p>
    <w:p w:rsidR="007C461F" w:rsidRDefault="007C461F" w:rsidP="007C461F">
      <w:pPr>
        <w:rPr>
          <w:ins w:id="11489" w:author="Priyanshu Solon" w:date="2025-05-22T22:35:00Z"/>
        </w:rPr>
      </w:pPr>
      <w:ins w:id="11490" w:author="Priyanshu Solon" w:date="2025-05-22T22:35:00Z">
        <w:r>
          <w:t xml:space="preserve">    &lt;style&gt;</w:t>
        </w:r>
      </w:ins>
    </w:p>
    <w:p w:rsidR="007C461F" w:rsidRDefault="007C461F" w:rsidP="007C461F">
      <w:pPr>
        <w:rPr>
          <w:ins w:id="11491" w:author="Priyanshu Solon" w:date="2025-05-22T22:35:00Z"/>
        </w:rPr>
      </w:pPr>
      <w:ins w:id="11492" w:author="Priyanshu Solon" w:date="2025-05-22T22:35:00Z">
        <w:r>
          <w:t xml:space="preserve">        body {</w:t>
        </w:r>
      </w:ins>
    </w:p>
    <w:p w:rsidR="007C461F" w:rsidRDefault="007C461F" w:rsidP="007C461F">
      <w:pPr>
        <w:rPr>
          <w:ins w:id="11493" w:author="Priyanshu Solon" w:date="2025-05-22T22:35:00Z"/>
        </w:rPr>
      </w:pPr>
      <w:ins w:id="11494" w:author="Priyanshu Solon" w:date="2025-05-22T22:35:00Z">
        <w:r>
          <w:t xml:space="preserve">            height: 100vh;</w:t>
        </w:r>
      </w:ins>
    </w:p>
    <w:p w:rsidR="007C461F" w:rsidRDefault="007C461F" w:rsidP="007C461F">
      <w:pPr>
        <w:rPr>
          <w:ins w:id="11495" w:author="Priyanshu Solon" w:date="2025-05-22T22:35:00Z"/>
        </w:rPr>
      </w:pPr>
      <w:ins w:id="11496" w:author="Priyanshu Solon" w:date="2025-05-22T22:35:00Z">
        <w:r>
          <w:t xml:space="preserve">            display: flex;</w:t>
        </w:r>
      </w:ins>
    </w:p>
    <w:p w:rsidR="007C461F" w:rsidRDefault="007C461F" w:rsidP="007C461F">
      <w:pPr>
        <w:rPr>
          <w:ins w:id="11497" w:author="Priyanshu Solon" w:date="2025-05-22T22:35:00Z"/>
        </w:rPr>
      </w:pPr>
      <w:ins w:id="11498" w:author="Priyanshu Solon" w:date="2025-05-22T22:35:00Z">
        <w:r>
          <w:t xml:space="preserve">            justify-content: center;</w:t>
        </w:r>
      </w:ins>
    </w:p>
    <w:p w:rsidR="007C461F" w:rsidRDefault="007C461F" w:rsidP="007C461F">
      <w:pPr>
        <w:rPr>
          <w:ins w:id="11499" w:author="Priyanshu Solon" w:date="2025-05-22T22:35:00Z"/>
        </w:rPr>
      </w:pPr>
      <w:ins w:id="11500" w:author="Priyanshu Solon" w:date="2025-05-22T22:35:00Z">
        <w:r>
          <w:t xml:space="preserve">            align-items: center;</w:t>
        </w:r>
      </w:ins>
    </w:p>
    <w:p w:rsidR="007C461F" w:rsidRDefault="007C461F" w:rsidP="007C461F">
      <w:pPr>
        <w:rPr>
          <w:ins w:id="11501" w:author="Priyanshu Solon" w:date="2025-05-22T22:35:00Z"/>
        </w:rPr>
      </w:pPr>
      <w:ins w:id="11502" w:author="Priyanshu Solon" w:date="2025-05-22T22:35:00Z">
        <w:r>
          <w:t xml:space="preserve">        }</w:t>
        </w:r>
      </w:ins>
    </w:p>
    <w:p w:rsidR="007C461F" w:rsidRDefault="007C461F" w:rsidP="007C461F">
      <w:pPr>
        <w:rPr>
          <w:ins w:id="11503" w:author="Priyanshu Solon" w:date="2025-05-22T22:35:00Z"/>
        </w:rPr>
      </w:pPr>
      <w:ins w:id="11504" w:author="Priyanshu Solon" w:date="2025-05-22T22:35:00Z">
        <w:r>
          <w:t xml:space="preserve">        img {</w:t>
        </w:r>
      </w:ins>
    </w:p>
    <w:p w:rsidR="007C461F" w:rsidRDefault="007C461F" w:rsidP="007C461F">
      <w:pPr>
        <w:rPr>
          <w:ins w:id="11505" w:author="Priyanshu Solon" w:date="2025-05-22T22:35:00Z"/>
        </w:rPr>
      </w:pPr>
      <w:ins w:id="11506" w:author="Priyanshu Solon" w:date="2025-05-22T22:35:00Z">
        <w:r>
          <w:t xml:space="preserve">            transform: rotate(0deg) scale(1) skew(0deg);</w:t>
        </w:r>
      </w:ins>
    </w:p>
    <w:p w:rsidR="007C461F" w:rsidRDefault="007C461F" w:rsidP="007C461F">
      <w:pPr>
        <w:rPr>
          <w:ins w:id="11507" w:author="Priyanshu Solon" w:date="2025-05-22T22:35:00Z"/>
        </w:rPr>
      </w:pPr>
      <w:ins w:id="11508" w:author="Priyanshu Solon" w:date="2025-05-22T22:35:00Z">
        <w:r>
          <w:t xml:space="preserve">            transition: 1s;</w:t>
        </w:r>
      </w:ins>
    </w:p>
    <w:p w:rsidR="007C461F" w:rsidRDefault="007C461F" w:rsidP="007C461F">
      <w:pPr>
        <w:rPr>
          <w:ins w:id="11509" w:author="Priyanshu Solon" w:date="2025-05-22T22:35:00Z"/>
        </w:rPr>
      </w:pPr>
      <w:ins w:id="11510" w:author="Priyanshu Solon" w:date="2025-05-22T22:35:00Z">
        <w:r>
          <w:t xml:space="preserve">        }</w:t>
        </w:r>
      </w:ins>
    </w:p>
    <w:p w:rsidR="007C461F" w:rsidRDefault="007C461F" w:rsidP="007C461F">
      <w:pPr>
        <w:rPr>
          <w:ins w:id="11511" w:author="Priyanshu Solon" w:date="2025-05-22T22:35:00Z"/>
        </w:rPr>
      </w:pPr>
      <w:ins w:id="11512" w:author="Priyanshu Solon" w:date="2025-05-22T22:35:00Z">
        <w:r>
          <w:t xml:space="preserve">        img:hover {</w:t>
        </w:r>
      </w:ins>
    </w:p>
    <w:p w:rsidR="007C461F" w:rsidRDefault="007C461F" w:rsidP="007C461F">
      <w:pPr>
        <w:rPr>
          <w:ins w:id="11513" w:author="Priyanshu Solon" w:date="2025-05-22T22:35:00Z"/>
        </w:rPr>
      </w:pPr>
      <w:ins w:id="11514" w:author="Priyanshu Solon" w:date="2025-05-22T22:35:00Z">
        <w:r>
          <w:t xml:space="preserve">            transform: rotate(180deg) scale(2) skew(5deg);</w:t>
        </w:r>
      </w:ins>
    </w:p>
    <w:p w:rsidR="007C461F" w:rsidRDefault="007C461F" w:rsidP="007C461F">
      <w:pPr>
        <w:rPr>
          <w:ins w:id="11515" w:author="Priyanshu Solon" w:date="2025-05-22T22:35:00Z"/>
        </w:rPr>
      </w:pPr>
      <w:ins w:id="11516" w:author="Priyanshu Solon" w:date="2025-05-22T22:35:00Z">
        <w:r>
          <w:t xml:space="preserve">            transition: 3s;</w:t>
        </w:r>
      </w:ins>
    </w:p>
    <w:p w:rsidR="007C461F" w:rsidRDefault="007C461F" w:rsidP="007C461F">
      <w:pPr>
        <w:rPr>
          <w:ins w:id="11517" w:author="Priyanshu Solon" w:date="2025-05-22T22:35:00Z"/>
        </w:rPr>
      </w:pPr>
      <w:ins w:id="11518" w:author="Priyanshu Solon" w:date="2025-05-22T22:35:00Z">
        <w:r>
          <w:t xml:space="preserve">        }</w:t>
        </w:r>
      </w:ins>
    </w:p>
    <w:p w:rsidR="007C461F" w:rsidRDefault="007C461F" w:rsidP="007C461F">
      <w:pPr>
        <w:rPr>
          <w:ins w:id="11519" w:author="Priyanshu Solon" w:date="2025-05-22T22:35:00Z"/>
        </w:rPr>
      </w:pPr>
      <w:ins w:id="11520" w:author="Priyanshu Solon" w:date="2025-05-22T22:35:00Z">
        <w:r>
          <w:t xml:space="preserve">    &lt;/style&gt;</w:t>
        </w:r>
      </w:ins>
    </w:p>
    <w:p w:rsidR="007C461F" w:rsidRDefault="007C461F" w:rsidP="007C461F">
      <w:pPr>
        <w:rPr>
          <w:ins w:id="11521" w:author="Priyanshu Solon" w:date="2025-05-22T22:35:00Z"/>
        </w:rPr>
      </w:pPr>
      <w:ins w:id="11522" w:author="Priyanshu Solon" w:date="2025-05-22T22:35:00Z">
        <w:r>
          <w:t>&lt;/head&gt;</w:t>
        </w:r>
      </w:ins>
    </w:p>
    <w:p w:rsidR="007C461F" w:rsidRDefault="007C461F" w:rsidP="007C461F">
      <w:pPr>
        <w:rPr>
          <w:ins w:id="11523" w:author="Priyanshu Solon" w:date="2025-05-22T22:35:00Z"/>
        </w:rPr>
      </w:pPr>
      <w:ins w:id="11524" w:author="Priyanshu Solon" w:date="2025-05-22T22:35:00Z">
        <w:r>
          <w:t>&lt;body&gt;</w:t>
        </w:r>
      </w:ins>
    </w:p>
    <w:p w:rsidR="007C461F" w:rsidRDefault="007C461F" w:rsidP="007C461F">
      <w:pPr>
        <w:rPr>
          <w:ins w:id="11525" w:author="Priyanshu Solon" w:date="2025-05-22T22:35:00Z"/>
        </w:rPr>
      </w:pPr>
      <w:ins w:id="11526" w:author="Priyanshu Solon" w:date="2025-05-22T22:35:00Z">
        <w:r>
          <w:t xml:space="preserve">    &lt;img src="../public/images/women-fashion.jpg" width="150" height="200"&gt;</w:t>
        </w:r>
      </w:ins>
    </w:p>
    <w:p w:rsidR="007C461F" w:rsidRDefault="007C461F" w:rsidP="007C461F">
      <w:pPr>
        <w:rPr>
          <w:ins w:id="11527" w:author="Priyanshu Solon" w:date="2025-05-22T22:35:00Z"/>
        </w:rPr>
      </w:pPr>
      <w:ins w:id="11528" w:author="Priyanshu Solon" w:date="2025-05-22T22:35:00Z">
        <w:r>
          <w:t>&lt;/body&gt;</w:t>
        </w:r>
      </w:ins>
    </w:p>
    <w:p w:rsidR="007C461F" w:rsidRDefault="007C461F" w:rsidP="007C461F">
      <w:pPr>
        <w:rPr>
          <w:ins w:id="11529" w:author="Priyanshu Solon" w:date="2025-05-22T22:35:00Z"/>
        </w:rPr>
      </w:pPr>
      <w:ins w:id="11530" w:author="Priyanshu Solon" w:date="2025-05-22T22:35:00Z">
        <w:r>
          <w:t>&lt;/html&gt;</w:t>
        </w:r>
      </w:ins>
    </w:p>
    <w:p w:rsidR="007C461F" w:rsidRDefault="007C461F" w:rsidP="007C461F">
      <w:pPr>
        <w:rPr>
          <w:ins w:id="11531" w:author="Priyanshu Solon" w:date="2025-05-22T22:35:00Z"/>
        </w:rPr>
      </w:pPr>
    </w:p>
    <w:p w:rsidR="007C461F" w:rsidRPr="002533F2" w:rsidRDefault="007C461F" w:rsidP="007C461F">
      <w:pPr>
        <w:rPr>
          <w:ins w:id="11532" w:author="Priyanshu Solon" w:date="2025-05-22T22:35:00Z"/>
          <w:b/>
          <w:bCs/>
          <w:rPrChange w:id="11533" w:author="Priyanshu Solon" w:date="2025-05-22T23:11:00Z">
            <w:rPr>
              <w:ins w:id="11534" w:author="Priyanshu Solon" w:date="2025-05-22T22:35:00Z"/>
            </w:rPr>
          </w:rPrChange>
        </w:rPr>
      </w:pPr>
      <w:ins w:id="11535" w:author="Priyanshu Solon" w:date="2025-05-22T22:35:00Z">
        <w:r w:rsidRPr="002533F2">
          <w:rPr>
            <w:b/>
            <w:bCs/>
            <w:rPrChange w:id="11536" w:author="Priyanshu Solon" w:date="2025-05-22T23:11:00Z">
              <w:rPr/>
            </w:rPrChange>
          </w:rPr>
          <w:t>e) Matrix</w:t>
        </w:r>
      </w:ins>
    </w:p>
    <w:p w:rsidR="007C461F" w:rsidRDefault="007C461F" w:rsidP="007C461F">
      <w:pPr>
        <w:rPr>
          <w:ins w:id="11537" w:author="Priyanshu Solon" w:date="2025-05-22T22:35:00Z"/>
        </w:rPr>
      </w:pPr>
      <w:ins w:id="11538" w:author="Priyanshu Solon" w:date="2025-05-22T22:35:00Z">
        <w:r>
          <w:lastRenderedPageBreak/>
          <w:t>- It allows to apply multiple transforms.</w:t>
        </w:r>
      </w:ins>
    </w:p>
    <w:p w:rsidR="007C461F" w:rsidRDefault="007C461F" w:rsidP="007C461F">
      <w:pPr>
        <w:rPr>
          <w:ins w:id="11539" w:author="Priyanshu Solon" w:date="2025-05-22T22:35:00Z"/>
        </w:rPr>
      </w:pPr>
      <w:ins w:id="11540" w:author="Priyanshu Solon" w:date="2025-05-22T22:35:00Z">
        <w:r>
          <w:t>- It can define translate, scale and skew.</w:t>
        </w:r>
      </w:ins>
    </w:p>
    <w:p w:rsidR="007C461F" w:rsidRDefault="007C461F" w:rsidP="007C461F">
      <w:pPr>
        <w:rPr>
          <w:ins w:id="11541" w:author="Priyanshu Solon" w:date="2025-05-22T22:35:00Z"/>
        </w:rPr>
      </w:pPr>
    </w:p>
    <w:p w:rsidR="007C461F" w:rsidRDefault="007C461F" w:rsidP="007C461F">
      <w:pPr>
        <w:rPr>
          <w:ins w:id="11542" w:author="Priyanshu Solon" w:date="2025-05-22T22:35:00Z"/>
        </w:rPr>
      </w:pPr>
      <w:ins w:id="11543" w:author="Priyanshu Solon" w:date="2025-05-22T22:35:00Z">
        <w:r>
          <w:t>Syntax:</w:t>
        </w:r>
      </w:ins>
    </w:p>
    <w:p w:rsidR="007C461F" w:rsidRDefault="007C461F" w:rsidP="007C461F">
      <w:pPr>
        <w:rPr>
          <w:ins w:id="11544" w:author="Priyanshu Solon" w:date="2025-05-22T22:35:00Z"/>
        </w:rPr>
      </w:pPr>
      <w:ins w:id="11545" w:author="Priyanshu Solon" w:date="2025-05-22T22:35:00Z">
        <w:r>
          <w:t xml:space="preserve">    {</w:t>
        </w:r>
      </w:ins>
    </w:p>
    <w:p w:rsidR="007C461F" w:rsidRDefault="007C461F" w:rsidP="007C461F">
      <w:pPr>
        <w:rPr>
          <w:ins w:id="11546" w:author="Priyanshu Solon" w:date="2025-05-22T22:35:00Z"/>
        </w:rPr>
      </w:pPr>
      <w:ins w:id="11547" w:author="Priyanshu Solon" w:date="2025-05-22T22:35:00Z">
        <w:r>
          <w:t xml:space="preserve">     matrix(scaleX, skewX, skewY, scaleY, translateX, translateY);</w:t>
        </w:r>
      </w:ins>
    </w:p>
    <w:p w:rsidR="007C461F" w:rsidRDefault="007C461F" w:rsidP="007C461F">
      <w:pPr>
        <w:rPr>
          <w:ins w:id="11548" w:author="Priyanshu Solon" w:date="2025-05-22T22:35:00Z"/>
        </w:rPr>
      </w:pPr>
      <w:ins w:id="11549" w:author="Priyanshu Solon" w:date="2025-05-22T22:35:00Z">
        <w:r>
          <w:t xml:space="preserve">    }</w:t>
        </w:r>
      </w:ins>
    </w:p>
    <w:p w:rsidR="007C461F" w:rsidRDefault="007C461F" w:rsidP="007C461F">
      <w:pPr>
        <w:rPr>
          <w:ins w:id="11550" w:author="Priyanshu Solon" w:date="2025-05-22T22:35:00Z"/>
        </w:rPr>
      </w:pPr>
    </w:p>
    <w:p w:rsidR="007C461F" w:rsidRDefault="007C461F" w:rsidP="007C461F">
      <w:pPr>
        <w:rPr>
          <w:ins w:id="11551" w:author="Priyanshu Solon" w:date="2025-05-22T22:35:00Z"/>
        </w:rPr>
      </w:pPr>
      <w:ins w:id="11552" w:author="Priyanshu Solon" w:date="2025-05-22T22:35:00Z">
        <w:r>
          <w:t xml:space="preserve">    scale    : 1 = 100%</w:t>
        </w:r>
      </w:ins>
    </w:p>
    <w:p w:rsidR="007C461F" w:rsidRDefault="007C461F" w:rsidP="007C461F">
      <w:pPr>
        <w:rPr>
          <w:ins w:id="11553" w:author="Priyanshu Solon" w:date="2025-05-22T22:35:00Z"/>
        </w:rPr>
      </w:pPr>
      <w:ins w:id="11554" w:author="Priyanshu Solon" w:date="2025-05-22T22:35:00Z">
        <w:r>
          <w:t xml:space="preserve">    skew    : 0.1 = 10deg</w:t>
        </w:r>
      </w:ins>
    </w:p>
    <w:p w:rsidR="007C461F" w:rsidRDefault="007C461F" w:rsidP="007C461F">
      <w:pPr>
        <w:rPr>
          <w:ins w:id="11555" w:author="Priyanshu Solon" w:date="2025-05-22T22:35:00Z"/>
        </w:rPr>
      </w:pPr>
      <w:ins w:id="11556" w:author="Priyanshu Solon" w:date="2025-05-22T22:35:00Z">
        <w:r>
          <w:t xml:space="preserve">    translate    : 100 = 100px</w:t>
        </w:r>
      </w:ins>
    </w:p>
    <w:p w:rsidR="007C461F" w:rsidRDefault="007C461F" w:rsidP="007C461F">
      <w:pPr>
        <w:rPr>
          <w:ins w:id="11557" w:author="Priyanshu Solon" w:date="2025-05-22T22:35:00Z"/>
        </w:rPr>
      </w:pPr>
    </w:p>
    <w:p w:rsidR="007C461F" w:rsidRDefault="007C461F" w:rsidP="007C461F">
      <w:pPr>
        <w:rPr>
          <w:ins w:id="11558" w:author="Priyanshu Solon" w:date="2025-05-22T22:35:00Z"/>
        </w:rPr>
      </w:pPr>
      <w:ins w:id="11559" w:author="Priyanshu Solon" w:date="2025-05-22T22:35:00Z">
        <w:r>
          <w:t>Ex:</w:t>
        </w:r>
      </w:ins>
    </w:p>
    <w:p w:rsidR="007C461F" w:rsidRDefault="007C461F" w:rsidP="007C461F">
      <w:pPr>
        <w:rPr>
          <w:ins w:id="11560" w:author="Priyanshu Solon" w:date="2025-05-22T22:35:00Z"/>
        </w:rPr>
      </w:pPr>
      <w:ins w:id="11561" w:author="Priyanshu Solon" w:date="2025-05-22T22:35:00Z">
        <w:r>
          <w:t>&lt;!DOCTYPE html&gt;</w:t>
        </w:r>
      </w:ins>
    </w:p>
    <w:p w:rsidR="007C461F" w:rsidRDefault="007C461F" w:rsidP="007C461F">
      <w:pPr>
        <w:rPr>
          <w:ins w:id="11562" w:author="Priyanshu Solon" w:date="2025-05-22T22:35:00Z"/>
        </w:rPr>
      </w:pPr>
      <w:ins w:id="11563" w:author="Priyanshu Solon" w:date="2025-05-22T22:35:00Z">
        <w:r>
          <w:t>&lt;html lang="en"&gt;</w:t>
        </w:r>
      </w:ins>
    </w:p>
    <w:p w:rsidR="007C461F" w:rsidRDefault="007C461F" w:rsidP="007C461F">
      <w:pPr>
        <w:rPr>
          <w:ins w:id="11564" w:author="Priyanshu Solon" w:date="2025-05-22T22:35:00Z"/>
        </w:rPr>
      </w:pPr>
      <w:ins w:id="11565" w:author="Priyanshu Solon" w:date="2025-05-22T22:35:00Z">
        <w:r>
          <w:t>&lt;head&gt;</w:t>
        </w:r>
      </w:ins>
    </w:p>
    <w:p w:rsidR="007C461F" w:rsidRDefault="007C461F" w:rsidP="007C461F">
      <w:pPr>
        <w:rPr>
          <w:ins w:id="11566" w:author="Priyanshu Solon" w:date="2025-05-22T22:35:00Z"/>
        </w:rPr>
      </w:pPr>
      <w:ins w:id="11567" w:author="Priyanshu Solon" w:date="2025-05-22T22:35:00Z">
        <w:r>
          <w:t xml:space="preserve">    &lt;meta charset="UTF-8"&gt;</w:t>
        </w:r>
      </w:ins>
    </w:p>
    <w:p w:rsidR="007C461F" w:rsidRDefault="007C461F" w:rsidP="007C461F">
      <w:pPr>
        <w:rPr>
          <w:ins w:id="11568" w:author="Priyanshu Solon" w:date="2025-05-22T22:35:00Z"/>
        </w:rPr>
      </w:pPr>
      <w:ins w:id="11569" w:author="Priyanshu Solon" w:date="2025-05-22T22:35:00Z">
        <w:r>
          <w:t xml:space="preserve">    &lt;meta name="viewport" content="width=device-width, initial-scale=1.0"&gt;</w:t>
        </w:r>
      </w:ins>
    </w:p>
    <w:p w:rsidR="007C461F" w:rsidRDefault="007C461F" w:rsidP="007C461F">
      <w:pPr>
        <w:rPr>
          <w:ins w:id="11570" w:author="Priyanshu Solon" w:date="2025-05-22T22:35:00Z"/>
        </w:rPr>
      </w:pPr>
      <w:ins w:id="11571" w:author="Priyanshu Solon" w:date="2025-05-22T22:35:00Z">
        <w:r>
          <w:t xml:space="preserve">    &lt;title&gt;Document&lt;/title&gt;</w:t>
        </w:r>
      </w:ins>
    </w:p>
    <w:p w:rsidR="007C461F" w:rsidRDefault="007C461F" w:rsidP="007C461F">
      <w:pPr>
        <w:rPr>
          <w:ins w:id="11572" w:author="Priyanshu Solon" w:date="2025-05-22T22:35:00Z"/>
        </w:rPr>
      </w:pPr>
      <w:ins w:id="11573" w:author="Priyanshu Solon" w:date="2025-05-22T22:35:00Z">
        <w:r>
          <w:t xml:space="preserve">    &lt;style&gt;</w:t>
        </w:r>
      </w:ins>
    </w:p>
    <w:p w:rsidR="007C461F" w:rsidRDefault="007C461F" w:rsidP="007C461F">
      <w:pPr>
        <w:rPr>
          <w:ins w:id="11574" w:author="Priyanshu Solon" w:date="2025-05-22T22:35:00Z"/>
        </w:rPr>
      </w:pPr>
      <w:ins w:id="11575" w:author="Priyanshu Solon" w:date="2025-05-22T22:35:00Z">
        <w:r>
          <w:t xml:space="preserve">        body {</w:t>
        </w:r>
      </w:ins>
    </w:p>
    <w:p w:rsidR="007C461F" w:rsidRDefault="007C461F" w:rsidP="007C461F">
      <w:pPr>
        <w:rPr>
          <w:ins w:id="11576" w:author="Priyanshu Solon" w:date="2025-05-22T22:35:00Z"/>
        </w:rPr>
      </w:pPr>
      <w:ins w:id="11577" w:author="Priyanshu Solon" w:date="2025-05-22T22:35:00Z">
        <w:r>
          <w:t xml:space="preserve">            height: 100vh;</w:t>
        </w:r>
      </w:ins>
    </w:p>
    <w:p w:rsidR="007C461F" w:rsidRDefault="007C461F" w:rsidP="007C461F">
      <w:pPr>
        <w:rPr>
          <w:ins w:id="11578" w:author="Priyanshu Solon" w:date="2025-05-22T22:35:00Z"/>
        </w:rPr>
      </w:pPr>
      <w:ins w:id="11579" w:author="Priyanshu Solon" w:date="2025-05-22T22:35:00Z">
        <w:r>
          <w:t xml:space="preserve">            display: flex;</w:t>
        </w:r>
      </w:ins>
    </w:p>
    <w:p w:rsidR="007C461F" w:rsidRDefault="007C461F" w:rsidP="007C461F">
      <w:pPr>
        <w:rPr>
          <w:ins w:id="11580" w:author="Priyanshu Solon" w:date="2025-05-22T22:35:00Z"/>
        </w:rPr>
      </w:pPr>
      <w:ins w:id="11581" w:author="Priyanshu Solon" w:date="2025-05-22T22:35:00Z">
        <w:r>
          <w:t xml:space="preserve">            justify-content: center;</w:t>
        </w:r>
      </w:ins>
    </w:p>
    <w:p w:rsidR="007C461F" w:rsidRDefault="007C461F" w:rsidP="007C461F">
      <w:pPr>
        <w:rPr>
          <w:ins w:id="11582" w:author="Priyanshu Solon" w:date="2025-05-22T22:35:00Z"/>
        </w:rPr>
      </w:pPr>
      <w:ins w:id="11583" w:author="Priyanshu Solon" w:date="2025-05-22T22:35:00Z">
        <w:r>
          <w:t xml:space="preserve">            align-items: center;</w:t>
        </w:r>
      </w:ins>
    </w:p>
    <w:p w:rsidR="007C461F" w:rsidRDefault="007C461F" w:rsidP="007C461F">
      <w:pPr>
        <w:rPr>
          <w:ins w:id="11584" w:author="Priyanshu Solon" w:date="2025-05-22T22:35:00Z"/>
        </w:rPr>
      </w:pPr>
      <w:ins w:id="11585" w:author="Priyanshu Solon" w:date="2025-05-22T22:35:00Z">
        <w:r>
          <w:t xml:space="preserve">        }</w:t>
        </w:r>
      </w:ins>
    </w:p>
    <w:p w:rsidR="007C461F" w:rsidRDefault="007C461F" w:rsidP="007C461F">
      <w:pPr>
        <w:rPr>
          <w:ins w:id="11586" w:author="Priyanshu Solon" w:date="2025-05-22T22:35:00Z"/>
        </w:rPr>
      </w:pPr>
      <w:ins w:id="11587" w:author="Priyanshu Solon" w:date="2025-05-22T22:35:00Z">
        <w:r>
          <w:t xml:space="preserve">        img {</w:t>
        </w:r>
      </w:ins>
    </w:p>
    <w:p w:rsidR="007C461F" w:rsidRDefault="007C461F" w:rsidP="007C461F">
      <w:pPr>
        <w:rPr>
          <w:ins w:id="11588" w:author="Priyanshu Solon" w:date="2025-05-22T22:35:00Z"/>
        </w:rPr>
      </w:pPr>
      <w:ins w:id="11589" w:author="Priyanshu Solon" w:date="2025-05-22T22:35:00Z">
        <w:r>
          <w:t xml:space="preserve">            transform: matrix(1,0,0,1,0,0);</w:t>
        </w:r>
      </w:ins>
    </w:p>
    <w:p w:rsidR="007C461F" w:rsidRDefault="007C461F" w:rsidP="007C461F">
      <w:pPr>
        <w:rPr>
          <w:ins w:id="11590" w:author="Priyanshu Solon" w:date="2025-05-22T22:35:00Z"/>
        </w:rPr>
      </w:pPr>
      <w:ins w:id="11591" w:author="Priyanshu Solon" w:date="2025-05-22T22:35:00Z">
        <w:r>
          <w:t xml:space="preserve">            transition: 1s;</w:t>
        </w:r>
      </w:ins>
    </w:p>
    <w:p w:rsidR="007C461F" w:rsidRDefault="007C461F" w:rsidP="007C461F">
      <w:pPr>
        <w:rPr>
          <w:ins w:id="11592" w:author="Priyanshu Solon" w:date="2025-05-22T22:35:00Z"/>
        </w:rPr>
      </w:pPr>
      <w:ins w:id="11593" w:author="Priyanshu Solon" w:date="2025-05-22T22:35:00Z">
        <w:r>
          <w:lastRenderedPageBreak/>
          <w:t xml:space="preserve">        }</w:t>
        </w:r>
      </w:ins>
    </w:p>
    <w:p w:rsidR="007C461F" w:rsidRDefault="007C461F" w:rsidP="007C461F">
      <w:pPr>
        <w:rPr>
          <w:ins w:id="11594" w:author="Priyanshu Solon" w:date="2025-05-22T22:35:00Z"/>
        </w:rPr>
      </w:pPr>
      <w:ins w:id="11595" w:author="Priyanshu Solon" w:date="2025-05-22T22:35:00Z">
        <w:r>
          <w:t xml:space="preserve">        img:hover {</w:t>
        </w:r>
      </w:ins>
    </w:p>
    <w:p w:rsidR="007C461F" w:rsidRDefault="007C461F" w:rsidP="007C461F">
      <w:pPr>
        <w:rPr>
          <w:ins w:id="11596" w:author="Priyanshu Solon" w:date="2025-05-22T22:35:00Z"/>
        </w:rPr>
      </w:pPr>
      <w:ins w:id="11597" w:author="Priyanshu Solon" w:date="2025-05-22T22:35:00Z">
        <w:r>
          <w:t xml:space="preserve">            transform: matrix(2,0.2,0,1.5,300,0);</w:t>
        </w:r>
      </w:ins>
    </w:p>
    <w:p w:rsidR="007C461F" w:rsidRDefault="007C461F" w:rsidP="007C461F">
      <w:pPr>
        <w:rPr>
          <w:ins w:id="11598" w:author="Priyanshu Solon" w:date="2025-05-22T22:35:00Z"/>
        </w:rPr>
      </w:pPr>
      <w:ins w:id="11599" w:author="Priyanshu Solon" w:date="2025-05-22T22:35:00Z">
        <w:r>
          <w:t xml:space="preserve">            transition: 3s;</w:t>
        </w:r>
      </w:ins>
    </w:p>
    <w:p w:rsidR="007C461F" w:rsidRDefault="007C461F" w:rsidP="007C461F">
      <w:pPr>
        <w:rPr>
          <w:ins w:id="11600" w:author="Priyanshu Solon" w:date="2025-05-22T22:35:00Z"/>
        </w:rPr>
      </w:pPr>
      <w:ins w:id="11601" w:author="Priyanshu Solon" w:date="2025-05-22T22:35:00Z">
        <w:r>
          <w:t xml:space="preserve">        }</w:t>
        </w:r>
      </w:ins>
    </w:p>
    <w:p w:rsidR="007C461F" w:rsidRDefault="007C461F" w:rsidP="007C461F">
      <w:pPr>
        <w:rPr>
          <w:ins w:id="11602" w:author="Priyanshu Solon" w:date="2025-05-22T22:35:00Z"/>
        </w:rPr>
      </w:pPr>
      <w:ins w:id="11603" w:author="Priyanshu Solon" w:date="2025-05-22T22:35:00Z">
        <w:r>
          <w:t xml:space="preserve">    &lt;/style&gt;</w:t>
        </w:r>
      </w:ins>
    </w:p>
    <w:p w:rsidR="007C461F" w:rsidRDefault="007C461F" w:rsidP="007C461F">
      <w:pPr>
        <w:rPr>
          <w:ins w:id="11604" w:author="Priyanshu Solon" w:date="2025-05-22T22:35:00Z"/>
        </w:rPr>
      </w:pPr>
      <w:ins w:id="11605" w:author="Priyanshu Solon" w:date="2025-05-22T22:35:00Z">
        <w:r>
          <w:t>&lt;/head&gt;</w:t>
        </w:r>
      </w:ins>
    </w:p>
    <w:p w:rsidR="007C461F" w:rsidRDefault="007C461F" w:rsidP="007C461F">
      <w:pPr>
        <w:rPr>
          <w:ins w:id="11606" w:author="Priyanshu Solon" w:date="2025-05-22T22:35:00Z"/>
        </w:rPr>
      </w:pPr>
      <w:ins w:id="11607" w:author="Priyanshu Solon" w:date="2025-05-22T22:35:00Z">
        <w:r>
          <w:t>&lt;body&gt;</w:t>
        </w:r>
      </w:ins>
    </w:p>
    <w:p w:rsidR="007C461F" w:rsidRDefault="007C461F" w:rsidP="007C461F">
      <w:pPr>
        <w:rPr>
          <w:ins w:id="11608" w:author="Priyanshu Solon" w:date="2025-05-22T22:35:00Z"/>
        </w:rPr>
      </w:pPr>
      <w:ins w:id="11609" w:author="Priyanshu Solon" w:date="2025-05-22T22:35:00Z">
        <w:r>
          <w:t xml:space="preserve">    &lt;img src="../public/images/women-fashion.jpg" width="150" height="200"&gt;</w:t>
        </w:r>
      </w:ins>
    </w:p>
    <w:p w:rsidR="007C461F" w:rsidRDefault="007C461F" w:rsidP="007C461F">
      <w:pPr>
        <w:rPr>
          <w:ins w:id="11610" w:author="Priyanshu Solon" w:date="2025-05-22T22:35:00Z"/>
        </w:rPr>
      </w:pPr>
      <w:ins w:id="11611" w:author="Priyanshu Solon" w:date="2025-05-22T22:35:00Z">
        <w:r>
          <w:t>&lt;/body&gt;</w:t>
        </w:r>
      </w:ins>
    </w:p>
    <w:p w:rsidR="007C461F" w:rsidRDefault="007C461F" w:rsidP="007C461F">
      <w:pPr>
        <w:rPr>
          <w:ins w:id="11612" w:author="Priyanshu Solon" w:date="2025-05-22T22:35:00Z"/>
        </w:rPr>
      </w:pPr>
      <w:ins w:id="11613" w:author="Priyanshu Solon" w:date="2025-05-22T22:35:00Z">
        <w:r>
          <w:t>&lt;/html&gt;</w:t>
        </w:r>
      </w:ins>
    </w:p>
    <w:p w:rsidR="007C461F" w:rsidRDefault="007C461F" w:rsidP="007C461F">
      <w:pPr>
        <w:rPr>
          <w:ins w:id="11614" w:author="Priyanshu Solon" w:date="2025-05-22T22:35:00Z"/>
        </w:rPr>
      </w:pPr>
    </w:p>
    <w:p w:rsidR="007C461F" w:rsidRPr="002533F2" w:rsidRDefault="007C461F" w:rsidP="007C461F">
      <w:pPr>
        <w:rPr>
          <w:ins w:id="11615" w:author="Priyanshu Solon" w:date="2025-05-22T22:35:00Z"/>
          <w:b/>
          <w:bCs/>
          <w:rPrChange w:id="11616" w:author="Priyanshu Solon" w:date="2025-05-22T23:11:00Z">
            <w:rPr>
              <w:ins w:id="11617" w:author="Priyanshu Solon" w:date="2025-05-22T22:35:00Z"/>
            </w:rPr>
          </w:rPrChange>
        </w:rPr>
      </w:pPr>
      <w:ins w:id="11618" w:author="Priyanshu Solon" w:date="2025-05-22T22:35:00Z">
        <w:r w:rsidRPr="002533F2">
          <w:rPr>
            <w:b/>
            <w:bCs/>
            <w:rPrChange w:id="11619" w:author="Priyanshu Solon" w:date="2025-05-22T23:11:00Z">
              <w:rPr/>
            </w:rPrChange>
          </w:rPr>
          <w:t xml:space="preserve">                        CSS 3D Transforms</w:t>
        </w:r>
      </w:ins>
    </w:p>
    <w:p w:rsidR="007C461F" w:rsidRDefault="007C461F" w:rsidP="007C461F">
      <w:pPr>
        <w:rPr>
          <w:ins w:id="11620" w:author="Priyanshu Solon" w:date="2025-05-22T22:35:00Z"/>
        </w:rPr>
      </w:pPr>
      <w:ins w:id="11621" w:author="Priyanshu Solon" w:date="2025-05-22T22:35:00Z">
        <w:r>
          <w:t>- 3D refers to 3 dimensional transformations.</w:t>
        </w:r>
      </w:ins>
    </w:p>
    <w:p w:rsidR="007C461F" w:rsidRDefault="007C461F" w:rsidP="007C461F">
      <w:pPr>
        <w:rPr>
          <w:ins w:id="11622" w:author="Priyanshu Solon" w:date="2025-05-22T22:35:00Z"/>
        </w:rPr>
      </w:pPr>
      <w:ins w:id="11623" w:author="Priyanshu Solon" w:date="2025-05-22T22:35:00Z">
        <w:r>
          <w:t>- It includes X, Y &amp; Z axis.</w:t>
        </w:r>
      </w:ins>
    </w:p>
    <w:p w:rsidR="007C461F" w:rsidRDefault="007C461F" w:rsidP="007C461F">
      <w:pPr>
        <w:rPr>
          <w:ins w:id="11624" w:author="Priyanshu Solon" w:date="2025-05-22T22:35:00Z"/>
        </w:rPr>
      </w:pPr>
      <w:ins w:id="11625" w:author="Priyanshu Solon" w:date="2025-05-22T22:35:00Z">
        <w:r>
          <w:t>- It have methods</w:t>
        </w:r>
      </w:ins>
    </w:p>
    <w:p w:rsidR="007C461F" w:rsidRDefault="007C461F" w:rsidP="007C461F">
      <w:pPr>
        <w:rPr>
          <w:ins w:id="11626" w:author="Priyanshu Solon" w:date="2025-05-22T22:35:00Z"/>
        </w:rPr>
      </w:pPr>
      <w:ins w:id="11627" w:author="Priyanshu Solon" w:date="2025-05-22T22:35:00Z">
        <w:r>
          <w:t xml:space="preserve">   </w:t>
        </w:r>
      </w:ins>
    </w:p>
    <w:p w:rsidR="007C461F" w:rsidRDefault="007C461F" w:rsidP="007C461F">
      <w:pPr>
        <w:rPr>
          <w:ins w:id="11628" w:author="Priyanshu Solon" w:date="2025-05-22T22:35:00Z"/>
        </w:rPr>
      </w:pPr>
      <w:ins w:id="11629" w:author="Priyanshu Solon" w:date="2025-05-22T22:35:00Z">
        <w:r>
          <w:t xml:space="preserve">    a) translate3D(x,y,z)</w:t>
        </w:r>
      </w:ins>
    </w:p>
    <w:p w:rsidR="007C461F" w:rsidRDefault="007C461F" w:rsidP="007C461F">
      <w:pPr>
        <w:rPr>
          <w:ins w:id="11630" w:author="Priyanshu Solon" w:date="2025-05-22T22:35:00Z"/>
        </w:rPr>
      </w:pPr>
      <w:ins w:id="11631" w:author="Priyanshu Solon" w:date="2025-05-22T22:35:00Z">
        <w:r>
          <w:t xml:space="preserve">    b) scale3D()</w:t>
        </w:r>
      </w:ins>
    </w:p>
    <w:p w:rsidR="007C461F" w:rsidRDefault="007C461F" w:rsidP="007C461F">
      <w:pPr>
        <w:rPr>
          <w:ins w:id="11632" w:author="Priyanshu Solon" w:date="2025-05-22T22:35:00Z"/>
        </w:rPr>
      </w:pPr>
      <w:ins w:id="11633" w:author="Priyanshu Solon" w:date="2025-05-22T22:35:00Z">
        <w:r>
          <w:t xml:space="preserve">    c) skew3D()</w:t>
        </w:r>
      </w:ins>
    </w:p>
    <w:p w:rsidR="007C461F" w:rsidRDefault="007C461F" w:rsidP="007C461F">
      <w:pPr>
        <w:rPr>
          <w:ins w:id="11634" w:author="Priyanshu Solon" w:date="2025-05-22T22:35:00Z"/>
        </w:rPr>
      </w:pPr>
      <w:ins w:id="11635" w:author="Priyanshu Solon" w:date="2025-05-22T22:35:00Z">
        <w:r>
          <w:t xml:space="preserve">    d) rotate3D()</w:t>
        </w:r>
      </w:ins>
    </w:p>
    <w:p w:rsidR="007C461F" w:rsidRDefault="007C461F" w:rsidP="007C461F">
      <w:pPr>
        <w:rPr>
          <w:ins w:id="11636" w:author="Priyanshu Solon" w:date="2025-05-22T22:35:00Z"/>
        </w:rPr>
      </w:pPr>
    </w:p>
    <w:p w:rsidR="007C461F" w:rsidRDefault="007C461F" w:rsidP="007C461F">
      <w:pPr>
        <w:rPr>
          <w:ins w:id="11637" w:author="Priyanshu Solon" w:date="2025-05-22T22:35:00Z"/>
        </w:rPr>
      </w:pPr>
      <w:ins w:id="11638" w:author="Priyanshu Solon" w:date="2025-05-22T22:35:00Z">
        <w:r>
          <w:t>- All 3D transforms require a "perspective", which refers to depth of content.</w:t>
        </w:r>
      </w:ins>
    </w:p>
    <w:p w:rsidR="007C461F" w:rsidRDefault="007C461F" w:rsidP="007C461F">
      <w:pPr>
        <w:rPr>
          <w:ins w:id="11639" w:author="Priyanshu Solon" w:date="2025-05-22T22:35:00Z"/>
        </w:rPr>
      </w:pPr>
      <w:ins w:id="11640" w:author="Priyanshu Solon" w:date="2025-05-22T22:35:00Z">
        <w:r>
          <w:t>- 3D transforms require a combination of styles for defining depth.</w:t>
        </w:r>
      </w:ins>
    </w:p>
    <w:p w:rsidR="007C461F" w:rsidRDefault="007C461F" w:rsidP="007C461F">
      <w:pPr>
        <w:rPr>
          <w:ins w:id="11641" w:author="Priyanshu Solon" w:date="2025-05-22T22:35:00Z"/>
        </w:rPr>
      </w:pPr>
    </w:p>
    <w:p w:rsidR="007C461F" w:rsidRDefault="007C461F" w:rsidP="007C461F">
      <w:pPr>
        <w:rPr>
          <w:ins w:id="11642" w:author="Priyanshu Solon" w:date="2025-05-22T22:35:00Z"/>
        </w:rPr>
      </w:pPr>
      <w:ins w:id="11643" w:author="Priyanshu Solon" w:date="2025-05-22T22:35:00Z">
        <w:r>
          <w:t>Ex:</w:t>
        </w:r>
      </w:ins>
    </w:p>
    <w:p w:rsidR="007C461F" w:rsidRDefault="007C461F" w:rsidP="007C461F">
      <w:pPr>
        <w:rPr>
          <w:ins w:id="11644" w:author="Priyanshu Solon" w:date="2025-05-22T22:35:00Z"/>
        </w:rPr>
      </w:pPr>
      <w:ins w:id="11645" w:author="Priyanshu Solon" w:date="2025-05-22T22:35:00Z">
        <w:r>
          <w:t>&lt;!DOCTYPE html&gt;</w:t>
        </w:r>
      </w:ins>
    </w:p>
    <w:p w:rsidR="007C461F" w:rsidRDefault="007C461F" w:rsidP="007C461F">
      <w:pPr>
        <w:rPr>
          <w:ins w:id="11646" w:author="Priyanshu Solon" w:date="2025-05-22T22:35:00Z"/>
        </w:rPr>
      </w:pPr>
      <w:ins w:id="11647" w:author="Priyanshu Solon" w:date="2025-05-22T22:35:00Z">
        <w:r>
          <w:t>&lt;html lang="en"&gt;</w:t>
        </w:r>
      </w:ins>
    </w:p>
    <w:p w:rsidR="007C461F" w:rsidRDefault="007C461F" w:rsidP="007C461F">
      <w:pPr>
        <w:rPr>
          <w:ins w:id="11648" w:author="Priyanshu Solon" w:date="2025-05-22T22:35:00Z"/>
        </w:rPr>
      </w:pPr>
      <w:ins w:id="11649" w:author="Priyanshu Solon" w:date="2025-05-22T22:35:00Z">
        <w:r>
          <w:t>&lt;head&gt;</w:t>
        </w:r>
      </w:ins>
    </w:p>
    <w:p w:rsidR="007C461F" w:rsidRDefault="007C461F" w:rsidP="007C461F">
      <w:pPr>
        <w:rPr>
          <w:ins w:id="11650" w:author="Priyanshu Solon" w:date="2025-05-22T22:35:00Z"/>
        </w:rPr>
      </w:pPr>
      <w:ins w:id="11651" w:author="Priyanshu Solon" w:date="2025-05-22T22:35:00Z">
        <w:r>
          <w:lastRenderedPageBreak/>
          <w:t xml:space="preserve">    &lt;meta charset="UTF-8"&gt;</w:t>
        </w:r>
      </w:ins>
    </w:p>
    <w:p w:rsidR="007C461F" w:rsidRDefault="007C461F" w:rsidP="007C461F">
      <w:pPr>
        <w:rPr>
          <w:ins w:id="11652" w:author="Priyanshu Solon" w:date="2025-05-22T22:35:00Z"/>
        </w:rPr>
      </w:pPr>
      <w:ins w:id="11653" w:author="Priyanshu Solon" w:date="2025-05-22T22:35:00Z">
        <w:r>
          <w:t xml:space="preserve">    &lt;meta name="viewport" content="width=device-width, initial-scale=1.0"&gt;</w:t>
        </w:r>
      </w:ins>
    </w:p>
    <w:p w:rsidR="007C461F" w:rsidRDefault="007C461F" w:rsidP="007C461F">
      <w:pPr>
        <w:rPr>
          <w:ins w:id="11654" w:author="Priyanshu Solon" w:date="2025-05-22T22:35:00Z"/>
        </w:rPr>
      </w:pPr>
      <w:ins w:id="11655" w:author="Priyanshu Solon" w:date="2025-05-22T22:35:00Z">
        <w:r>
          <w:t xml:space="preserve">    &lt;title&gt;Document&lt;/title&gt;</w:t>
        </w:r>
      </w:ins>
    </w:p>
    <w:p w:rsidR="007C461F" w:rsidRDefault="007C461F" w:rsidP="007C461F">
      <w:pPr>
        <w:rPr>
          <w:ins w:id="11656" w:author="Priyanshu Solon" w:date="2025-05-22T22:35:00Z"/>
        </w:rPr>
      </w:pPr>
      <w:ins w:id="11657" w:author="Priyanshu Solon" w:date="2025-05-22T22:35:00Z">
        <w:r>
          <w:t xml:space="preserve">    &lt;style&gt;</w:t>
        </w:r>
      </w:ins>
    </w:p>
    <w:p w:rsidR="007C461F" w:rsidRDefault="007C461F" w:rsidP="007C461F">
      <w:pPr>
        <w:rPr>
          <w:ins w:id="11658" w:author="Priyanshu Solon" w:date="2025-05-22T22:35:00Z"/>
        </w:rPr>
      </w:pPr>
      <w:ins w:id="11659" w:author="Priyanshu Solon" w:date="2025-05-22T22:35:00Z">
        <w:r>
          <w:t xml:space="preserve">        body {</w:t>
        </w:r>
      </w:ins>
    </w:p>
    <w:p w:rsidR="007C461F" w:rsidRDefault="007C461F" w:rsidP="007C461F">
      <w:pPr>
        <w:rPr>
          <w:ins w:id="11660" w:author="Priyanshu Solon" w:date="2025-05-22T22:35:00Z"/>
        </w:rPr>
      </w:pPr>
      <w:ins w:id="11661" w:author="Priyanshu Solon" w:date="2025-05-22T22:35:00Z">
        <w:r>
          <w:t xml:space="preserve">            height: 100vh;</w:t>
        </w:r>
      </w:ins>
    </w:p>
    <w:p w:rsidR="007C461F" w:rsidRDefault="007C461F" w:rsidP="007C461F">
      <w:pPr>
        <w:rPr>
          <w:ins w:id="11662" w:author="Priyanshu Solon" w:date="2025-05-22T22:35:00Z"/>
        </w:rPr>
      </w:pPr>
      <w:ins w:id="11663" w:author="Priyanshu Solon" w:date="2025-05-22T22:35:00Z">
        <w:r>
          <w:t xml:space="preserve">            display: flex;</w:t>
        </w:r>
      </w:ins>
    </w:p>
    <w:p w:rsidR="007C461F" w:rsidRDefault="007C461F" w:rsidP="007C461F">
      <w:pPr>
        <w:rPr>
          <w:ins w:id="11664" w:author="Priyanshu Solon" w:date="2025-05-22T22:35:00Z"/>
        </w:rPr>
      </w:pPr>
      <w:ins w:id="11665" w:author="Priyanshu Solon" w:date="2025-05-22T22:35:00Z">
        <w:r>
          <w:t xml:space="preserve">            justify-content: center;</w:t>
        </w:r>
      </w:ins>
    </w:p>
    <w:p w:rsidR="007C461F" w:rsidRDefault="007C461F" w:rsidP="007C461F">
      <w:pPr>
        <w:rPr>
          <w:ins w:id="11666" w:author="Priyanshu Solon" w:date="2025-05-22T22:35:00Z"/>
        </w:rPr>
      </w:pPr>
      <w:ins w:id="11667" w:author="Priyanshu Solon" w:date="2025-05-22T22:35:00Z">
        <w:r>
          <w:t xml:space="preserve">            align-items: center;</w:t>
        </w:r>
      </w:ins>
    </w:p>
    <w:p w:rsidR="007C461F" w:rsidRDefault="007C461F" w:rsidP="007C461F">
      <w:pPr>
        <w:rPr>
          <w:ins w:id="11668" w:author="Priyanshu Solon" w:date="2025-05-22T22:35:00Z"/>
        </w:rPr>
      </w:pPr>
      <w:ins w:id="11669" w:author="Priyanshu Solon" w:date="2025-05-22T22:35:00Z">
        <w:r>
          <w:t xml:space="preserve">        }</w:t>
        </w:r>
      </w:ins>
    </w:p>
    <w:p w:rsidR="007C461F" w:rsidRDefault="007C461F" w:rsidP="007C461F">
      <w:pPr>
        <w:rPr>
          <w:ins w:id="11670" w:author="Priyanshu Solon" w:date="2025-05-22T22:35:00Z"/>
        </w:rPr>
      </w:pPr>
      <w:ins w:id="11671" w:author="Priyanshu Solon" w:date="2025-05-22T22:35:00Z">
        <w:r>
          <w:t xml:space="preserve">        img {</w:t>
        </w:r>
      </w:ins>
    </w:p>
    <w:p w:rsidR="007C461F" w:rsidRDefault="007C461F" w:rsidP="007C461F">
      <w:pPr>
        <w:rPr>
          <w:ins w:id="11672" w:author="Priyanshu Solon" w:date="2025-05-22T22:35:00Z"/>
        </w:rPr>
      </w:pPr>
      <w:ins w:id="11673" w:author="Priyanshu Solon" w:date="2025-05-22T22:35:00Z">
        <w:r>
          <w:t xml:space="preserve">            transform: scale3d(1,1,1);</w:t>
        </w:r>
      </w:ins>
    </w:p>
    <w:p w:rsidR="007C461F" w:rsidRDefault="007C461F" w:rsidP="007C461F">
      <w:pPr>
        <w:rPr>
          <w:ins w:id="11674" w:author="Priyanshu Solon" w:date="2025-05-22T22:35:00Z"/>
        </w:rPr>
      </w:pPr>
      <w:ins w:id="11675" w:author="Priyanshu Solon" w:date="2025-05-22T22:35:00Z">
        <w:r>
          <w:t xml:space="preserve">            transition: 1s;</w:t>
        </w:r>
      </w:ins>
    </w:p>
    <w:p w:rsidR="007C461F" w:rsidRDefault="007C461F" w:rsidP="007C461F">
      <w:pPr>
        <w:rPr>
          <w:ins w:id="11676" w:author="Priyanshu Solon" w:date="2025-05-22T22:35:00Z"/>
        </w:rPr>
      </w:pPr>
      <w:ins w:id="11677" w:author="Priyanshu Solon" w:date="2025-05-22T22:35:00Z">
        <w:r>
          <w:t xml:space="preserve">        }</w:t>
        </w:r>
      </w:ins>
    </w:p>
    <w:p w:rsidR="007C461F" w:rsidRDefault="007C461F" w:rsidP="007C461F">
      <w:pPr>
        <w:rPr>
          <w:ins w:id="11678" w:author="Priyanshu Solon" w:date="2025-05-22T22:35:00Z"/>
        </w:rPr>
      </w:pPr>
      <w:ins w:id="11679" w:author="Priyanshu Solon" w:date="2025-05-22T22:35:00Z">
        <w:r>
          <w:t xml:space="preserve">        img:hover {</w:t>
        </w:r>
      </w:ins>
    </w:p>
    <w:p w:rsidR="007C461F" w:rsidRDefault="007C461F" w:rsidP="007C461F">
      <w:pPr>
        <w:rPr>
          <w:ins w:id="11680" w:author="Priyanshu Solon" w:date="2025-05-22T22:35:00Z"/>
        </w:rPr>
      </w:pPr>
      <w:ins w:id="11681" w:author="Priyanshu Solon" w:date="2025-05-22T22:35:00Z">
        <w:r>
          <w:t xml:space="preserve">            transform: scale3d(2,2,4);</w:t>
        </w:r>
      </w:ins>
    </w:p>
    <w:p w:rsidR="007C461F" w:rsidRDefault="007C461F" w:rsidP="007C461F">
      <w:pPr>
        <w:rPr>
          <w:ins w:id="11682" w:author="Priyanshu Solon" w:date="2025-05-22T22:35:00Z"/>
        </w:rPr>
      </w:pPr>
      <w:ins w:id="11683" w:author="Priyanshu Solon" w:date="2025-05-22T22:35:00Z">
        <w:r>
          <w:t xml:space="preserve">            perspective: 50px;</w:t>
        </w:r>
      </w:ins>
    </w:p>
    <w:p w:rsidR="007C461F" w:rsidRDefault="007C461F" w:rsidP="007C461F">
      <w:pPr>
        <w:rPr>
          <w:ins w:id="11684" w:author="Priyanshu Solon" w:date="2025-05-22T22:35:00Z"/>
        </w:rPr>
      </w:pPr>
      <w:ins w:id="11685" w:author="Priyanshu Solon" w:date="2025-05-22T22:35:00Z">
        <w:r>
          <w:t xml:space="preserve">            transition: 3s;</w:t>
        </w:r>
      </w:ins>
    </w:p>
    <w:p w:rsidR="007C461F" w:rsidRDefault="007C461F" w:rsidP="007C461F">
      <w:pPr>
        <w:rPr>
          <w:ins w:id="11686" w:author="Priyanshu Solon" w:date="2025-05-22T22:35:00Z"/>
        </w:rPr>
      </w:pPr>
      <w:ins w:id="11687" w:author="Priyanshu Solon" w:date="2025-05-22T22:35:00Z">
        <w:r>
          <w:t xml:space="preserve">            box-shadow: 15px 15px 2px black;</w:t>
        </w:r>
      </w:ins>
    </w:p>
    <w:p w:rsidR="007C461F" w:rsidRDefault="007C461F" w:rsidP="007C461F">
      <w:pPr>
        <w:rPr>
          <w:ins w:id="11688" w:author="Priyanshu Solon" w:date="2025-05-22T22:35:00Z"/>
        </w:rPr>
      </w:pPr>
      <w:ins w:id="11689" w:author="Priyanshu Solon" w:date="2025-05-22T22:35:00Z">
        <w:r>
          <w:t xml:space="preserve">        }</w:t>
        </w:r>
      </w:ins>
    </w:p>
    <w:p w:rsidR="007C461F" w:rsidRDefault="007C461F" w:rsidP="007C461F">
      <w:pPr>
        <w:rPr>
          <w:ins w:id="11690" w:author="Priyanshu Solon" w:date="2025-05-22T22:35:00Z"/>
        </w:rPr>
      </w:pPr>
      <w:ins w:id="11691" w:author="Priyanshu Solon" w:date="2025-05-22T22:35:00Z">
        <w:r>
          <w:t xml:space="preserve">    &lt;/style&gt;</w:t>
        </w:r>
      </w:ins>
    </w:p>
    <w:p w:rsidR="007C461F" w:rsidRDefault="007C461F" w:rsidP="007C461F">
      <w:pPr>
        <w:rPr>
          <w:ins w:id="11692" w:author="Priyanshu Solon" w:date="2025-05-22T22:35:00Z"/>
        </w:rPr>
      </w:pPr>
      <w:ins w:id="11693" w:author="Priyanshu Solon" w:date="2025-05-22T22:35:00Z">
        <w:r>
          <w:t>&lt;/head&gt;</w:t>
        </w:r>
      </w:ins>
    </w:p>
    <w:p w:rsidR="007C461F" w:rsidRDefault="007C461F" w:rsidP="007C461F">
      <w:pPr>
        <w:rPr>
          <w:ins w:id="11694" w:author="Priyanshu Solon" w:date="2025-05-22T22:35:00Z"/>
        </w:rPr>
      </w:pPr>
      <w:ins w:id="11695" w:author="Priyanshu Solon" w:date="2025-05-22T22:35:00Z">
        <w:r>
          <w:t>&lt;body&gt;</w:t>
        </w:r>
      </w:ins>
    </w:p>
    <w:p w:rsidR="007C461F" w:rsidRDefault="007C461F" w:rsidP="007C461F">
      <w:pPr>
        <w:rPr>
          <w:ins w:id="11696" w:author="Priyanshu Solon" w:date="2025-05-22T22:35:00Z"/>
        </w:rPr>
      </w:pPr>
      <w:ins w:id="11697" w:author="Priyanshu Solon" w:date="2025-05-22T22:35:00Z">
        <w:r>
          <w:t xml:space="preserve">    &lt;img src="../public/images/women-fashion.jpg" width="150" height="200"&gt;</w:t>
        </w:r>
      </w:ins>
    </w:p>
    <w:p w:rsidR="007C461F" w:rsidRDefault="007C461F" w:rsidP="007C461F">
      <w:pPr>
        <w:rPr>
          <w:ins w:id="11698" w:author="Priyanshu Solon" w:date="2025-05-22T22:35:00Z"/>
        </w:rPr>
      </w:pPr>
      <w:ins w:id="11699" w:author="Priyanshu Solon" w:date="2025-05-22T22:35:00Z">
        <w:r>
          <w:t>&lt;/body&gt;</w:t>
        </w:r>
      </w:ins>
    </w:p>
    <w:p w:rsidR="007C461F" w:rsidRDefault="007C461F" w:rsidP="007C461F">
      <w:pPr>
        <w:rPr>
          <w:ins w:id="11700" w:author="Priyanshu Solon" w:date="2025-05-22T22:35:00Z"/>
        </w:rPr>
      </w:pPr>
      <w:ins w:id="11701" w:author="Priyanshu Solon" w:date="2025-05-22T22:35:00Z">
        <w:r>
          <w:t>&lt;/html&gt;</w:t>
        </w:r>
      </w:ins>
    </w:p>
    <w:p w:rsidR="007C461F" w:rsidRDefault="007C461F" w:rsidP="007C461F">
      <w:pPr>
        <w:rPr>
          <w:ins w:id="11702" w:author="Priyanshu Solon" w:date="2025-05-22T22:35:00Z"/>
        </w:rPr>
      </w:pPr>
    </w:p>
    <w:p w:rsidR="007C461F" w:rsidRDefault="007C461F" w:rsidP="007C461F">
      <w:pPr>
        <w:rPr>
          <w:ins w:id="11703" w:author="Priyanshu Solon" w:date="2025-05-22T22:35:00Z"/>
        </w:rPr>
      </w:pPr>
      <w:ins w:id="11704" w:author="Priyanshu Solon" w:date="2025-05-22T22:35:00Z">
        <w:r>
          <w:t>Task: Design a cube with 5 sides, div with background color or image.</w:t>
        </w:r>
      </w:ins>
    </w:p>
    <w:p w:rsidR="007C461F" w:rsidRDefault="007C461F" w:rsidP="007C461F">
      <w:pPr>
        <w:rPr>
          <w:ins w:id="11705" w:author="Priyanshu Solon" w:date="2025-05-22T22:35:00Z"/>
        </w:rPr>
      </w:pPr>
    </w:p>
    <w:p w:rsidR="007C461F" w:rsidRDefault="007C461F" w:rsidP="007C461F">
      <w:pPr>
        <w:rPr>
          <w:ins w:id="11706" w:author="Priyanshu Solon" w:date="2025-05-22T22:35:00Z"/>
        </w:rPr>
      </w:pPr>
      <w:ins w:id="11707" w:author="Priyanshu Solon" w:date="2025-05-22T22:35:00Z">
        <w:r>
          <w:lastRenderedPageBreak/>
          <w:t>&lt;!DOCTYPE html&gt;</w:t>
        </w:r>
      </w:ins>
    </w:p>
    <w:p w:rsidR="007C461F" w:rsidRDefault="007C461F" w:rsidP="007C461F">
      <w:pPr>
        <w:rPr>
          <w:ins w:id="11708" w:author="Priyanshu Solon" w:date="2025-05-22T22:35:00Z"/>
        </w:rPr>
      </w:pPr>
      <w:ins w:id="11709" w:author="Priyanshu Solon" w:date="2025-05-22T22:35:00Z">
        <w:r>
          <w:t>&lt;html lang="en"&gt;</w:t>
        </w:r>
      </w:ins>
    </w:p>
    <w:p w:rsidR="007C461F" w:rsidRDefault="007C461F" w:rsidP="007C461F">
      <w:pPr>
        <w:rPr>
          <w:ins w:id="11710" w:author="Priyanshu Solon" w:date="2025-05-22T22:35:00Z"/>
        </w:rPr>
      </w:pPr>
      <w:ins w:id="11711" w:author="Priyanshu Solon" w:date="2025-05-22T22:35:00Z">
        <w:r>
          <w:t>&lt;head&gt;</w:t>
        </w:r>
      </w:ins>
    </w:p>
    <w:p w:rsidR="007C461F" w:rsidRDefault="007C461F" w:rsidP="007C461F">
      <w:pPr>
        <w:rPr>
          <w:ins w:id="11712" w:author="Priyanshu Solon" w:date="2025-05-22T22:35:00Z"/>
        </w:rPr>
      </w:pPr>
      <w:ins w:id="11713" w:author="Priyanshu Solon" w:date="2025-05-22T22:35:00Z">
        <w:r>
          <w:t xml:space="preserve">    &lt;meta charset="UTF-8"&gt;</w:t>
        </w:r>
      </w:ins>
    </w:p>
    <w:p w:rsidR="007C461F" w:rsidRDefault="007C461F" w:rsidP="007C461F">
      <w:pPr>
        <w:rPr>
          <w:ins w:id="11714" w:author="Priyanshu Solon" w:date="2025-05-22T22:35:00Z"/>
        </w:rPr>
      </w:pPr>
      <w:ins w:id="11715" w:author="Priyanshu Solon" w:date="2025-05-22T22:35:00Z">
        <w:r>
          <w:t xml:space="preserve">    &lt;meta name="viewport" content="width=device-width, initial-scale=1.0"&gt;</w:t>
        </w:r>
      </w:ins>
    </w:p>
    <w:p w:rsidR="007C461F" w:rsidRDefault="007C461F" w:rsidP="007C461F">
      <w:pPr>
        <w:rPr>
          <w:ins w:id="11716" w:author="Priyanshu Solon" w:date="2025-05-22T22:35:00Z"/>
        </w:rPr>
      </w:pPr>
      <w:ins w:id="11717" w:author="Priyanshu Solon" w:date="2025-05-22T22:35:00Z">
        <w:r>
          <w:t xml:space="preserve">    &lt;title&gt;Document&lt;/title&gt;</w:t>
        </w:r>
      </w:ins>
    </w:p>
    <w:p w:rsidR="007C461F" w:rsidRDefault="007C461F" w:rsidP="007C461F">
      <w:pPr>
        <w:rPr>
          <w:ins w:id="11718" w:author="Priyanshu Solon" w:date="2025-05-22T22:35:00Z"/>
        </w:rPr>
      </w:pPr>
      <w:ins w:id="11719" w:author="Priyanshu Solon" w:date="2025-05-22T22:35:00Z">
        <w:r>
          <w:t xml:space="preserve">    &lt;style&gt;</w:t>
        </w:r>
      </w:ins>
    </w:p>
    <w:p w:rsidR="007C461F" w:rsidRDefault="007C461F" w:rsidP="007C461F">
      <w:pPr>
        <w:rPr>
          <w:ins w:id="11720" w:author="Priyanshu Solon" w:date="2025-05-22T22:35:00Z"/>
        </w:rPr>
      </w:pPr>
      <w:ins w:id="11721" w:author="Priyanshu Solon" w:date="2025-05-22T22:35:00Z">
        <w:r>
          <w:t xml:space="preserve">        body {</w:t>
        </w:r>
      </w:ins>
    </w:p>
    <w:p w:rsidR="007C461F" w:rsidRDefault="007C461F" w:rsidP="007C461F">
      <w:pPr>
        <w:rPr>
          <w:ins w:id="11722" w:author="Priyanshu Solon" w:date="2025-05-22T22:35:00Z"/>
        </w:rPr>
      </w:pPr>
      <w:ins w:id="11723" w:author="Priyanshu Solon" w:date="2025-05-22T22:35:00Z">
        <w:r>
          <w:t xml:space="preserve">            height: 100vh;</w:t>
        </w:r>
      </w:ins>
    </w:p>
    <w:p w:rsidR="007C461F" w:rsidRDefault="007C461F" w:rsidP="007C461F">
      <w:pPr>
        <w:rPr>
          <w:ins w:id="11724" w:author="Priyanshu Solon" w:date="2025-05-22T22:35:00Z"/>
        </w:rPr>
      </w:pPr>
      <w:ins w:id="11725" w:author="Priyanshu Solon" w:date="2025-05-22T22:35:00Z">
        <w:r>
          <w:t xml:space="preserve">            display: flex;</w:t>
        </w:r>
      </w:ins>
    </w:p>
    <w:p w:rsidR="007C461F" w:rsidRDefault="007C461F" w:rsidP="007C461F">
      <w:pPr>
        <w:rPr>
          <w:ins w:id="11726" w:author="Priyanshu Solon" w:date="2025-05-22T22:35:00Z"/>
        </w:rPr>
      </w:pPr>
      <w:ins w:id="11727" w:author="Priyanshu Solon" w:date="2025-05-22T22:35:00Z">
        <w:r>
          <w:t xml:space="preserve">            justify-content: center;</w:t>
        </w:r>
      </w:ins>
    </w:p>
    <w:p w:rsidR="007C461F" w:rsidRDefault="007C461F" w:rsidP="007C461F">
      <w:pPr>
        <w:rPr>
          <w:ins w:id="11728" w:author="Priyanshu Solon" w:date="2025-05-22T22:35:00Z"/>
        </w:rPr>
      </w:pPr>
      <w:ins w:id="11729" w:author="Priyanshu Solon" w:date="2025-05-22T22:35:00Z">
        <w:r>
          <w:t xml:space="preserve">            align-items: center;</w:t>
        </w:r>
      </w:ins>
    </w:p>
    <w:p w:rsidR="007C461F" w:rsidRDefault="007C461F" w:rsidP="007C461F">
      <w:pPr>
        <w:rPr>
          <w:ins w:id="11730" w:author="Priyanshu Solon" w:date="2025-05-22T22:35:00Z"/>
        </w:rPr>
      </w:pPr>
      <w:ins w:id="11731" w:author="Priyanshu Solon" w:date="2025-05-22T22:35:00Z">
        <w:r>
          <w:t xml:space="preserve">        }</w:t>
        </w:r>
      </w:ins>
    </w:p>
    <w:p w:rsidR="007C461F" w:rsidRDefault="007C461F" w:rsidP="007C461F">
      <w:pPr>
        <w:rPr>
          <w:ins w:id="11732" w:author="Priyanshu Solon" w:date="2025-05-22T22:35:00Z"/>
        </w:rPr>
      </w:pPr>
      <w:ins w:id="11733" w:author="Priyanshu Solon" w:date="2025-05-22T22:35:00Z">
        <w:r>
          <w:t xml:space="preserve">        .box-1 {</w:t>
        </w:r>
      </w:ins>
    </w:p>
    <w:p w:rsidR="007C461F" w:rsidRDefault="007C461F" w:rsidP="007C461F">
      <w:pPr>
        <w:rPr>
          <w:ins w:id="11734" w:author="Priyanshu Solon" w:date="2025-05-22T22:35:00Z"/>
        </w:rPr>
      </w:pPr>
      <w:ins w:id="11735" w:author="Priyanshu Solon" w:date="2025-05-22T22:35:00Z">
        <w:r>
          <w:t xml:space="preserve">            width: 200px;</w:t>
        </w:r>
      </w:ins>
    </w:p>
    <w:p w:rsidR="007C461F" w:rsidRDefault="007C461F" w:rsidP="007C461F">
      <w:pPr>
        <w:rPr>
          <w:ins w:id="11736" w:author="Priyanshu Solon" w:date="2025-05-22T22:35:00Z"/>
        </w:rPr>
      </w:pPr>
      <w:ins w:id="11737" w:author="Priyanshu Solon" w:date="2025-05-22T22:35:00Z">
        <w:r>
          <w:t xml:space="preserve">            height: 150px;</w:t>
        </w:r>
      </w:ins>
    </w:p>
    <w:p w:rsidR="007C461F" w:rsidRDefault="007C461F" w:rsidP="007C461F">
      <w:pPr>
        <w:rPr>
          <w:ins w:id="11738" w:author="Priyanshu Solon" w:date="2025-05-22T22:35:00Z"/>
        </w:rPr>
      </w:pPr>
      <w:ins w:id="11739" w:author="Priyanshu Solon" w:date="2025-05-22T22:35:00Z">
        <w:r>
          <w:t xml:space="preserve">            border:3px solid black;</w:t>
        </w:r>
      </w:ins>
    </w:p>
    <w:p w:rsidR="007C461F" w:rsidRDefault="007C461F" w:rsidP="007C461F">
      <w:pPr>
        <w:rPr>
          <w:ins w:id="11740" w:author="Priyanshu Solon" w:date="2025-05-22T22:35:00Z"/>
        </w:rPr>
      </w:pPr>
      <w:ins w:id="11741" w:author="Priyanshu Solon" w:date="2025-05-22T22:35:00Z">
        <w:r>
          <w:t xml:space="preserve">            transform: skewX(-40deg) rotateY(40deg);</w:t>
        </w:r>
      </w:ins>
    </w:p>
    <w:p w:rsidR="007C461F" w:rsidRDefault="007C461F" w:rsidP="007C461F">
      <w:pPr>
        <w:rPr>
          <w:ins w:id="11742" w:author="Priyanshu Solon" w:date="2025-05-22T22:35:00Z"/>
        </w:rPr>
      </w:pPr>
      <w:ins w:id="11743" w:author="Priyanshu Solon" w:date="2025-05-22T22:35:00Z">
        <w:r>
          <w:t xml:space="preserve">            background-color: red;</w:t>
        </w:r>
      </w:ins>
    </w:p>
    <w:p w:rsidR="007C461F" w:rsidRDefault="007C461F" w:rsidP="007C461F">
      <w:pPr>
        <w:rPr>
          <w:ins w:id="11744" w:author="Priyanshu Solon" w:date="2025-05-22T22:35:00Z"/>
        </w:rPr>
      </w:pPr>
      <w:ins w:id="11745" w:author="Priyanshu Solon" w:date="2025-05-22T22:35:00Z">
        <w:r>
          <w:t xml:space="preserve">        }</w:t>
        </w:r>
      </w:ins>
    </w:p>
    <w:p w:rsidR="007C461F" w:rsidRDefault="007C461F" w:rsidP="007C461F">
      <w:pPr>
        <w:rPr>
          <w:ins w:id="11746" w:author="Priyanshu Solon" w:date="2025-05-22T22:35:00Z"/>
        </w:rPr>
      </w:pPr>
      <w:ins w:id="11747" w:author="Priyanshu Solon" w:date="2025-05-22T22:35:00Z">
        <w:r>
          <w:t xml:space="preserve">        .box-2 {</w:t>
        </w:r>
      </w:ins>
    </w:p>
    <w:p w:rsidR="007C461F" w:rsidRDefault="007C461F" w:rsidP="007C461F">
      <w:pPr>
        <w:rPr>
          <w:ins w:id="11748" w:author="Priyanshu Solon" w:date="2025-05-22T22:35:00Z"/>
        </w:rPr>
      </w:pPr>
      <w:ins w:id="11749" w:author="Priyanshu Solon" w:date="2025-05-22T22:35:00Z">
        <w:r>
          <w:t xml:space="preserve">            width: 150px;</w:t>
        </w:r>
      </w:ins>
    </w:p>
    <w:p w:rsidR="007C461F" w:rsidRDefault="007C461F" w:rsidP="007C461F">
      <w:pPr>
        <w:rPr>
          <w:ins w:id="11750" w:author="Priyanshu Solon" w:date="2025-05-22T22:35:00Z"/>
        </w:rPr>
      </w:pPr>
      <w:ins w:id="11751" w:author="Priyanshu Solon" w:date="2025-05-22T22:35:00Z">
        <w:r>
          <w:t xml:space="preserve">            height: 200px;</w:t>
        </w:r>
      </w:ins>
    </w:p>
    <w:p w:rsidR="007C461F" w:rsidRDefault="007C461F" w:rsidP="007C461F">
      <w:pPr>
        <w:rPr>
          <w:ins w:id="11752" w:author="Priyanshu Solon" w:date="2025-05-22T22:35:00Z"/>
        </w:rPr>
      </w:pPr>
      <w:ins w:id="11753" w:author="Priyanshu Solon" w:date="2025-05-22T22:35:00Z">
        <w:r>
          <w:t xml:space="preserve">            border:3px solid black;</w:t>
        </w:r>
      </w:ins>
    </w:p>
    <w:p w:rsidR="007C461F" w:rsidRDefault="007C461F" w:rsidP="007C461F">
      <w:pPr>
        <w:rPr>
          <w:ins w:id="11754" w:author="Priyanshu Solon" w:date="2025-05-22T22:35:00Z"/>
        </w:rPr>
      </w:pPr>
      <w:ins w:id="11755" w:author="Priyanshu Solon" w:date="2025-05-22T22:35:00Z">
        <w:r>
          <w:t xml:space="preserve">            background-color: yellow;</w:t>
        </w:r>
      </w:ins>
    </w:p>
    <w:p w:rsidR="007C461F" w:rsidRDefault="007C461F" w:rsidP="007C461F">
      <w:pPr>
        <w:rPr>
          <w:ins w:id="11756" w:author="Priyanshu Solon" w:date="2025-05-22T22:35:00Z"/>
        </w:rPr>
      </w:pPr>
      <w:ins w:id="11757" w:author="Priyanshu Solon" w:date="2025-05-22T22:35:00Z">
        <w:r>
          <w:t xml:space="preserve">            transform: translateX(-40px);</w:t>
        </w:r>
      </w:ins>
    </w:p>
    <w:p w:rsidR="007C461F" w:rsidRDefault="007C461F" w:rsidP="007C461F">
      <w:pPr>
        <w:rPr>
          <w:ins w:id="11758" w:author="Priyanshu Solon" w:date="2025-05-22T22:35:00Z"/>
        </w:rPr>
      </w:pPr>
      <w:ins w:id="11759" w:author="Priyanshu Solon" w:date="2025-05-22T22:35:00Z">
        <w:r>
          <w:t xml:space="preserve">        }</w:t>
        </w:r>
      </w:ins>
    </w:p>
    <w:p w:rsidR="007C461F" w:rsidRDefault="007C461F" w:rsidP="007C461F">
      <w:pPr>
        <w:rPr>
          <w:ins w:id="11760" w:author="Priyanshu Solon" w:date="2025-05-22T22:35:00Z"/>
        </w:rPr>
      </w:pPr>
      <w:ins w:id="11761" w:author="Priyanshu Solon" w:date="2025-05-22T22:35:00Z">
        <w:r>
          <w:t xml:space="preserve">        .box-3 {</w:t>
        </w:r>
      </w:ins>
    </w:p>
    <w:p w:rsidR="007C461F" w:rsidRDefault="007C461F" w:rsidP="007C461F">
      <w:pPr>
        <w:rPr>
          <w:ins w:id="11762" w:author="Priyanshu Solon" w:date="2025-05-22T22:35:00Z"/>
        </w:rPr>
      </w:pPr>
      <w:ins w:id="11763" w:author="Priyanshu Solon" w:date="2025-05-22T22:35:00Z">
        <w:r>
          <w:t xml:space="preserve">            width: 150px;</w:t>
        </w:r>
      </w:ins>
    </w:p>
    <w:p w:rsidR="007C461F" w:rsidRDefault="007C461F" w:rsidP="007C461F">
      <w:pPr>
        <w:rPr>
          <w:ins w:id="11764" w:author="Priyanshu Solon" w:date="2025-05-22T22:35:00Z"/>
        </w:rPr>
      </w:pPr>
      <w:ins w:id="11765" w:author="Priyanshu Solon" w:date="2025-05-22T22:35:00Z">
        <w:r>
          <w:lastRenderedPageBreak/>
          <w:t xml:space="preserve">            height: 200px;</w:t>
        </w:r>
      </w:ins>
    </w:p>
    <w:p w:rsidR="007C461F" w:rsidRDefault="007C461F" w:rsidP="007C461F">
      <w:pPr>
        <w:rPr>
          <w:ins w:id="11766" w:author="Priyanshu Solon" w:date="2025-05-22T22:35:00Z"/>
        </w:rPr>
      </w:pPr>
      <w:ins w:id="11767" w:author="Priyanshu Solon" w:date="2025-05-22T22:35:00Z">
        <w:r>
          <w:t xml:space="preserve">            border:3px solid black;</w:t>
        </w:r>
      </w:ins>
    </w:p>
    <w:p w:rsidR="007C461F" w:rsidRDefault="007C461F" w:rsidP="007C461F">
      <w:pPr>
        <w:rPr>
          <w:ins w:id="11768" w:author="Priyanshu Solon" w:date="2025-05-22T22:35:00Z"/>
        </w:rPr>
      </w:pPr>
      <w:ins w:id="11769" w:author="Priyanshu Solon" w:date="2025-05-22T22:35:00Z">
        <w:r>
          <w:t xml:space="preserve">            background-color: blue;</w:t>
        </w:r>
      </w:ins>
    </w:p>
    <w:p w:rsidR="007C461F" w:rsidRDefault="007C461F" w:rsidP="007C461F">
      <w:pPr>
        <w:rPr>
          <w:ins w:id="11770" w:author="Priyanshu Solon" w:date="2025-05-22T22:35:00Z"/>
        </w:rPr>
      </w:pPr>
      <w:ins w:id="11771" w:author="Priyanshu Solon" w:date="2025-05-22T22:35:00Z">
        <w:r>
          <w:t xml:space="preserve">            transform: translateX(-40px);</w:t>
        </w:r>
      </w:ins>
    </w:p>
    <w:p w:rsidR="007C461F" w:rsidRDefault="007C461F" w:rsidP="007C461F">
      <w:pPr>
        <w:rPr>
          <w:ins w:id="11772" w:author="Priyanshu Solon" w:date="2025-05-22T22:35:00Z"/>
        </w:rPr>
      </w:pPr>
      <w:ins w:id="11773" w:author="Priyanshu Solon" w:date="2025-05-22T22:35:00Z">
        <w:r>
          <w:t xml:space="preserve">        }</w:t>
        </w:r>
      </w:ins>
    </w:p>
    <w:p w:rsidR="007C461F" w:rsidRDefault="007C461F" w:rsidP="007C461F">
      <w:pPr>
        <w:rPr>
          <w:ins w:id="11774" w:author="Priyanshu Solon" w:date="2025-05-22T22:35:00Z"/>
        </w:rPr>
      </w:pPr>
      <w:ins w:id="11775" w:author="Priyanshu Solon" w:date="2025-05-22T22:35:00Z">
        <w:r>
          <w:t xml:space="preserve">    &lt;/style&gt;</w:t>
        </w:r>
      </w:ins>
    </w:p>
    <w:p w:rsidR="007C461F" w:rsidRDefault="007C461F" w:rsidP="007C461F">
      <w:pPr>
        <w:rPr>
          <w:ins w:id="11776" w:author="Priyanshu Solon" w:date="2025-05-22T22:35:00Z"/>
        </w:rPr>
      </w:pPr>
      <w:ins w:id="11777" w:author="Priyanshu Solon" w:date="2025-05-22T22:35:00Z">
        <w:r>
          <w:t>&lt;/head&gt;</w:t>
        </w:r>
      </w:ins>
    </w:p>
    <w:p w:rsidR="007C461F" w:rsidRDefault="007C461F" w:rsidP="007C461F">
      <w:pPr>
        <w:rPr>
          <w:ins w:id="11778" w:author="Priyanshu Solon" w:date="2025-05-22T22:35:00Z"/>
        </w:rPr>
      </w:pPr>
      <w:ins w:id="11779" w:author="Priyanshu Solon" w:date="2025-05-22T22:35:00Z">
        <w:r>
          <w:t>&lt;body&gt;</w:t>
        </w:r>
      </w:ins>
    </w:p>
    <w:p w:rsidR="007C461F" w:rsidRDefault="007C461F" w:rsidP="007C461F">
      <w:pPr>
        <w:rPr>
          <w:ins w:id="11780" w:author="Priyanshu Solon" w:date="2025-05-22T22:35:00Z"/>
        </w:rPr>
      </w:pPr>
      <w:ins w:id="11781" w:author="Priyanshu Solon" w:date="2025-05-22T22:35:00Z">
        <w:r>
          <w:t xml:space="preserve">    &lt;div&gt;</w:t>
        </w:r>
      </w:ins>
    </w:p>
    <w:p w:rsidR="007C461F" w:rsidRDefault="007C461F" w:rsidP="007C461F">
      <w:pPr>
        <w:rPr>
          <w:ins w:id="11782" w:author="Priyanshu Solon" w:date="2025-05-22T22:35:00Z"/>
        </w:rPr>
      </w:pPr>
      <w:ins w:id="11783" w:author="Priyanshu Solon" w:date="2025-05-22T22:35:00Z">
        <w:r>
          <w:t xml:space="preserve">        &lt;div class="box box-1"&gt;&lt;/div&gt;</w:t>
        </w:r>
      </w:ins>
    </w:p>
    <w:p w:rsidR="007C461F" w:rsidRDefault="007C461F" w:rsidP="007C461F">
      <w:pPr>
        <w:rPr>
          <w:ins w:id="11784" w:author="Priyanshu Solon" w:date="2025-05-22T22:35:00Z"/>
        </w:rPr>
      </w:pPr>
      <w:ins w:id="11785" w:author="Priyanshu Solon" w:date="2025-05-22T22:35:00Z">
        <w:r>
          <w:t xml:space="preserve">        &lt;div class="box box-2"&gt;&lt;/div&gt;</w:t>
        </w:r>
      </w:ins>
    </w:p>
    <w:p w:rsidR="007C461F" w:rsidRDefault="007C461F" w:rsidP="007C461F">
      <w:pPr>
        <w:rPr>
          <w:ins w:id="11786" w:author="Priyanshu Solon" w:date="2025-05-22T22:35:00Z"/>
        </w:rPr>
      </w:pPr>
      <w:ins w:id="11787" w:author="Priyanshu Solon" w:date="2025-05-22T22:35:00Z">
        <w:r>
          <w:t xml:space="preserve">        &lt;div class="box box-3"&gt;&lt;/div&gt;</w:t>
        </w:r>
      </w:ins>
    </w:p>
    <w:p w:rsidR="007C461F" w:rsidRDefault="007C461F" w:rsidP="007C461F">
      <w:pPr>
        <w:rPr>
          <w:ins w:id="11788" w:author="Priyanshu Solon" w:date="2025-05-22T22:35:00Z"/>
        </w:rPr>
      </w:pPr>
      <w:ins w:id="11789" w:author="Priyanshu Solon" w:date="2025-05-22T22:35:00Z">
        <w:r>
          <w:t xml:space="preserve">    &lt;/div&gt;</w:t>
        </w:r>
      </w:ins>
    </w:p>
    <w:p w:rsidR="007C461F" w:rsidRDefault="007C461F" w:rsidP="007C461F">
      <w:pPr>
        <w:rPr>
          <w:ins w:id="11790" w:author="Priyanshu Solon" w:date="2025-05-22T22:35:00Z"/>
        </w:rPr>
      </w:pPr>
      <w:ins w:id="11791" w:author="Priyanshu Solon" w:date="2025-05-22T22:35:00Z">
        <w:r>
          <w:t>&lt;/body&gt;</w:t>
        </w:r>
      </w:ins>
    </w:p>
    <w:p w:rsidR="007C461F" w:rsidRDefault="007C461F" w:rsidP="007C461F">
      <w:pPr>
        <w:rPr>
          <w:ins w:id="11792" w:author="Priyanshu Solon" w:date="2025-05-22T22:35:00Z"/>
        </w:rPr>
      </w:pPr>
      <w:ins w:id="11793" w:author="Priyanshu Solon" w:date="2025-05-22T22:35:00Z">
        <w:r>
          <w:t>&lt;/html&gt;</w:t>
        </w:r>
      </w:ins>
    </w:p>
    <w:p w:rsidR="007C461F" w:rsidRPr="002533F2" w:rsidRDefault="007C461F" w:rsidP="007C461F">
      <w:pPr>
        <w:rPr>
          <w:ins w:id="11794" w:author="Priyanshu Solon" w:date="2025-05-22T22:35:00Z"/>
          <w:b/>
          <w:bCs/>
          <w:rPrChange w:id="11795" w:author="Priyanshu Solon" w:date="2025-05-22T23:12:00Z">
            <w:rPr>
              <w:ins w:id="11796" w:author="Priyanshu Solon" w:date="2025-05-22T22:35:00Z"/>
            </w:rPr>
          </w:rPrChange>
        </w:rPr>
      </w:pPr>
      <w:ins w:id="11797" w:author="Priyanshu Solon" w:date="2025-05-22T22:35:00Z">
        <w:r w:rsidRPr="002533F2">
          <w:rPr>
            <w:b/>
            <w:bCs/>
            <w:rPrChange w:id="11798" w:author="Priyanshu Solon" w:date="2025-05-22T23:12:00Z">
              <w:rPr/>
            </w:rPrChange>
          </w:rPr>
          <w:t xml:space="preserve">                           CSS Transitions</w:t>
        </w:r>
      </w:ins>
    </w:p>
    <w:p w:rsidR="007C461F" w:rsidRDefault="007C461F" w:rsidP="007C461F">
      <w:pPr>
        <w:rPr>
          <w:ins w:id="11799" w:author="Priyanshu Solon" w:date="2025-05-22T22:35:00Z"/>
        </w:rPr>
      </w:pPr>
      <w:ins w:id="11800" w:author="Priyanshu Solon" w:date="2025-05-22T22:35:00Z">
        <w:r>
          <w:t>- Transition controls animation styles for elements.</w:t>
        </w:r>
      </w:ins>
    </w:p>
    <w:p w:rsidR="007C461F" w:rsidRDefault="007C461F" w:rsidP="007C461F">
      <w:pPr>
        <w:rPr>
          <w:ins w:id="11801" w:author="Priyanshu Solon" w:date="2025-05-22T22:35:00Z"/>
        </w:rPr>
      </w:pPr>
      <w:ins w:id="11802" w:author="Priyanshu Solon" w:date="2025-05-22T22:35:00Z">
        <w:r>
          <w:t>- It includes</w:t>
        </w:r>
      </w:ins>
    </w:p>
    <w:p w:rsidR="007C461F" w:rsidRDefault="007C461F" w:rsidP="007C461F">
      <w:pPr>
        <w:rPr>
          <w:ins w:id="11803" w:author="Priyanshu Solon" w:date="2025-05-22T22:35:00Z"/>
        </w:rPr>
      </w:pPr>
      <w:ins w:id="11804" w:author="Priyanshu Solon" w:date="2025-05-22T22:35:00Z">
        <w:r>
          <w:t xml:space="preserve">    a) transition-duration            : total time taken to transform</w:t>
        </w:r>
      </w:ins>
    </w:p>
    <w:p w:rsidR="007C461F" w:rsidRDefault="007C461F" w:rsidP="007C461F">
      <w:pPr>
        <w:rPr>
          <w:ins w:id="11805" w:author="Priyanshu Solon" w:date="2025-05-22T22:35:00Z"/>
        </w:rPr>
      </w:pPr>
      <w:ins w:id="11806" w:author="Priyanshu Solon" w:date="2025-05-22T22:35:00Z">
        <w:r>
          <w:t xml:space="preserve">    b) transition-delay                : the delay time to start transform.</w:t>
        </w:r>
      </w:ins>
    </w:p>
    <w:p w:rsidR="007C461F" w:rsidRDefault="007C461F" w:rsidP="007C461F">
      <w:pPr>
        <w:rPr>
          <w:ins w:id="11807" w:author="Priyanshu Solon" w:date="2025-05-22T22:35:00Z"/>
        </w:rPr>
      </w:pPr>
      <w:ins w:id="11808" w:author="Priyanshu Solon" w:date="2025-05-22T22:35:00Z">
        <w:r>
          <w:t xml:space="preserve">    c) transition-property            : defines the property that have to use transition.</w:t>
        </w:r>
      </w:ins>
    </w:p>
    <w:p w:rsidR="007C461F" w:rsidRDefault="007C461F" w:rsidP="007C461F">
      <w:pPr>
        <w:rPr>
          <w:ins w:id="11809" w:author="Priyanshu Solon" w:date="2025-05-22T22:35:00Z"/>
        </w:rPr>
      </w:pPr>
      <w:ins w:id="11810" w:author="Priyanshu Solon" w:date="2025-05-22T22:35:00Z">
        <w:r>
          <w:t xml:space="preserve">    d) transition-timing-function         : it sets pre-defined animation function.</w:t>
        </w:r>
      </w:ins>
    </w:p>
    <w:p w:rsidR="007C461F" w:rsidRDefault="007C461F" w:rsidP="007C461F">
      <w:pPr>
        <w:rPr>
          <w:ins w:id="11811" w:author="Priyanshu Solon" w:date="2025-05-22T22:35:00Z"/>
        </w:rPr>
      </w:pPr>
      <w:ins w:id="11812" w:author="Priyanshu Solon" w:date="2025-05-22T22:35:00Z">
        <w:r>
          <w:t xml:space="preserve">    e) transition [short hand]</w:t>
        </w:r>
      </w:ins>
    </w:p>
    <w:p w:rsidR="007C461F" w:rsidRDefault="007C461F" w:rsidP="007C461F">
      <w:pPr>
        <w:rPr>
          <w:ins w:id="11813" w:author="Priyanshu Solon" w:date="2025-05-22T22:35:00Z"/>
        </w:rPr>
      </w:pPr>
    </w:p>
    <w:p w:rsidR="007C461F" w:rsidRDefault="007C461F" w:rsidP="007C461F">
      <w:pPr>
        <w:rPr>
          <w:ins w:id="11814" w:author="Priyanshu Solon" w:date="2025-05-22T22:35:00Z"/>
        </w:rPr>
      </w:pPr>
    </w:p>
    <w:p w:rsidR="007C461F" w:rsidRDefault="007C461F" w:rsidP="007C461F">
      <w:pPr>
        <w:rPr>
          <w:ins w:id="11815" w:author="Priyanshu Solon" w:date="2025-05-22T22:35:00Z"/>
        </w:rPr>
      </w:pPr>
      <w:ins w:id="11816" w:author="Priyanshu Solon" w:date="2025-05-22T22:35:00Z">
        <w:r>
          <w:t>Ex:</w:t>
        </w:r>
      </w:ins>
    </w:p>
    <w:p w:rsidR="007C461F" w:rsidRDefault="007C461F" w:rsidP="007C461F">
      <w:pPr>
        <w:rPr>
          <w:ins w:id="11817" w:author="Priyanshu Solon" w:date="2025-05-22T22:35:00Z"/>
        </w:rPr>
      </w:pPr>
      <w:ins w:id="11818" w:author="Priyanshu Solon" w:date="2025-05-22T22:35:00Z">
        <w:r>
          <w:t>&lt;!DOCTYPE html&gt;</w:t>
        </w:r>
      </w:ins>
    </w:p>
    <w:p w:rsidR="007C461F" w:rsidRDefault="007C461F" w:rsidP="007C461F">
      <w:pPr>
        <w:rPr>
          <w:ins w:id="11819" w:author="Priyanshu Solon" w:date="2025-05-22T22:35:00Z"/>
        </w:rPr>
      </w:pPr>
      <w:ins w:id="11820" w:author="Priyanshu Solon" w:date="2025-05-22T22:35:00Z">
        <w:r>
          <w:t>&lt;html lang="en"&gt;</w:t>
        </w:r>
      </w:ins>
    </w:p>
    <w:p w:rsidR="007C461F" w:rsidRDefault="007C461F" w:rsidP="007C461F">
      <w:pPr>
        <w:rPr>
          <w:ins w:id="11821" w:author="Priyanshu Solon" w:date="2025-05-22T22:35:00Z"/>
        </w:rPr>
      </w:pPr>
      <w:ins w:id="11822" w:author="Priyanshu Solon" w:date="2025-05-22T22:35:00Z">
        <w:r>
          <w:t>&lt;head&gt;</w:t>
        </w:r>
      </w:ins>
    </w:p>
    <w:p w:rsidR="007C461F" w:rsidRDefault="007C461F" w:rsidP="007C461F">
      <w:pPr>
        <w:rPr>
          <w:ins w:id="11823" w:author="Priyanshu Solon" w:date="2025-05-22T22:35:00Z"/>
        </w:rPr>
      </w:pPr>
      <w:ins w:id="11824" w:author="Priyanshu Solon" w:date="2025-05-22T22:35:00Z">
        <w:r>
          <w:lastRenderedPageBreak/>
          <w:t xml:space="preserve">    &lt;meta charset="UTF-8"&gt;</w:t>
        </w:r>
      </w:ins>
    </w:p>
    <w:p w:rsidR="007C461F" w:rsidRDefault="007C461F" w:rsidP="007C461F">
      <w:pPr>
        <w:rPr>
          <w:ins w:id="11825" w:author="Priyanshu Solon" w:date="2025-05-22T22:35:00Z"/>
        </w:rPr>
      </w:pPr>
      <w:ins w:id="11826" w:author="Priyanshu Solon" w:date="2025-05-22T22:35:00Z">
        <w:r>
          <w:t xml:space="preserve">    &lt;meta name="viewport" content="width=device-width, initial-scale=1.0"&gt;</w:t>
        </w:r>
      </w:ins>
    </w:p>
    <w:p w:rsidR="007C461F" w:rsidRDefault="007C461F" w:rsidP="007C461F">
      <w:pPr>
        <w:rPr>
          <w:ins w:id="11827" w:author="Priyanshu Solon" w:date="2025-05-22T22:35:00Z"/>
        </w:rPr>
      </w:pPr>
      <w:ins w:id="11828" w:author="Priyanshu Solon" w:date="2025-05-22T22:35:00Z">
        <w:r>
          <w:t xml:space="preserve">    &lt;title&gt;Document&lt;/title&gt;</w:t>
        </w:r>
      </w:ins>
    </w:p>
    <w:p w:rsidR="007C461F" w:rsidRDefault="007C461F" w:rsidP="007C461F">
      <w:pPr>
        <w:rPr>
          <w:ins w:id="11829" w:author="Priyanshu Solon" w:date="2025-05-22T22:35:00Z"/>
        </w:rPr>
      </w:pPr>
      <w:ins w:id="11830" w:author="Priyanshu Solon" w:date="2025-05-22T22:35:00Z">
        <w:r>
          <w:t xml:space="preserve">    &lt;style&gt;</w:t>
        </w:r>
      </w:ins>
    </w:p>
    <w:p w:rsidR="007C461F" w:rsidRDefault="007C461F" w:rsidP="007C461F">
      <w:pPr>
        <w:rPr>
          <w:ins w:id="11831" w:author="Priyanshu Solon" w:date="2025-05-22T22:35:00Z"/>
        </w:rPr>
      </w:pPr>
      <w:ins w:id="11832" w:author="Priyanshu Solon" w:date="2025-05-22T22:35:00Z">
        <w:r>
          <w:t xml:space="preserve">        body {</w:t>
        </w:r>
      </w:ins>
    </w:p>
    <w:p w:rsidR="007C461F" w:rsidRDefault="007C461F" w:rsidP="007C461F">
      <w:pPr>
        <w:rPr>
          <w:ins w:id="11833" w:author="Priyanshu Solon" w:date="2025-05-22T22:35:00Z"/>
        </w:rPr>
      </w:pPr>
      <w:ins w:id="11834" w:author="Priyanshu Solon" w:date="2025-05-22T22:35:00Z">
        <w:r>
          <w:t xml:space="preserve">            height: 100vh;</w:t>
        </w:r>
      </w:ins>
    </w:p>
    <w:p w:rsidR="007C461F" w:rsidRDefault="007C461F" w:rsidP="007C461F">
      <w:pPr>
        <w:rPr>
          <w:ins w:id="11835" w:author="Priyanshu Solon" w:date="2025-05-22T22:35:00Z"/>
        </w:rPr>
      </w:pPr>
      <w:ins w:id="11836" w:author="Priyanshu Solon" w:date="2025-05-22T22:35:00Z">
        <w:r>
          <w:t xml:space="preserve">            display: flex;</w:t>
        </w:r>
      </w:ins>
    </w:p>
    <w:p w:rsidR="007C461F" w:rsidRDefault="007C461F" w:rsidP="007C461F">
      <w:pPr>
        <w:rPr>
          <w:ins w:id="11837" w:author="Priyanshu Solon" w:date="2025-05-22T22:35:00Z"/>
        </w:rPr>
      </w:pPr>
      <w:ins w:id="11838" w:author="Priyanshu Solon" w:date="2025-05-22T22:35:00Z">
        <w:r>
          <w:t xml:space="preserve">            justify-content: center;</w:t>
        </w:r>
      </w:ins>
    </w:p>
    <w:p w:rsidR="007C461F" w:rsidRDefault="007C461F" w:rsidP="007C461F">
      <w:pPr>
        <w:rPr>
          <w:ins w:id="11839" w:author="Priyanshu Solon" w:date="2025-05-22T22:35:00Z"/>
        </w:rPr>
      </w:pPr>
      <w:ins w:id="11840" w:author="Priyanshu Solon" w:date="2025-05-22T22:35:00Z">
        <w:r>
          <w:t xml:space="preserve">            align-items: center;</w:t>
        </w:r>
      </w:ins>
    </w:p>
    <w:p w:rsidR="007C461F" w:rsidRDefault="007C461F" w:rsidP="007C461F">
      <w:pPr>
        <w:rPr>
          <w:ins w:id="11841" w:author="Priyanshu Solon" w:date="2025-05-22T22:35:00Z"/>
        </w:rPr>
      </w:pPr>
      <w:ins w:id="11842" w:author="Priyanshu Solon" w:date="2025-05-22T22:35:00Z">
        <w:r>
          <w:t xml:space="preserve">        }</w:t>
        </w:r>
      </w:ins>
    </w:p>
    <w:p w:rsidR="007C461F" w:rsidRDefault="007C461F" w:rsidP="007C461F">
      <w:pPr>
        <w:rPr>
          <w:ins w:id="11843" w:author="Priyanshu Solon" w:date="2025-05-22T22:35:00Z"/>
        </w:rPr>
      </w:pPr>
      <w:ins w:id="11844" w:author="Priyanshu Solon" w:date="2025-05-22T22:35:00Z">
        <w:r>
          <w:t xml:space="preserve">        img {</w:t>
        </w:r>
      </w:ins>
    </w:p>
    <w:p w:rsidR="007C461F" w:rsidRDefault="007C461F" w:rsidP="007C461F">
      <w:pPr>
        <w:rPr>
          <w:ins w:id="11845" w:author="Priyanshu Solon" w:date="2025-05-22T22:35:00Z"/>
        </w:rPr>
      </w:pPr>
      <w:ins w:id="11846" w:author="Priyanshu Solon" w:date="2025-05-22T22:35:00Z">
        <w:r>
          <w:t xml:space="preserve">            width: 100px;</w:t>
        </w:r>
      </w:ins>
    </w:p>
    <w:p w:rsidR="007C461F" w:rsidRDefault="007C461F" w:rsidP="007C461F">
      <w:pPr>
        <w:rPr>
          <w:ins w:id="11847" w:author="Priyanshu Solon" w:date="2025-05-22T22:35:00Z"/>
        </w:rPr>
      </w:pPr>
      <w:ins w:id="11848" w:author="Priyanshu Solon" w:date="2025-05-22T22:35:00Z">
        <w:r>
          <w:t xml:space="preserve">            height: 100px;</w:t>
        </w:r>
      </w:ins>
    </w:p>
    <w:p w:rsidR="007C461F" w:rsidRDefault="007C461F" w:rsidP="007C461F">
      <w:pPr>
        <w:rPr>
          <w:ins w:id="11849" w:author="Priyanshu Solon" w:date="2025-05-22T22:35:00Z"/>
        </w:rPr>
      </w:pPr>
      <w:ins w:id="11850" w:author="Priyanshu Solon" w:date="2025-05-22T22:35:00Z">
        <w:r>
          <w:t xml:space="preserve">            transition-duration: 2s;</w:t>
        </w:r>
      </w:ins>
    </w:p>
    <w:p w:rsidR="007C461F" w:rsidRDefault="007C461F" w:rsidP="007C461F">
      <w:pPr>
        <w:rPr>
          <w:ins w:id="11851" w:author="Priyanshu Solon" w:date="2025-05-22T22:35:00Z"/>
        </w:rPr>
      </w:pPr>
      <w:ins w:id="11852" w:author="Priyanshu Solon" w:date="2025-05-22T22:35:00Z">
        <w:r>
          <w:t xml:space="preserve">        }</w:t>
        </w:r>
      </w:ins>
    </w:p>
    <w:p w:rsidR="007C461F" w:rsidRDefault="007C461F" w:rsidP="007C461F">
      <w:pPr>
        <w:rPr>
          <w:ins w:id="11853" w:author="Priyanshu Solon" w:date="2025-05-22T22:35:00Z"/>
        </w:rPr>
      </w:pPr>
      <w:ins w:id="11854" w:author="Priyanshu Solon" w:date="2025-05-22T22:35:00Z">
        <w:r>
          <w:t xml:space="preserve">        img:hover {</w:t>
        </w:r>
      </w:ins>
    </w:p>
    <w:p w:rsidR="007C461F" w:rsidRDefault="007C461F" w:rsidP="007C461F">
      <w:pPr>
        <w:rPr>
          <w:ins w:id="11855" w:author="Priyanshu Solon" w:date="2025-05-22T22:35:00Z"/>
        </w:rPr>
      </w:pPr>
      <w:ins w:id="11856" w:author="Priyanshu Solon" w:date="2025-05-22T22:35:00Z">
        <w:r>
          <w:t xml:space="preserve">            width: 400px;</w:t>
        </w:r>
      </w:ins>
    </w:p>
    <w:p w:rsidR="007C461F" w:rsidRDefault="007C461F" w:rsidP="007C461F">
      <w:pPr>
        <w:rPr>
          <w:ins w:id="11857" w:author="Priyanshu Solon" w:date="2025-05-22T22:35:00Z"/>
        </w:rPr>
      </w:pPr>
      <w:ins w:id="11858" w:author="Priyanshu Solon" w:date="2025-05-22T22:35:00Z">
        <w:r>
          <w:t xml:space="preserve">            height: 400px;</w:t>
        </w:r>
      </w:ins>
    </w:p>
    <w:p w:rsidR="007C461F" w:rsidRDefault="007C461F" w:rsidP="007C461F">
      <w:pPr>
        <w:rPr>
          <w:ins w:id="11859" w:author="Priyanshu Solon" w:date="2025-05-22T22:35:00Z"/>
        </w:rPr>
      </w:pPr>
      <w:ins w:id="11860" w:author="Priyanshu Solon" w:date="2025-05-22T22:35:00Z">
        <w:r>
          <w:t xml:space="preserve">            border-radius: 400px;</w:t>
        </w:r>
      </w:ins>
    </w:p>
    <w:p w:rsidR="007C461F" w:rsidRDefault="007C461F" w:rsidP="007C461F">
      <w:pPr>
        <w:rPr>
          <w:ins w:id="11861" w:author="Priyanshu Solon" w:date="2025-05-22T22:35:00Z"/>
        </w:rPr>
      </w:pPr>
      <w:ins w:id="11862" w:author="Priyanshu Solon" w:date="2025-05-22T22:35:00Z">
        <w:r>
          <w:t xml:space="preserve">            border: 5px solid red;</w:t>
        </w:r>
      </w:ins>
    </w:p>
    <w:p w:rsidR="007C461F" w:rsidRDefault="007C461F" w:rsidP="007C461F">
      <w:pPr>
        <w:rPr>
          <w:ins w:id="11863" w:author="Priyanshu Solon" w:date="2025-05-22T22:35:00Z"/>
        </w:rPr>
      </w:pPr>
      <w:ins w:id="11864" w:author="Priyanshu Solon" w:date="2025-05-22T22:35:00Z">
        <w:r>
          <w:t xml:space="preserve">            transition-duration: 5s;</w:t>
        </w:r>
      </w:ins>
    </w:p>
    <w:p w:rsidR="007C461F" w:rsidRDefault="007C461F" w:rsidP="007C461F">
      <w:pPr>
        <w:rPr>
          <w:ins w:id="11865" w:author="Priyanshu Solon" w:date="2025-05-22T22:35:00Z"/>
        </w:rPr>
      </w:pPr>
      <w:ins w:id="11866" w:author="Priyanshu Solon" w:date="2025-05-22T22:35:00Z">
        <w:r>
          <w:t xml:space="preserve">            transition-property: width, height;</w:t>
        </w:r>
      </w:ins>
    </w:p>
    <w:p w:rsidR="007C461F" w:rsidRDefault="007C461F" w:rsidP="007C461F">
      <w:pPr>
        <w:rPr>
          <w:ins w:id="11867" w:author="Priyanshu Solon" w:date="2025-05-22T22:35:00Z"/>
        </w:rPr>
      </w:pPr>
      <w:ins w:id="11868" w:author="Priyanshu Solon" w:date="2025-05-22T22:35:00Z">
        <w:r>
          <w:t xml:space="preserve">            transition-timing-function: ease-in;</w:t>
        </w:r>
      </w:ins>
    </w:p>
    <w:p w:rsidR="007C461F" w:rsidRDefault="007C461F" w:rsidP="007C461F">
      <w:pPr>
        <w:rPr>
          <w:ins w:id="11869" w:author="Priyanshu Solon" w:date="2025-05-22T22:35:00Z"/>
        </w:rPr>
      </w:pPr>
      <w:ins w:id="11870" w:author="Priyanshu Solon" w:date="2025-05-22T22:35:00Z">
        <w:r>
          <w:t xml:space="preserve">        }</w:t>
        </w:r>
      </w:ins>
    </w:p>
    <w:p w:rsidR="007C461F" w:rsidRDefault="007C461F" w:rsidP="007C461F">
      <w:pPr>
        <w:rPr>
          <w:ins w:id="11871" w:author="Priyanshu Solon" w:date="2025-05-22T22:35:00Z"/>
        </w:rPr>
      </w:pPr>
      <w:ins w:id="11872" w:author="Priyanshu Solon" w:date="2025-05-22T22:35:00Z">
        <w:r>
          <w:t xml:space="preserve">    &lt;/style&gt;</w:t>
        </w:r>
      </w:ins>
    </w:p>
    <w:p w:rsidR="007C461F" w:rsidRDefault="007C461F" w:rsidP="007C461F">
      <w:pPr>
        <w:rPr>
          <w:ins w:id="11873" w:author="Priyanshu Solon" w:date="2025-05-22T22:35:00Z"/>
        </w:rPr>
      </w:pPr>
      <w:ins w:id="11874" w:author="Priyanshu Solon" w:date="2025-05-22T22:35:00Z">
        <w:r>
          <w:t>&lt;/head&gt;</w:t>
        </w:r>
      </w:ins>
    </w:p>
    <w:p w:rsidR="007C461F" w:rsidRDefault="007C461F" w:rsidP="007C461F">
      <w:pPr>
        <w:rPr>
          <w:ins w:id="11875" w:author="Priyanshu Solon" w:date="2025-05-22T22:35:00Z"/>
        </w:rPr>
      </w:pPr>
      <w:ins w:id="11876" w:author="Priyanshu Solon" w:date="2025-05-22T22:35:00Z">
        <w:r>
          <w:t>&lt;body&gt;</w:t>
        </w:r>
      </w:ins>
    </w:p>
    <w:p w:rsidR="007C461F" w:rsidRDefault="007C461F" w:rsidP="007C461F">
      <w:pPr>
        <w:rPr>
          <w:ins w:id="11877" w:author="Priyanshu Solon" w:date="2025-05-22T22:35:00Z"/>
        </w:rPr>
      </w:pPr>
      <w:ins w:id="11878" w:author="Priyanshu Solon" w:date="2025-05-22T22:35:00Z">
        <w:r>
          <w:t xml:space="preserve">    &lt;img src="../public/images/women-fashion.jpg"&gt;</w:t>
        </w:r>
      </w:ins>
    </w:p>
    <w:p w:rsidR="007C461F" w:rsidRDefault="007C461F" w:rsidP="007C461F">
      <w:pPr>
        <w:rPr>
          <w:ins w:id="11879" w:author="Priyanshu Solon" w:date="2025-05-22T22:35:00Z"/>
        </w:rPr>
      </w:pPr>
      <w:ins w:id="11880" w:author="Priyanshu Solon" w:date="2025-05-22T22:35:00Z">
        <w:r>
          <w:t>&lt;/body&gt;</w:t>
        </w:r>
      </w:ins>
    </w:p>
    <w:p w:rsidR="007C461F" w:rsidRDefault="007C461F" w:rsidP="007C461F">
      <w:pPr>
        <w:rPr>
          <w:ins w:id="11881" w:author="Priyanshu Solon" w:date="2025-05-22T22:35:00Z"/>
        </w:rPr>
      </w:pPr>
      <w:ins w:id="11882" w:author="Priyanshu Solon" w:date="2025-05-22T22:35:00Z">
        <w:r>
          <w:lastRenderedPageBreak/>
          <w:t>&lt;/html&gt;</w:t>
        </w:r>
      </w:ins>
    </w:p>
    <w:p w:rsidR="007C461F" w:rsidRDefault="007C461F" w:rsidP="007C461F">
      <w:pPr>
        <w:rPr>
          <w:ins w:id="11883" w:author="Priyanshu Solon" w:date="2025-05-22T22:35:00Z"/>
        </w:rPr>
      </w:pPr>
    </w:p>
    <w:p w:rsidR="007C461F" w:rsidRDefault="007C461F" w:rsidP="007C461F">
      <w:pPr>
        <w:rPr>
          <w:ins w:id="11884" w:author="Priyanshu Solon" w:date="2025-05-22T22:35:00Z"/>
        </w:rPr>
      </w:pPr>
      <w:ins w:id="11885" w:author="Priyanshu Solon" w:date="2025-05-22T22:35:00Z">
        <w:r>
          <w:t>Ex:</w:t>
        </w:r>
      </w:ins>
    </w:p>
    <w:p w:rsidR="007C461F" w:rsidRDefault="007C461F" w:rsidP="007C461F">
      <w:pPr>
        <w:rPr>
          <w:ins w:id="11886" w:author="Priyanshu Solon" w:date="2025-05-22T22:35:00Z"/>
        </w:rPr>
      </w:pPr>
      <w:ins w:id="11887" w:author="Priyanshu Solon" w:date="2025-05-22T22:35:00Z">
        <w:r>
          <w:t>&lt;!DOCTYPE html&gt;</w:t>
        </w:r>
      </w:ins>
    </w:p>
    <w:p w:rsidR="007C461F" w:rsidRDefault="007C461F" w:rsidP="007C461F">
      <w:pPr>
        <w:rPr>
          <w:ins w:id="11888" w:author="Priyanshu Solon" w:date="2025-05-22T22:35:00Z"/>
        </w:rPr>
      </w:pPr>
      <w:ins w:id="11889" w:author="Priyanshu Solon" w:date="2025-05-22T22:35:00Z">
        <w:r>
          <w:t>&lt;html lang="en"&gt;</w:t>
        </w:r>
      </w:ins>
    </w:p>
    <w:p w:rsidR="007C461F" w:rsidRDefault="007C461F" w:rsidP="007C461F">
      <w:pPr>
        <w:rPr>
          <w:ins w:id="11890" w:author="Priyanshu Solon" w:date="2025-05-22T22:35:00Z"/>
        </w:rPr>
      </w:pPr>
      <w:ins w:id="11891" w:author="Priyanshu Solon" w:date="2025-05-22T22:35:00Z">
        <w:r>
          <w:t>&lt;head&gt;</w:t>
        </w:r>
      </w:ins>
    </w:p>
    <w:p w:rsidR="007C461F" w:rsidRDefault="007C461F" w:rsidP="007C461F">
      <w:pPr>
        <w:rPr>
          <w:ins w:id="11892" w:author="Priyanshu Solon" w:date="2025-05-22T22:35:00Z"/>
        </w:rPr>
      </w:pPr>
      <w:ins w:id="11893" w:author="Priyanshu Solon" w:date="2025-05-22T22:35:00Z">
        <w:r>
          <w:t xml:space="preserve">    &lt;meta charset="UTF-8"&gt;</w:t>
        </w:r>
      </w:ins>
    </w:p>
    <w:p w:rsidR="007C461F" w:rsidRDefault="007C461F" w:rsidP="007C461F">
      <w:pPr>
        <w:rPr>
          <w:ins w:id="11894" w:author="Priyanshu Solon" w:date="2025-05-22T22:35:00Z"/>
        </w:rPr>
      </w:pPr>
      <w:ins w:id="11895" w:author="Priyanshu Solon" w:date="2025-05-22T22:35:00Z">
        <w:r>
          <w:t xml:space="preserve">    &lt;meta name="viewport" content="width=device-width, initial-scale=1.0"&gt;</w:t>
        </w:r>
      </w:ins>
    </w:p>
    <w:p w:rsidR="007C461F" w:rsidRDefault="007C461F" w:rsidP="007C461F">
      <w:pPr>
        <w:rPr>
          <w:ins w:id="11896" w:author="Priyanshu Solon" w:date="2025-05-22T22:35:00Z"/>
        </w:rPr>
      </w:pPr>
      <w:ins w:id="11897" w:author="Priyanshu Solon" w:date="2025-05-22T22:35:00Z">
        <w:r>
          <w:t xml:space="preserve">    &lt;title&gt;Document&lt;/title&gt;</w:t>
        </w:r>
      </w:ins>
    </w:p>
    <w:p w:rsidR="007C461F" w:rsidRDefault="007C461F" w:rsidP="007C461F">
      <w:pPr>
        <w:rPr>
          <w:ins w:id="11898" w:author="Priyanshu Solon" w:date="2025-05-22T22:35:00Z"/>
        </w:rPr>
      </w:pPr>
      <w:ins w:id="11899" w:author="Priyanshu Solon" w:date="2025-05-22T22:35:00Z">
        <w:r>
          <w:t xml:space="preserve">    &lt;style&gt;</w:t>
        </w:r>
      </w:ins>
    </w:p>
    <w:p w:rsidR="007C461F" w:rsidRDefault="007C461F" w:rsidP="007C461F">
      <w:pPr>
        <w:rPr>
          <w:ins w:id="11900" w:author="Priyanshu Solon" w:date="2025-05-22T22:35:00Z"/>
        </w:rPr>
      </w:pPr>
      <w:ins w:id="11901" w:author="Priyanshu Solon" w:date="2025-05-22T22:35:00Z">
        <w:r>
          <w:t xml:space="preserve">        body {</w:t>
        </w:r>
      </w:ins>
    </w:p>
    <w:p w:rsidR="007C461F" w:rsidRDefault="007C461F" w:rsidP="007C461F">
      <w:pPr>
        <w:rPr>
          <w:ins w:id="11902" w:author="Priyanshu Solon" w:date="2025-05-22T22:35:00Z"/>
        </w:rPr>
      </w:pPr>
      <w:ins w:id="11903" w:author="Priyanshu Solon" w:date="2025-05-22T22:35:00Z">
        <w:r>
          <w:t xml:space="preserve">            height: 100vh;</w:t>
        </w:r>
      </w:ins>
    </w:p>
    <w:p w:rsidR="007C461F" w:rsidRDefault="007C461F" w:rsidP="007C461F">
      <w:pPr>
        <w:rPr>
          <w:ins w:id="11904" w:author="Priyanshu Solon" w:date="2025-05-22T22:35:00Z"/>
        </w:rPr>
      </w:pPr>
      <w:ins w:id="11905" w:author="Priyanshu Solon" w:date="2025-05-22T22:35:00Z">
        <w:r>
          <w:t xml:space="preserve">            display: flex;</w:t>
        </w:r>
      </w:ins>
    </w:p>
    <w:p w:rsidR="007C461F" w:rsidRDefault="007C461F" w:rsidP="007C461F">
      <w:pPr>
        <w:rPr>
          <w:ins w:id="11906" w:author="Priyanshu Solon" w:date="2025-05-22T22:35:00Z"/>
        </w:rPr>
      </w:pPr>
      <w:ins w:id="11907" w:author="Priyanshu Solon" w:date="2025-05-22T22:35:00Z">
        <w:r>
          <w:t xml:space="preserve">            justify-content: center;</w:t>
        </w:r>
      </w:ins>
    </w:p>
    <w:p w:rsidR="007C461F" w:rsidRDefault="007C461F" w:rsidP="007C461F">
      <w:pPr>
        <w:rPr>
          <w:ins w:id="11908" w:author="Priyanshu Solon" w:date="2025-05-22T22:35:00Z"/>
        </w:rPr>
      </w:pPr>
      <w:ins w:id="11909" w:author="Priyanshu Solon" w:date="2025-05-22T22:35:00Z">
        <w:r>
          <w:t xml:space="preserve">            align-items: center;</w:t>
        </w:r>
      </w:ins>
    </w:p>
    <w:p w:rsidR="007C461F" w:rsidRDefault="007C461F" w:rsidP="007C461F">
      <w:pPr>
        <w:rPr>
          <w:ins w:id="11910" w:author="Priyanshu Solon" w:date="2025-05-22T22:35:00Z"/>
        </w:rPr>
      </w:pPr>
      <w:ins w:id="11911" w:author="Priyanshu Solon" w:date="2025-05-22T22:35:00Z">
        <w:r>
          <w:t xml:space="preserve">        }</w:t>
        </w:r>
      </w:ins>
    </w:p>
    <w:p w:rsidR="007C461F" w:rsidRDefault="007C461F" w:rsidP="007C461F">
      <w:pPr>
        <w:rPr>
          <w:ins w:id="11912" w:author="Priyanshu Solon" w:date="2025-05-22T22:35:00Z"/>
        </w:rPr>
      </w:pPr>
      <w:ins w:id="11913" w:author="Priyanshu Solon" w:date="2025-05-22T22:35:00Z">
        <w:r>
          <w:t xml:space="preserve">        img {</w:t>
        </w:r>
      </w:ins>
    </w:p>
    <w:p w:rsidR="007C461F" w:rsidRDefault="007C461F" w:rsidP="007C461F">
      <w:pPr>
        <w:rPr>
          <w:ins w:id="11914" w:author="Priyanshu Solon" w:date="2025-05-22T22:35:00Z"/>
        </w:rPr>
      </w:pPr>
      <w:ins w:id="11915" w:author="Priyanshu Solon" w:date="2025-05-22T22:35:00Z">
        <w:r>
          <w:t xml:space="preserve">            width: 50px;</w:t>
        </w:r>
      </w:ins>
    </w:p>
    <w:p w:rsidR="007C461F" w:rsidRDefault="007C461F" w:rsidP="007C461F">
      <w:pPr>
        <w:rPr>
          <w:ins w:id="11916" w:author="Priyanshu Solon" w:date="2025-05-22T22:35:00Z"/>
        </w:rPr>
      </w:pPr>
      <w:ins w:id="11917" w:author="Priyanshu Solon" w:date="2025-05-22T22:35:00Z">
        <w:r>
          <w:t xml:space="preserve">            height: 50px;</w:t>
        </w:r>
      </w:ins>
    </w:p>
    <w:p w:rsidR="007C461F" w:rsidRDefault="007C461F" w:rsidP="007C461F">
      <w:pPr>
        <w:rPr>
          <w:ins w:id="11918" w:author="Priyanshu Solon" w:date="2025-05-22T22:35:00Z"/>
        </w:rPr>
      </w:pPr>
      <w:ins w:id="11919" w:author="Priyanshu Solon" w:date="2025-05-22T22:35:00Z">
        <w:r>
          <w:t xml:space="preserve">            transition-duration: 2s;</w:t>
        </w:r>
      </w:ins>
    </w:p>
    <w:p w:rsidR="007C461F" w:rsidRDefault="007C461F" w:rsidP="007C461F">
      <w:pPr>
        <w:rPr>
          <w:ins w:id="11920" w:author="Priyanshu Solon" w:date="2025-05-22T22:35:00Z"/>
        </w:rPr>
      </w:pPr>
      <w:ins w:id="11921" w:author="Priyanshu Solon" w:date="2025-05-22T22:35:00Z">
        <w:r>
          <w:t xml:space="preserve">            transition-timing-function: steps(4);</w:t>
        </w:r>
      </w:ins>
    </w:p>
    <w:p w:rsidR="007C461F" w:rsidRDefault="007C461F" w:rsidP="007C461F">
      <w:pPr>
        <w:rPr>
          <w:ins w:id="11922" w:author="Priyanshu Solon" w:date="2025-05-22T22:35:00Z"/>
        </w:rPr>
      </w:pPr>
      <w:ins w:id="11923" w:author="Priyanshu Solon" w:date="2025-05-22T22:35:00Z">
        <w:r>
          <w:t xml:space="preserve">        }</w:t>
        </w:r>
      </w:ins>
    </w:p>
    <w:p w:rsidR="007C461F" w:rsidRDefault="007C461F" w:rsidP="007C461F">
      <w:pPr>
        <w:rPr>
          <w:ins w:id="11924" w:author="Priyanshu Solon" w:date="2025-05-22T22:35:00Z"/>
        </w:rPr>
      </w:pPr>
      <w:ins w:id="11925" w:author="Priyanshu Solon" w:date="2025-05-22T22:35:00Z">
        <w:r>
          <w:t xml:space="preserve">        img:hover {</w:t>
        </w:r>
      </w:ins>
    </w:p>
    <w:p w:rsidR="007C461F" w:rsidRDefault="007C461F" w:rsidP="007C461F">
      <w:pPr>
        <w:rPr>
          <w:ins w:id="11926" w:author="Priyanshu Solon" w:date="2025-05-22T22:35:00Z"/>
        </w:rPr>
      </w:pPr>
      <w:ins w:id="11927" w:author="Priyanshu Solon" w:date="2025-05-22T22:35:00Z">
        <w:r>
          <w:t xml:space="preserve">            width: 500px;</w:t>
        </w:r>
      </w:ins>
    </w:p>
    <w:p w:rsidR="007C461F" w:rsidRDefault="007C461F" w:rsidP="007C461F">
      <w:pPr>
        <w:rPr>
          <w:ins w:id="11928" w:author="Priyanshu Solon" w:date="2025-05-22T22:35:00Z"/>
        </w:rPr>
      </w:pPr>
      <w:ins w:id="11929" w:author="Priyanshu Solon" w:date="2025-05-22T22:35:00Z">
        <w:r>
          <w:t xml:space="preserve">            height: 500px;</w:t>
        </w:r>
      </w:ins>
    </w:p>
    <w:p w:rsidR="007C461F" w:rsidRDefault="007C461F" w:rsidP="007C461F">
      <w:pPr>
        <w:rPr>
          <w:ins w:id="11930" w:author="Priyanshu Solon" w:date="2025-05-22T22:35:00Z"/>
        </w:rPr>
      </w:pPr>
      <w:ins w:id="11931" w:author="Priyanshu Solon" w:date="2025-05-22T22:35:00Z">
        <w:r>
          <w:t xml:space="preserve">            border-radius: 500px;</w:t>
        </w:r>
      </w:ins>
    </w:p>
    <w:p w:rsidR="007C461F" w:rsidRDefault="007C461F" w:rsidP="007C461F">
      <w:pPr>
        <w:rPr>
          <w:ins w:id="11932" w:author="Priyanshu Solon" w:date="2025-05-22T22:35:00Z"/>
        </w:rPr>
      </w:pPr>
      <w:ins w:id="11933" w:author="Priyanshu Solon" w:date="2025-05-22T22:35:00Z">
        <w:r>
          <w:t xml:space="preserve">            border: 5px solid red;</w:t>
        </w:r>
      </w:ins>
    </w:p>
    <w:p w:rsidR="007C461F" w:rsidRDefault="007C461F" w:rsidP="007C461F">
      <w:pPr>
        <w:rPr>
          <w:ins w:id="11934" w:author="Priyanshu Solon" w:date="2025-05-22T22:35:00Z"/>
        </w:rPr>
      </w:pPr>
      <w:ins w:id="11935" w:author="Priyanshu Solon" w:date="2025-05-22T22:35:00Z">
        <w:r>
          <w:t xml:space="preserve">            transition-duration: 5s;</w:t>
        </w:r>
      </w:ins>
    </w:p>
    <w:p w:rsidR="007C461F" w:rsidRDefault="007C461F" w:rsidP="007C461F">
      <w:pPr>
        <w:rPr>
          <w:ins w:id="11936" w:author="Priyanshu Solon" w:date="2025-05-22T22:35:00Z"/>
        </w:rPr>
      </w:pPr>
      <w:ins w:id="11937" w:author="Priyanshu Solon" w:date="2025-05-22T22:35:00Z">
        <w:r>
          <w:t xml:space="preserve">            transition-timing-function:steps(6);</w:t>
        </w:r>
      </w:ins>
    </w:p>
    <w:p w:rsidR="007C461F" w:rsidRDefault="007C461F" w:rsidP="007C461F">
      <w:pPr>
        <w:rPr>
          <w:ins w:id="11938" w:author="Priyanshu Solon" w:date="2025-05-22T22:35:00Z"/>
        </w:rPr>
      </w:pPr>
      <w:ins w:id="11939" w:author="Priyanshu Solon" w:date="2025-05-22T22:35:00Z">
        <w:r>
          <w:lastRenderedPageBreak/>
          <w:t xml:space="preserve">        }</w:t>
        </w:r>
      </w:ins>
    </w:p>
    <w:p w:rsidR="007C461F" w:rsidRDefault="007C461F" w:rsidP="007C461F">
      <w:pPr>
        <w:rPr>
          <w:ins w:id="11940" w:author="Priyanshu Solon" w:date="2025-05-22T22:35:00Z"/>
        </w:rPr>
      </w:pPr>
      <w:ins w:id="11941" w:author="Priyanshu Solon" w:date="2025-05-22T22:35:00Z">
        <w:r>
          <w:t xml:space="preserve">    &lt;/style&gt;</w:t>
        </w:r>
      </w:ins>
    </w:p>
    <w:p w:rsidR="007C461F" w:rsidRDefault="007C461F" w:rsidP="007C461F">
      <w:pPr>
        <w:rPr>
          <w:ins w:id="11942" w:author="Priyanshu Solon" w:date="2025-05-22T22:35:00Z"/>
        </w:rPr>
      </w:pPr>
      <w:ins w:id="11943" w:author="Priyanshu Solon" w:date="2025-05-22T22:35:00Z">
        <w:r>
          <w:t>&lt;/head&gt;</w:t>
        </w:r>
      </w:ins>
    </w:p>
    <w:p w:rsidR="007C461F" w:rsidRDefault="007C461F" w:rsidP="007C461F">
      <w:pPr>
        <w:rPr>
          <w:ins w:id="11944" w:author="Priyanshu Solon" w:date="2025-05-22T22:35:00Z"/>
        </w:rPr>
      </w:pPr>
      <w:ins w:id="11945" w:author="Priyanshu Solon" w:date="2025-05-22T22:35:00Z">
        <w:r>
          <w:t>&lt;body&gt;</w:t>
        </w:r>
      </w:ins>
    </w:p>
    <w:p w:rsidR="007C461F" w:rsidRDefault="007C461F" w:rsidP="007C461F">
      <w:pPr>
        <w:rPr>
          <w:ins w:id="11946" w:author="Priyanshu Solon" w:date="2025-05-22T22:35:00Z"/>
        </w:rPr>
      </w:pPr>
      <w:ins w:id="11947" w:author="Priyanshu Solon" w:date="2025-05-22T22:35:00Z">
        <w:r>
          <w:t xml:space="preserve">    &lt;img src="../public/images/women-fashion.jpg"&gt;</w:t>
        </w:r>
      </w:ins>
    </w:p>
    <w:p w:rsidR="007C461F" w:rsidRDefault="007C461F" w:rsidP="007C461F">
      <w:pPr>
        <w:rPr>
          <w:ins w:id="11948" w:author="Priyanshu Solon" w:date="2025-05-22T22:35:00Z"/>
        </w:rPr>
      </w:pPr>
      <w:ins w:id="11949" w:author="Priyanshu Solon" w:date="2025-05-22T22:35:00Z">
        <w:r>
          <w:t>&lt;/body&gt;</w:t>
        </w:r>
      </w:ins>
    </w:p>
    <w:p w:rsidR="007C461F" w:rsidRDefault="007C461F" w:rsidP="007C461F">
      <w:pPr>
        <w:rPr>
          <w:ins w:id="11950" w:author="Priyanshu Solon" w:date="2025-05-22T22:35:00Z"/>
        </w:rPr>
      </w:pPr>
      <w:ins w:id="11951" w:author="Priyanshu Solon" w:date="2025-05-22T22:35:00Z">
        <w:r>
          <w:t>&lt;/html&gt;</w:t>
        </w:r>
      </w:ins>
    </w:p>
    <w:p w:rsidR="007C461F" w:rsidRDefault="007C461F" w:rsidP="007C461F">
      <w:pPr>
        <w:rPr>
          <w:ins w:id="11952" w:author="Priyanshu Solon" w:date="2025-05-22T22:35:00Z"/>
        </w:rPr>
      </w:pPr>
    </w:p>
    <w:p w:rsidR="007C461F" w:rsidRPr="002533F2" w:rsidRDefault="007C461F" w:rsidP="007C461F">
      <w:pPr>
        <w:rPr>
          <w:ins w:id="11953" w:author="Priyanshu Solon" w:date="2025-05-22T22:35:00Z"/>
          <w:b/>
          <w:bCs/>
          <w:rPrChange w:id="11954" w:author="Priyanshu Solon" w:date="2025-05-22T23:12:00Z">
            <w:rPr>
              <w:ins w:id="11955" w:author="Priyanshu Solon" w:date="2025-05-22T22:35:00Z"/>
            </w:rPr>
          </w:rPrChange>
        </w:rPr>
      </w:pPr>
      <w:ins w:id="11956" w:author="Priyanshu Solon" w:date="2025-05-22T22:35:00Z">
        <w:r w:rsidRPr="002533F2">
          <w:rPr>
            <w:b/>
            <w:bCs/>
            <w:rPrChange w:id="11957" w:author="Priyanshu Solon" w:date="2025-05-22T23:12:00Z">
              <w:rPr/>
            </w:rPrChange>
          </w:rPr>
          <w:t xml:space="preserve">                        CSS Keyframes</w:t>
        </w:r>
      </w:ins>
    </w:p>
    <w:p w:rsidR="007C461F" w:rsidRDefault="007C461F" w:rsidP="007C461F">
      <w:pPr>
        <w:rPr>
          <w:ins w:id="11958" w:author="Priyanshu Solon" w:date="2025-05-22T22:35:00Z"/>
        </w:rPr>
      </w:pPr>
    </w:p>
    <w:p w:rsidR="007C461F" w:rsidRPr="002533F2" w:rsidRDefault="007C461F" w:rsidP="007C461F">
      <w:pPr>
        <w:rPr>
          <w:ins w:id="11959" w:author="Priyanshu Solon" w:date="2025-05-22T22:35:00Z"/>
          <w:b/>
          <w:bCs/>
          <w:rPrChange w:id="11960" w:author="Priyanshu Solon" w:date="2025-05-22T23:12:00Z">
            <w:rPr>
              <w:ins w:id="11961" w:author="Priyanshu Solon" w:date="2025-05-22T22:35:00Z"/>
            </w:rPr>
          </w:rPrChange>
        </w:rPr>
      </w:pPr>
      <w:ins w:id="11962" w:author="Priyanshu Solon" w:date="2025-05-22T22:35:00Z">
        <w:r w:rsidRPr="002533F2">
          <w:rPr>
            <w:b/>
            <w:bCs/>
            <w:rPrChange w:id="11963" w:author="Priyanshu Solon" w:date="2025-05-22T23:12:00Z">
              <w:rPr/>
            </w:rPrChange>
          </w:rPr>
          <w:t>6/05</w:t>
        </w:r>
      </w:ins>
    </w:p>
    <w:p w:rsidR="007C461F" w:rsidRDefault="007C461F" w:rsidP="007C461F">
      <w:pPr>
        <w:rPr>
          <w:ins w:id="11964" w:author="Priyanshu Solon" w:date="2025-05-22T22:35:00Z"/>
        </w:rPr>
      </w:pPr>
      <w:ins w:id="11965" w:author="Priyanshu Solon" w:date="2025-05-22T22:35:00Z">
        <w:r>
          <w:t>====</w:t>
        </w:r>
      </w:ins>
    </w:p>
    <w:p w:rsidR="007C461F" w:rsidRDefault="007C461F" w:rsidP="007C461F">
      <w:pPr>
        <w:rPr>
          <w:ins w:id="11966" w:author="Priyanshu Solon" w:date="2025-05-22T22:35:00Z"/>
        </w:rPr>
      </w:pPr>
    </w:p>
    <w:p w:rsidR="007C461F" w:rsidRPr="002533F2" w:rsidRDefault="007C461F" w:rsidP="007C461F">
      <w:pPr>
        <w:rPr>
          <w:ins w:id="11967" w:author="Priyanshu Solon" w:date="2025-05-22T22:35:00Z"/>
          <w:b/>
          <w:bCs/>
          <w:rPrChange w:id="11968" w:author="Priyanshu Solon" w:date="2025-05-22T23:12:00Z">
            <w:rPr>
              <w:ins w:id="11969" w:author="Priyanshu Solon" w:date="2025-05-22T22:35:00Z"/>
            </w:rPr>
          </w:rPrChange>
        </w:rPr>
      </w:pPr>
      <w:ins w:id="11970" w:author="Priyanshu Solon" w:date="2025-05-22T22:35:00Z">
        <w:r w:rsidRPr="002533F2">
          <w:rPr>
            <w:b/>
            <w:bCs/>
            <w:rPrChange w:id="11971" w:author="Priyanshu Solon" w:date="2025-05-22T23:12:00Z">
              <w:rPr/>
            </w:rPrChange>
          </w:rPr>
          <w:t>CSS Keyframes</w:t>
        </w:r>
      </w:ins>
    </w:p>
    <w:p w:rsidR="007C461F" w:rsidRDefault="007C461F" w:rsidP="007C461F">
      <w:pPr>
        <w:rPr>
          <w:ins w:id="11972" w:author="Priyanshu Solon" w:date="2025-05-22T22:35:00Z"/>
        </w:rPr>
      </w:pPr>
    </w:p>
    <w:p w:rsidR="007C461F" w:rsidRDefault="007C461F" w:rsidP="007C461F">
      <w:pPr>
        <w:rPr>
          <w:ins w:id="11973" w:author="Priyanshu Solon" w:date="2025-05-22T22:35:00Z"/>
        </w:rPr>
      </w:pPr>
      <w:ins w:id="11974" w:author="Priyanshu Solon" w:date="2025-05-22T22:35:00Z">
        <w:r>
          <w:t>- Animation comprises of 2 types of frames.</w:t>
        </w:r>
      </w:ins>
    </w:p>
    <w:p w:rsidR="007C461F" w:rsidRDefault="007C461F" w:rsidP="007C461F">
      <w:pPr>
        <w:rPr>
          <w:ins w:id="11975" w:author="Priyanshu Solon" w:date="2025-05-22T22:35:00Z"/>
        </w:rPr>
      </w:pPr>
      <w:ins w:id="11976" w:author="Priyanshu Solon" w:date="2025-05-22T22:35:00Z">
        <w:r>
          <w:t xml:space="preserve">    a) Static Frame</w:t>
        </w:r>
      </w:ins>
    </w:p>
    <w:p w:rsidR="007C461F" w:rsidRDefault="007C461F" w:rsidP="007C461F">
      <w:pPr>
        <w:rPr>
          <w:ins w:id="11977" w:author="Priyanshu Solon" w:date="2025-05-22T22:35:00Z"/>
        </w:rPr>
      </w:pPr>
      <w:ins w:id="11978" w:author="Priyanshu Solon" w:date="2025-05-22T22:35:00Z">
        <w:r>
          <w:t xml:space="preserve">    b) Key Frame</w:t>
        </w:r>
      </w:ins>
    </w:p>
    <w:p w:rsidR="007C461F" w:rsidRDefault="007C461F" w:rsidP="007C461F">
      <w:pPr>
        <w:rPr>
          <w:ins w:id="11979" w:author="Priyanshu Solon" w:date="2025-05-22T22:35:00Z"/>
        </w:rPr>
      </w:pPr>
      <w:ins w:id="11980" w:author="Priyanshu Solon" w:date="2025-05-22T22:35:00Z">
        <w:r>
          <w:t>- Static frame contains content that is same across timeline.</w:t>
        </w:r>
      </w:ins>
    </w:p>
    <w:p w:rsidR="007C461F" w:rsidRDefault="007C461F" w:rsidP="007C461F">
      <w:pPr>
        <w:rPr>
          <w:ins w:id="11981" w:author="Priyanshu Solon" w:date="2025-05-22T22:35:00Z"/>
        </w:rPr>
      </w:pPr>
      <w:ins w:id="11982" w:author="Priyanshu Solon" w:date="2025-05-22T22:35:00Z">
        <w:r>
          <w:t>- Keyframe changes the content from start to end.</w:t>
        </w:r>
      </w:ins>
    </w:p>
    <w:p w:rsidR="007C461F" w:rsidRDefault="007C461F" w:rsidP="007C461F">
      <w:pPr>
        <w:rPr>
          <w:ins w:id="11983" w:author="Priyanshu Solon" w:date="2025-05-22T22:35:00Z"/>
        </w:rPr>
      </w:pPr>
      <w:ins w:id="11984" w:author="Priyanshu Solon" w:date="2025-05-22T22:35:00Z">
        <w:r>
          <w:t>- Keyframe comprises of</w:t>
        </w:r>
      </w:ins>
    </w:p>
    <w:p w:rsidR="007C461F" w:rsidRDefault="007C461F" w:rsidP="007C461F">
      <w:pPr>
        <w:rPr>
          <w:ins w:id="11985" w:author="Priyanshu Solon" w:date="2025-05-22T22:35:00Z"/>
        </w:rPr>
      </w:pPr>
      <w:ins w:id="11986" w:author="Priyanshu Solon" w:date="2025-05-22T22:35:00Z">
        <w:r>
          <w:t xml:space="preserve">    a) Initial State</w:t>
        </w:r>
      </w:ins>
    </w:p>
    <w:p w:rsidR="007C461F" w:rsidRDefault="007C461F" w:rsidP="007C461F">
      <w:pPr>
        <w:rPr>
          <w:ins w:id="11987" w:author="Priyanshu Solon" w:date="2025-05-22T22:35:00Z"/>
        </w:rPr>
      </w:pPr>
      <w:ins w:id="11988" w:author="Priyanshu Solon" w:date="2025-05-22T22:35:00Z">
        <w:r>
          <w:t xml:space="preserve">    b) Final State</w:t>
        </w:r>
      </w:ins>
    </w:p>
    <w:p w:rsidR="007C461F" w:rsidRDefault="007C461F" w:rsidP="007C461F">
      <w:pPr>
        <w:rPr>
          <w:ins w:id="11989" w:author="Priyanshu Solon" w:date="2025-05-22T22:35:00Z"/>
        </w:rPr>
      </w:pPr>
      <w:ins w:id="11990" w:author="Priyanshu Solon" w:date="2025-05-22T22:35:00Z">
        <w:r>
          <w:t xml:space="preserve">    c) Break Point</w:t>
        </w:r>
      </w:ins>
    </w:p>
    <w:p w:rsidR="007C461F" w:rsidRDefault="007C461F" w:rsidP="007C461F">
      <w:pPr>
        <w:rPr>
          <w:ins w:id="11991" w:author="Priyanshu Solon" w:date="2025-05-22T22:35:00Z"/>
        </w:rPr>
      </w:pPr>
      <w:ins w:id="11992" w:author="Priyanshu Solon" w:date="2025-05-22T22:35:00Z">
        <w:r>
          <w:t>- Initial State is defined using "from"</w:t>
        </w:r>
      </w:ins>
    </w:p>
    <w:p w:rsidR="007C461F" w:rsidRDefault="007C461F" w:rsidP="007C461F">
      <w:pPr>
        <w:rPr>
          <w:ins w:id="11993" w:author="Priyanshu Solon" w:date="2025-05-22T22:35:00Z"/>
        </w:rPr>
      </w:pPr>
      <w:ins w:id="11994" w:author="Priyanshu Solon" w:date="2025-05-22T22:35:00Z">
        <w:r>
          <w:t>- Final State is defined using "to"</w:t>
        </w:r>
      </w:ins>
    </w:p>
    <w:p w:rsidR="007C461F" w:rsidRDefault="007C461F" w:rsidP="007C461F">
      <w:pPr>
        <w:rPr>
          <w:ins w:id="11995" w:author="Priyanshu Solon" w:date="2025-05-22T22:35:00Z"/>
        </w:rPr>
      </w:pPr>
      <w:ins w:id="11996" w:author="Priyanshu Solon" w:date="2025-05-22T22:35:00Z">
        <w:r>
          <w:t>- Break Point can be from 1% to 100%</w:t>
        </w:r>
      </w:ins>
    </w:p>
    <w:p w:rsidR="007C461F" w:rsidRDefault="007C461F" w:rsidP="007C461F">
      <w:pPr>
        <w:rPr>
          <w:ins w:id="11997" w:author="Priyanshu Solon" w:date="2025-05-22T22:35:00Z"/>
        </w:rPr>
      </w:pPr>
    </w:p>
    <w:p w:rsidR="007C461F" w:rsidRDefault="007C461F" w:rsidP="007C461F">
      <w:pPr>
        <w:rPr>
          <w:ins w:id="11998" w:author="Priyanshu Solon" w:date="2025-05-22T22:35:00Z"/>
        </w:rPr>
      </w:pPr>
      <w:ins w:id="11999" w:author="Priyanshu Solon" w:date="2025-05-22T22:35:00Z">
        <w:r>
          <w:t>Syntax:</w:t>
        </w:r>
      </w:ins>
    </w:p>
    <w:p w:rsidR="007C461F" w:rsidRDefault="007C461F" w:rsidP="007C461F">
      <w:pPr>
        <w:rPr>
          <w:ins w:id="12000" w:author="Priyanshu Solon" w:date="2025-05-22T22:35:00Z"/>
        </w:rPr>
      </w:pPr>
      <w:ins w:id="12001" w:author="Priyanshu Solon" w:date="2025-05-22T22:35:00Z">
        <w:r>
          <w:lastRenderedPageBreak/>
          <w:t xml:space="preserve">    @keyframes  anyName</w:t>
        </w:r>
      </w:ins>
    </w:p>
    <w:p w:rsidR="007C461F" w:rsidRDefault="007C461F" w:rsidP="007C461F">
      <w:pPr>
        <w:rPr>
          <w:ins w:id="12002" w:author="Priyanshu Solon" w:date="2025-05-22T22:35:00Z"/>
        </w:rPr>
      </w:pPr>
      <w:ins w:id="12003" w:author="Priyanshu Solon" w:date="2025-05-22T22:35:00Z">
        <w:r>
          <w:t xml:space="preserve">     {</w:t>
        </w:r>
      </w:ins>
    </w:p>
    <w:p w:rsidR="007C461F" w:rsidRDefault="007C461F" w:rsidP="007C461F">
      <w:pPr>
        <w:rPr>
          <w:ins w:id="12004" w:author="Priyanshu Solon" w:date="2025-05-22T22:35:00Z"/>
        </w:rPr>
      </w:pPr>
      <w:ins w:id="12005" w:author="Priyanshu Solon" w:date="2025-05-22T22:35:00Z">
        <w:r>
          <w:t xml:space="preserve">         from {</w:t>
        </w:r>
      </w:ins>
    </w:p>
    <w:p w:rsidR="007C461F" w:rsidRDefault="007C461F" w:rsidP="007C461F">
      <w:pPr>
        <w:rPr>
          <w:ins w:id="12006" w:author="Priyanshu Solon" w:date="2025-05-22T22:35:00Z"/>
        </w:rPr>
      </w:pPr>
      <w:ins w:id="12007" w:author="Priyanshu Solon" w:date="2025-05-22T22:35:00Z">
        <w:r>
          <w:t xml:space="preserve">          attributes;</w:t>
        </w:r>
      </w:ins>
    </w:p>
    <w:p w:rsidR="007C461F" w:rsidRDefault="007C461F" w:rsidP="007C461F">
      <w:pPr>
        <w:rPr>
          <w:ins w:id="12008" w:author="Priyanshu Solon" w:date="2025-05-22T22:35:00Z"/>
        </w:rPr>
      </w:pPr>
      <w:ins w:id="12009" w:author="Priyanshu Solon" w:date="2025-05-22T22:35:00Z">
        <w:r>
          <w:t xml:space="preserve">         }</w:t>
        </w:r>
      </w:ins>
    </w:p>
    <w:p w:rsidR="007C461F" w:rsidRDefault="007C461F" w:rsidP="007C461F">
      <w:pPr>
        <w:rPr>
          <w:ins w:id="12010" w:author="Priyanshu Solon" w:date="2025-05-22T22:35:00Z"/>
        </w:rPr>
      </w:pPr>
      <w:ins w:id="12011" w:author="Priyanshu Solon" w:date="2025-05-22T22:35:00Z">
        <w:r>
          <w:t xml:space="preserve">         break%{</w:t>
        </w:r>
      </w:ins>
    </w:p>
    <w:p w:rsidR="007C461F" w:rsidRDefault="007C461F" w:rsidP="007C461F">
      <w:pPr>
        <w:rPr>
          <w:ins w:id="12012" w:author="Priyanshu Solon" w:date="2025-05-22T22:35:00Z"/>
        </w:rPr>
      </w:pPr>
      <w:ins w:id="12013" w:author="Priyanshu Solon" w:date="2025-05-22T22:35:00Z">
        <w:r>
          <w:t xml:space="preserve">              attributes;</w:t>
        </w:r>
      </w:ins>
    </w:p>
    <w:p w:rsidR="007C461F" w:rsidRDefault="007C461F" w:rsidP="007C461F">
      <w:pPr>
        <w:rPr>
          <w:ins w:id="12014" w:author="Priyanshu Solon" w:date="2025-05-22T22:35:00Z"/>
        </w:rPr>
      </w:pPr>
      <w:ins w:id="12015" w:author="Priyanshu Solon" w:date="2025-05-22T22:35:00Z">
        <w:r>
          <w:t xml:space="preserve">         }</w:t>
        </w:r>
      </w:ins>
    </w:p>
    <w:p w:rsidR="007C461F" w:rsidRDefault="007C461F" w:rsidP="007C461F">
      <w:pPr>
        <w:rPr>
          <w:ins w:id="12016" w:author="Priyanshu Solon" w:date="2025-05-22T22:35:00Z"/>
        </w:rPr>
      </w:pPr>
      <w:ins w:id="12017" w:author="Priyanshu Solon" w:date="2025-05-22T22:35:00Z">
        <w:r>
          <w:t xml:space="preserve">        to {</w:t>
        </w:r>
      </w:ins>
    </w:p>
    <w:p w:rsidR="007C461F" w:rsidRDefault="007C461F" w:rsidP="007C461F">
      <w:pPr>
        <w:rPr>
          <w:ins w:id="12018" w:author="Priyanshu Solon" w:date="2025-05-22T22:35:00Z"/>
        </w:rPr>
      </w:pPr>
      <w:ins w:id="12019" w:author="Priyanshu Solon" w:date="2025-05-22T22:35:00Z">
        <w:r>
          <w:t xml:space="preserve">           attributes;</w:t>
        </w:r>
      </w:ins>
    </w:p>
    <w:p w:rsidR="007C461F" w:rsidRDefault="007C461F" w:rsidP="007C461F">
      <w:pPr>
        <w:rPr>
          <w:ins w:id="12020" w:author="Priyanshu Solon" w:date="2025-05-22T22:35:00Z"/>
        </w:rPr>
      </w:pPr>
      <w:ins w:id="12021" w:author="Priyanshu Solon" w:date="2025-05-22T22:35:00Z">
        <w:r>
          <w:t xml:space="preserve">        }</w:t>
        </w:r>
      </w:ins>
    </w:p>
    <w:p w:rsidR="007C461F" w:rsidRDefault="007C461F" w:rsidP="007C461F">
      <w:pPr>
        <w:rPr>
          <w:ins w:id="12022" w:author="Priyanshu Solon" w:date="2025-05-22T22:35:00Z"/>
        </w:rPr>
      </w:pPr>
      <w:ins w:id="12023" w:author="Priyanshu Solon" w:date="2025-05-22T22:35:00Z">
        <w:r>
          <w:t xml:space="preserve">    }</w:t>
        </w:r>
      </w:ins>
    </w:p>
    <w:p w:rsidR="007C461F" w:rsidRDefault="007C461F" w:rsidP="007C461F">
      <w:pPr>
        <w:rPr>
          <w:ins w:id="12024" w:author="Priyanshu Solon" w:date="2025-05-22T22:35:00Z"/>
        </w:rPr>
      </w:pPr>
    </w:p>
    <w:p w:rsidR="007C461F" w:rsidRDefault="007C461F" w:rsidP="007C461F">
      <w:pPr>
        <w:rPr>
          <w:ins w:id="12025" w:author="Priyanshu Solon" w:date="2025-05-22T22:35:00Z"/>
        </w:rPr>
      </w:pPr>
      <w:ins w:id="12026" w:author="Priyanshu Solon" w:date="2025-05-22T22:35:00Z">
        <w:r>
          <w:t>- You can apply keyframe to any element by using animation attributes</w:t>
        </w:r>
      </w:ins>
    </w:p>
    <w:p w:rsidR="007C461F" w:rsidRDefault="007C461F" w:rsidP="007C461F">
      <w:pPr>
        <w:rPr>
          <w:ins w:id="12027" w:author="Priyanshu Solon" w:date="2025-05-22T22:35:00Z"/>
        </w:rPr>
      </w:pPr>
      <w:ins w:id="12028" w:author="Priyanshu Solon" w:date="2025-05-22T22:35:00Z">
        <w:r>
          <w:t xml:space="preserve">    a) animation-name</w:t>
        </w:r>
      </w:ins>
    </w:p>
    <w:p w:rsidR="007C461F" w:rsidRDefault="007C461F" w:rsidP="007C461F">
      <w:pPr>
        <w:rPr>
          <w:ins w:id="12029" w:author="Priyanshu Solon" w:date="2025-05-22T22:35:00Z"/>
        </w:rPr>
      </w:pPr>
      <w:ins w:id="12030" w:author="Priyanshu Solon" w:date="2025-05-22T22:35:00Z">
        <w:r>
          <w:t xml:space="preserve">    b) animation-duration</w:t>
        </w:r>
      </w:ins>
    </w:p>
    <w:p w:rsidR="007C461F" w:rsidRDefault="007C461F" w:rsidP="007C461F">
      <w:pPr>
        <w:rPr>
          <w:ins w:id="12031" w:author="Priyanshu Solon" w:date="2025-05-22T22:35:00Z"/>
        </w:rPr>
      </w:pPr>
      <w:ins w:id="12032" w:author="Priyanshu Solon" w:date="2025-05-22T22:35:00Z">
        <w:r>
          <w:t xml:space="preserve">    c) animation-delay</w:t>
        </w:r>
      </w:ins>
    </w:p>
    <w:p w:rsidR="007C461F" w:rsidRDefault="007C461F" w:rsidP="007C461F">
      <w:pPr>
        <w:rPr>
          <w:ins w:id="12033" w:author="Priyanshu Solon" w:date="2025-05-22T22:35:00Z"/>
        </w:rPr>
      </w:pPr>
      <w:ins w:id="12034" w:author="Priyanshu Solon" w:date="2025-05-22T22:35:00Z">
        <w:r>
          <w:t xml:space="preserve">    d) animation-iteration-count</w:t>
        </w:r>
      </w:ins>
    </w:p>
    <w:p w:rsidR="007C461F" w:rsidRDefault="007C461F" w:rsidP="007C461F">
      <w:pPr>
        <w:rPr>
          <w:ins w:id="12035" w:author="Priyanshu Solon" w:date="2025-05-22T22:35:00Z"/>
        </w:rPr>
      </w:pPr>
      <w:ins w:id="12036" w:author="Priyanshu Solon" w:date="2025-05-22T22:35:00Z">
        <w:r>
          <w:t xml:space="preserve">    e) animation-timing-function</w:t>
        </w:r>
      </w:ins>
    </w:p>
    <w:p w:rsidR="007C461F" w:rsidRDefault="007C461F" w:rsidP="007C461F">
      <w:pPr>
        <w:rPr>
          <w:ins w:id="12037" w:author="Priyanshu Solon" w:date="2025-05-22T22:35:00Z"/>
        </w:rPr>
      </w:pPr>
      <w:ins w:id="12038" w:author="Priyanshu Solon" w:date="2025-05-22T22:35:00Z">
        <w:r>
          <w:t xml:space="preserve">    f) animation-direction</w:t>
        </w:r>
      </w:ins>
    </w:p>
    <w:p w:rsidR="007C461F" w:rsidRDefault="007C461F" w:rsidP="007C461F">
      <w:pPr>
        <w:rPr>
          <w:ins w:id="12039" w:author="Priyanshu Solon" w:date="2025-05-22T22:35:00Z"/>
        </w:rPr>
      </w:pPr>
    </w:p>
    <w:p w:rsidR="007C461F" w:rsidRDefault="007C461F" w:rsidP="007C461F">
      <w:pPr>
        <w:rPr>
          <w:ins w:id="12040" w:author="Priyanshu Solon" w:date="2025-05-22T22:35:00Z"/>
        </w:rPr>
      </w:pPr>
      <w:ins w:id="12041" w:author="Priyanshu Solon" w:date="2025-05-22T22:35:00Z">
        <w:r>
          <w:t>Ex:</w:t>
        </w:r>
      </w:ins>
    </w:p>
    <w:p w:rsidR="007C461F" w:rsidRDefault="007C461F" w:rsidP="007C461F">
      <w:pPr>
        <w:rPr>
          <w:ins w:id="12042" w:author="Priyanshu Solon" w:date="2025-05-22T22:35:00Z"/>
        </w:rPr>
      </w:pPr>
      <w:ins w:id="12043" w:author="Priyanshu Solon" w:date="2025-05-22T22:35:00Z">
        <w:r>
          <w:t>&lt;!DOCTYPE html&gt;</w:t>
        </w:r>
      </w:ins>
    </w:p>
    <w:p w:rsidR="007C461F" w:rsidRDefault="007C461F" w:rsidP="007C461F">
      <w:pPr>
        <w:rPr>
          <w:ins w:id="12044" w:author="Priyanshu Solon" w:date="2025-05-22T22:35:00Z"/>
        </w:rPr>
      </w:pPr>
      <w:ins w:id="12045" w:author="Priyanshu Solon" w:date="2025-05-22T22:35:00Z">
        <w:r>
          <w:t>&lt;html lang="en"&gt;</w:t>
        </w:r>
      </w:ins>
    </w:p>
    <w:p w:rsidR="007C461F" w:rsidRDefault="007C461F" w:rsidP="007C461F">
      <w:pPr>
        <w:rPr>
          <w:ins w:id="12046" w:author="Priyanshu Solon" w:date="2025-05-22T22:35:00Z"/>
        </w:rPr>
      </w:pPr>
      <w:ins w:id="12047" w:author="Priyanshu Solon" w:date="2025-05-22T22:35:00Z">
        <w:r>
          <w:t>&lt;head&gt;</w:t>
        </w:r>
      </w:ins>
    </w:p>
    <w:p w:rsidR="007C461F" w:rsidRDefault="007C461F" w:rsidP="007C461F">
      <w:pPr>
        <w:rPr>
          <w:ins w:id="12048" w:author="Priyanshu Solon" w:date="2025-05-22T22:35:00Z"/>
        </w:rPr>
      </w:pPr>
      <w:ins w:id="12049" w:author="Priyanshu Solon" w:date="2025-05-22T22:35:00Z">
        <w:r>
          <w:t xml:space="preserve">    &lt;meta charset="UTF-8"&gt;</w:t>
        </w:r>
      </w:ins>
    </w:p>
    <w:p w:rsidR="007C461F" w:rsidRDefault="007C461F" w:rsidP="007C461F">
      <w:pPr>
        <w:rPr>
          <w:ins w:id="12050" w:author="Priyanshu Solon" w:date="2025-05-22T22:35:00Z"/>
        </w:rPr>
      </w:pPr>
      <w:ins w:id="12051" w:author="Priyanshu Solon" w:date="2025-05-22T22:35:00Z">
        <w:r>
          <w:t xml:space="preserve">    &lt;meta name="viewport" content="width=device-width, initial-scale=1.0"&gt;</w:t>
        </w:r>
      </w:ins>
    </w:p>
    <w:p w:rsidR="007C461F" w:rsidRDefault="007C461F" w:rsidP="007C461F">
      <w:pPr>
        <w:rPr>
          <w:ins w:id="12052" w:author="Priyanshu Solon" w:date="2025-05-22T22:35:00Z"/>
        </w:rPr>
      </w:pPr>
      <w:ins w:id="12053" w:author="Priyanshu Solon" w:date="2025-05-22T22:35:00Z">
        <w:r>
          <w:t xml:space="preserve">    &lt;title&gt;Document&lt;/title&gt;</w:t>
        </w:r>
      </w:ins>
    </w:p>
    <w:p w:rsidR="007C461F" w:rsidRDefault="007C461F" w:rsidP="007C461F">
      <w:pPr>
        <w:rPr>
          <w:ins w:id="12054" w:author="Priyanshu Solon" w:date="2025-05-22T22:35:00Z"/>
        </w:rPr>
      </w:pPr>
      <w:ins w:id="12055" w:author="Priyanshu Solon" w:date="2025-05-22T22:35:00Z">
        <w:r>
          <w:t xml:space="preserve">    &lt;link rel="stylesheet" href="../node_modules/bootstrap-icons/font/bootstrap-icons.css"&gt;</w:t>
        </w:r>
      </w:ins>
    </w:p>
    <w:p w:rsidR="007C461F" w:rsidRDefault="007C461F" w:rsidP="007C461F">
      <w:pPr>
        <w:rPr>
          <w:ins w:id="12056" w:author="Priyanshu Solon" w:date="2025-05-22T22:35:00Z"/>
        </w:rPr>
      </w:pPr>
      <w:ins w:id="12057" w:author="Priyanshu Solon" w:date="2025-05-22T22:35:00Z">
        <w:r>
          <w:lastRenderedPageBreak/>
          <w:t xml:space="preserve">    &lt;style&gt;</w:t>
        </w:r>
      </w:ins>
    </w:p>
    <w:p w:rsidR="007C461F" w:rsidRDefault="007C461F" w:rsidP="007C461F">
      <w:pPr>
        <w:rPr>
          <w:ins w:id="12058" w:author="Priyanshu Solon" w:date="2025-05-22T22:35:00Z"/>
        </w:rPr>
      </w:pPr>
      <w:ins w:id="12059" w:author="Priyanshu Solon" w:date="2025-05-22T22:35:00Z">
        <w:r>
          <w:t xml:space="preserve">        body {</w:t>
        </w:r>
      </w:ins>
    </w:p>
    <w:p w:rsidR="007C461F" w:rsidRDefault="007C461F" w:rsidP="007C461F">
      <w:pPr>
        <w:rPr>
          <w:ins w:id="12060" w:author="Priyanshu Solon" w:date="2025-05-22T22:35:00Z"/>
        </w:rPr>
      </w:pPr>
      <w:ins w:id="12061" w:author="Priyanshu Solon" w:date="2025-05-22T22:35:00Z">
        <w:r>
          <w:t xml:space="preserve">            height: 100vh;</w:t>
        </w:r>
      </w:ins>
    </w:p>
    <w:p w:rsidR="007C461F" w:rsidRDefault="007C461F" w:rsidP="007C461F">
      <w:pPr>
        <w:rPr>
          <w:ins w:id="12062" w:author="Priyanshu Solon" w:date="2025-05-22T22:35:00Z"/>
        </w:rPr>
      </w:pPr>
      <w:ins w:id="12063" w:author="Priyanshu Solon" w:date="2025-05-22T22:35:00Z">
        <w:r>
          <w:t xml:space="preserve">            display: flex;</w:t>
        </w:r>
      </w:ins>
    </w:p>
    <w:p w:rsidR="007C461F" w:rsidRDefault="007C461F" w:rsidP="007C461F">
      <w:pPr>
        <w:rPr>
          <w:ins w:id="12064" w:author="Priyanshu Solon" w:date="2025-05-22T22:35:00Z"/>
        </w:rPr>
      </w:pPr>
      <w:ins w:id="12065" w:author="Priyanshu Solon" w:date="2025-05-22T22:35:00Z">
        <w:r>
          <w:t xml:space="preserve">            justify-content: center;</w:t>
        </w:r>
      </w:ins>
    </w:p>
    <w:p w:rsidR="007C461F" w:rsidRDefault="007C461F" w:rsidP="007C461F">
      <w:pPr>
        <w:rPr>
          <w:ins w:id="12066" w:author="Priyanshu Solon" w:date="2025-05-22T22:35:00Z"/>
        </w:rPr>
      </w:pPr>
      <w:ins w:id="12067" w:author="Priyanshu Solon" w:date="2025-05-22T22:35:00Z">
        <w:r>
          <w:t xml:space="preserve">            align-items: center;</w:t>
        </w:r>
      </w:ins>
    </w:p>
    <w:p w:rsidR="007C461F" w:rsidRDefault="007C461F" w:rsidP="007C461F">
      <w:pPr>
        <w:rPr>
          <w:ins w:id="12068" w:author="Priyanshu Solon" w:date="2025-05-22T22:35:00Z"/>
        </w:rPr>
      </w:pPr>
      <w:ins w:id="12069" w:author="Priyanshu Solon" w:date="2025-05-22T22:35:00Z">
        <w:r>
          <w:t xml:space="preserve">        }</w:t>
        </w:r>
      </w:ins>
    </w:p>
    <w:p w:rsidR="007C461F" w:rsidRDefault="007C461F" w:rsidP="007C461F">
      <w:pPr>
        <w:rPr>
          <w:ins w:id="12070" w:author="Priyanshu Solon" w:date="2025-05-22T22:35:00Z"/>
        </w:rPr>
      </w:pPr>
      <w:ins w:id="12071" w:author="Priyanshu Solon" w:date="2025-05-22T22:35:00Z">
        <w:r>
          <w:t xml:space="preserve">        @keyframes Blink {</w:t>
        </w:r>
      </w:ins>
    </w:p>
    <w:p w:rsidR="007C461F" w:rsidRDefault="007C461F" w:rsidP="007C461F">
      <w:pPr>
        <w:rPr>
          <w:ins w:id="12072" w:author="Priyanshu Solon" w:date="2025-05-22T22:35:00Z"/>
        </w:rPr>
      </w:pPr>
      <w:ins w:id="12073" w:author="Priyanshu Solon" w:date="2025-05-22T22:35:00Z">
        <w:r>
          <w:t xml:space="preserve">            from{</w:t>
        </w:r>
      </w:ins>
    </w:p>
    <w:p w:rsidR="007C461F" w:rsidRDefault="007C461F" w:rsidP="007C461F">
      <w:pPr>
        <w:rPr>
          <w:ins w:id="12074" w:author="Priyanshu Solon" w:date="2025-05-22T22:35:00Z"/>
        </w:rPr>
      </w:pPr>
      <w:ins w:id="12075" w:author="Priyanshu Solon" w:date="2025-05-22T22:35:00Z">
        <w:r>
          <w:t xml:space="preserve">                opacity: 0;</w:t>
        </w:r>
      </w:ins>
    </w:p>
    <w:p w:rsidR="007C461F" w:rsidRDefault="007C461F" w:rsidP="007C461F">
      <w:pPr>
        <w:rPr>
          <w:ins w:id="12076" w:author="Priyanshu Solon" w:date="2025-05-22T22:35:00Z"/>
        </w:rPr>
      </w:pPr>
      <w:ins w:id="12077" w:author="Priyanshu Solon" w:date="2025-05-22T22:35:00Z">
        <w:r>
          <w:t xml:space="preserve">                transform: scale(0.1);</w:t>
        </w:r>
      </w:ins>
    </w:p>
    <w:p w:rsidR="007C461F" w:rsidRDefault="007C461F" w:rsidP="007C461F">
      <w:pPr>
        <w:rPr>
          <w:ins w:id="12078" w:author="Priyanshu Solon" w:date="2025-05-22T22:35:00Z"/>
        </w:rPr>
      </w:pPr>
      <w:ins w:id="12079" w:author="Priyanshu Solon" w:date="2025-05-22T22:35:00Z">
        <w:r>
          <w:t xml:space="preserve">            }</w:t>
        </w:r>
      </w:ins>
    </w:p>
    <w:p w:rsidR="007C461F" w:rsidRDefault="007C461F" w:rsidP="007C461F">
      <w:pPr>
        <w:rPr>
          <w:ins w:id="12080" w:author="Priyanshu Solon" w:date="2025-05-22T22:35:00Z"/>
        </w:rPr>
      </w:pPr>
      <w:ins w:id="12081" w:author="Priyanshu Solon" w:date="2025-05-22T22:35:00Z">
        <w:r>
          <w:t xml:space="preserve">            20%{</w:t>
        </w:r>
      </w:ins>
    </w:p>
    <w:p w:rsidR="007C461F" w:rsidRDefault="007C461F" w:rsidP="007C461F">
      <w:pPr>
        <w:rPr>
          <w:ins w:id="12082" w:author="Priyanshu Solon" w:date="2025-05-22T22:35:00Z"/>
        </w:rPr>
      </w:pPr>
      <w:ins w:id="12083" w:author="Priyanshu Solon" w:date="2025-05-22T22:35:00Z">
        <w:r>
          <w:t xml:space="preserve">                transform: rotate(180deg);</w:t>
        </w:r>
      </w:ins>
    </w:p>
    <w:p w:rsidR="007C461F" w:rsidRDefault="007C461F" w:rsidP="007C461F">
      <w:pPr>
        <w:rPr>
          <w:ins w:id="12084" w:author="Priyanshu Solon" w:date="2025-05-22T22:35:00Z"/>
        </w:rPr>
      </w:pPr>
      <w:ins w:id="12085" w:author="Priyanshu Solon" w:date="2025-05-22T22:35:00Z">
        <w:r>
          <w:t xml:space="preserve">            }</w:t>
        </w:r>
      </w:ins>
    </w:p>
    <w:p w:rsidR="007C461F" w:rsidRDefault="007C461F" w:rsidP="007C461F">
      <w:pPr>
        <w:rPr>
          <w:ins w:id="12086" w:author="Priyanshu Solon" w:date="2025-05-22T22:35:00Z"/>
        </w:rPr>
      </w:pPr>
      <w:ins w:id="12087" w:author="Priyanshu Solon" w:date="2025-05-22T22:35:00Z">
        <w:r>
          <w:t xml:space="preserve">            70% {</w:t>
        </w:r>
      </w:ins>
    </w:p>
    <w:p w:rsidR="007C461F" w:rsidRDefault="007C461F" w:rsidP="007C461F">
      <w:pPr>
        <w:rPr>
          <w:ins w:id="12088" w:author="Priyanshu Solon" w:date="2025-05-22T22:35:00Z"/>
        </w:rPr>
      </w:pPr>
      <w:ins w:id="12089" w:author="Priyanshu Solon" w:date="2025-05-22T22:35:00Z">
        <w:r>
          <w:t xml:space="preserve">                transform: skew(20deg);</w:t>
        </w:r>
      </w:ins>
    </w:p>
    <w:p w:rsidR="007C461F" w:rsidRDefault="007C461F" w:rsidP="007C461F">
      <w:pPr>
        <w:rPr>
          <w:ins w:id="12090" w:author="Priyanshu Solon" w:date="2025-05-22T22:35:00Z"/>
        </w:rPr>
      </w:pPr>
      <w:ins w:id="12091" w:author="Priyanshu Solon" w:date="2025-05-22T22:35:00Z">
        <w:r>
          <w:t xml:space="preserve">            }</w:t>
        </w:r>
      </w:ins>
    </w:p>
    <w:p w:rsidR="007C461F" w:rsidRDefault="007C461F" w:rsidP="007C461F">
      <w:pPr>
        <w:rPr>
          <w:ins w:id="12092" w:author="Priyanshu Solon" w:date="2025-05-22T22:35:00Z"/>
        </w:rPr>
      </w:pPr>
      <w:ins w:id="12093" w:author="Priyanshu Solon" w:date="2025-05-22T22:35:00Z">
        <w:r>
          <w:t xml:space="preserve">            to{</w:t>
        </w:r>
      </w:ins>
    </w:p>
    <w:p w:rsidR="007C461F" w:rsidRDefault="007C461F" w:rsidP="007C461F">
      <w:pPr>
        <w:rPr>
          <w:ins w:id="12094" w:author="Priyanshu Solon" w:date="2025-05-22T22:35:00Z"/>
        </w:rPr>
      </w:pPr>
      <w:ins w:id="12095" w:author="Priyanshu Solon" w:date="2025-05-22T22:35:00Z">
        <w:r>
          <w:t xml:space="preserve">                opacity: 1;</w:t>
        </w:r>
      </w:ins>
    </w:p>
    <w:p w:rsidR="007C461F" w:rsidRDefault="007C461F" w:rsidP="007C461F">
      <w:pPr>
        <w:rPr>
          <w:ins w:id="12096" w:author="Priyanshu Solon" w:date="2025-05-22T22:35:00Z"/>
        </w:rPr>
      </w:pPr>
      <w:ins w:id="12097" w:author="Priyanshu Solon" w:date="2025-05-22T22:35:00Z">
        <w:r>
          <w:t xml:space="preserve">                transform: scale(1);</w:t>
        </w:r>
      </w:ins>
    </w:p>
    <w:p w:rsidR="007C461F" w:rsidRDefault="007C461F" w:rsidP="007C461F">
      <w:pPr>
        <w:rPr>
          <w:ins w:id="12098" w:author="Priyanshu Solon" w:date="2025-05-22T22:35:00Z"/>
        </w:rPr>
      </w:pPr>
      <w:ins w:id="12099" w:author="Priyanshu Solon" w:date="2025-05-22T22:35:00Z">
        <w:r>
          <w:t xml:space="preserve">            }</w:t>
        </w:r>
      </w:ins>
    </w:p>
    <w:p w:rsidR="007C461F" w:rsidRDefault="007C461F" w:rsidP="007C461F">
      <w:pPr>
        <w:rPr>
          <w:ins w:id="12100" w:author="Priyanshu Solon" w:date="2025-05-22T22:35:00Z"/>
        </w:rPr>
      </w:pPr>
      <w:ins w:id="12101" w:author="Priyanshu Solon" w:date="2025-05-22T22:35:00Z">
        <w:r>
          <w:t xml:space="preserve">        }</w:t>
        </w:r>
      </w:ins>
    </w:p>
    <w:p w:rsidR="007C461F" w:rsidRDefault="007C461F" w:rsidP="007C461F">
      <w:pPr>
        <w:rPr>
          <w:ins w:id="12102" w:author="Priyanshu Solon" w:date="2025-05-22T22:35:00Z"/>
        </w:rPr>
      </w:pPr>
      <w:ins w:id="12103" w:author="Priyanshu Solon" w:date="2025-05-22T22:35:00Z">
        <w:r>
          <w:t xml:space="preserve">        .bi-star-fill {</w:t>
        </w:r>
      </w:ins>
    </w:p>
    <w:p w:rsidR="007C461F" w:rsidRDefault="007C461F" w:rsidP="007C461F">
      <w:pPr>
        <w:rPr>
          <w:ins w:id="12104" w:author="Priyanshu Solon" w:date="2025-05-22T22:35:00Z"/>
        </w:rPr>
      </w:pPr>
      <w:ins w:id="12105" w:author="Priyanshu Solon" w:date="2025-05-22T22:35:00Z">
        <w:r>
          <w:t xml:space="preserve">            animation-name: Blink;</w:t>
        </w:r>
      </w:ins>
    </w:p>
    <w:p w:rsidR="007C461F" w:rsidRDefault="007C461F" w:rsidP="007C461F">
      <w:pPr>
        <w:rPr>
          <w:ins w:id="12106" w:author="Priyanshu Solon" w:date="2025-05-22T22:35:00Z"/>
        </w:rPr>
      </w:pPr>
      <w:ins w:id="12107" w:author="Priyanshu Solon" w:date="2025-05-22T22:35:00Z">
        <w:r>
          <w:t xml:space="preserve">            animation-duration: 1s;</w:t>
        </w:r>
      </w:ins>
    </w:p>
    <w:p w:rsidR="007C461F" w:rsidRDefault="007C461F" w:rsidP="007C461F">
      <w:pPr>
        <w:rPr>
          <w:ins w:id="12108" w:author="Priyanshu Solon" w:date="2025-05-22T22:35:00Z"/>
        </w:rPr>
      </w:pPr>
      <w:ins w:id="12109" w:author="Priyanshu Solon" w:date="2025-05-22T22:35:00Z">
        <w:r>
          <w:t xml:space="preserve">            animation-iteration-count: infinite;</w:t>
        </w:r>
      </w:ins>
    </w:p>
    <w:p w:rsidR="007C461F" w:rsidRDefault="007C461F" w:rsidP="007C461F">
      <w:pPr>
        <w:rPr>
          <w:ins w:id="12110" w:author="Priyanshu Solon" w:date="2025-05-22T22:35:00Z"/>
        </w:rPr>
      </w:pPr>
      <w:ins w:id="12111" w:author="Priyanshu Solon" w:date="2025-05-22T22:35:00Z">
        <w:r>
          <w:t xml:space="preserve">        }</w:t>
        </w:r>
      </w:ins>
    </w:p>
    <w:p w:rsidR="007C461F" w:rsidRDefault="007C461F" w:rsidP="007C461F">
      <w:pPr>
        <w:rPr>
          <w:ins w:id="12112" w:author="Priyanshu Solon" w:date="2025-05-22T22:35:00Z"/>
        </w:rPr>
      </w:pPr>
      <w:ins w:id="12113" w:author="Priyanshu Solon" w:date="2025-05-22T22:35:00Z">
        <w:r>
          <w:t xml:space="preserve">        img {</w:t>
        </w:r>
      </w:ins>
    </w:p>
    <w:p w:rsidR="007C461F" w:rsidRDefault="007C461F" w:rsidP="007C461F">
      <w:pPr>
        <w:rPr>
          <w:ins w:id="12114" w:author="Priyanshu Solon" w:date="2025-05-22T22:35:00Z"/>
        </w:rPr>
      </w:pPr>
      <w:ins w:id="12115" w:author="Priyanshu Solon" w:date="2025-05-22T22:35:00Z">
        <w:r>
          <w:lastRenderedPageBreak/>
          <w:t xml:space="preserve">            animation-name: Blink;</w:t>
        </w:r>
      </w:ins>
    </w:p>
    <w:p w:rsidR="007C461F" w:rsidRDefault="007C461F" w:rsidP="007C461F">
      <w:pPr>
        <w:rPr>
          <w:ins w:id="12116" w:author="Priyanshu Solon" w:date="2025-05-22T22:35:00Z"/>
        </w:rPr>
      </w:pPr>
      <w:ins w:id="12117" w:author="Priyanshu Solon" w:date="2025-05-22T22:35:00Z">
        <w:r>
          <w:t xml:space="preserve">            animation-duration: 3s;</w:t>
        </w:r>
      </w:ins>
    </w:p>
    <w:p w:rsidR="007C461F" w:rsidRDefault="007C461F" w:rsidP="007C461F">
      <w:pPr>
        <w:rPr>
          <w:ins w:id="12118" w:author="Priyanshu Solon" w:date="2025-05-22T22:35:00Z"/>
        </w:rPr>
      </w:pPr>
      <w:ins w:id="12119" w:author="Priyanshu Solon" w:date="2025-05-22T22:35:00Z">
        <w:r>
          <w:t xml:space="preserve">            animation-iteration-count: infinite;</w:t>
        </w:r>
      </w:ins>
    </w:p>
    <w:p w:rsidR="007C461F" w:rsidRDefault="007C461F" w:rsidP="007C461F">
      <w:pPr>
        <w:rPr>
          <w:ins w:id="12120" w:author="Priyanshu Solon" w:date="2025-05-22T22:35:00Z"/>
        </w:rPr>
      </w:pPr>
      <w:ins w:id="12121" w:author="Priyanshu Solon" w:date="2025-05-22T22:35:00Z">
        <w:r>
          <w:t xml:space="preserve">            animation-direction: alternate;</w:t>
        </w:r>
      </w:ins>
    </w:p>
    <w:p w:rsidR="007C461F" w:rsidRDefault="007C461F" w:rsidP="007C461F">
      <w:pPr>
        <w:rPr>
          <w:ins w:id="12122" w:author="Priyanshu Solon" w:date="2025-05-22T22:35:00Z"/>
        </w:rPr>
      </w:pPr>
      <w:ins w:id="12123" w:author="Priyanshu Solon" w:date="2025-05-22T22:35:00Z">
        <w:r>
          <w:t xml:space="preserve">        }</w:t>
        </w:r>
      </w:ins>
    </w:p>
    <w:p w:rsidR="007C461F" w:rsidRDefault="007C461F" w:rsidP="007C461F">
      <w:pPr>
        <w:rPr>
          <w:ins w:id="12124" w:author="Priyanshu Solon" w:date="2025-05-22T22:35:00Z"/>
        </w:rPr>
      </w:pPr>
      <w:ins w:id="12125" w:author="Priyanshu Solon" w:date="2025-05-22T22:35:00Z">
        <w:r>
          <w:t xml:space="preserve">    &lt;/style&gt;</w:t>
        </w:r>
      </w:ins>
    </w:p>
    <w:p w:rsidR="007C461F" w:rsidRDefault="007C461F" w:rsidP="007C461F">
      <w:pPr>
        <w:rPr>
          <w:ins w:id="12126" w:author="Priyanshu Solon" w:date="2025-05-22T22:35:00Z"/>
        </w:rPr>
      </w:pPr>
      <w:ins w:id="12127" w:author="Priyanshu Solon" w:date="2025-05-22T22:35:00Z">
        <w:r>
          <w:t>&lt;/head&gt;</w:t>
        </w:r>
      </w:ins>
    </w:p>
    <w:p w:rsidR="007C461F" w:rsidRDefault="007C461F" w:rsidP="007C461F">
      <w:pPr>
        <w:rPr>
          <w:ins w:id="12128" w:author="Priyanshu Solon" w:date="2025-05-22T22:35:00Z"/>
        </w:rPr>
      </w:pPr>
      <w:ins w:id="12129" w:author="Priyanshu Solon" w:date="2025-05-22T22:35:00Z">
        <w:r>
          <w:t>&lt;body style="background-color: black; color:white"&gt;</w:t>
        </w:r>
      </w:ins>
    </w:p>
    <w:p w:rsidR="007C461F" w:rsidRDefault="007C461F" w:rsidP="007C461F">
      <w:pPr>
        <w:rPr>
          <w:ins w:id="12130" w:author="Priyanshu Solon" w:date="2025-05-22T22:35:00Z"/>
        </w:rPr>
      </w:pPr>
      <w:ins w:id="12131" w:author="Priyanshu Solon" w:date="2025-05-22T22:35:00Z">
        <w:r>
          <w:t xml:space="preserve">    &lt;div&gt;</w:t>
        </w:r>
      </w:ins>
    </w:p>
    <w:p w:rsidR="007C461F" w:rsidRDefault="007C461F" w:rsidP="007C461F">
      <w:pPr>
        <w:rPr>
          <w:ins w:id="12132" w:author="Priyanshu Solon" w:date="2025-05-22T22:35:00Z"/>
        </w:rPr>
      </w:pPr>
      <w:ins w:id="12133" w:author="Priyanshu Solon" w:date="2025-05-22T22:35:00Z">
        <w:r>
          <w:t xml:space="preserve">        &lt;div class="bi bi-star-fill" style="font-size: 50px;"&gt;&lt;/div&gt;</w:t>
        </w:r>
      </w:ins>
    </w:p>
    <w:p w:rsidR="007C461F" w:rsidRDefault="007C461F" w:rsidP="007C461F">
      <w:pPr>
        <w:rPr>
          <w:ins w:id="12134" w:author="Priyanshu Solon" w:date="2025-05-22T22:35:00Z"/>
        </w:rPr>
      </w:pPr>
      <w:ins w:id="12135" w:author="Priyanshu Solon" w:date="2025-05-22T22:35:00Z">
        <w:r>
          <w:t xml:space="preserve">        &lt;div&gt;&lt;img src="../public/images/women-fashion.jpg" width="50" height="50"&gt; &lt;/div&gt;</w:t>
        </w:r>
      </w:ins>
    </w:p>
    <w:p w:rsidR="007C461F" w:rsidRDefault="007C461F" w:rsidP="007C461F">
      <w:pPr>
        <w:rPr>
          <w:ins w:id="12136" w:author="Priyanshu Solon" w:date="2025-05-22T22:35:00Z"/>
        </w:rPr>
      </w:pPr>
      <w:ins w:id="12137" w:author="Priyanshu Solon" w:date="2025-05-22T22:35:00Z">
        <w:r>
          <w:t xml:space="preserve">    &lt;/div&gt;</w:t>
        </w:r>
      </w:ins>
    </w:p>
    <w:p w:rsidR="007C461F" w:rsidRDefault="007C461F" w:rsidP="007C461F">
      <w:pPr>
        <w:rPr>
          <w:ins w:id="12138" w:author="Priyanshu Solon" w:date="2025-05-22T22:35:00Z"/>
        </w:rPr>
      </w:pPr>
      <w:ins w:id="12139" w:author="Priyanshu Solon" w:date="2025-05-22T22:35:00Z">
        <w:r>
          <w:t>&lt;/body&gt;</w:t>
        </w:r>
      </w:ins>
    </w:p>
    <w:p w:rsidR="007C461F" w:rsidRDefault="007C461F" w:rsidP="007C461F">
      <w:pPr>
        <w:rPr>
          <w:ins w:id="12140" w:author="Priyanshu Solon" w:date="2025-05-22T22:35:00Z"/>
        </w:rPr>
      </w:pPr>
      <w:ins w:id="12141" w:author="Priyanshu Solon" w:date="2025-05-22T22:35:00Z">
        <w:r>
          <w:t>&lt;/html&gt;</w:t>
        </w:r>
      </w:ins>
    </w:p>
    <w:p w:rsidR="007C461F" w:rsidRDefault="007C461F" w:rsidP="007C461F">
      <w:pPr>
        <w:rPr>
          <w:ins w:id="12142" w:author="Priyanshu Solon" w:date="2025-05-22T22:35:00Z"/>
        </w:rPr>
      </w:pPr>
    </w:p>
    <w:p w:rsidR="007C461F" w:rsidRDefault="007C461F" w:rsidP="007C461F">
      <w:pPr>
        <w:rPr>
          <w:ins w:id="12143" w:author="Priyanshu Solon" w:date="2025-05-22T22:35:00Z"/>
        </w:rPr>
      </w:pPr>
      <w:ins w:id="12144" w:author="Priyanshu Solon" w:date="2025-05-22T22:35:00Z">
        <w:r>
          <w:t>Ex:</w:t>
        </w:r>
      </w:ins>
    </w:p>
    <w:p w:rsidR="007C461F" w:rsidRDefault="007C461F" w:rsidP="007C461F">
      <w:pPr>
        <w:rPr>
          <w:ins w:id="12145" w:author="Priyanshu Solon" w:date="2025-05-22T22:35:00Z"/>
        </w:rPr>
      </w:pPr>
      <w:ins w:id="12146" w:author="Priyanshu Solon" w:date="2025-05-22T22:35:00Z">
        <w:r>
          <w:t>&lt;!DOCTYPE html&gt;</w:t>
        </w:r>
      </w:ins>
    </w:p>
    <w:p w:rsidR="007C461F" w:rsidRDefault="007C461F" w:rsidP="007C461F">
      <w:pPr>
        <w:rPr>
          <w:ins w:id="12147" w:author="Priyanshu Solon" w:date="2025-05-22T22:35:00Z"/>
        </w:rPr>
      </w:pPr>
      <w:ins w:id="12148" w:author="Priyanshu Solon" w:date="2025-05-22T22:35:00Z">
        <w:r>
          <w:t>&lt;html lang="en"&gt;</w:t>
        </w:r>
      </w:ins>
    </w:p>
    <w:p w:rsidR="007C461F" w:rsidRDefault="007C461F" w:rsidP="007C461F">
      <w:pPr>
        <w:rPr>
          <w:ins w:id="12149" w:author="Priyanshu Solon" w:date="2025-05-22T22:35:00Z"/>
        </w:rPr>
      </w:pPr>
      <w:ins w:id="12150" w:author="Priyanshu Solon" w:date="2025-05-22T22:35:00Z">
        <w:r>
          <w:t>&lt;head&gt;</w:t>
        </w:r>
      </w:ins>
    </w:p>
    <w:p w:rsidR="007C461F" w:rsidRDefault="007C461F" w:rsidP="007C461F">
      <w:pPr>
        <w:rPr>
          <w:ins w:id="12151" w:author="Priyanshu Solon" w:date="2025-05-22T22:35:00Z"/>
        </w:rPr>
      </w:pPr>
      <w:ins w:id="12152" w:author="Priyanshu Solon" w:date="2025-05-22T22:35:00Z">
        <w:r>
          <w:t xml:space="preserve">    &lt;meta charset="UTF-8"&gt;</w:t>
        </w:r>
      </w:ins>
    </w:p>
    <w:p w:rsidR="007C461F" w:rsidRDefault="007C461F" w:rsidP="007C461F">
      <w:pPr>
        <w:rPr>
          <w:ins w:id="12153" w:author="Priyanshu Solon" w:date="2025-05-22T22:35:00Z"/>
        </w:rPr>
      </w:pPr>
      <w:ins w:id="12154" w:author="Priyanshu Solon" w:date="2025-05-22T22:35:00Z">
        <w:r>
          <w:t xml:space="preserve">    &lt;meta name="viewport" content="width=device-width, initial-scale=1.0"&gt;</w:t>
        </w:r>
      </w:ins>
    </w:p>
    <w:p w:rsidR="007C461F" w:rsidRDefault="007C461F" w:rsidP="007C461F">
      <w:pPr>
        <w:rPr>
          <w:ins w:id="12155" w:author="Priyanshu Solon" w:date="2025-05-22T22:35:00Z"/>
        </w:rPr>
      </w:pPr>
      <w:ins w:id="12156" w:author="Priyanshu Solon" w:date="2025-05-22T22:35:00Z">
        <w:r>
          <w:t xml:space="preserve">    &lt;title&gt;Document&lt;/title&gt;</w:t>
        </w:r>
      </w:ins>
    </w:p>
    <w:p w:rsidR="007C461F" w:rsidRDefault="007C461F" w:rsidP="007C461F">
      <w:pPr>
        <w:rPr>
          <w:ins w:id="12157" w:author="Priyanshu Solon" w:date="2025-05-22T22:35:00Z"/>
        </w:rPr>
      </w:pPr>
      <w:ins w:id="12158" w:author="Priyanshu Solon" w:date="2025-05-22T22:35:00Z">
        <w:r>
          <w:t xml:space="preserve">    &lt;link rel="stylesheet" href="../node_modules/bootstrap-icons/font/bootstrap-icons.css"&gt;</w:t>
        </w:r>
      </w:ins>
    </w:p>
    <w:p w:rsidR="007C461F" w:rsidRDefault="007C461F" w:rsidP="007C461F">
      <w:pPr>
        <w:rPr>
          <w:ins w:id="12159" w:author="Priyanshu Solon" w:date="2025-05-22T22:35:00Z"/>
        </w:rPr>
      </w:pPr>
      <w:ins w:id="12160" w:author="Priyanshu Solon" w:date="2025-05-22T22:35:00Z">
        <w:r>
          <w:t xml:space="preserve">    &lt;style&gt;</w:t>
        </w:r>
      </w:ins>
    </w:p>
    <w:p w:rsidR="007C461F" w:rsidRDefault="007C461F" w:rsidP="007C461F">
      <w:pPr>
        <w:rPr>
          <w:ins w:id="12161" w:author="Priyanshu Solon" w:date="2025-05-22T22:35:00Z"/>
        </w:rPr>
      </w:pPr>
    </w:p>
    <w:p w:rsidR="007C461F" w:rsidRDefault="007C461F" w:rsidP="007C461F">
      <w:pPr>
        <w:rPr>
          <w:ins w:id="12162" w:author="Priyanshu Solon" w:date="2025-05-22T22:35:00Z"/>
        </w:rPr>
      </w:pPr>
      <w:ins w:id="12163" w:author="Priyanshu Solon" w:date="2025-05-22T22:35:00Z">
        <w:r>
          <w:t xml:space="preserve">        @keyframes Spin {</w:t>
        </w:r>
      </w:ins>
    </w:p>
    <w:p w:rsidR="007C461F" w:rsidRDefault="007C461F" w:rsidP="007C461F">
      <w:pPr>
        <w:rPr>
          <w:ins w:id="12164" w:author="Priyanshu Solon" w:date="2025-05-22T22:35:00Z"/>
        </w:rPr>
      </w:pPr>
    </w:p>
    <w:p w:rsidR="007C461F" w:rsidRDefault="007C461F" w:rsidP="007C461F">
      <w:pPr>
        <w:rPr>
          <w:ins w:id="12165" w:author="Priyanshu Solon" w:date="2025-05-22T22:35:00Z"/>
        </w:rPr>
      </w:pPr>
      <w:ins w:id="12166" w:author="Priyanshu Solon" w:date="2025-05-22T22:35:00Z">
        <w:r>
          <w:t xml:space="preserve">            from {</w:t>
        </w:r>
      </w:ins>
    </w:p>
    <w:p w:rsidR="007C461F" w:rsidRDefault="007C461F" w:rsidP="007C461F">
      <w:pPr>
        <w:rPr>
          <w:ins w:id="12167" w:author="Priyanshu Solon" w:date="2025-05-22T22:35:00Z"/>
        </w:rPr>
      </w:pPr>
      <w:ins w:id="12168" w:author="Priyanshu Solon" w:date="2025-05-22T22:35:00Z">
        <w:r>
          <w:t xml:space="preserve">                transform: rotate(0deg);</w:t>
        </w:r>
      </w:ins>
    </w:p>
    <w:p w:rsidR="007C461F" w:rsidRDefault="007C461F" w:rsidP="007C461F">
      <w:pPr>
        <w:rPr>
          <w:ins w:id="12169" w:author="Priyanshu Solon" w:date="2025-05-22T22:35:00Z"/>
        </w:rPr>
      </w:pPr>
      <w:ins w:id="12170" w:author="Priyanshu Solon" w:date="2025-05-22T22:35:00Z">
        <w:r>
          <w:lastRenderedPageBreak/>
          <w:t xml:space="preserve">            }</w:t>
        </w:r>
      </w:ins>
    </w:p>
    <w:p w:rsidR="007C461F" w:rsidRDefault="007C461F" w:rsidP="007C461F">
      <w:pPr>
        <w:rPr>
          <w:ins w:id="12171" w:author="Priyanshu Solon" w:date="2025-05-22T22:35:00Z"/>
        </w:rPr>
      </w:pPr>
      <w:ins w:id="12172" w:author="Priyanshu Solon" w:date="2025-05-22T22:35:00Z">
        <w:r>
          <w:t xml:space="preserve">            to {</w:t>
        </w:r>
      </w:ins>
    </w:p>
    <w:p w:rsidR="007C461F" w:rsidRDefault="007C461F" w:rsidP="007C461F">
      <w:pPr>
        <w:rPr>
          <w:ins w:id="12173" w:author="Priyanshu Solon" w:date="2025-05-22T22:35:00Z"/>
        </w:rPr>
      </w:pPr>
      <w:ins w:id="12174" w:author="Priyanshu Solon" w:date="2025-05-22T22:35:00Z">
        <w:r>
          <w:t xml:space="preserve">                transform: rotate(360deg);</w:t>
        </w:r>
      </w:ins>
    </w:p>
    <w:p w:rsidR="007C461F" w:rsidRDefault="007C461F" w:rsidP="007C461F">
      <w:pPr>
        <w:rPr>
          <w:ins w:id="12175" w:author="Priyanshu Solon" w:date="2025-05-22T22:35:00Z"/>
        </w:rPr>
      </w:pPr>
      <w:ins w:id="12176" w:author="Priyanshu Solon" w:date="2025-05-22T22:35:00Z">
        <w:r>
          <w:t xml:space="preserve">            }</w:t>
        </w:r>
      </w:ins>
    </w:p>
    <w:p w:rsidR="007C461F" w:rsidRDefault="007C461F" w:rsidP="007C461F">
      <w:pPr>
        <w:rPr>
          <w:ins w:id="12177" w:author="Priyanshu Solon" w:date="2025-05-22T22:35:00Z"/>
        </w:rPr>
      </w:pPr>
    </w:p>
    <w:p w:rsidR="007C461F" w:rsidRDefault="007C461F" w:rsidP="007C461F">
      <w:pPr>
        <w:rPr>
          <w:ins w:id="12178" w:author="Priyanshu Solon" w:date="2025-05-22T22:35:00Z"/>
        </w:rPr>
      </w:pPr>
      <w:ins w:id="12179" w:author="Priyanshu Solon" w:date="2025-05-22T22:35:00Z">
        <w:r>
          <w:t xml:space="preserve">        }</w:t>
        </w:r>
      </w:ins>
    </w:p>
    <w:p w:rsidR="007C461F" w:rsidRDefault="007C461F" w:rsidP="007C461F">
      <w:pPr>
        <w:rPr>
          <w:ins w:id="12180" w:author="Priyanshu Solon" w:date="2025-05-22T22:35:00Z"/>
        </w:rPr>
      </w:pPr>
    </w:p>
    <w:p w:rsidR="007C461F" w:rsidRDefault="007C461F" w:rsidP="007C461F">
      <w:pPr>
        <w:rPr>
          <w:ins w:id="12181" w:author="Priyanshu Solon" w:date="2025-05-22T22:35:00Z"/>
        </w:rPr>
      </w:pPr>
    </w:p>
    <w:p w:rsidR="007C461F" w:rsidRDefault="007C461F" w:rsidP="007C461F">
      <w:pPr>
        <w:rPr>
          <w:ins w:id="12182" w:author="Priyanshu Solon" w:date="2025-05-22T22:35:00Z"/>
        </w:rPr>
      </w:pPr>
      <w:ins w:id="12183" w:author="Priyanshu Solon" w:date="2025-05-22T22:35:00Z">
        <w:r>
          <w:t xml:space="preserve">        body {</w:t>
        </w:r>
      </w:ins>
    </w:p>
    <w:p w:rsidR="007C461F" w:rsidRDefault="007C461F" w:rsidP="007C461F">
      <w:pPr>
        <w:rPr>
          <w:ins w:id="12184" w:author="Priyanshu Solon" w:date="2025-05-22T22:35:00Z"/>
        </w:rPr>
      </w:pPr>
      <w:ins w:id="12185" w:author="Priyanshu Solon" w:date="2025-05-22T22:35:00Z">
        <w:r>
          <w:t xml:space="preserve">            height: 100vh;</w:t>
        </w:r>
      </w:ins>
    </w:p>
    <w:p w:rsidR="007C461F" w:rsidRDefault="007C461F" w:rsidP="007C461F">
      <w:pPr>
        <w:rPr>
          <w:ins w:id="12186" w:author="Priyanshu Solon" w:date="2025-05-22T22:35:00Z"/>
        </w:rPr>
      </w:pPr>
      <w:ins w:id="12187" w:author="Priyanshu Solon" w:date="2025-05-22T22:35:00Z">
        <w:r>
          <w:t xml:space="preserve">            display: flex;</w:t>
        </w:r>
      </w:ins>
    </w:p>
    <w:p w:rsidR="007C461F" w:rsidRDefault="007C461F" w:rsidP="007C461F">
      <w:pPr>
        <w:rPr>
          <w:ins w:id="12188" w:author="Priyanshu Solon" w:date="2025-05-22T22:35:00Z"/>
        </w:rPr>
      </w:pPr>
      <w:ins w:id="12189" w:author="Priyanshu Solon" w:date="2025-05-22T22:35:00Z">
        <w:r>
          <w:t xml:space="preserve">            justify-content: center;</w:t>
        </w:r>
      </w:ins>
    </w:p>
    <w:p w:rsidR="007C461F" w:rsidRDefault="007C461F" w:rsidP="007C461F">
      <w:pPr>
        <w:rPr>
          <w:ins w:id="12190" w:author="Priyanshu Solon" w:date="2025-05-22T22:35:00Z"/>
        </w:rPr>
      </w:pPr>
      <w:ins w:id="12191" w:author="Priyanshu Solon" w:date="2025-05-22T22:35:00Z">
        <w:r>
          <w:t xml:space="preserve">            align-items: center;</w:t>
        </w:r>
      </w:ins>
    </w:p>
    <w:p w:rsidR="007C461F" w:rsidRDefault="007C461F" w:rsidP="007C461F">
      <w:pPr>
        <w:rPr>
          <w:ins w:id="12192" w:author="Priyanshu Solon" w:date="2025-05-22T22:35:00Z"/>
        </w:rPr>
      </w:pPr>
      <w:ins w:id="12193" w:author="Priyanshu Solon" w:date="2025-05-22T22:35:00Z">
        <w:r>
          <w:t xml:space="preserve">        }</w:t>
        </w:r>
      </w:ins>
    </w:p>
    <w:p w:rsidR="007C461F" w:rsidRDefault="007C461F" w:rsidP="007C461F">
      <w:pPr>
        <w:rPr>
          <w:ins w:id="12194" w:author="Priyanshu Solon" w:date="2025-05-22T22:35:00Z"/>
        </w:rPr>
      </w:pPr>
      <w:ins w:id="12195" w:author="Priyanshu Solon" w:date="2025-05-22T22:35:00Z">
        <w:r>
          <w:t xml:space="preserve">        .spinner {</w:t>
        </w:r>
      </w:ins>
    </w:p>
    <w:p w:rsidR="007C461F" w:rsidRDefault="007C461F" w:rsidP="007C461F">
      <w:pPr>
        <w:rPr>
          <w:ins w:id="12196" w:author="Priyanshu Solon" w:date="2025-05-22T22:35:00Z"/>
        </w:rPr>
      </w:pPr>
      <w:ins w:id="12197" w:author="Priyanshu Solon" w:date="2025-05-22T22:35:00Z">
        <w:r>
          <w:t xml:space="preserve">            border-left: 15px solid white;</w:t>
        </w:r>
      </w:ins>
    </w:p>
    <w:p w:rsidR="007C461F" w:rsidRDefault="007C461F" w:rsidP="007C461F">
      <w:pPr>
        <w:rPr>
          <w:ins w:id="12198" w:author="Priyanshu Solon" w:date="2025-05-22T22:35:00Z"/>
        </w:rPr>
      </w:pPr>
      <w:ins w:id="12199" w:author="Priyanshu Solon" w:date="2025-05-22T22:35:00Z">
        <w:r>
          <w:t xml:space="preserve">            border-right: 15px solid white;</w:t>
        </w:r>
      </w:ins>
    </w:p>
    <w:p w:rsidR="007C461F" w:rsidRDefault="007C461F" w:rsidP="007C461F">
      <w:pPr>
        <w:rPr>
          <w:ins w:id="12200" w:author="Priyanshu Solon" w:date="2025-05-22T22:35:00Z"/>
        </w:rPr>
      </w:pPr>
      <w:ins w:id="12201" w:author="Priyanshu Solon" w:date="2025-05-22T22:35:00Z">
        <w:r>
          <w:t xml:space="preserve">            border-top: 15px solid white;</w:t>
        </w:r>
      </w:ins>
    </w:p>
    <w:p w:rsidR="007C461F" w:rsidRDefault="007C461F" w:rsidP="007C461F">
      <w:pPr>
        <w:rPr>
          <w:ins w:id="12202" w:author="Priyanshu Solon" w:date="2025-05-22T22:35:00Z"/>
        </w:rPr>
      </w:pPr>
      <w:ins w:id="12203" w:author="Priyanshu Solon" w:date="2025-05-22T22:35:00Z">
        <w:r>
          <w:t xml:space="preserve">            border-bottom: 15px solid red;</w:t>
        </w:r>
      </w:ins>
    </w:p>
    <w:p w:rsidR="007C461F" w:rsidRDefault="007C461F" w:rsidP="007C461F">
      <w:pPr>
        <w:rPr>
          <w:ins w:id="12204" w:author="Priyanshu Solon" w:date="2025-05-22T22:35:00Z"/>
        </w:rPr>
      </w:pPr>
      <w:ins w:id="12205" w:author="Priyanshu Solon" w:date="2025-05-22T22:35:00Z">
        <w:r>
          <w:t xml:space="preserve">            width: 100px;</w:t>
        </w:r>
      </w:ins>
    </w:p>
    <w:p w:rsidR="007C461F" w:rsidRDefault="007C461F" w:rsidP="007C461F">
      <w:pPr>
        <w:rPr>
          <w:ins w:id="12206" w:author="Priyanshu Solon" w:date="2025-05-22T22:35:00Z"/>
        </w:rPr>
      </w:pPr>
      <w:ins w:id="12207" w:author="Priyanshu Solon" w:date="2025-05-22T22:35:00Z">
        <w:r>
          <w:t xml:space="preserve">            height: 100px;</w:t>
        </w:r>
      </w:ins>
    </w:p>
    <w:p w:rsidR="007C461F" w:rsidRDefault="007C461F" w:rsidP="007C461F">
      <w:pPr>
        <w:rPr>
          <w:ins w:id="12208" w:author="Priyanshu Solon" w:date="2025-05-22T22:35:00Z"/>
        </w:rPr>
      </w:pPr>
      <w:ins w:id="12209" w:author="Priyanshu Solon" w:date="2025-05-22T22:35:00Z">
        <w:r>
          <w:t xml:space="preserve">            border-radius: 100px;</w:t>
        </w:r>
      </w:ins>
    </w:p>
    <w:p w:rsidR="007C461F" w:rsidRDefault="007C461F" w:rsidP="007C461F">
      <w:pPr>
        <w:rPr>
          <w:ins w:id="12210" w:author="Priyanshu Solon" w:date="2025-05-22T22:35:00Z"/>
        </w:rPr>
      </w:pPr>
      <w:ins w:id="12211" w:author="Priyanshu Solon" w:date="2025-05-22T22:35:00Z">
        <w:r>
          <w:t xml:space="preserve">            animation-name: Spin;</w:t>
        </w:r>
      </w:ins>
    </w:p>
    <w:p w:rsidR="007C461F" w:rsidRDefault="007C461F" w:rsidP="007C461F">
      <w:pPr>
        <w:rPr>
          <w:ins w:id="12212" w:author="Priyanshu Solon" w:date="2025-05-22T22:35:00Z"/>
        </w:rPr>
      </w:pPr>
      <w:ins w:id="12213" w:author="Priyanshu Solon" w:date="2025-05-22T22:35:00Z">
        <w:r>
          <w:t xml:space="preserve">            animation-duration: 1s;</w:t>
        </w:r>
      </w:ins>
    </w:p>
    <w:p w:rsidR="007C461F" w:rsidRDefault="007C461F" w:rsidP="007C461F">
      <w:pPr>
        <w:rPr>
          <w:ins w:id="12214" w:author="Priyanshu Solon" w:date="2025-05-22T22:35:00Z"/>
        </w:rPr>
      </w:pPr>
      <w:ins w:id="12215" w:author="Priyanshu Solon" w:date="2025-05-22T22:35:00Z">
        <w:r>
          <w:t xml:space="preserve">            animation-iteration-count: infinite;</w:t>
        </w:r>
      </w:ins>
    </w:p>
    <w:p w:rsidR="007C461F" w:rsidRDefault="007C461F" w:rsidP="007C461F">
      <w:pPr>
        <w:rPr>
          <w:ins w:id="12216" w:author="Priyanshu Solon" w:date="2025-05-22T22:35:00Z"/>
        </w:rPr>
      </w:pPr>
      <w:ins w:id="12217" w:author="Priyanshu Solon" w:date="2025-05-22T22:35:00Z">
        <w:r>
          <w:t xml:space="preserve">            animation-timing-function: linear;</w:t>
        </w:r>
      </w:ins>
    </w:p>
    <w:p w:rsidR="007C461F" w:rsidRDefault="007C461F" w:rsidP="007C461F">
      <w:pPr>
        <w:rPr>
          <w:ins w:id="12218" w:author="Priyanshu Solon" w:date="2025-05-22T22:35:00Z"/>
        </w:rPr>
      </w:pPr>
      <w:ins w:id="12219" w:author="Priyanshu Solon" w:date="2025-05-22T22:35:00Z">
        <w:r>
          <w:t xml:space="preserve">        }</w:t>
        </w:r>
      </w:ins>
    </w:p>
    <w:p w:rsidR="007C461F" w:rsidRDefault="007C461F" w:rsidP="007C461F">
      <w:pPr>
        <w:rPr>
          <w:ins w:id="12220" w:author="Priyanshu Solon" w:date="2025-05-22T22:35:00Z"/>
        </w:rPr>
      </w:pPr>
      <w:ins w:id="12221" w:author="Priyanshu Solon" w:date="2025-05-22T22:35:00Z">
        <w:r>
          <w:t xml:space="preserve">    &lt;/style&gt;</w:t>
        </w:r>
      </w:ins>
    </w:p>
    <w:p w:rsidR="007C461F" w:rsidRDefault="007C461F" w:rsidP="007C461F">
      <w:pPr>
        <w:rPr>
          <w:ins w:id="12222" w:author="Priyanshu Solon" w:date="2025-05-22T22:35:00Z"/>
        </w:rPr>
      </w:pPr>
      <w:ins w:id="12223" w:author="Priyanshu Solon" w:date="2025-05-22T22:35:00Z">
        <w:r>
          <w:t>&lt;/head&gt;</w:t>
        </w:r>
      </w:ins>
    </w:p>
    <w:p w:rsidR="007C461F" w:rsidRDefault="007C461F" w:rsidP="007C461F">
      <w:pPr>
        <w:rPr>
          <w:ins w:id="12224" w:author="Priyanshu Solon" w:date="2025-05-22T22:35:00Z"/>
        </w:rPr>
      </w:pPr>
      <w:ins w:id="12225" w:author="Priyanshu Solon" w:date="2025-05-22T22:35:00Z">
        <w:r>
          <w:lastRenderedPageBreak/>
          <w:t>&lt;body style="background-color: black; color:white"&gt;</w:t>
        </w:r>
      </w:ins>
    </w:p>
    <w:p w:rsidR="007C461F" w:rsidRDefault="007C461F" w:rsidP="007C461F">
      <w:pPr>
        <w:rPr>
          <w:ins w:id="12226" w:author="Priyanshu Solon" w:date="2025-05-22T22:35:00Z"/>
        </w:rPr>
      </w:pPr>
      <w:ins w:id="12227" w:author="Priyanshu Solon" w:date="2025-05-22T22:35:00Z">
        <w:r>
          <w:t xml:space="preserve">    &lt;div&gt;</w:t>
        </w:r>
      </w:ins>
    </w:p>
    <w:p w:rsidR="007C461F" w:rsidRDefault="007C461F" w:rsidP="007C461F">
      <w:pPr>
        <w:rPr>
          <w:ins w:id="12228" w:author="Priyanshu Solon" w:date="2025-05-22T22:35:00Z"/>
        </w:rPr>
      </w:pPr>
      <w:ins w:id="12229" w:author="Priyanshu Solon" w:date="2025-05-22T22:35:00Z">
        <w:r>
          <w:t xml:space="preserve">        &lt;div class="spinner"&gt;&lt;/div&gt;</w:t>
        </w:r>
      </w:ins>
    </w:p>
    <w:p w:rsidR="007C461F" w:rsidRDefault="007C461F" w:rsidP="007C461F">
      <w:pPr>
        <w:rPr>
          <w:ins w:id="12230" w:author="Priyanshu Solon" w:date="2025-05-22T22:35:00Z"/>
        </w:rPr>
      </w:pPr>
      <w:ins w:id="12231" w:author="Priyanshu Solon" w:date="2025-05-22T22:35:00Z">
        <w:r>
          <w:t xml:space="preserve">    &lt;/div&gt;</w:t>
        </w:r>
      </w:ins>
    </w:p>
    <w:p w:rsidR="007C461F" w:rsidRDefault="007C461F" w:rsidP="007C461F">
      <w:pPr>
        <w:rPr>
          <w:ins w:id="12232" w:author="Priyanshu Solon" w:date="2025-05-22T22:35:00Z"/>
        </w:rPr>
      </w:pPr>
      <w:ins w:id="12233" w:author="Priyanshu Solon" w:date="2025-05-22T22:35:00Z">
        <w:r>
          <w:t>&lt;/body&gt;</w:t>
        </w:r>
      </w:ins>
    </w:p>
    <w:p w:rsidR="007C461F" w:rsidRDefault="007C461F" w:rsidP="007C461F">
      <w:pPr>
        <w:rPr>
          <w:ins w:id="12234" w:author="Priyanshu Solon" w:date="2025-05-22T22:35:00Z"/>
        </w:rPr>
      </w:pPr>
      <w:ins w:id="12235" w:author="Priyanshu Solon" w:date="2025-05-22T22:35:00Z">
        <w:r>
          <w:t>&lt;/html&gt;</w:t>
        </w:r>
      </w:ins>
    </w:p>
    <w:p w:rsidR="007C461F" w:rsidRDefault="007C461F" w:rsidP="007C461F">
      <w:pPr>
        <w:rPr>
          <w:ins w:id="12236" w:author="Priyanshu Solon" w:date="2025-05-22T22:35:00Z"/>
        </w:rPr>
      </w:pPr>
    </w:p>
    <w:p w:rsidR="007C461F" w:rsidRDefault="007C461F" w:rsidP="007C461F">
      <w:pPr>
        <w:rPr>
          <w:ins w:id="12237" w:author="Priyanshu Solon" w:date="2025-05-22T22:35:00Z"/>
        </w:rPr>
      </w:pPr>
      <w:ins w:id="12238" w:author="Priyanshu Solon" w:date="2025-05-22T22:35:00Z">
        <w:r>
          <w:t>Ex:</w:t>
        </w:r>
      </w:ins>
    </w:p>
    <w:p w:rsidR="007C461F" w:rsidRDefault="007C461F" w:rsidP="007C461F">
      <w:pPr>
        <w:rPr>
          <w:ins w:id="12239" w:author="Priyanshu Solon" w:date="2025-05-22T22:35:00Z"/>
        </w:rPr>
      </w:pPr>
      <w:ins w:id="12240" w:author="Priyanshu Solon" w:date="2025-05-22T22:35:00Z">
        <w:r>
          <w:t>&lt;!DOCTYPE html&gt;</w:t>
        </w:r>
      </w:ins>
    </w:p>
    <w:p w:rsidR="007C461F" w:rsidRDefault="007C461F" w:rsidP="007C461F">
      <w:pPr>
        <w:rPr>
          <w:ins w:id="12241" w:author="Priyanshu Solon" w:date="2025-05-22T22:35:00Z"/>
        </w:rPr>
      </w:pPr>
      <w:ins w:id="12242" w:author="Priyanshu Solon" w:date="2025-05-22T22:35:00Z">
        <w:r>
          <w:t>&lt;html lang="en"&gt;</w:t>
        </w:r>
      </w:ins>
    </w:p>
    <w:p w:rsidR="007C461F" w:rsidRDefault="007C461F" w:rsidP="007C461F">
      <w:pPr>
        <w:rPr>
          <w:ins w:id="12243" w:author="Priyanshu Solon" w:date="2025-05-22T22:35:00Z"/>
        </w:rPr>
      </w:pPr>
      <w:ins w:id="12244" w:author="Priyanshu Solon" w:date="2025-05-22T22:35:00Z">
        <w:r>
          <w:t>&lt;head&gt;</w:t>
        </w:r>
      </w:ins>
    </w:p>
    <w:p w:rsidR="007C461F" w:rsidRDefault="007C461F" w:rsidP="007C461F">
      <w:pPr>
        <w:rPr>
          <w:ins w:id="12245" w:author="Priyanshu Solon" w:date="2025-05-22T22:35:00Z"/>
        </w:rPr>
      </w:pPr>
      <w:ins w:id="12246" w:author="Priyanshu Solon" w:date="2025-05-22T22:35:00Z">
        <w:r>
          <w:t xml:space="preserve">    &lt;meta charset="UTF-8"&gt;</w:t>
        </w:r>
      </w:ins>
    </w:p>
    <w:p w:rsidR="007C461F" w:rsidRDefault="007C461F" w:rsidP="007C461F">
      <w:pPr>
        <w:rPr>
          <w:ins w:id="12247" w:author="Priyanshu Solon" w:date="2025-05-22T22:35:00Z"/>
        </w:rPr>
      </w:pPr>
      <w:ins w:id="12248" w:author="Priyanshu Solon" w:date="2025-05-22T22:35:00Z">
        <w:r>
          <w:t xml:space="preserve">    &lt;meta name="viewport" content="width=device-width, initial-scale=1.0"&gt;</w:t>
        </w:r>
      </w:ins>
    </w:p>
    <w:p w:rsidR="007C461F" w:rsidRDefault="007C461F" w:rsidP="007C461F">
      <w:pPr>
        <w:rPr>
          <w:ins w:id="12249" w:author="Priyanshu Solon" w:date="2025-05-22T22:35:00Z"/>
        </w:rPr>
      </w:pPr>
      <w:ins w:id="12250" w:author="Priyanshu Solon" w:date="2025-05-22T22:35:00Z">
        <w:r>
          <w:t xml:space="preserve">    &lt;title&gt;Document&lt;/title&gt;</w:t>
        </w:r>
      </w:ins>
    </w:p>
    <w:p w:rsidR="007C461F" w:rsidRDefault="007C461F" w:rsidP="007C461F">
      <w:pPr>
        <w:rPr>
          <w:ins w:id="12251" w:author="Priyanshu Solon" w:date="2025-05-22T22:35:00Z"/>
        </w:rPr>
      </w:pPr>
      <w:ins w:id="12252" w:author="Priyanshu Solon" w:date="2025-05-22T22:35:00Z">
        <w:r>
          <w:t xml:space="preserve">    &lt;link rel="stylesheet" href="../node_modules/bootstrap-icons/font/bootstrap-icons.css"&gt;</w:t>
        </w:r>
      </w:ins>
    </w:p>
    <w:p w:rsidR="007C461F" w:rsidRDefault="007C461F" w:rsidP="007C461F">
      <w:pPr>
        <w:rPr>
          <w:ins w:id="12253" w:author="Priyanshu Solon" w:date="2025-05-22T22:35:00Z"/>
        </w:rPr>
      </w:pPr>
      <w:ins w:id="12254" w:author="Priyanshu Solon" w:date="2025-05-22T22:35:00Z">
        <w:r>
          <w:t xml:space="preserve">    &lt;style&gt;</w:t>
        </w:r>
      </w:ins>
    </w:p>
    <w:p w:rsidR="007C461F" w:rsidRDefault="007C461F" w:rsidP="007C461F">
      <w:pPr>
        <w:rPr>
          <w:ins w:id="12255" w:author="Priyanshu Solon" w:date="2025-05-22T22:35:00Z"/>
        </w:rPr>
      </w:pPr>
    </w:p>
    <w:p w:rsidR="007C461F" w:rsidRDefault="007C461F" w:rsidP="007C461F">
      <w:pPr>
        <w:rPr>
          <w:ins w:id="12256" w:author="Priyanshu Solon" w:date="2025-05-22T22:35:00Z"/>
        </w:rPr>
      </w:pPr>
      <w:ins w:id="12257" w:author="Priyanshu Solon" w:date="2025-05-22T22:35:00Z">
        <w:r>
          <w:t xml:space="preserve">        @keyframes Spin {</w:t>
        </w:r>
      </w:ins>
    </w:p>
    <w:p w:rsidR="007C461F" w:rsidRDefault="007C461F" w:rsidP="007C461F">
      <w:pPr>
        <w:rPr>
          <w:ins w:id="12258" w:author="Priyanshu Solon" w:date="2025-05-22T22:35:00Z"/>
        </w:rPr>
      </w:pPr>
    </w:p>
    <w:p w:rsidR="007C461F" w:rsidRDefault="007C461F" w:rsidP="007C461F">
      <w:pPr>
        <w:rPr>
          <w:ins w:id="12259" w:author="Priyanshu Solon" w:date="2025-05-22T22:35:00Z"/>
        </w:rPr>
      </w:pPr>
      <w:ins w:id="12260" w:author="Priyanshu Solon" w:date="2025-05-22T22:35:00Z">
        <w:r>
          <w:t xml:space="preserve">            from {</w:t>
        </w:r>
      </w:ins>
    </w:p>
    <w:p w:rsidR="007C461F" w:rsidRDefault="007C461F" w:rsidP="007C461F">
      <w:pPr>
        <w:rPr>
          <w:ins w:id="12261" w:author="Priyanshu Solon" w:date="2025-05-22T22:35:00Z"/>
        </w:rPr>
      </w:pPr>
      <w:ins w:id="12262" w:author="Priyanshu Solon" w:date="2025-05-22T22:35:00Z">
        <w:r>
          <w:t xml:space="preserve">                transform: rotate(0deg);</w:t>
        </w:r>
      </w:ins>
    </w:p>
    <w:p w:rsidR="007C461F" w:rsidRDefault="007C461F" w:rsidP="007C461F">
      <w:pPr>
        <w:rPr>
          <w:ins w:id="12263" w:author="Priyanshu Solon" w:date="2025-05-22T22:35:00Z"/>
        </w:rPr>
      </w:pPr>
      <w:ins w:id="12264" w:author="Priyanshu Solon" w:date="2025-05-22T22:35:00Z">
        <w:r>
          <w:t xml:space="preserve">            }</w:t>
        </w:r>
      </w:ins>
    </w:p>
    <w:p w:rsidR="007C461F" w:rsidRDefault="007C461F" w:rsidP="007C461F">
      <w:pPr>
        <w:rPr>
          <w:ins w:id="12265" w:author="Priyanshu Solon" w:date="2025-05-22T22:35:00Z"/>
        </w:rPr>
      </w:pPr>
      <w:ins w:id="12266" w:author="Priyanshu Solon" w:date="2025-05-22T22:35:00Z">
        <w:r>
          <w:t xml:space="preserve">            to {</w:t>
        </w:r>
      </w:ins>
    </w:p>
    <w:p w:rsidR="007C461F" w:rsidRDefault="007C461F" w:rsidP="007C461F">
      <w:pPr>
        <w:rPr>
          <w:ins w:id="12267" w:author="Priyanshu Solon" w:date="2025-05-22T22:35:00Z"/>
        </w:rPr>
      </w:pPr>
      <w:ins w:id="12268" w:author="Priyanshu Solon" w:date="2025-05-22T22:35:00Z">
        <w:r>
          <w:t xml:space="preserve">                transform: rotate(360deg);</w:t>
        </w:r>
      </w:ins>
    </w:p>
    <w:p w:rsidR="007C461F" w:rsidRDefault="007C461F" w:rsidP="007C461F">
      <w:pPr>
        <w:rPr>
          <w:ins w:id="12269" w:author="Priyanshu Solon" w:date="2025-05-22T22:35:00Z"/>
        </w:rPr>
      </w:pPr>
      <w:ins w:id="12270" w:author="Priyanshu Solon" w:date="2025-05-22T22:35:00Z">
        <w:r>
          <w:t xml:space="preserve">            }</w:t>
        </w:r>
      </w:ins>
    </w:p>
    <w:p w:rsidR="007C461F" w:rsidRDefault="007C461F" w:rsidP="007C461F">
      <w:pPr>
        <w:rPr>
          <w:ins w:id="12271" w:author="Priyanshu Solon" w:date="2025-05-22T22:35:00Z"/>
        </w:rPr>
      </w:pPr>
    </w:p>
    <w:p w:rsidR="007C461F" w:rsidRDefault="007C461F" w:rsidP="007C461F">
      <w:pPr>
        <w:rPr>
          <w:ins w:id="12272" w:author="Priyanshu Solon" w:date="2025-05-22T22:35:00Z"/>
        </w:rPr>
      </w:pPr>
      <w:ins w:id="12273" w:author="Priyanshu Solon" w:date="2025-05-22T22:35:00Z">
        <w:r>
          <w:t xml:space="preserve">        }</w:t>
        </w:r>
      </w:ins>
    </w:p>
    <w:p w:rsidR="007C461F" w:rsidRDefault="007C461F" w:rsidP="007C461F">
      <w:pPr>
        <w:rPr>
          <w:ins w:id="12274" w:author="Priyanshu Solon" w:date="2025-05-22T22:35:00Z"/>
        </w:rPr>
      </w:pPr>
    </w:p>
    <w:p w:rsidR="007C461F" w:rsidRDefault="007C461F" w:rsidP="007C461F">
      <w:pPr>
        <w:rPr>
          <w:ins w:id="12275" w:author="Priyanshu Solon" w:date="2025-05-22T22:35:00Z"/>
        </w:rPr>
      </w:pPr>
    </w:p>
    <w:p w:rsidR="007C461F" w:rsidRDefault="007C461F" w:rsidP="007C461F">
      <w:pPr>
        <w:rPr>
          <w:ins w:id="12276" w:author="Priyanshu Solon" w:date="2025-05-22T22:35:00Z"/>
        </w:rPr>
      </w:pPr>
      <w:ins w:id="12277" w:author="Priyanshu Solon" w:date="2025-05-22T22:35:00Z">
        <w:r>
          <w:lastRenderedPageBreak/>
          <w:t xml:space="preserve">        body {</w:t>
        </w:r>
      </w:ins>
    </w:p>
    <w:p w:rsidR="007C461F" w:rsidRDefault="007C461F" w:rsidP="007C461F">
      <w:pPr>
        <w:rPr>
          <w:ins w:id="12278" w:author="Priyanshu Solon" w:date="2025-05-22T22:35:00Z"/>
        </w:rPr>
      </w:pPr>
      <w:ins w:id="12279" w:author="Priyanshu Solon" w:date="2025-05-22T22:35:00Z">
        <w:r>
          <w:t xml:space="preserve">            height: 100vh;</w:t>
        </w:r>
      </w:ins>
    </w:p>
    <w:p w:rsidR="007C461F" w:rsidRDefault="007C461F" w:rsidP="007C461F">
      <w:pPr>
        <w:rPr>
          <w:ins w:id="12280" w:author="Priyanshu Solon" w:date="2025-05-22T22:35:00Z"/>
        </w:rPr>
      </w:pPr>
      <w:ins w:id="12281" w:author="Priyanshu Solon" w:date="2025-05-22T22:35:00Z">
        <w:r>
          <w:t xml:space="preserve">            display: flex;</w:t>
        </w:r>
      </w:ins>
    </w:p>
    <w:p w:rsidR="007C461F" w:rsidRDefault="007C461F" w:rsidP="007C461F">
      <w:pPr>
        <w:rPr>
          <w:ins w:id="12282" w:author="Priyanshu Solon" w:date="2025-05-22T22:35:00Z"/>
        </w:rPr>
      </w:pPr>
      <w:ins w:id="12283" w:author="Priyanshu Solon" w:date="2025-05-22T22:35:00Z">
        <w:r>
          <w:t xml:space="preserve">            justify-content: center;</w:t>
        </w:r>
      </w:ins>
    </w:p>
    <w:p w:rsidR="007C461F" w:rsidRDefault="007C461F" w:rsidP="007C461F">
      <w:pPr>
        <w:rPr>
          <w:ins w:id="12284" w:author="Priyanshu Solon" w:date="2025-05-22T22:35:00Z"/>
        </w:rPr>
      </w:pPr>
      <w:ins w:id="12285" w:author="Priyanshu Solon" w:date="2025-05-22T22:35:00Z">
        <w:r>
          <w:t xml:space="preserve">            align-items: center;</w:t>
        </w:r>
      </w:ins>
    </w:p>
    <w:p w:rsidR="007C461F" w:rsidRDefault="007C461F" w:rsidP="007C461F">
      <w:pPr>
        <w:rPr>
          <w:ins w:id="12286" w:author="Priyanshu Solon" w:date="2025-05-22T22:35:00Z"/>
        </w:rPr>
      </w:pPr>
      <w:ins w:id="12287" w:author="Priyanshu Solon" w:date="2025-05-22T22:35:00Z">
        <w:r>
          <w:t xml:space="preserve">        }</w:t>
        </w:r>
      </w:ins>
    </w:p>
    <w:p w:rsidR="007C461F" w:rsidRDefault="007C461F" w:rsidP="007C461F">
      <w:pPr>
        <w:rPr>
          <w:ins w:id="12288" w:author="Priyanshu Solon" w:date="2025-05-22T22:35:00Z"/>
        </w:rPr>
      </w:pPr>
      <w:ins w:id="12289" w:author="Priyanshu Solon" w:date="2025-05-22T22:35:00Z">
        <w:r>
          <w:t xml:space="preserve">        img {</w:t>
        </w:r>
      </w:ins>
    </w:p>
    <w:p w:rsidR="007C461F" w:rsidRDefault="007C461F" w:rsidP="007C461F">
      <w:pPr>
        <w:rPr>
          <w:ins w:id="12290" w:author="Priyanshu Solon" w:date="2025-05-22T22:35:00Z"/>
        </w:rPr>
      </w:pPr>
      <w:ins w:id="12291" w:author="Priyanshu Solon" w:date="2025-05-22T22:35:00Z">
        <w:r>
          <w:t xml:space="preserve">            animation-name: Spin;</w:t>
        </w:r>
      </w:ins>
    </w:p>
    <w:p w:rsidR="007C461F" w:rsidRDefault="007C461F" w:rsidP="007C461F">
      <w:pPr>
        <w:rPr>
          <w:ins w:id="12292" w:author="Priyanshu Solon" w:date="2025-05-22T22:35:00Z"/>
        </w:rPr>
      </w:pPr>
      <w:ins w:id="12293" w:author="Priyanshu Solon" w:date="2025-05-22T22:35:00Z">
        <w:r>
          <w:t xml:space="preserve">            animation-duration: 2s;</w:t>
        </w:r>
      </w:ins>
    </w:p>
    <w:p w:rsidR="007C461F" w:rsidRDefault="007C461F" w:rsidP="007C461F">
      <w:pPr>
        <w:rPr>
          <w:ins w:id="12294" w:author="Priyanshu Solon" w:date="2025-05-22T22:35:00Z"/>
        </w:rPr>
      </w:pPr>
      <w:ins w:id="12295" w:author="Priyanshu Solon" w:date="2025-05-22T22:35:00Z">
        <w:r>
          <w:t xml:space="preserve">            animation-iteration-count: infinite;</w:t>
        </w:r>
      </w:ins>
    </w:p>
    <w:p w:rsidR="007C461F" w:rsidRDefault="007C461F" w:rsidP="007C461F">
      <w:pPr>
        <w:rPr>
          <w:ins w:id="12296" w:author="Priyanshu Solon" w:date="2025-05-22T22:35:00Z"/>
        </w:rPr>
      </w:pPr>
      <w:ins w:id="12297" w:author="Priyanshu Solon" w:date="2025-05-22T22:35:00Z">
        <w:r>
          <w:t xml:space="preserve">            animation-timing-function: linear;</w:t>
        </w:r>
      </w:ins>
    </w:p>
    <w:p w:rsidR="007C461F" w:rsidRDefault="007C461F" w:rsidP="007C461F">
      <w:pPr>
        <w:rPr>
          <w:ins w:id="12298" w:author="Priyanshu Solon" w:date="2025-05-22T22:35:00Z"/>
        </w:rPr>
      </w:pPr>
      <w:ins w:id="12299" w:author="Priyanshu Solon" w:date="2025-05-22T22:35:00Z">
        <w:r>
          <w:t xml:space="preserve">        }</w:t>
        </w:r>
      </w:ins>
    </w:p>
    <w:p w:rsidR="007C461F" w:rsidRDefault="007C461F" w:rsidP="007C461F">
      <w:pPr>
        <w:rPr>
          <w:ins w:id="12300" w:author="Priyanshu Solon" w:date="2025-05-22T22:35:00Z"/>
        </w:rPr>
      </w:pPr>
      <w:ins w:id="12301" w:author="Priyanshu Solon" w:date="2025-05-22T22:35:00Z">
        <w:r>
          <w:t xml:space="preserve">        img:active {</w:t>
        </w:r>
      </w:ins>
    </w:p>
    <w:p w:rsidR="007C461F" w:rsidRDefault="007C461F" w:rsidP="007C461F">
      <w:pPr>
        <w:rPr>
          <w:ins w:id="12302" w:author="Priyanshu Solon" w:date="2025-05-22T22:35:00Z"/>
        </w:rPr>
      </w:pPr>
      <w:ins w:id="12303" w:author="Priyanshu Solon" w:date="2025-05-22T22:35:00Z">
        <w:r>
          <w:t xml:space="preserve">            animation-duration: 500ms;</w:t>
        </w:r>
      </w:ins>
    </w:p>
    <w:p w:rsidR="007C461F" w:rsidRDefault="007C461F" w:rsidP="007C461F">
      <w:pPr>
        <w:rPr>
          <w:ins w:id="12304" w:author="Priyanshu Solon" w:date="2025-05-22T22:35:00Z"/>
        </w:rPr>
      </w:pPr>
      <w:ins w:id="12305" w:author="Priyanshu Solon" w:date="2025-05-22T22:35:00Z">
        <w:r>
          <w:t xml:space="preserve">        }</w:t>
        </w:r>
      </w:ins>
    </w:p>
    <w:p w:rsidR="007C461F" w:rsidRDefault="007C461F" w:rsidP="007C461F">
      <w:pPr>
        <w:rPr>
          <w:ins w:id="12306" w:author="Priyanshu Solon" w:date="2025-05-22T22:35:00Z"/>
        </w:rPr>
      </w:pPr>
      <w:ins w:id="12307" w:author="Priyanshu Solon" w:date="2025-05-22T22:35:00Z">
        <w:r>
          <w:t xml:space="preserve">    &lt;/style&gt;</w:t>
        </w:r>
      </w:ins>
    </w:p>
    <w:p w:rsidR="007C461F" w:rsidRDefault="007C461F" w:rsidP="007C461F">
      <w:pPr>
        <w:rPr>
          <w:ins w:id="12308" w:author="Priyanshu Solon" w:date="2025-05-22T22:35:00Z"/>
        </w:rPr>
      </w:pPr>
      <w:ins w:id="12309" w:author="Priyanshu Solon" w:date="2025-05-22T22:35:00Z">
        <w:r>
          <w:t>&lt;/head&gt;</w:t>
        </w:r>
      </w:ins>
    </w:p>
    <w:p w:rsidR="007C461F" w:rsidRDefault="007C461F" w:rsidP="007C461F">
      <w:pPr>
        <w:rPr>
          <w:ins w:id="12310" w:author="Priyanshu Solon" w:date="2025-05-22T22:35:00Z"/>
        </w:rPr>
      </w:pPr>
      <w:ins w:id="12311" w:author="Priyanshu Solon" w:date="2025-05-22T22:35:00Z">
        <w:r>
          <w:t>&lt;body&gt;</w:t>
        </w:r>
      </w:ins>
    </w:p>
    <w:p w:rsidR="007C461F" w:rsidRDefault="007C461F" w:rsidP="007C461F">
      <w:pPr>
        <w:rPr>
          <w:ins w:id="12312" w:author="Priyanshu Solon" w:date="2025-05-22T22:35:00Z"/>
        </w:rPr>
      </w:pPr>
      <w:ins w:id="12313" w:author="Priyanshu Solon" w:date="2025-05-22T22:35:00Z">
        <w:r>
          <w:t xml:space="preserve">    &lt;div&gt;</w:t>
        </w:r>
      </w:ins>
    </w:p>
    <w:p w:rsidR="007C461F" w:rsidRDefault="007C461F" w:rsidP="007C461F">
      <w:pPr>
        <w:rPr>
          <w:ins w:id="12314" w:author="Priyanshu Solon" w:date="2025-05-22T22:35:00Z"/>
        </w:rPr>
      </w:pPr>
      <w:ins w:id="12315" w:author="Priyanshu Solon" w:date="2025-05-22T22:35:00Z">
        <w:r>
          <w:t xml:space="preserve">        &lt;img src="../public/images/fan.png"&gt;</w:t>
        </w:r>
      </w:ins>
    </w:p>
    <w:p w:rsidR="007C461F" w:rsidRDefault="007C461F" w:rsidP="007C461F">
      <w:pPr>
        <w:rPr>
          <w:ins w:id="12316" w:author="Priyanshu Solon" w:date="2025-05-22T22:35:00Z"/>
        </w:rPr>
      </w:pPr>
      <w:ins w:id="12317" w:author="Priyanshu Solon" w:date="2025-05-22T22:35:00Z">
        <w:r>
          <w:t xml:space="preserve">    &lt;/div&gt;</w:t>
        </w:r>
      </w:ins>
    </w:p>
    <w:p w:rsidR="007C461F" w:rsidRDefault="007C461F" w:rsidP="007C461F">
      <w:pPr>
        <w:rPr>
          <w:ins w:id="12318" w:author="Priyanshu Solon" w:date="2025-05-22T22:35:00Z"/>
        </w:rPr>
      </w:pPr>
      <w:ins w:id="12319" w:author="Priyanshu Solon" w:date="2025-05-22T22:35:00Z">
        <w:r>
          <w:t>&lt;/body&gt;</w:t>
        </w:r>
      </w:ins>
    </w:p>
    <w:p w:rsidR="007C461F" w:rsidRDefault="007C461F" w:rsidP="007C461F">
      <w:pPr>
        <w:rPr>
          <w:ins w:id="12320" w:author="Priyanshu Solon" w:date="2025-05-22T22:35:00Z"/>
        </w:rPr>
      </w:pPr>
      <w:ins w:id="12321" w:author="Priyanshu Solon" w:date="2025-05-22T22:35:00Z">
        <w:r>
          <w:t>&lt;/html&gt;</w:t>
        </w:r>
      </w:ins>
    </w:p>
    <w:p w:rsidR="007C461F" w:rsidRDefault="007C461F" w:rsidP="007C461F">
      <w:pPr>
        <w:rPr>
          <w:ins w:id="12322" w:author="Priyanshu Solon" w:date="2025-05-22T22:35:00Z"/>
        </w:rPr>
      </w:pPr>
    </w:p>
    <w:p w:rsidR="007C461F" w:rsidRDefault="007C461F" w:rsidP="007C461F">
      <w:pPr>
        <w:rPr>
          <w:ins w:id="12323" w:author="Priyanshu Solon" w:date="2025-05-22T22:35:00Z"/>
        </w:rPr>
      </w:pPr>
      <w:ins w:id="12324" w:author="Priyanshu Solon" w:date="2025-05-22T22:35:00Z">
        <w:r>
          <w:t xml:space="preserve">                    https://cssloaders.github.io/</w:t>
        </w:r>
      </w:ins>
    </w:p>
    <w:p w:rsidR="007C461F" w:rsidRDefault="007C461F" w:rsidP="007C461F">
      <w:pPr>
        <w:rPr>
          <w:ins w:id="12325" w:author="Priyanshu Solon" w:date="2025-05-22T22:35:00Z"/>
        </w:rPr>
      </w:pPr>
    </w:p>
    <w:p w:rsidR="007C461F" w:rsidRPr="001C4B4A" w:rsidRDefault="007C461F" w:rsidP="007C461F">
      <w:pPr>
        <w:rPr>
          <w:ins w:id="12326" w:author="Priyanshu Solon" w:date="2025-05-22T22:35:00Z"/>
          <w:b/>
          <w:bCs/>
          <w:rPrChange w:id="12327" w:author="Priyanshu Solon" w:date="2025-05-22T23:12:00Z">
            <w:rPr>
              <w:ins w:id="12328" w:author="Priyanshu Solon" w:date="2025-05-22T22:35:00Z"/>
            </w:rPr>
          </w:rPrChange>
        </w:rPr>
      </w:pPr>
      <w:ins w:id="12329" w:author="Priyanshu Solon" w:date="2025-05-22T22:35:00Z">
        <w:r w:rsidRPr="001C4B4A">
          <w:rPr>
            <w:b/>
            <w:bCs/>
            <w:rPrChange w:id="12330" w:author="Priyanshu Solon" w:date="2025-05-22T23:12:00Z">
              <w:rPr/>
            </w:rPrChange>
          </w:rPr>
          <w:t xml:space="preserve">                             CSS Media Query</w:t>
        </w:r>
      </w:ins>
    </w:p>
    <w:p w:rsidR="007C461F" w:rsidRDefault="007C461F" w:rsidP="007C461F">
      <w:pPr>
        <w:rPr>
          <w:ins w:id="12331" w:author="Priyanshu Solon" w:date="2025-05-22T22:35:00Z"/>
        </w:rPr>
      </w:pPr>
    </w:p>
    <w:p w:rsidR="007C461F" w:rsidRDefault="007C461F" w:rsidP="007C461F">
      <w:pPr>
        <w:rPr>
          <w:ins w:id="12332" w:author="Priyanshu Solon" w:date="2025-05-22T22:35:00Z"/>
        </w:rPr>
      </w:pPr>
      <w:ins w:id="12333" w:author="Priyanshu Solon" w:date="2025-05-22T22:35:00Z">
        <w:r>
          <w:t>- It is required to design responsive page.</w:t>
        </w:r>
      </w:ins>
    </w:p>
    <w:p w:rsidR="007C461F" w:rsidRDefault="007C461F" w:rsidP="007C461F">
      <w:pPr>
        <w:rPr>
          <w:ins w:id="12334" w:author="Priyanshu Solon" w:date="2025-05-22T22:35:00Z"/>
        </w:rPr>
      </w:pPr>
      <w:ins w:id="12335" w:author="Priyanshu Solon" w:date="2025-05-22T22:35:00Z">
        <w:r>
          <w:lastRenderedPageBreak/>
          <w:t>- CSS media query comprises of specification about media type and condition.</w:t>
        </w:r>
      </w:ins>
    </w:p>
    <w:p w:rsidR="007C461F" w:rsidRDefault="007C461F" w:rsidP="007C461F">
      <w:pPr>
        <w:rPr>
          <w:ins w:id="12336" w:author="Priyanshu Solon" w:date="2025-05-22T22:35:00Z"/>
        </w:rPr>
      </w:pPr>
    </w:p>
    <w:p w:rsidR="007C461F" w:rsidRDefault="007C461F" w:rsidP="007C461F">
      <w:pPr>
        <w:rPr>
          <w:ins w:id="12337" w:author="Priyanshu Solon" w:date="2025-05-22T22:35:00Z"/>
        </w:rPr>
      </w:pPr>
      <w:ins w:id="12338" w:author="Priyanshu Solon" w:date="2025-05-22T22:35:00Z">
        <w:r>
          <w:t>Syntax:</w:t>
        </w:r>
      </w:ins>
    </w:p>
    <w:p w:rsidR="007C461F" w:rsidRDefault="007C461F" w:rsidP="007C461F">
      <w:pPr>
        <w:rPr>
          <w:ins w:id="12339" w:author="Priyanshu Solon" w:date="2025-05-22T22:35:00Z"/>
        </w:rPr>
      </w:pPr>
      <w:ins w:id="12340" w:author="Priyanshu Solon" w:date="2025-05-22T22:35:00Z">
        <w:r>
          <w:t xml:space="preserve">    @media  type  and  (condition)</w:t>
        </w:r>
      </w:ins>
    </w:p>
    <w:p w:rsidR="007C461F" w:rsidRDefault="007C461F" w:rsidP="007C461F">
      <w:pPr>
        <w:rPr>
          <w:ins w:id="12341" w:author="Priyanshu Solon" w:date="2025-05-22T22:35:00Z"/>
        </w:rPr>
      </w:pPr>
      <w:ins w:id="12342" w:author="Priyanshu Solon" w:date="2025-05-22T22:35:00Z">
        <w:r>
          <w:t xml:space="preserve">     {</w:t>
        </w:r>
      </w:ins>
    </w:p>
    <w:p w:rsidR="007C461F" w:rsidRDefault="007C461F" w:rsidP="007C461F">
      <w:pPr>
        <w:rPr>
          <w:ins w:id="12343" w:author="Priyanshu Solon" w:date="2025-05-22T22:35:00Z"/>
        </w:rPr>
      </w:pPr>
      <w:ins w:id="12344" w:author="Priyanshu Solon" w:date="2025-05-22T22:35:00Z">
        <w:r>
          <w:t xml:space="preserve">     }</w:t>
        </w:r>
      </w:ins>
    </w:p>
    <w:p w:rsidR="007C461F" w:rsidRDefault="007C461F" w:rsidP="007C461F">
      <w:pPr>
        <w:rPr>
          <w:ins w:id="12345" w:author="Priyanshu Solon" w:date="2025-05-22T22:35:00Z"/>
        </w:rPr>
      </w:pPr>
    </w:p>
    <w:p w:rsidR="007C461F" w:rsidRDefault="007C461F" w:rsidP="007C461F">
      <w:pPr>
        <w:rPr>
          <w:ins w:id="12346" w:author="Priyanshu Solon" w:date="2025-05-22T22:35:00Z"/>
        </w:rPr>
      </w:pPr>
      <w:ins w:id="12347" w:author="Priyanshu Solon" w:date="2025-05-22T22:35:00Z">
        <w:r>
          <w:t>- "type" refers to screen &amp; print.</w:t>
        </w:r>
      </w:ins>
    </w:p>
    <w:p w:rsidR="007C461F" w:rsidRDefault="007C461F" w:rsidP="007C461F">
      <w:pPr>
        <w:rPr>
          <w:ins w:id="12348" w:author="Priyanshu Solon" w:date="2025-05-22T22:35:00Z"/>
        </w:rPr>
      </w:pPr>
      <w:ins w:id="12349" w:author="Priyanshu Solon" w:date="2025-05-22T22:35:00Z">
        <w:r>
          <w:t>- condition is a query that contains attributes</w:t>
        </w:r>
      </w:ins>
    </w:p>
    <w:p w:rsidR="007C461F" w:rsidRDefault="007C461F" w:rsidP="007C461F">
      <w:pPr>
        <w:rPr>
          <w:ins w:id="12350" w:author="Priyanshu Solon" w:date="2025-05-22T22:35:00Z"/>
        </w:rPr>
      </w:pPr>
      <w:ins w:id="12351" w:author="Priyanshu Solon" w:date="2025-05-22T22:35:00Z">
        <w:r>
          <w:t xml:space="preserve">    a) width</w:t>
        </w:r>
      </w:ins>
    </w:p>
    <w:p w:rsidR="007C461F" w:rsidRDefault="007C461F" w:rsidP="007C461F">
      <w:pPr>
        <w:rPr>
          <w:ins w:id="12352" w:author="Priyanshu Solon" w:date="2025-05-22T22:35:00Z"/>
        </w:rPr>
      </w:pPr>
      <w:ins w:id="12353" w:author="Priyanshu Solon" w:date="2025-05-22T22:35:00Z">
        <w:r>
          <w:t xml:space="preserve">    b) min-width</w:t>
        </w:r>
      </w:ins>
    </w:p>
    <w:p w:rsidR="007C461F" w:rsidRDefault="007C461F" w:rsidP="007C461F">
      <w:pPr>
        <w:rPr>
          <w:ins w:id="12354" w:author="Priyanshu Solon" w:date="2025-05-22T22:35:00Z"/>
        </w:rPr>
      </w:pPr>
      <w:ins w:id="12355" w:author="Priyanshu Solon" w:date="2025-05-22T22:35:00Z">
        <w:r>
          <w:t xml:space="preserve">    c) max-width</w:t>
        </w:r>
      </w:ins>
    </w:p>
    <w:p w:rsidR="007C461F" w:rsidRDefault="007C461F" w:rsidP="007C461F">
      <w:pPr>
        <w:rPr>
          <w:ins w:id="12356" w:author="Priyanshu Solon" w:date="2025-05-22T22:35:00Z"/>
        </w:rPr>
      </w:pPr>
      <w:ins w:id="12357" w:author="Priyanshu Solon" w:date="2025-05-22T22:35:00Z">
        <w:r>
          <w:t xml:space="preserve">    d) orientation [ landscape, portrait ]</w:t>
        </w:r>
      </w:ins>
    </w:p>
    <w:p w:rsidR="007C461F" w:rsidRDefault="007C461F" w:rsidP="007C461F">
      <w:pPr>
        <w:rPr>
          <w:ins w:id="12358" w:author="Priyanshu Solon" w:date="2025-05-22T22:35:00Z"/>
        </w:rPr>
      </w:pPr>
    </w:p>
    <w:p w:rsidR="007C461F" w:rsidRDefault="007C461F" w:rsidP="007C461F">
      <w:pPr>
        <w:rPr>
          <w:ins w:id="12359" w:author="Priyanshu Solon" w:date="2025-05-22T22:35:00Z"/>
        </w:rPr>
      </w:pPr>
      <w:ins w:id="12360" w:author="Priyanshu Solon" w:date="2025-05-22T22:35:00Z">
        <w:r>
          <w:t>- "width" specifies exactly defined units.</w:t>
        </w:r>
      </w:ins>
    </w:p>
    <w:p w:rsidR="007C461F" w:rsidRDefault="007C461F" w:rsidP="007C461F">
      <w:pPr>
        <w:rPr>
          <w:ins w:id="12361" w:author="Priyanshu Solon" w:date="2025-05-22T22:35:00Z"/>
        </w:rPr>
      </w:pPr>
    </w:p>
    <w:p w:rsidR="007C461F" w:rsidRDefault="007C461F" w:rsidP="007C461F">
      <w:pPr>
        <w:rPr>
          <w:ins w:id="12362" w:author="Priyanshu Solon" w:date="2025-05-22T22:35:00Z"/>
        </w:rPr>
      </w:pPr>
      <w:ins w:id="12363" w:author="Priyanshu Solon" w:date="2025-05-22T22:35:00Z">
        <w:r>
          <w:t xml:space="preserve">          width:600px;            exactly at 600px</w:t>
        </w:r>
      </w:ins>
    </w:p>
    <w:p w:rsidR="007C461F" w:rsidRDefault="007C461F" w:rsidP="007C461F">
      <w:pPr>
        <w:rPr>
          <w:ins w:id="12364" w:author="Priyanshu Solon" w:date="2025-05-22T22:35:00Z"/>
        </w:rPr>
      </w:pPr>
    </w:p>
    <w:p w:rsidR="007C461F" w:rsidRDefault="007C461F" w:rsidP="007C461F">
      <w:pPr>
        <w:rPr>
          <w:ins w:id="12365" w:author="Priyanshu Solon" w:date="2025-05-22T22:35:00Z"/>
        </w:rPr>
      </w:pPr>
      <w:ins w:id="12366" w:author="Priyanshu Solon" w:date="2025-05-22T22:35:00Z">
        <w:r>
          <w:t>- "min-width" refers to value starting from specified up to end.</w:t>
        </w:r>
      </w:ins>
    </w:p>
    <w:p w:rsidR="007C461F" w:rsidRDefault="007C461F" w:rsidP="007C461F">
      <w:pPr>
        <w:rPr>
          <w:ins w:id="12367" w:author="Priyanshu Solon" w:date="2025-05-22T22:35:00Z"/>
        </w:rPr>
      </w:pPr>
    </w:p>
    <w:p w:rsidR="007C461F" w:rsidRDefault="007C461F" w:rsidP="007C461F">
      <w:pPr>
        <w:rPr>
          <w:ins w:id="12368" w:author="Priyanshu Solon" w:date="2025-05-22T22:35:00Z"/>
        </w:rPr>
      </w:pPr>
      <w:ins w:id="12369" w:author="Priyanshu Solon" w:date="2025-05-22T22:35:00Z">
        <w:r>
          <w:t xml:space="preserve">          min-width:600px;        starting from 600px up to end</w:t>
        </w:r>
      </w:ins>
    </w:p>
    <w:p w:rsidR="007C461F" w:rsidRDefault="007C461F" w:rsidP="007C461F">
      <w:pPr>
        <w:rPr>
          <w:ins w:id="12370" w:author="Priyanshu Solon" w:date="2025-05-22T22:35:00Z"/>
        </w:rPr>
      </w:pPr>
    </w:p>
    <w:p w:rsidR="007C461F" w:rsidRDefault="007C461F" w:rsidP="007C461F">
      <w:pPr>
        <w:rPr>
          <w:ins w:id="12371" w:author="Priyanshu Solon" w:date="2025-05-22T22:35:00Z"/>
        </w:rPr>
      </w:pPr>
      <w:ins w:id="12372" w:author="Priyanshu Solon" w:date="2025-05-22T22:35:00Z">
        <w:r>
          <w:t>- "max-width" refers to value starting from 0 up to specified</w:t>
        </w:r>
      </w:ins>
    </w:p>
    <w:p w:rsidR="007C461F" w:rsidRDefault="007C461F" w:rsidP="007C461F">
      <w:pPr>
        <w:rPr>
          <w:ins w:id="12373" w:author="Priyanshu Solon" w:date="2025-05-22T22:35:00Z"/>
        </w:rPr>
      </w:pPr>
    </w:p>
    <w:p w:rsidR="007C461F" w:rsidRDefault="007C461F" w:rsidP="007C461F">
      <w:pPr>
        <w:rPr>
          <w:ins w:id="12374" w:author="Priyanshu Solon" w:date="2025-05-22T22:35:00Z"/>
        </w:rPr>
      </w:pPr>
      <w:ins w:id="12375" w:author="Priyanshu Solon" w:date="2025-05-22T22:35:00Z">
        <w:r>
          <w:t xml:space="preserve">          max-width:600px;        starting from 0 up to 600px</w:t>
        </w:r>
      </w:ins>
    </w:p>
    <w:p w:rsidR="007C461F" w:rsidRDefault="007C461F" w:rsidP="007C461F">
      <w:pPr>
        <w:rPr>
          <w:ins w:id="12376" w:author="Priyanshu Solon" w:date="2025-05-22T22:35:00Z"/>
        </w:rPr>
      </w:pPr>
    </w:p>
    <w:p w:rsidR="007C461F" w:rsidRDefault="007C461F" w:rsidP="007C461F">
      <w:pPr>
        <w:rPr>
          <w:ins w:id="12377" w:author="Priyanshu Solon" w:date="2025-05-22T22:35:00Z"/>
        </w:rPr>
      </w:pPr>
      <w:ins w:id="12378" w:author="Priyanshu Solon" w:date="2025-05-22T22:35:00Z">
        <w:r>
          <w:t>Syntax:</w:t>
        </w:r>
      </w:ins>
    </w:p>
    <w:p w:rsidR="007C461F" w:rsidRDefault="007C461F" w:rsidP="007C461F">
      <w:pPr>
        <w:rPr>
          <w:ins w:id="12379" w:author="Priyanshu Solon" w:date="2025-05-22T22:35:00Z"/>
        </w:rPr>
      </w:pPr>
      <w:ins w:id="12380" w:author="Priyanshu Solon" w:date="2025-05-22T22:35:00Z">
        <w:r>
          <w:t xml:space="preserve">    @media  screen  and (min-width:600px)</w:t>
        </w:r>
      </w:ins>
    </w:p>
    <w:p w:rsidR="007C461F" w:rsidRDefault="007C461F" w:rsidP="007C461F">
      <w:pPr>
        <w:rPr>
          <w:ins w:id="12381" w:author="Priyanshu Solon" w:date="2025-05-22T22:35:00Z"/>
        </w:rPr>
      </w:pPr>
      <w:ins w:id="12382" w:author="Priyanshu Solon" w:date="2025-05-22T22:35:00Z">
        <w:r>
          <w:t xml:space="preserve">    {</w:t>
        </w:r>
      </w:ins>
    </w:p>
    <w:p w:rsidR="007C461F" w:rsidRDefault="007C461F" w:rsidP="007C461F">
      <w:pPr>
        <w:rPr>
          <w:ins w:id="12383" w:author="Priyanshu Solon" w:date="2025-05-22T22:35:00Z"/>
        </w:rPr>
      </w:pPr>
      <w:ins w:id="12384" w:author="Priyanshu Solon" w:date="2025-05-22T22:35:00Z">
        <w:r>
          <w:lastRenderedPageBreak/>
          <w:t xml:space="preserve">    }</w:t>
        </w:r>
      </w:ins>
    </w:p>
    <w:p w:rsidR="007C461F" w:rsidRDefault="007C461F" w:rsidP="007C461F">
      <w:pPr>
        <w:rPr>
          <w:ins w:id="12385" w:author="Priyanshu Solon" w:date="2025-05-22T22:35:00Z"/>
        </w:rPr>
      </w:pPr>
    </w:p>
    <w:p w:rsidR="007C461F" w:rsidRDefault="007C461F" w:rsidP="007C461F">
      <w:pPr>
        <w:rPr>
          <w:ins w:id="12386" w:author="Priyanshu Solon" w:date="2025-05-22T22:35:00Z"/>
        </w:rPr>
      </w:pPr>
      <w:ins w:id="12387" w:author="Priyanshu Solon" w:date="2025-05-22T22:35:00Z">
        <w:r>
          <w:t>Ex:</w:t>
        </w:r>
      </w:ins>
    </w:p>
    <w:p w:rsidR="007C461F" w:rsidRDefault="007C461F" w:rsidP="007C461F">
      <w:pPr>
        <w:rPr>
          <w:ins w:id="12388" w:author="Priyanshu Solon" w:date="2025-05-22T22:35:00Z"/>
        </w:rPr>
      </w:pPr>
      <w:ins w:id="12389" w:author="Priyanshu Solon" w:date="2025-05-22T22:35:00Z">
        <w:r>
          <w:t>&lt;!DOCTYPE html&gt;</w:t>
        </w:r>
      </w:ins>
    </w:p>
    <w:p w:rsidR="007C461F" w:rsidRDefault="007C461F" w:rsidP="007C461F">
      <w:pPr>
        <w:rPr>
          <w:ins w:id="12390" w:author="Priyanshu Solon" w:date="2025-05-22T22:35:00Z"/>
        </w:rPr>
      </w:pPr>
      <w:ins w:id="12391" w:author="Priyanshu Solon" w:date="2025-05-22T22:35:00Z">
        <w:r>
          <w:t>&lt;html lang="en"&gt;</w:t>
        </w:r>
      </w:ins>
    </w:p>
    <w:p w:rsidR="007C461F" w:rsidRDefault="007C461F" w:rsidP="007C461F">
      <w:pPr>
        <w:rPr>
          <w:ins w:id="12392" w:author="Priyanshu Solon" w:date="2025-05-22T22:35:00Z"/>
        </w:rPr>
      </w:pPr>
      <w:ins w:id="12393" w:author="Priyanshu Solon" w:date="2025-05-22T22:35:00Z">
        <w:r>
          <w:t>&lt;head&gt;</w:t>
        </w:r>
      </w:ins>
    </w:p>
    <w:p w:rsidR="007C461F" w:rsidRDefault="007C461F" w:rsidP="007C461F">
      <w:pPr>
        <w:rPr>
          <w:ins w:id="12394" w:author="Priyanshu Solon" w:date="2025-05-22T22:35:00Z"/>
        </w:rPr>
      </w:pPr>
      <w:ins w:id="12395" w:author="Priyanshu Solon" w:date="2025-05-22T22:35:00Z">
        <w:r>
          <w:t xml:space="preserve">    &lt;meta charset="UTF-8"&gt;</w:t>
        </w:r>
      </w:ins>
    </w:p>
    <w:p w:rsidR="007C461F" w:rsidRDefault="007C461F" w:rsidP="007C461F">
      <w:pPr>
        <w:rPr>
          <w:ins w:id="12396" w:author="Priyanshu Solon" w:date="2025-05-22T22:35:00Z"/>
        </w:rPr>
      </w:pPr>
      <w:ins w:id="12397" w:author="Priyanshu Solon" w:date="2025-05-22T22:35:00Z">
        <w:r>
          <w:t xml:space="preserve">    &lt;meta name="viewport" content="width=device-width, initial-scale=1.0"&gt;</w:t>
        </w:r>
      </w:ins>
    </w:p>
    <w:p w:rsidR="007C461F" w:rsidRDefault="007C461F" w:rsidP="007C461F">
      <w:pPr>
        <w:rPr>
          <w:ins w:id="12398" w:author="Priyanshu Solon" w:date="2025-05-22T22:35:00Z"/>
        </w:rPr>
      </w:pPr>
      <w:ins w:id="12399" w:author="Priyanshu Solon" w:date="2025-05-22T22:35:00Z">
        <w:r>
          <w:t xml:space="preserve">    &lt;title&gt;Document&lt;/title&gt;</w:t>
        </w:r>
      </w:ins>
    </w:p>
    <w:p w:rsidR="007C461F" w:rsidRDefault="007C461F" w:rsidP="007C461F">
      <w:pPr>
        <w:rPr>
          <w:ins w:id="12400" w:author="Priyanshu Solon" w:date="2025-05-22T22:35:00Z"/>
        </w:rPr>
      </w:pPr>
      <w:ins w:id="12401" w:author="Priyanshu Solon" w:date="2025-05-22T22:35:00Z">
        <w:r>
          <w:t xml:space="preserve">    &lt;link rel="stylesheet" href="../node_modules/bootstrap-icons/font/bootstrap-icons.css"&gt;</w:t>
        </w:r>
      </w:ins>
    </w:p>
    <w:p w:rsidR="007C461F" w:rsidRDefault="007C461F" w:rsidP="007C461F">
      <w:pPr>
        <w:rPr>
          <w:ins w:id="12402" w:author="Priyanshu Solon" w:date="2025-05-22T22:35:00Z"/>
        </w:rPr>
      </w:pPr>
      <w:ins w:id="12403" w:author="Priyanshu Solon" w:date="2025-05-22T22:35:00Z">
        <w:r>
          <w:t xml:space="preserve">    &lt;style&gt;</w:t>
        </w:r>
      </w:ins>
    </w:p>
    <w:p w:rsidR="007C461F" w:rsidRDefault="007C461F" w:rsidP="007C461F">
      <w:pPr>
        <w:rPr>
          <w:ins w:id="12404" w:author="Priyanshu Solon" w:date="2025-05-22T22:35:00Z"/>
        </w:rPr>
      </w:pPr>
      <w:ins w:id="12405" w:author="Priyanshu Solon" w:date="2025-05-22T22:35:00Z">
        <w:r>
          <w:t xml:space="preserve">         header {</w:t>
        </w:r>
      </w:ins>
    </w:p>
    <w:p w:rsidR="007C461F" w:rsidRDefault="007C461F" w:rsidP="007C461F">
      <w:pPr>
        <w:rPr>
          <w:ins w:id="12406" w:author="Priyanshu Solon" w:date="2025-05-22T22:35:00Z"/>
        </w:rPr>
      </w:pPr>
      <w:ins w:id="12407" w:author="Priyanshu Solon" w:date="2025-05-22T22:35:00Z">
        <w:r>
          <w:t xml:space="preserve">            font-size: 20px;</w:t>
        </w:r>
      </w:ins>
    </w:p>
    <w:p w:rsidR="007C461F" w:rsidRDefault="007C461F" w:rsidP="007C461F">
      <w:pPr>
        <w:rPr>
          <w:ins w:id="12408" w:author="Priyanshu Solon" w:date="2025-05-22T22:35:00Z"/>
        </w:rPr>
      </w:pPr>
      <w:ins w:id="12409" w:author="Priyanshu Solon" w:date="2025-05-22T22:35:00Z">
        <w:r>
          <w:t xml:space="preserve">            font-family: Arial;</w:t>
        </w:r>
      </w:ins>
    </w:p>
    <w:p w:rsidR="007C461F" w:rsidRDefault="007C461F" w:rsidP="007C461F">
      <w:pPr>
        <w:rPr>
          <w:ins w:id="12410" w:author="Priyanshu Solon" w:date="2025-05-22T22:35:00Z"/>
        </w:rPr>
      </w:pPr>
      <w:ins w:id="12411" w:author="Priyanshu Solon" w:date="2025-05-22T22:35:00Z">
        <w:r>
          <w:t xml:space="preserve">            display: flex;</w:t>
        </w:r>
      </w:ins>
    </w:p>
    <w:p w:rsidR="007C461F" w:rsidRDefault="007C461F" w:rsidP="007C461F">
      <w:pPr>
        <w:rPr>
          <w:ins w:id="12412" w:author="Priyanshu Solon" w:date="2025-05-22T22:35:00Z"/>
        </w:rPr>
      </w:pPr>
      <w:ins w:id="12413" w:author="Priyanshu Solon" w:date="2025-05-22T22:35:00Z">
        <w:r>
          <w:t xml:space="preserve">            justify-content: space-between;</w:t>
        </w:r>
      </w:ins>
    </w:p>
    <w:p w:rsidR="007C461F" w:rsidRDefault="007C461F" w:rsidP="007C461F">
      <w:pPr>
        <w:rPr>
          <w:ins w:id="12414" w:author="Priyanshu Solon" w:date="2025-05-22T22:35:00Z"/>
        </w:rPr>
      </w:pPr>
      <w:ins w:id="12415" w:author="Priyanshu Solon" w:date="2025-05-22T22:35:00Z">
        <w:r>
          <w:t xml:space="preserve">            padding: 20px;</w:t>
        </w:r>
      </w:ins>
    </w:p>
    <w:p w:rsidR="007C461F" w:rsidRDefault="007C461F" w:rsidP="007C461F">
      <w:pPr>
        <w:rPr>
          <w:ins w:id="12416" w:author="Priyanshu Solon" w:date="2025-05-22T22:35:00Z"/>
        </w:rPr>
      </w:pPr>
      <w:ins w:id="12417" w:author="Priyanshu Solon" w:date="2025-05-22T22:35:00Z">
        <w:r>
          <w:t xml:space="preserve">            background-color: black;</w:t>
        </w:r>
      </w:ins>
    </w:p>
    <w:p w:rsidR="007C461F" w:rsidRDefault="007C461F" w:rsidP="007C461F">
      <w:pPr>
        <w:rPr>
          <w:ins w:id="12418" w:author="Priyanshu Solon" w:date="2025-05-22T22:35:00Z"/>
        </w:rPr>
      </w:pPr>
      <w:ins w:id="12419" w:author="Priyanshu Solon" w:date="2025-05-22T22:35:00Z">
        <w:r>
          <w:t xml:space="preserve">            color: white;</w:t>
        </w:r>
      </w:ins>
    </w:p>
    <w:p w:rsidR="007C461F" w:rsidRDefault="007C461F" w:rsidP="007C461F">
      <w:pPr>
        <w:rPr>
          <w:ins w:id="12420" w:author="Priyanshu Solon" w:date="2025-05-22T22:35:00Z"/>
        </w:rPr>
      </w:pPr>
      <w:ins w:id="12421" w:author="Priyanshu Solon" w:date="2025-05-22T22:35:00Z">
        <w:r>
          <w:t xml:space="preserve">         }</w:t>
        </w:r>
      </w:ins>
    </w:p>
    <w:p w:rsidR="007C461F" w:rsidRDefault="007C461F" w:rsidP="007C461F">
      <w:pPr>
        <w:rPr>
          <w:ins w:id="12422" w:author="Priyanshu Solon" w:date="2025-05-22T22:35:00Z"/>
        </w:rPr>
      </w:pPr>
      <w:ins w:id="12423" w:author="Priyanshu Solon" w:date="2025-05-22T22:35:00Z">
        <w:r>
          <w:t xml:space="preserve">         button {</w:t>
        </w:r>
      </w:ins>
    </w:p>
    <w:p w:rsidR="007C461F" w:rsidRDefault="007C461F" w:rsidP="007C461F">
      <w:pPr>
        <w:rPr>
          <w:ins w:id="12424" w:author="Priyanshu Solon" w:date="2025-05-22T22:35:00Z"/>
        </w:rPr>
      </w:pPr>
      <w:ins w:id="12425" w:author="Priyanshu Solon" w:date="2025-05-22T22:35:00Z">
        <w:r>
          <w:t xml:space="preserve">            background-color: white;</w:t>
        </w:r>
      </w:ins>
    </w:p>
    <w:p w:rsidR="007C461F" w:rsidRDefault="007C461F" w:rsidP="007C461F">
      <w:pPr>
        <w:rPr>
          <w:ins w:id="12426" w:author="Priyanshu Solon" w:date="2025-05-22T22:35:00Z"/>
        </w:rPr>
      </w:pPr>
      <w:ins w:id="12427" w:author="Priyanshu Solon" w:date="2025-05-22T22:35:00Z">
        <w:r>
          <w:t xml:space="preserve">            border:none;</w:t>
        </w:r>
      </w:ins>
    </w:p>
    <w:p w:rsidR="007C461F" w:rsidRDefault="007C461F" w:rsidP="007C461F">
      <w:pPr>
        <w:rPr>
          <w:ins w:id="12428" w:author="Priyanshu Solon" w:date="2025-05-22T22:35:00Z"/>
        </w:rPr>
      </w:pPr>
      <w:ins w:id="12429" w:author="Priyanshu Solon" w:date="2025-05-22T22:35:00Z">
        <w:r>
          <w:t xml:space="preserve">         }</w:t>
        </w:r>
      </w:ins>
    </w:p>
    <w:p w:rsidR="007C461F" w:rsidRDefault="007C461F" w:rsidP="007C461F">
      <w:pPr>
        <w:rPr>
          <w:ins w:id="12430" w:author="Priyanshu Solon" w:date="2025-05-22T22:35:00Z"/>
        </w:rPr>
      </w:pPr>
      <w:ins w:id="12431" w:author="Priyanshu Solon" w:date="2025-05-22T22:35:00Z">
        <w:r>
          <w:t xml:space="preserve">         nav span {</w:t>
        </w:r>
      </w:ins>
    </w:p>
    <w:p w:rsidR="007C461F" w:rsidRDefault="007C461F" w:rsidP="007C461F">
      <w:pPr>
        <w:rPr>
          <w:ins w:id="12432" w:author="Priyanshu Solon" w:date="2025-05-22T22:35:00Z"/>
        </w:rPr>
      </w:pPr>
      <w:ins w:id="12433" w:author="Priyanshu Solon" w:date="2025-05-22T22:35:00Z">
        <w:r>
          <w:t xml:space="preserve">            padding-right: 20px;</w:t>
        </w:r>
      </w:ins>
    </w:p>
    <w:p w:rsidR="007C461F" w:rsidRDefault="007C461F" w:rsidP="007C461F">
      <w:pPr>
        <w:rPr>
          <w:ins w:id="12434" w:author="Priyanshu Solon" w:date="2025-05-22T22:35:00Z"/>
        </w:rPr>
      </w:pPr>
      <w:ins w:id="12435" w:author="Priyanshu Solon" w:date="2025-05-22T22:35:00Z">
        <w:r>
          <w:t xml:space="preserve">         }</w:t>
        </w:r>
      </w:ins>
    </w:p>
    <w:p w:rsidR="007C461F" w:rsidRDefault="007C461F" w:rsidP="007C461F">
      <w:pPr>
        <w:rPr>
          <w:ins w:id="12436" w:author="Priyanshu Solon" w:date="2025-05-22T22:35:00Z"/>
        </w:rPr>
      </w:pPr>
      <w:ins w:id="12437" w:author="Priyanshu Solon" w:date="2025-05-22T22:35:00Z">
        <w:r>
          <w:t xml:space="preserve">         @media screen and (max-width:599px){</w:t>
        </w:r>
      </w:ins>
    </w:p>
    <w:p w:rsidR="007C461F" w:rsidRDefault="007C461F" w:rsidP="007C461F">
      <w:pPr>
        <w:rPr>
          <w:ins w:id="12438" w:author="Priyanshu Solon" w:date="2025-05-22T22:35:00Z"/>
        </w:rPr>
      </w:pPr>
      <w:ins w:id="12439" w:author="Priyanshu Solon" w:date="2025-05-22T22:35:00Z">
        <w:r>
          <w:t xml:space="preserve">             nav {</w:t>
        </w:r>
      </w:ins>
    </w:p>
    <w:p w:rsidR="007C461F" w:rsidRDefault="007C461F" w:rsidP="007C461F">
      <w:pPr>
        <w:rPr>
          <w:ins w:id="12440" w:author="Priyanshu Solon" w:date="2025-05-22T22:35:00Z"/>
        </w:rPr>
      </w:pPr>
      <w:ins w:id="12441" w:author="Priyanshu Solon" w:date="2025-05-22T22:35:00Z">
        <w:r>
          <w:lastRenderedPageBreak/>
          <w:t xml:space="preserve">                display: none;</w:t>
        </w:r>
      </w:ins>
    </w:p>
    <w:p w:rsidR="007C461F" w:rsidRDefault="007C461F" w:rsidP="007C461F">
      <w:pPr>
        <w:rPr>
          <w:ins w:id="12442" w:author="Priyanshu Solon" w:date="2025-05-22T22:35:00Z"/>
        </w:rPr>
      </w:pPr>
      <w:ins w:id="12443" w:author="Priyanshu Solon" w:date="2025-05-22T22:35:00Z">
        <w:r>
          <w:t xml:space="preserve">             }</w:t>
        </w:r>
      </w:ins>
    </w:p>
    <w:p w:rsidR="007C461F" w:rsidRDefault="007C461F" w:rsidP="007C461F">
      <w:pPr>
        <w:rPr>
          <w:ins w:id="12444" w:author="Priyanshu Solon" w:date="2025-05-22T22:35:00Z"/>
        </w:rPr>
      </w:pPr>
      <w:ins w:id="12445" w:author="Priyanshu Solon" w:date="2025-05-22T22:35:00Z">
        <w:r>
          <w:t xml:space="preserve">         }</w:t>
        </w:r>
      </w:ins>
    </w:p>
    <w:p w:rsidR="007C461F" w:rsidRDefault="007C461F" w:rsidP="007C461F">
      <w:pPr>
        <w:rPr>
          <w:ins w:id="12446" w:author="Priyanshu Solon" w:date="2025-05-22T22:35:00Z"/>
        </w:rPr>
      </w:pPr>
      <w:ins w:id="12447" w:author="Priyanshu Solon" w:date="2025-05-22T22:35:00Z">
        <w:r>
          <w:t xml:space="preserve">         @media screen and (min-width:600px){</w:t>
        </w:r>
      </w:ins>
    </w:p>
    <w:p w:rsidR="007C461F" w:rsidRDefault="007C461F" w:rsidP="007C461F">
      <w:pPr>
        <w:rPr>
          <w:ins w:id="12448" w:author="Priyanshu Solon" w:date="2025-05-22T22:35:00Z"/>
        </w:rPr>
      </w:pPr>
      <w:ins w:id="12449" w:author="Priyanshu Solon" w:date="2025-05-22T22:35:00Z">
        <w:r>
          <w:t xml:space="preserve">             nav {</w:t>
        </w:r>
      </w:ins>
    </w:p>
    <w:p w:rsidR="007C461F" w:rsidRDefault="007C461F" w:rsidP="007C461F">
      <w:pPr>
        <w:rPr>
          <w:ins w:id="12450" w:author="Priyanshu Solon" w:date="2025-05-22T22:35:00Z"/>
        </w:rPr>
      </w:pPr>
      <w:ins w:id="12451" w:author="Priyanshu Solon" w:date="2025-05-22T22:35:00Z">
        <w:r>
          <w:t xml:space="preserve">                display: inline;</w:t>
        </w:r>
      </w:ins>
    </w:p>
    <w:p w:rsidR="007C461F" w:rsidRDefault="007C461F" w:rsidP="007C461F">
      <w:pPr>
        <w:rPr>
          <w:ins w:id="12452" w:author="Priyanshu Solon" w:date="2025-05-22T22:35:00Z"/>
        </w:rPr>
      </w:pPr>
      <w:ins w:id="12453" w:author="Priyanshu Solon" w:date="2025-05-22T22:35:00Z">
        <w:r>
          <w:t xml:space="preserve">             }</w:t>
        </w:r>
      </w:ins>
    </w:p>
    <w:p w:rsidR="007C461F" w:rsidRDefault="007C461F" w:rsidP="007C461F">
      <w:pPr>
        <w:rPr>
          <w:ins w:id="12454" w:author="Priyanshu Solon" w:date="2025-05-22T22:35:00Z"/>
        </w:rPr>
      </w:pPr>
      <w:ins w:id="12455" w:author="Priyanshu Solon" w:date="2025-05-22T22:35:00Z">
        <w:r>
          <w:t xml:space="preserve">             button {</w:t>
        </w:r>
      </w:ins>
    </w:p>
    <w:p w:rsidR="007C461F" w:rsidRDefault="007C461F" w:rsidP="007C461F">
      <w:pPr>
        <w:rPr>
          <w:ins w:id="12456" w:author="Priyanshu Solon" w:date="2025-05-22T22:35:00Z"/>
        </w:rPr>
      </w:pPr>
      <w:ins w:id="12457" w:author="Priyanshu Solon" w:date="2025-05-22T22:35:00Z">
        <w:r>
          <w:t xml:space="preserve">                display: none;</w:t>
        </w:r>
      </w:ins>
    </w:p>
    <w:p w:rsidR="007C461F" w:rsidRDefault="007C461F" w:rsidP="007C461F">
      <w:pPr>
        <w:rPr>
          <w:ins w:id="12458" w:author="Priyanshu Solon" w:date="2025-05-22T22:35:00Z"/>
        </w:rPr>
      </w:pPr>
      <w:ins w:id="12459" w:author="Priyanshu Solon" w:date="2025-05-22T22:35:00Z">
        <w:r>
          <w:t xml:space="preserve">             }</w:t>
        </w:r>
      </w:ins>
    </w:p>
    <w:p w:rsidR="007C461F" w:rsidRDefault="007C461F" w:rsidP="007C461F">
      <w:pPr>
        <w:rPr>
          <w:ins w:id="12460" w:author="Priyanshu Solon" w:date="2025-05-22T22:35:00Z"/>
        </w:rPr>
      </w:pPr>
      <w:ins w:id="12461" w:author="Priyanshu Solon" w:date="2025-05-22T22:35:00Z">
        <w:r>
          <w:t xml:space="preserve">         }</w:t>
        </w:r>
      </w:ins>
    </w:p>
    <w:p w:rsidR="007C461F" w:rsidRDefault="007C461F" w:rsidP="007C461F">
      <w:pPr>
        <w:rPr>
          <w:ins w:id="12462" w:author="Priyanshu Solon" w:date="2025-05-22T22:35:00Z"/>
        </w:rPr>
      </w:pPr>
      <w:ins w:id="12463" w:author="Priyanshu Solon" w:date="2025-05-22T22:35:00Z">
        <w:r>
          <w:t xml:space="preserve">    &lt;/style&gt;</w:t>
        </w:r>
      </w:ins>
    </w:p>
    <w:p w:rsidR="007C461F" w:rsidRDefault="007C461F" w:rsidP="007C461F">
      <w:pPr>
        <w:rPr>
          <w:ins w:id="12464" w:author="Priyanshu Solon" w:date="2025-05-22T22:35:00Z"/>
        </w:rPr>
      </w:pPr>
      <w:ins w:id="12465" w:author="Priyanshu Solon" w:date="2025-05-22T22:35:00Z">
        <w:r>
          <w:t>&lt;/head&gt;</w:t>
        </w:r>
      </w:ins>
    </w:p>
    <w:p w:rsidR="007C461F" w:rsidRDefault="007C461F" w:rsidP="007C461F">
      <w:pPr>
        <w:rPr>
          <w:ins w:id="12466" w:author="Priyanshu Solon" w:date="2025-05-22T22:35:00Z"/>
        </w:rPr>
      </w:pPr>
      <w:ins w:id="12467" w:author="Priyanshu Solon" w:date="2025-05-22T22:35:00Z">
        <w:r>
          <w:t>&lt;body&gt;</w:t>
        </w:r>
      </w:ins>
    </w:p>
    <w:p w:rsidR="007C461F" w:rsidRDefault="007C461F" w:rsidP="007C461F">
      <w:pPr>
        <w:rPr>
          <w:ins w:id="12468" w:author="Priyanshu Solon" w:date="2025-05-22T22:35:00Z"/>
        </w:rPr>
      </w:pPr>
      <w:ins w:id="12469" w:author="Priyanshu Solon" w:date="2025-05-22T22:35:00Z">
        <w:r>
          <w:t xml:space="preserve">    &lt;header&gt;</w:t>
        </w:r>
      </w:ins>
    </w:p>
    <w:p w:rsidR="007C461F" w:rsidRDefault="007C461F" w:rsidP="007C461F">
      <w:pPr>
        <w:rPr>
          <w:ins w:id="12470" w:author="Priyanshu Solon" w:date="2025-05-22T22:35:00Z"/>
        </w:rPr>
      </w:pPr>
      <w:ins w:id="12471" w:author="Priyanshu Solon" w:date="2025-05-22T22:35:00Z">
        <w:r>
          <w:t xml:space="preserve">        &lt;div&gt;</w:t>
        </w:r>
      </w:ins>
    </w:p>
    <w:p w:rsidR="007C461F" w:rsidRDefault="007C461F" w:rsidP="007C461F">
      <w:pPr>
        <w:rPr>
          <w:ins w:id="12472" w:author="Priyanshu Solon" w:date="2025-05-22T22:35:00Z"/>
        </w:rPr>
      </w:pPr>
      <w:ins w:id="12473" w:author="Priyanshu Solon" w:date="2025-05-22T22:35:00Z">
        <w:r>
          <w:t xml:space="preserve">           &lt;span&gt;Shopper.&lt;/span&gt;</w:t>
        </w:r>
      </w:ins>
    </w:p>
    <w:p w:rsidR="007C461F" w:rsidRDefault="007C461F" w:rsidP="007C461F">
      <w:pPr>
        <w:rPr>
          <w:ins w:id="12474" w:author="Priyanshu Solon" w:date="2025-05-22T22:35:00Z"/>
        </w:rPr>
      </w:pPr>
      <w:ins w:id="12475" w:author="Priyanshu Solon" w:date="2025-05-22T22:35:00Z">
        <w:r>
          <w:t xml:space="preserve">        &lt;/div&gt;</w:t>
        </w:r>
      </w:ins>
    </w:p>
    <w:p w:rsidR="007C461F" w:rsidRDefault="007C461F" w:rsidP="007C461F">
      <w:pPr>
        <w:rPr>
          <w:ins w:id="12476" w:author="Priyanshu Solon" w:date="2025-05-22T22:35:00Z"/>
        </w:rPr>
      </w:pPr>
      <w:ins w:id="12477" w:author="Priyanshu Solon" w:date="2025-05-22T22:35:00Z">
        <w:r>
          <w:t xml:space="preserve">        &lt;nav&gt;</w:t>
        </w:r>
      </w:ins>
    </w:p>
    <w:p w:rsidR="007C461F" w:rsidRDefault="007C461F" w:rsidP="007C461F">
      <w:pPr>
        <w:rPr>
          <w:ins w:id="12478" w:author="Priyanshu Solon" w:date="2025-05-22T22:35:00Z"/>
        </w:rPr>
      </w:pPr>
      <w:ins w:id="12479" w:author="Priyanshu Solon" w:date="2025-05-22T22:35:00Z">
        <w:r>
          <w:t xml:space="preserve">            &lt;span&gt;Home&lt;/span&gt;</w:t>
        </w:r>
      </w:ins>
    </w:p>
    <w:p w:rsidR="007C461F" w:rsidRDefault="007C461F" w:rsidP="007C461F">
      <w:pPr>
        <w:rPr>
          <w:ins w:id="12480" w:author="Priyanshu Solon" w:date="2025-05-22T22:35:00Z"/>
        </w:rPr>
      </w:pPr>
      <w:ins w:id="12481" w:author="Priyanshu Solon" w:date="2025-05-22T22:35:00Z">
        <w:r>
          <w:t xml:space="preserve">            &lt;span&gt;Shop&lt;/span&gt;</w:t>
        </w:r>
      </w:ins>
    </w:p>
    <w:p w:rsidR="007C461F" w:rsidRDefault="007C461F" w:rsidP="007C461F">
      <w:pPr>
        <w:rPr>
          <w:ins w:id="12482" w:author="Priyanshu Solon" w:date="2025-05-22T22:35:00Z"/>
        </w:rPr>
      </w:pPr>
      <w:ins w:id="12483" w:author="Priyanshu Solon" w:date="2025-05-22T22:35:00Z">
        <w:r>
          <w:t xml:space="preserve">            &lt;span&gt;Pages&lt;/span&gt;</w:t>
        </w:r>
      </w:ins>
    </w:p>
    <w:p w:rsidR="007C461F" w:rsidRDefault="007C461F" w:rsidP="007C461F">
      <w:pPr>
        <w:rPr>
          <w:ins w:id="12484" w:author="Priyanshu Solon" w:date="2025-05-22T22:35:00Z"/>
        </w:rPr>
      </w:pPr>
      <w:ins w:id="12485" w:author="Priyanshu Solon" w:date="2025-05-22T22:35:00Z">
        <w:r>
          <w:t xml:space="preserve">            &lt;span&gt;Blog&lt;/span&gt;</w:t>
        </w:r>
      </w:ins>
    </w:p>
    <w:p w:rsidR="007C461F" w:rsidRDefault="007C461F" w:rsidP="007C461F">
      <w:pPr>
        <w:rPr>
          <w:ins w:id="12486" w:author="Priyanshu Solon" w:date="2025-05-22T22:35:00Z"/>
        </w:rPr>
      </w:pPr>
      <w:ins w:id="12487" w:author="Priyanshu Solon" w:date="2025-05-22T22:35:00Z">
        <w:r>
          <w:t xml:space="preserve">        &lt;/nav&gt;</w:t>
        </w:r>
      </w:ins>
    </w:p>
    <w:p w:rsidR="007C461F" w:rsidRDefault="007C461F" w:rsidP="007C461F">
      <w:pPr>
        <w:rPr>
          <w:ins w:id="12488" w:author="Priyanshu Solon" w:date="2025-05-22T22:35:00Z"/>
        </w:rPr>
      </w:pPr>
      <w:ins w:id="12489" w:author="Priyanshu Solon" w:date="2025-05-22T22:35:00Z">
        <w:r>
          <w:t xml:space="preserve">        &lt;div&gt;</w:t>
        </w:r>
      </w:ins>
    </w:p>
    <w:p w:rsidR="007C461F" w:rsidRDefault="007C461F" w:rsidP="007C461F">
      <w:pPr>
        <w:rPr>
          <w:ins w:id="12490" w:author="Priyanshu Solon" w:date="2025-05-22T22:35:00Z"/>
        </w:rPr>
      </w:pPr>
      <w:ins w:id="12491" w:author="Priyanshu Solon" w:date="2025-05-22T22:35:00Z">
        <w:r>
          <w:t xml:space="preserve">            &lt;button class="bi bi-justify"&gt;&lt;/button&gt;</w:t>
        </w:r>
      </w:ins>
    </w:p>
    <w:p w:rsidR="007C461F" w:rsidRDefault="007C461F" w:rsidP="007C461F">
      <w:pPr>
        <w:rPr>
          <w:ins w:id="12492" w:author="Priyanshu Solon" w:date="2025-05-22T22:35:00Z"/>
        </w:rPr>
      </w:pPr>
      <w:ins w:id="12493" w:author="Priyanshu Solon" w:date="2025-05-22T22:35:00Z">
        <w:r>
          <w:t xml:space="preserve">        &lt;/div&gt;</w:t>
        </w:r>
      </w:ins>
    </w:p>
    <w:p w:rsidR="007C461F" w:rsidRDefault="007C461F" w:rsidP="007C461F">
      <w:pPr>
        <w:rPr>
          <w:ins w:id="12494" w:author="Priyanshu Solon" w:date="2025-05-22T22:35:00Z"/>
        </w:rPr>
      </w:pPr>
      <w:ins w:id="12495" w:author="Priyanshu Solon" w:date="2025-05-22T22:35:00Z">
        <w:r>
          <w:t xml:space="preserve">    &lt;/header&gt;</w:t>
        </w:r>
      </w:ins>
    </w:p>
    <w:p w:rsidR="007C461F" w:rsidRDefault="007C461F" w:rsidP="007C461F">
      <w:pPr>
        <w:rPr>
          <w:ins w:id="12496" w:author="Priyanshu Solon" w:date="2025-05-22T22:35:00Z"/>
        </w:rPr>
      </w:pPr>
      <w:ins w:id="12497" w:author="Priyanshu Solon" w:date="2025-05-22T22:35:00Z">
        <w:r>
          <w:t>&lt;/body&gt;</w:t>
        </w:r>
      </w:ins>
    </w:p>
    <w:p w:rsidR="007C461F" w:rsidRDefault="007C461F" w:rsidP="007C461F">
      <w:pPr>
        <w:rPr>
          <w:ins w:id="12498" w:author="Priyanshu Solon" w:date="2025-05-22T22:35:00Z"/>
        </w:rPr>
      </w:pPr>
      <w:ins w:id="12499" w:author="Priyanshu Solon" w:date="2025-05-22T22:35:00Z">
        <w:r>
          <w:lastRenderedPageBreak/>
          <w:t>&lt;/html&gt;</w:t>
        </w:r>
      </w:ins>
    </w:p>
    <w:p w:rsidR="007C461F" w:rsidRDefault="007C461F" w:rsidP="007C461F">
      <w:pPr>
        <w:rPr>
          <w:ins w:id="12500" w:author="Priyanshu Solon" w:date="2025-05-22T22:35:00Z"/>
        </w:rPr>
      </w:pPr>
    </w:p>
    <w:p w:rsidR="007C461F" w:rsidRDefault="007C461F" w:rsidP="007C461F">
      <w:pPr>
        <w:rPr>
          <w:ins w:id="12501" w:author="Priyanshu Solon" w:date="2025-05-22T22:35:00Z"/>
        </w:rPr>
      </w:pPr>
      <w:ins w:id="12502" w:author="Priyanshu Solon" w:date="2025-05-22T22:35:00Z">
        <w:r>
          <w:t>Summary:</w:t>
        </w:r>
      </w:ins>
    </w:p>
    <w:p w:rsidR="007C461F" w:rsidRDefault="007C461F" w:rsidP="007C461F">
      <w:pPr>
        <w:rPr>
          <w:ins w:id="12503" w:author="Priyanshu Solon" w:date="2025-05-22T22:35:00Z"/>
        </w:rPr>
      </w:pPr>
      <w:ins w:id="12504" w:author="Priyanshu Solon" w:date="2025-05-22T22:35:00Z">
        <w:r>
          <w:t>- CSS Integration</w:t>
        </w:r>
      </w:ins>
    </w:p>
    <w:p w:rsidR="007C461F" w:rsidRDefault="007C461F" w:rsidP="007C461F">
      <w:pPr>
        <w:rPr>
          <w:ins w:id="12505" w:author="Priyanshu Solon" w:date="2025-05-22T22:35:00Z"/>
        </w:rPr>
      </w:pPr>
      <w:ins w:id="12506" w:author="Priyanshu Solon" w:date="2025-05-22T22:35:00Z">
        <w:r>
          <w:t xml:space="preserve">    a) Inline</w:t>
        </w:r>
      </w:ins>
    </w:p>
    <w:p w:rsidR="007C461F" w:rsidRDefault="007C461F" w:rsidP="007C461F">
      <w:pPr>
        <w:rPr>
          <w:ins w:id="12507" w:author="Priyanshu Solon" w:date="2025-05-22T22:35:00Z"/>
        </w:rPr>
      </w:pPr>
      <w:ins w:id="12508" w:author="Priyanshu Solon" w:date="2025-05-22T22:35:00Z">
        <w:r>
          <w:t xml:space="preserve">    b) Embedded</w:t>
        </w:r>
      </w:ins>
    </w:p>
    <w:p w:rsidR="007C461F" w:rsidRDefault="007C461F" w:rsidP="007C461F">
      <w:pPr>
        <w:rPr>
          <w:ins w:id="12509" w:author="Priyanshu Solon" w:date="2025-05-22T22:35:00Z"/>
        </w:rPr>
      </w:pPr>
      <w:ins w:id="12510" w:author="Priyanshu Solon" w:date="2025-05-22T22:35:00Z">
        <w:r>
          <w:t xml:space="preserve">    c) External File</w:t>
        </w:r>
      </w:ins>
    </w:p>
    <w:p w:rsidR="007C461F" w:rsidRDefault="007C461F" w:rsidP="007C461F">
      <w:pPr>
        <w:rPr>
          <w:ins w:id="12511" w:author="Priyanshu Solon" w:date="2025-05-22T22:35:00Z"/>
        </w:rPr>
      </w:pPr>
      <w:ins w:id="12512" w:author="Priyanshu Solon" w:date="2025-05-22T22:35:00Z">
        <w:r>
          <w:t>- Media Type</w:t>
        </w:r>
      </w:ins>
    </w:p>
    <w:p w:rsidR="007C461F" w:rsidRDefault="007C461F" w:rsidP="007C461F">
      <w:pPr>
        <w:rPr>
          <w:ins w:id="12513" w:author="Priyanshu Solon" w:date="2025-05-22T22:35:00Z"/>
        </w:rPr>
      </w:pPr>
      <w:ins w:id="12514" w:author="Priyanshu Solon" w:date="2025-05-22T22:35:00Z">
        <w:r>
          <w:t>- MIME Type</w:t>
        </w:r>
      </w:ins>
    </w:p>
    <w:p w:rsidR="007C461F" w:rsidRDefault="007C461F" w:rsidP="007C461F">
      <w:pPr>
        <w:rPr>
          <w:ins w:id="12515" w:author="Priyanshu Solon" w:date="2025-05-22T22:35:00Z"/>
        </w:rPr>
      </w:pPr>
      <w:ins w:id="12516" w:author="Priyanshu Solon" w:date="2025-05-22T22:35:00Z">
        <w:r>
          <w:t>- Minification</w:t>
        </w:r>
      </w:ins>
    </w:p>
    <w:p w:rsidR="007C461F" w:rsidRDefault="007C461F" w:rsidP="007C461F">
      <w:pPr>
        <w:rPr>
          <w:ins w:id="12517" w:author="Priyanshu Solon" w:date="2025-05-22T22:35:00Z"/>
        </w:rPr>
      </w:pPr>
      <w:ins w:id="12518" w:author="Priyanshu Solon" w:date="2025-05-22T22:35:00Z">
        <w:r>
          <w:t>- CSS Units</w:t>
        </w:r>
      </w:ins>
    </w:p>
    <w:p w:rsidR="007C461F" w:rsidRDefault="007C461F" w:rsidP="007C461F">
      <w:pPr>
        <w:rPr>
          <w:ins w:id="12519" w:author="Priyanshu Solon" w:date="2025-05-22T22:35:00Z"/>
        </w:rPr>
      </w:pPr>
      <w:ins w:id="12520" w:author="Priyanshu Solon" w:date="2025-05-22T22:35:00Z">
        <w:r>
          <w:t>- CSS Colors</w:t>
        </w:r>
      </w:ins>
    </w:p>
    <w:p w:rsidR="007C461F" w:rsidRDefault="007C461F" w:rsidP="007C461F">
      <w:pPr>
        <w:rPr>
          <w:ins w:id="12521" w:author="Priyanshu Solon" w:date="2025-05-22T22:35:00Z"/>
        </w:rPr>
      </w:pPr>
      <w:ins w:id="12522" w:author="Priyanshu Solon" w:date="2025-05-22T22:35:00Z">
        <w:r>
          <w:t>- CSS Rules</w:t>
        </w:r>
      </w:ins>
    </w:p>
    <w:p w:rsidR="007C461F" w:rsidRDefault="007C461F" w:rsidP="007C461F">
      <w:pPr>
        <w:rPr>
          <w:ins w:id="12523" w:author="Priyanshu Solon" w:date="2025-05-22T22:35:00Z"/>
        </w:rPr>
      </w:pPr>
      <w:ins w:id="12524" w:author="Priyanshu Solon" w:date="2025-05-22T22:35:00Z">
        <w:r>
          <w:t>- CSS Selectors</w:t>
        </w:r>
      </w:ins>
    </w:p>
    <w:p w:rsidR="007C461F" w:rsidRDefault="007C461F" w:rsidP="007C461F">
      <w:pPr>
        <w:rPr>
          <w:ins w:id="12525" w:author="Priyanshu Solon" w:date="2025-05-22T22:35:00Z"/>
        </w:rPr>
      </w:pPr>
      <w:ins w:id="12526" w:author="Priyanshu Solon" w:date="2025-05-22T22:35:00Z">
        <w:r>
          <w:t>- CSS Box Model</w:t>
        </w:r>
      </w:ins>
    </w:p>
    <w:p w:rsidR="007C461F" w:rsidRDefault="007C461F" w:rsidP="007C461F">
      <w:pPr>
        <w:rPr>
          <w:ins w:id="12527" w:author="Priyanshu Solon" w:date="2025-05-22T22:35:00Z"/>
        </w:rPr>
      </w:pPr>
      <w:ins w:id="12528" w:author="Priyanshu Solon" w:date="2025-05-22T22:35:00Z">
        <w:r>
          <w:t>- CSS Positions</w:t>
        </w:r>
      </w:ins>
    </w:p>
    <w:p w:rsidR="007C461F" w:rsidRDefault="007C461F" w:rsidP="007C461F">
      <w:pPr>
        <w:rPr>
          <w:ins w:id="12529" w:author="Priyanshu Solon" w:date="2025-05-22T22:35:00Z"/>
        </w:rPr>
      </w:pPr>
      <w:ins w:id="12530" w:author="Priyanshu Solon" w:date="2025-05-22T22:35:00Z">
        <w:r>
          <w:t>- CSS Z-Index</w:t>
        </w:r>
      </w:ins>
    </w:p>
    <w:p w:rsidR="007C461F" w:rsidRDefault="007C461F" w:rsidP="007C461F">
      <w:pPr>
        <w:rPr>
          <w:ins w:id="12531" w:author="Priyanshu Solon" w:date="2025-05-22T22:35:00Z"/>
        </w:rPr>
      </w:pPr>
      <w:ins w:id="12532" w:author="Priyanshu Solon" w:date="2025-05-22T22:35:00Z">
        <w:r>
          <w:t>- CSS Float</w:t>
        </w:r>
      </w:ins>
    </w:p>
    <w:p w:rsidR="007C461F" w:rsidRDefault="007C461F" w:rsidP="007C461F">
      <w:pPr>
        <w:rPr>
          <w:ins w:id="12533" w:author="Priyanshu Solon" w:date="2025-05-22T22:35:00Z"/>
        </w:rPr>
      </w:pPr>
      <w:ins w:id="12534" w:author="Priyanshu Solon" w:date="2025-05-22T22:35:00Z">
        <w:r>
          <w:t>- CSS Display</w:t>
        </w:r>
      </w:ins>
    </w:p>
    <w:p w:rsidR="007C461F" w:rsidRDefault="007C461F" w:rsidP="007C461F">
      <w:pPr>
        <w:rPr>
          <w:ins w:id="12535" w:author="Priyanshu Solon" w:date="2025-05-22T22:35:00Z"/>
        </w:rPr>
      </w:pPr>
      <w:ins w:id="12536" w:author="Priyanshu Solon" w:date="2025-05-22T22:35:00Z">
        <w:r>
          <w:t>- CSS Background</w:t>
        </w:r>
      </w:ins>
    </w:p>
    <w:p w:rsidR="007C461F" w:rsidRDefault="007C461F" w:rsidP="007C461F">
      <w:pPr>
        <w:rPr>
          <w:ins w:id="12537" w:author="Priyanshu Solon" w:date="2025-05-22T22:35:00Z"/>
        </w:rPr>
      </w:pPr>
      <w:ins w:id="12538" w:author="Priyanshu Solon" w:date="2025-05-22T22:35:00Z">
        <w:r>
          <w:t>- CSS Text Styles</w:t>
        </w:r>
      </w:ins>
    </w:p>
    <w:p w:rsidR="007C461F" w:rsidRDefault="007C461F" w:rsidP="007C461F">
      <w:pPr>
        <w:rPr>
          <w:ins w:id="12539" w:author="Priyanshu Solon" w:date="2025-05-22T22:35:00Z"/>
        </w:rPr>
      </w:pPr>
      <w:ins w:id="12540" w:author="Priyanshu Solon" w:date="2025-05-22T22:35:00Z">
        <w:r>
          <w:t>- CSS List Style</w:t>
        </w:r>
      </w:ins>
    </w:p>
    <w:p w:rsidR="007C461F" w:rsidRDefault="007C461F" w:rsidP="007C461F">
      <w:pPr>
        <w:rPr>
          <w:ins w:id="12541" w:author="Priyanshu Solon" w:date="2025-05-22T22:35:00Z"/>
        </w:rPr>
      </w:pPr>
      <w:ins w:id="12542" w:author="Priyanshu Solon" w:date="2025-05-22T22:35:00Z">
        <w:r>
          <w:t>- CSS Transforms</w:t>
        </w:r>
      </w:ins>
    </w:p>
    <w:p w:rsidR="007C461F" w:rsidRDefault="007C461F" w:rsidP="007C461F">
      <w:pPr>
        <w:rPr>
          <w:ins w:id="12543" w:author="Priyanshu Solon" w:date="2025-05-22T22:35:00Z"/>
        </w:rPr>
      </w:pPr>
      <w:ins w:id="12544" w:author="Priyanshu Solon" w:date="2025-05-22T22:35:00Z">
        <w:r>
          <w:t>- CSS Transition</w:t>
        </w:r>
      </w:ins>
    </w:p>
    <w:p w:rsidR="007C461F" w:rsidRDefault="007C461F" w:rsidP="007C461F">
      <w:pPr>
        <w:rPr>
          <w:ins w:id="12545" w:author="Priyanshu Solon" w:date="2025-05-22T22:35:00Z"/>
        </w:rPr>
      </w:pPr>
      <w:ins w:id="12546" w:author="Priyanshu Solon" w:date="2025-05-22T22:35:00Z">
        <w:r>
          <w:t>- CSS Keyframes</w:t>
        </w:r>
      </w:ins>
    </w:p>
    <w:p w:rsidR="007C461F" w:rsidRDefault="007C461F" w:rsidP="007C461F">
      <w:pPr>
        <w:rPr>
          <w:ins w:id="12547" w:author="Priyanshu Solon" w:date="2025-05-22T22:35:00Z"/>
        </w:rPr>
      </w:pPr>
      <w:ins w:id="12548" w:author="Priyanshu Solon" w:date="2025-05-22T22:35:00Z">
        <w:r>
          <w:t>- CSS Animations</w:t>
        </w:r>
      </w:ins>
    </w:p>
    <w:p w:rsidR="007C461F" w:rsidRDefault="007C461F" w:rsidP="007C461F">
      <w:pPr>
        <w:rPr>
          <w:ins w:id="12549" w:author="Priyanshu Solon" w:date="2025-05-22T22:35:00Z"/>
        </w:rPr>
      </w:pPr>
      <w:ins w:id="12550" w:author="Priyanshu Solon" w:date="2025-05-22T22:35:00Z">
        <w:r>
          <w:t>- CSS Media Queries</w:t>
        </w:r>
      </w:ins>
    </w:p>
    <w:p w:rsidR="007C461F" w:rsidRDefault="007C461F" w:rsidP="007C461F">
      <w:pPr>
        <w:rPr>
          <w:ins w:id="12551" w:author="Priyanshu Solon" w:date="2025-05-22T22:35:00Z"/>
        </w:rPr>
      </w:pPr>
    </w:p>
    <w:p w:rsidR="007C461F" w:rsidRPr="001C4B4A" w:rsidRDefault="007C461F" w:rsidP="007C461F">
      <w:pPr>
        <w:rPr>
          <w:ins w:id="12552" w:author="Priyanshu Solon" w:date="2025-05-22T22:35:00Z"/>
          <w:b/>
          <w:bCs/>
          <w:rPrChange w:id="12553" w:author="Priyanshu Solon" w:date="2025-05-22T23:12:00Z">
            <w:rPr>
              <w:ins w:id="12554" w:author="Priyanshu Solon" w:date="2025-05-22T22:35:00Z"/>
            </w:rPr>
          </w:rPrChange>
        </w:rPr>
      </w:pPr>
      <w:ins w:id="12555" w:author="Priyanshu Solon" w:date="2025-05-22T22:35:00Z">
        <w:r w:rsidRPr="001C4B4A">
          <w:rPr>
            <w:b/>
            <w:bCs/>
            <w:rPrChange w:id="12556" w:author="Priyanshu Solon" w:date="2025-05-22T23:12:00Z">
              <w:rPr/>
            </w:rPrChange>
          </w:rPr>
          <w:t xml:space="preserve">                                 Bootstrap</w:t>
        </w:r>
      </w:ins>
    </w:p>
    <w:p w:rsidR="007C461F" w:rsidRDefault="007C461F" w:rsidP="007C461F">
      <w:pPr>
        <w:rPr>
          <w:ins w:id="12557" w:author="Priyanshu Solon" w:date="2025-05-22T22:35:00Z"/>
        </w:rPr>
      </w:pPr>
      <w:ins w:id="12558" w:author="Priyanshu Solon" w:date="2025-05-22T22:35:00Z">
        <w:r>
          <w:lastRenderedPageBreak/>
          <w:t>- It is a toolkit used for building responsive and interactive UI.</w:t>
        </w:r>
      </w:ins>
    </w:p>
    <w:p w:rsidR="007C461F" w:rsidRDefault="007C461F" w:rsidP="007C461F">
      <w:pPr>
        <w:rPr>
          <w:ins w:id="12559" w:author="Priyanshu Solon" w:date="2025-05-22T22:35:00Z"/>
        </w:rPr>
      </w:pPr>
      <w:ins w:id="12560" w:author="Priyanshu Solon" w:date="2025-05-22T22:35:00Z">
        <w:r>
          <w:t>- You can build fast by using pre-built components, grid-system and layouts.</w:t>
        </w:r>
      </w:ins>
    </w:p>
    <w:p w:rsidR="007C461F" w:rsidRDefault="007C461F" w:rsidP="007C461F">
      <w:pPr>
        <w:rPr>
          <w:ins w:id="12561" w:author="Priyanshu Solon" w:date="2025-05-22T22:35:00Z"/>
        </w:rPr>
      </w:pPr>
      <w:ins w:id="12562" w:author="Priyanshu Solon" w:date="2025-05-22T22:35:00Z">
        <w:r>
          <w:t>- Bootstrap up to version 4 require jQuery plugin.</w:t>
        </w:r>
      </w:ins>
    </w:p>
    <w:p w:rsidR="007C461F" w:rsidRDefault="007C461F" w:rsidP="007C461F">
      <w:pPr>
        <w:rPr>
          <w:ins w:id="12563" w:author="Priyanshu Solon" w:date="2025-05-22T22:35:00Z"/>
        </w:rPr>
      </w:pPr>
      <w:ins w:id="12564" w:author="Priyanshu Solon" w:date="2025-05-22T22:35:00Z">
        <w:r>
          <w:t>- Bootstrap 5 doesn't require a jQuery plugin, it uses directly JavaScript.</w:t>
        </w:r>
      </w:ins>
    </w:p>
    <w:p w:rsidR="007C461F" w:rsidRDefault="007C461F" w:rsidP="007C461F">
      <w:pPr>
        <w:rPr>
          <w:ins w:id="12565" w:author="Priyanshu Solon" w:date="2025-05-22T22:35:00Z"/>
        </w:rPr>
      </w:pPr>
      <w:ins w:id="12566" w:author="Priyanshu Solon" w:date="2025-05-22T22:35:00Z">
        <w:r>
          <w:t>- Bootstrap styles are configured using "Sass" language.</w:t>
        </w:r>
      </w:ins>
    </w:p>
    <w:p w:rsidR="007C461F" w:rsidRDefault="007C461F" w:rsidP="007C461F">
      <w:pPr>
        <w:rPr>
          <w:ins w:id="12567" w:author="Priyanshu Solon" w:date="2025-05-22T22:35:00Z"/>
        </w:rPr>
      </w:pPr>
      <w:ins w:id="12568" w:author="Priyanshu Solon" w:date="2025-05-22T22:35:00Z">
        <w:r>
          <w:t>- It is an open source and allows to customize.</w:t>
        </w:r>
      </w:ins>
    </w:p>
    <w:p w:rsidR="007C461F" w:rsidRDefault="007C461F" w:rsidP="007C461F">
      <w:pPr>
        <w:rPr>
          <w:ins w:id="12569" w:author="Priyanshu Solon" w:date="2025-05-22T22:35:00Z"/>
        </w:rPr>
      </w:pPr>
      <w:ins w:id="12570" w:author="Priyanshu Solon" w:date="2025-05-22T22:35:00Z">
        <w:r>
          <w:t>- It is cross browser compatible.</w:t>
        </w:r>
      </w:ins>
    </w:p>
    <w:p w:rsidR="007C461F" w:rsidRDefault="007C461F" w:rsidP="007C461F">
      <w:pPr>
        <w:rPr>
          <w:ins w:id="12571" w:author="Priyanshu Solon" w:date="2025-05-22T22:35:00Z"/>
        </w:rPr>
      </w:pPr>
    </w:p>
    <w:p w:rsidR="007C461F" w:rsidRPr="001C4B4A" w:rsidRDefault="007C461F" w:rsidP="007C461F">
      <w:pPr>
        <w:rPr>
          <w:ins w:id="12572" w:author="Priyanshu Solon" w:date="2025-05-22T22:35:00Z"/>
          <w:b/>
          <w:bCs/>
          <w:rPrChange w:id="12573" w:author="Priyanshu Solon" w:date="2025-05-22T23:13:00Z">
            <w:rPr>
              <w:ins w:id="12574" w:author="Priyanshu Solon" w:date="2025-05-22T22:35:00Z"/>
            </w:rPr>
          </w:rPrChange>
        </w:rPr>
      </w:pPr>
      <w:ins w:id="12575" w:author="Priyanshu Solon" w:date="2025-05-22T22:35:00Z">
        <w:r w:rsidRPr="001C4B4A">
          <w:rPr>
            <w:b/>
            <w:bCs/>
            <w:rPrChange w:id="12576" w:author="Priyanshu Solon" w:date="2025-05-22T23:13:00Z">
              <w:rPr/>
            </w:rPrChange>
          </w:rPr>
          <w:t>Setup Bootstrap 5:</w:t>
        </w:r>
      </w:ins>
    </w:p>
    <w:p w:rsidR="007C461F" w:rsidRDefault="007C461F" w:rsidP="007C461F">
      <w:pPr>
        <w:rPr>
          <w:ins w:id="12577" w:author="Priyanshu Solon" w:date="2025-05-22T22:35:00Z"/>
        </w:rPr>
      </w:pPr>
    </w:p>
    <w:p w:rsidR="007C461F" w:rsidRDefault="007C461F" w:rsidP="007C461F">
      <w:pPr>
        <w:rPr>
          <w:ins w:id="12578" w:author="Priyanshu Solon" w:date="2025-05-22T22:35:00Z"/>
        </w:rPr>
      </w:pPr>
      <w:ins w:id="12579" w:author="Priyanshu Solon" w:date="2025-05-22T22:35:00Z">
        <w:r>
          <w:t xml:space="preserve">    &gt; npm install bootstrap  bootstrap-icons --save</w:t>
        </w:r>
      </w:ins>
    </w:p>
    <w:p w:rsidR="007C461F" w:rsidRDefault="007C461F" w:rsidP="007C461F">
      <w:pPr>
        <w:rPr>
          <w:ins w:id="12580" w:author="Priyanshu Solon" w:date="2025-05-22T22:35:00Z"/>
        </w:rPr>
      </w:pPr>
    </w:p>
    <w:p w:rsidR="007C461F" w:rsidRPr="001C4B4A" w:rsidRDefault="007C461F" w:rsidP="007C461F">
      <w:pPr>
        <w:rPr>
          <w:ins w:id="12581" w:author="Priyanshu Solon" w:date="2025-05-22T22:35:00Z"/>
          <w:b/>
          <w:bCs/>
          <w:rPrChange w:id="12582" w:author="Priyanshu Solon" w:date="2025-05-22T23:13:00Z">
            <w:rPr>
              <w:ins w:id="12583" w:author="Priyanshu Solon" w:date="2025-05-22T22:35:00Z"/>
            </w:rPr>
          </w:rPrChange>
        </w:rPr>
      </w:pPr>
      <w:ins w:id="12584" w:author="Priyanshu Solon" w:date="2025-05-22T22:35:00Z">
        <w:r w:rsidRPr="001C4B4A">
          <w:rPr>
            <w:b/>
            <w:bCs/>
            <w:rPrChange w:id="12585" w:author="Priyanshu Solon" w:date="2025-05-22T23:13:00Z">
              <w:rPr/>
            </w:rPrChange>
          </w:rPr>
          <w:t>Enable Bootstrap:</w:t>
        </w:r>
      </w:ins>
    </w:p>
    <w:p w:rsidR="007C461F" w:rsidRDefault="007C461F" w:rsidP="007C461F">
      <w:pPr>
        <w:rPr>
          <w:ins w:id="12586" w:author="Priyanshu Solon" w:date="2025-05-22T22:35:00Z"/>
        </w:rPr>
      </w:pPr>
    </w:p>
    <w:p w:rsidR="007C461F" w:rsidRDefault="007C461F" w:rsidP="007C461F">
      <w:pPr>
        <w:rPr>
          <w:ins w:id="12587" w:author="Priyanshu Solon" w:date="2025-05-22T22:35:00Z"/>
        </w:rPr>
      </w:pPr>
      <w:ins w:id="12588" w:author="Priyanshu Solon" w:date="2025-05-22T22:35:00Z">
        <w:r>
          <w:t>&lt;head&gt;</w:t>
        </w:r>
      </w:ins>
    </w:p>
    <w:p w:rsidR="007C461F" w:rsidRDefault="007C461F" w:rsidP="007C461F">
      <w:pPr>
        <w:rPr>
          <w:ins w:id="12589" w:author="Priyanshu Solon" w:date="2025-05-22T22:35:00Z"/>
        </w:rPr>
      </w:pPr>
      <w:ins w:id="12590" w:author="Priyanshu Solon" w:date="2025-05-22T22:35:00Z">
        <w:r>
          <w:t>&lt;link rel="stylesheet" href="../node_modules/bootstrap-icons/font/bootstrap-icons.css"&gt;</w:t>
        </w:r>
      </w:ins>
    </w:p>
    <w:p w:rsidR="007C461F" w:rsidRDefault="007C461F" w:rsidP="007C461F">
      <w:pPr>
        <w:rPr>
          <w:ins w:id="12591" w:author="Priyanshu Solon" w:date="2025-05-22T22:35:00Z"/>
        </w:rPr>
      </w:pPr>
      <w:ins w:id="12592" w:author="Priyanshu Solon" w:date="2025-05-22T22:35:00Z">
        <w:r>
          <w:t>&lt;link rel="stylesheet" href="../node_modules/bootstrap/dist/css/bootstrap.css"&gt;</w:t>
        </w:r>
      </w:ins>
    </w:p>
    <w:p w:rsidR="007C461F" w:rsidRDefault="007C461F" w:rsidP="007C461F">
      <w:pPr>
        <w:rPr>
          <w:ins w:id="12593" w:author="Priyanshu Solon" w:date="2025-05-22T22:35:00Z"/>
        </w:rPr>
      </w:pPr>
      <w:ins w:id="12594" w:author="Priyanshu Solon" w:date="2025-05-22T22:35:00Z">
        <w:r>
          <w:t>&lt;script src="../node_modules/bootstrap/dist/js/bootstrap.bundle.js"&gt;&lt;/script&gt;</w:t>
        </w:r>
      </w:ins>
    </w:p>
    <w:p w:rsidR="007C461F" w:rsidRDefault="007C461F" w:rsidP="007C461F">
      <w:pPr>
        <w:rPr>
          <w:ins w:id="12595" w:author="Priyanshu Solon" w:date="2025-05-22T22:35:00Z"/>
        </w:rPr>
      </w:pPr>
      <w:ins w:id="12596" w:author="Priyanshu Solon" w:date="2025-05-22T22:35:00Z">
        <w:r>
          <w:t>&lt;/head&gt;</w:t>
        </w:r>
      </w:ins>
    </w:p>
    <w:p w:rsidR="007C461F" w:rsidRDefault="007C461F" w:rsidP="007C461F">
      <w:pPr>
        <w:rPr>
          <w:ins w:id="12597" w:author="Priyanshu Solon" w:date="2025-05-22T22:35:00Z"/>
        </w:rPr>
      </w:pPr>
    </w:p>
    <w:p w:rsidR="007C461F" w:rsidRPr="001C4B4A" w:rsidRDefault="007C461F" w:rsidP="007C461F">
      <w:pPr>
        <w:rPr>
          <w:ins w:id="12598" w:author="Priyanshu Solon" w:date="2025-05-22T22:35:00Z"/>
          <w:b/>
          <w:bCs/>
          <w:rPrChange w:id="12599" w:author="Priyanshu Solon" w:date="2025-05-22T23:13:00Z">
            <w:rPr>
              <w:ins w:id="12600" w:author="Priyanshu Solon" w:date="2025-05-22T22:35:00Z"/>
            </w:rPr>
          </w:rPrChange>
        </w:rPr>
      </w:pPr>
      <w:ins w:id="12601" w:author="Priyanshu Solon" w:date="2025-05-22T22:35:00Z">
        <w:r w:rsidRPr="001C4B4A">
          <w:rPr>
            <w:b/>
            <w:bCs/>
            <w:rPrChange w:id="12602" w:author="Priyanshu Solon" w:date="2025-05-22T23:13:00Z">
              <w:rPr/>
            </w:rPrChange>
          </w:rPr>
          <w:t>7/05</w:t>
        </w:r>
      </w:ins>
    </w:p>
    <w:p w:rsidR="007C461F" w:rsidRDefault="007C461F" w:rsidP="007C461F">
      <w:pPr>
        <w:rPr>
          <w:ins w:id="12603" w:author="Priyanshu Solon" w:date="2025-05-22T22:35:00Z"/>
        </w:rPr>
      </w:pPr>
      <w:ins w:id="12604" w:author="Priyanshu Solon" w:date="2025-05-22T22:35:00Z">
        <w:r>
          <w:t>=====</w:t>
        </w:r>
      </w:ins>
    </w:p>
    <w:p w:rsidR="007C461F" w:rsidRDefault="007C461F" w:rsidP="007C461F">
      <w:pPr>
        <w:rPr>
          <w:ins w:id="12605" w:author="Priyanshu Solon" w:date="2025-05-22T22:35:00Z"/>
        </w:rPr>
      </w:pPr>
      <w:ins w:id="12606" w:author="Priyanshu Solon" w:date="2025-05-22T22:35:00Z">
        <w:r>
          <w:t>- Bootstrap provides pre-defined classes for various styles.</w:t>
        </w:r>
      </w:ins>
    </w:p>
    <w:p w:rsidR="007C461F" w:rsidRDefault="007C461F" w:rsidP="007C461F">
      <w:pPr>
        <w:rPr>
          <w:ins w:id="12607" w:author="Priyanshu Solon" w:date="2025-05-22T22:35:00Z"/>
        </w:rPr>
      </w:pPr>
      <w:ins w:id="12608" w:author="Priyanshu Solon" w:date="2025-05-22T22:35:00Z">
        <w:r>
          <w:t>- It allows to reuse and customize according to requirements.</w:t>
        </w:r>
      </w:ins>
    </w:p>
    <w:p w:rsidR="007C461F" w:rsidRDefault="007C461F" w:rsidP="007C461F">
      <w:pPr>
        <w:rPr>
          <w:ins w:id="12609" w:author="Priyanshu Solon" w:date="2025-05-22T22:35:00Z"/>
        </w:rPr>
      </w:pPr>
    </w:p>
    <w:p w:rsidR="007C461F" w:rsidRPr="001C4B4A" w:rsidRDefault="007C461F" w:rsidP="007C461F">
      <w:pPr>
        <w:rPr>
          <w:ins w:id="12610" w:author="Priyanshu Solon" w:date="2025-05-22T22:35:00Z"/>
          <w:b/>
          <w:bCs/>
          <w:rPrChange w:id="12611" w:author="Priyanshu Solon" w:date="2025-05-22T23:13:00Z">
            <w:rPr>
              <w:ins w:id="12612" w:author="Priyanshu Solon" w:date="2025-05-22T22:35:00Z"/>
            </w:rPr>
          </w:rPrChange>
        </w:rPr>
      </w:pPr>
      <w:ins w:id="12613" w:author="Priyanshu Solon" w:date="2025-05-22T22:35:00Z">
        <w:r w:rsidRPr="001C4B4A">
          <w:rPr>
            <w:b/>
            <w:bCs/>
            <w:rPrChange w:id="12614" w:author="Priyanshu Solon" w:date="2025-05-22T23:13:00Z">
              <w:rPr/>
            </w:rPrChange>
          </w:rPr>
          <w:t>Bootstrap Margins:</w:t>
        </w:r>
      </w:ins>
    </w:p>
    <w:p w:rsidR="007C461F" w:rsidRDefault="007C461F" w:rsidP="007C461F">
      <w:pPr>
        <w:rPr>
          <w:ins w:id="12615" w:author="Priyanshu Solon" w:date="2025-05-22T22:35:00Z"/>
        </w:rPr>
      </w:pPr>
    </w:p>
    <w:p w:rsidR="007C461F" w:rsidRDefault="007C461F" w:rsidP="007C461F">
      <w:pPr>
        <w:rPr>
          <w:ins w:id="12616" w:author="Priyanshu Solon" w:date="2025-05-22T22:35:00Z"/>
        </w:rPr>
      </w:pPr>
      <w:ins w:id="12617" w:author="Priyanshu Solon" w:date="2025-05-22T22:35:00Z">
        <w:r>
          <w:t xml:space="preserve">        .m-{ }        margin all directions  {1 to 4}</w:t>
        </w:r>
      </w:ins>
    </w:p>
    <w:p w:rsidR="007C461F" w:rsidRDefault="007C461F" w:rsidP="007C461F">
      <w:pPr>
        <w:rPr>
          <w:ins w:id="12618" w:author="Priyanshu Solon" w:date="2025-05-22T22:35:00Z"/>
        </w:rPr>
      </w:pPr>
      <w:ins w:id="12619" w:author="Priyanshu Solon" w:date="2025-05-22T22:35:00Z">
        <w:r>
          <w:t xml:space="preserve">        .mt-{ }        top margin</w:t>
        </w:r>
      </w:ins>
    </w:p>
    <w:p w:rsidR="007C461F" w:rsidRDefault="007C461F" w:rsidP="007C461F">
      <w:pPr>
        <w:rPr>
          <w:ins w:id="12620" w:author="Priyanshu Solon" w:date="2025-05-22T22:35:00Z"/>
        </w:rPr>
      </w:pPr>
      <w:ins w:id="12621" w:author="Priyanshu Solon" w:date="2025-05-22T22:35:00Z">
        <w:r>
          <w:lastRenderedPageBreak/>
          <w:t xml:space="preserve">        .mb-{ }        bottom margin</w:t>
        </w:r>
      </w:ins>
    </w:p>
    <w:p w:rsidR="007C461F" w:rsidRDefault="007C461F" w:rsidP="007C461F">
      <w:pPr>
        <w:rPr>
          <w:ins w:id="12622" w:author="Priyanshu Solon" w:date="2025-05-22T22:35:00Z"/>
        </w:rPr>
      </w:pPr>
      <w:ins w:id="12623" w:author="Priyanshu Solon" w:date="2025-05-22T22:35:00Z">
        <w:r>
          <w:t xml:space="preserve">        .my-{ }        top and bottom margin</w:t>
        </w:r>
      </w:ins>
    </w:p>
    <w:p w:rsidR="007C461F" w:rsidRDefault="007C461F" w:rsidP="007C461F">
      <w:pPr>
        <w:rPr>
          <w:ins w:id="12624" w:author="Priyanshu Solon" w:date="2025-05-22T22:35:00Z"/>
        </w:rPr>
      </w:pPr>
      <w:ins w:id="12625" w:author="Priyanshu Solon" w:date="2025-05-22T22:35:00Z">
        <w:r>
          <w:t xml:space="preserve">        .ms-{ }        left margin [start]</w:t>
        </w:r>
      </w:ins>
    </w:p>
    <w:p w:rsidR="007C461F" w:rsidRDefault="007C461F" w:rsidP="007C461F">
      <w:pPr>
        <w:rPr>
          <w:ins w:id="12626" w:author="Priyanshu Solon" w:date="2025-05-22T22:35:00Z"/>
        </w:rPr>
      </w:pPr>
      <w:ins w:id="12627" w:author="Priyanshu Solon" w:date="2025-05-22T22:35:00Z">
        <w:r>
          <w:t xml:space="preserve">        .me-{ }        right margin [end]</w:t>
        </w:r>
      </w:ins>
    </w:p>
    <w:p w:rsidR="007C461F" w:rsidRDefault="007C461F" w:rsidP="007C461F">
      <w:pPr>
        <w:rPr>
          <w:ins w:id="12628" w:author="Priyanshu Solon" w:date="2025-05-22T22:35:00Z"/>
        </w:rPr>
      </w:pPr>
      <w:ins w:id="12629" w:author="Priyanshu Solon" w:date="2025-05-22T22:35:00Z">
        <w:r>
          <w:t xml:space="preserve">        .mx-{ }        left &amp; right margin</w:t>
        </w:r>
      </w:ins>
    </w:p>
    <w:p w:rsidR="007C461F" w:rsidRDefault="007C461F" w:rsidP="007C461F">
      <w:pPr>
        <w:rPr>
          <w:ins w:id="12630" w:author="Priyanshu Solon" w:date="2025-05-22T22:35:00Z"/>
        </w:rPr>
      </w:pPr>
    </w:p>
    <w:p w:rsidR="007C461F" w:rsidRDefault="007C461F" w:rsidP="007C461F">
      <w:pPr>
        <w:rPr>
          <w:ins w:id="12631" w:author="Priyanshu Solon" w:date="2025-05-22T22:35:00Z"/>
        </w:rPr>
      </w:pPr>
    </w:p>
    <w:p w:rsidR="007C461F" w:rsidRPr="001C4B4A" w:rsidRDefault="007C461F" w:rsidP="007C461F">
      <w:pPr>
        <w:rPr>
          <w:ins w:id="12632" w:author="Priyanshu Solon" w:date="2025-05-22T22:35:00Z"/>
          <w:b/>
          <w:bCs/>
          <w:rPrChange w:id="12633" w:author="Priyanshu Solon" w:date="2025-05-22T23:13:00Z">
            <w:rPr>
              <w:ins w:id="12634" w:author="Priyanshu Solon" w:date="2025-05-22T22:35:00Z"/>
            </w:rPr>
          </w:rPrChange>
        </w:rPr>
      </w:pPr>
      <w:ins w:id="12635" w:author="Priyanshu Solon" w:date="2025-05-22T22:35:00Z">
        <w:r w:rsidRPr="001C4B4A">
          <w:rPr>
            <w:b/>
            <w:bCs/>
            <w:rPrChange w:id="12636" w:author="Priyanshu Solon" w:date="2025-05-22T23:13:00Z">
              <w:rPr/>
            </w:rPrChange>
          </w:rPr>
          <w:t>Bootstrap Padding:</w:t>
        </w:r>
      </w:ins>
    </w:p>
    <w:p w:rsidR="007C461F" w:rsidRDefault="007C461F" w:rsidP="007C461F">
      <w:pPr>
        <w:rPr>
          <w:ins w:id="12637" w:author="Priyanshu Solon" w:date="2025-05-22T22:35:00Z"/>
        </w:rPr>
      </w:pPr>
    </w:p>
    <w:p w:rsidR="007C461F" w:rsidRDefault="007C461F" w:rsidP="007C461F">
      <w:pPr>
        <w:rPr>
          <w:ins w:id="12638" w:author="Priyanshu Solon" w:date="2025-05-22T22:35:00Z"/>
        </w:rPr>
      </w:pPr>
      <w:ins w:id="12639" w:author="Priyanshu Solon" w:date="2025-05-22T22:35:00Z">
        <w:r>
          <w:t xml:space="preserve">        .p-{ }</w:t>
        </w:r>
      </w:ins>
    </w:p>
    <w:p w:rsidR="007C461F" w:rsidRDefault="007C461F" w:rsidP="007C461F">
      <w:pPr>
        <w:rPr>
          <w:ins w:id="12640" w:author="Priyanshu Solon" w:date="2025-05-22T22:35:00Z"/>
        </w:rPr>
      </w:pPr>
      <w:ins w:id="12641" w:author="Priyanshu Solon" w:date="2025-05-22T22:35:00Z">
        <w:r>
          <w:t xml:space="preserve">        .pt-{ }</w:t>
        </w:r>
      </w:ins>
    </w:p>
    <w:p w:rsidR="007C461F" w:rsidRDefault="007C461F" w:rsidP="007C461F">
      <w:pPr>
        <w:rPr>
          <w:ins w:id="12642" w:author="Priyanshu Solon" w:date="2025-05-22T22:35:00Z"/>
        </w:rPr>
      </w:pPr>
      <w:ins w:id="12643" w:author="Priyanshu Solon" w:date="2025-05-22T22:35:00Z">
        <w:r>
          <w:t xml:space="preserve">        .pb-{ }</w:t>
        </w:r>
      </w:ins>
    </w:p>
    <w:p w:rsidR="007C461F" w:rsidRDefault="007C461F" w:rsidP="007C461F">
      <w:pPr>
        <w:rPr>
          <w:ins w:id="12644" w:author="Priyanshu Solon" w:date="2025-05-22T22:35:00Z"/>
        </w:rPr>
      </w:pPr>
      <w:ins w:id="12645" w:author="Priyanshu Solon" w:date="2025-05-22T22:35:00Z">
        <w:r>
          <w:t xml:space="preserve">        .py-{ }</w:t>
        </w:r>
      </w:ins>
    </w:p>
    <w:p w:rsidR="007C461F" w:rsidRDefault="007C461F" w:rsidP="007C461F">
      <w:pPr>
        <w:rPr>
          <w:ins w:id="12646" w:author="Priyanshu Solon" w:date="2025-05-22T22:35:00Z"/>
        </w:rPr>
      </w:pPr>
      <w:ins w:id="12647" w:author="Priyanshu Solon" w:date="2025-05-22T22:35:00Z">
        <w:r>
          <w:t xml:space="preserve">        .ps-{ }</w:t>
        </w:r>
      </w:ins>
    </w:p>
    <w:p w:rsidR="007C461F" w:rsidRDefault="007C461F" w:rsidP="007C461F">
      <w:pPr>
        <w:rPr>
          <w:ins w:id="12648" w:author="Priyanshu Solon" w:date="2025-05-22T22:35:00Z"/>
        </w:rPr>
      </w:pPr>
      <w:ins w:id="12649" w:author="Priyanshu Solon" w:date="2025-05-22T22:35:00Z">
        <w:r>
          <w:t xml:space="preserve">        .pe-{ }</w:t>
        </w:r>
      </w:ins>
    </w:p>
    <w:p w:rsidR="007C461F" w:rsidRDefault="007C461F" w:rsidP="007C461F">
      <w:pPr>
        <w:rPr>
          <w:ins w:id="12650" w:author="Priyanshu Solon" w:date="2025-05-22T22:35:00Z"/>
        </w:rPr>
      </w:pPr>
      <w:ins w:id="12651" w:author="Priyanshu Solon" w:date="2025-05-22T22:35:00Z">
        <w:r>
          <w:t xml:space="preserve">        .px-{ }</w:t>
        </w:r>
      </w:ins>
    </w:p>
    <w:p w:rsidR="007C461F" w:rsidRDefault="007C461F" w:rsidP="007C461F">
      <w:pPr>
        <w:rPr>
          <w:ins w:id="12652" w:author="Priyanshu Solon" w:date="2025-05-22T22:35:00Z"/>
        </w:rPr>
      </w:pPr>
    </w:p>
    <w:p w:rsidR="007C461F" w:rsidRPr="001C4B4A" w:rsidRDefault="007C461F" w:rsidP="007C461F">
      <w:pPr>
        <w:rPr>
          <w:ins w:id="12653" w:author="Priyanshu Solon" w:date="2025-05-22T22:35:00Z"/>
          <w:b/>
          <w:bCs/>
          <w:rPrChange w:id="12654" w:author="Priyanshu Solon" w:date="2025-05-22T23:13:00Z">
            <w:rPr>
              <w:ins w:id="12655" w:author="Priyanshu Solon" w:date="2025-05-22T22:35:00Z"/>
            </w:rPr>
          </w:rPrChange>
        </w:rPr>
      </w:pPr>
      <w:ins w:id="12656" w:author="Priyanshu Solon" w:date="2025-05-22T22:35:00Z">
        <w:r w:rsidRPr="001C4B4A">
          <w:rPr>
            <w:b/>
            <w:bCs/>
            <w:rPrChange w:id="12657" w:author="Priyanshu Solon" w:date="2025-05-22T23:13:00Z">
              <w:rPr/>
            </w:rPrChange>
          </w:rPr>
          <w:t>Bootstrap Border:</w:t>
        </w:r>
      </w:ins>
    </w:p>
    <w:p w:rsidR="007C461F" w:rsidRDefault="007C461F" w:rsidP="007C461F">
      <w:pPr>
        <w:rPr>
          <w:ins w:id="12658" w:author="Priyanshu Solon" w:date="2025-05-22T22:35:00Z"/>
        </w:rPr>
      </w:pPr>
    </w:p>
    <w:p w:rsidR="007C461F" w:rsidRDefault="007C461F" w:rsidP="007C461F">
      <w:pPr>
        <w:rPr>
          <w:ins w:id="12659" w:author="Priyanshu Solon" w:date="2025-05-22T22:35:00Z"/>
        </w:rPr>
      </w:pPr>
      <w:ins w:id="12660" w:author="Priyanshu Solon" w:date="2025-05-22T22:35:00Z">
        <w:r>
          <w:t xml:space="preserve">        .border</w:t>
        </w:r>
      </w:ins>
    </w:p>
    <w:p w:rsidR="007C461F" w:rsidRDefault="007C461F" w:rsidP="007C461F">
      <w:pPr>
        <w:rPr>
          <w:ins w:id="12661" w:author="Priyanshu Solon" w:date="2025-05-22T22:35:00Z"/>
        </w:rPr>
      </w:pPr>
      <w:ins w:id="12662" w:author="Priyanshu Solon" w:date="2025-05-22T22:35:00Z">
        <w:r>
          <w:t xml:space="preserve">        .border-{size}            1 to 4</w:t>
        </w:r>
      </w:ins>
    </w:p>
    <w:p w:rsidR="007C461F" w:rsidRDefault="007C461F" w:rsidP="007C461F">
      <w:pPr>
        <w:rPr>
          <w:ins w:id="12663" w:author="Priyanshu Solon" w:date="2025-05-22T22:35:00Z"/>
        </w:rPr>
      </w:pPr>
      <w:ins w:id="12664" w:author="Priyanshu Solon" w:date="2025-05-22T22:35:00Z">
        <w:r>
          <w:t xml:space="preserve">        .border-{contextual}     primary, secondary, success, danger, warning etc.</w:t>
        </w:r>
      </w:ins>
    </w:p>
    <w:p w:rsidR="007C461F" w:rsidRDefault="007C461F" w:rsidP="007C461F">
      <w:pPr>
        <w:rPr>
          <w:ins w:id="12665" w:author="Priyanshu Solon" w:date="2025-05-22T22:35:00Z"/>
        </w:rPr>
      </w:pPr>
    </w:p>
    <w:p w:rsidR="007C461F" w:rsidRPr="001C4B4A" w:rsidRDefault="007C461F" w:rsidP="007C461F">
      <w:pPr>
        <w:rPr>
          <w:ins w:id="12666" w:author="Priyanshu Solon" w:date="2025-05-22T22:35:00Z"/>
          <w:b/>
          <w:bCs/>
          <w:rPrChange w:id="12667" w:author="Priyanshu Solon" w:date="2025-05-22T23:13:00Z">
            <w:rPr>
              <w:ins w:id="12668" w:author="Priyanshu Solon" w:date="2025-05-22T22:35:00Z"/>
            </w:rPr>
          </w:rPrChange>
        </w:rPr>
      </w:pPr>
      <w:ins w:id="12669" w:author="Priyanshu Solon" w:date="2025-05-22T22:35:00Z">
        <w:r w:rsidRPr="001C4B4A">
          <w:rPr>
            <w:b/>
            <w:bCs/>
            <w:rPrChange w:id="12670" w:author="Priyanshu Solon" w:date="2025-05-22T23:13:00Z">
              <w:rPr/>
            </w:rPrChange>
          </w:rPr>
          <w:t>Border Radius:</w:t>
        </w:r>
      </w:ins>
    </w:p>
    <w:p w:rsidR="007C461F" w:rsidRDefault="007C461F" w:rsidP="007C461F">
      <w:pPr>
        <w:rPr>
          <w:ins w:id="12671" w:author="Priyanshu Solon" w:date="2025-05-22T22:35:00Z"/>
        </w:rPr>
      </w:pPr>
    </w:p>
    <w:p w:rsidR="007C461F" w:rsidRDefault="007C461F" w:rsidP="007C461F">
      <w:pPr>
        <w:rPr>
          <w:ins w:id="12672" w:author="Priyanshu Solon" w:date="2025-05-22T22:35:00Z"/>
        </w:rPr>
      </w:pPr>
      <w:ins w:id="12673" w:author="Priyanshu Solon" w:date="2025-05-22T22:35:00Z">
        <w:r>
          <w:t xml:space="preserve">        .rounded</w:t>
        </w:r>
      </w:ins>
    </w:p>
    <w:p w:rsidR="007C461F" w:rsidRDefault="007C461F" w:rsidP="007C461F">
      <w:pPr>
        <w:rPr>
          <w:ins w:id="12674" w:author="Priyanshu Solon" w:date="2025-05-22T22:35:00Z"/>
        </w:rPr>
      </w:pPr>
      <w:ins w:id="12675" w:author="Priyanshu Solon" w:date="2025-05-22T22:35:00Z">
        <w:r>
          <w:t xml:space="preserve">        .rounded-{size}        1 to 4</w:t>
        </w:r>
      </w:ins>
    </w:p>
    <w:p w:rsidR="007C461F" w:rsidRDefault="007C461F" w:rsidP="007C461F">
      <w:pPr>
        <w:rPr>
          <w:ins w:id="12676" w:author="Priyanshu Solon" w:date="2025-05-22T22:35:00Z"/>
        </w:rPr>
      </w:pPr>
      <w:ins w:id="12677" w:author="Priyanshu Solon" w:date="2025-05-22T22:35:00Z">
        <w:r>
          <w:t xml:space="preserve">        .rounded-pill</w:t>
        </w:r>
      </w:ins>
    </w:p>
    <w:p w:rsidR="007C461F" w:rsidRDefault="007C461F" w:rsidP="007C461F">
      <w:pPr>
        <w:rPr>
          <w:ins w:id="12678" w:author="Priyanshu Solon" w:date="2025-05-22T22:35:00Z"/>
        </w:rPr>
      </w:pPr>
      <w:ins w:id="12679" w:author="Priyanshu Solon" w:date="2025-05-22T22:35:00Z">
        <w:r>
          <w:t xml:space="preserve">        .rounded-circle</w:t>
        </w:r>
      </w:ins>
    </w:p>
    <w:p w:rsidR="007C461F" w:rsidRDefault="007C461F" w:rsidP="007C461F">
      <w:pPr>
        <w:rPr>
          <w:ins w:id="12680" w:author="Priyanshu Solon" w:date="2025-05-22T22:35:00Z"/>
        </w:rPr>
      </w:pPr>
    </w:p>
    <w:p w:rsidR="007C461F" w:rsidRPr="001C4B4A" w:rsidRDefault="007C461F" w:rsidP="007C461F">
      <w:pPr>
        <w:rPr>
          <w:ins w:id="12681" w:author="Priyanshu Solon" w:date="2025-05-22T22:35:00Z"/>
          <w:b/>
          <w:bCs/>
          <w:rPrChange w:id="12682" w:author="Priyanshu Solon" w:date="2025-05-22T23:13:00Z">
            <w:rPr>
              <w:ins w:id="12683" w:author="Priyanshu Solon" w:date="2025-05-22T22:35:00Z"/>
            </w:rPr>
          </w:rPrChange>
        </w:rPr>
      </w:pPr>
      <w:ins w:id="12684" w:author="Priyanshu Solon" w:date="2025-05-22T22:35:00Z">
        <w:r w:rsidRPr="001C4B4A">
          <w:rPr>
            <w:b/>
            <w:bCs/>
            <w:rPrChange w:id="12685" w:author="Priyanshu Solon" w:date="2025-05-22T23:13:00Z">
              <w:rPr/>
            </w:rPrChange>
          </w:rPr>
          <w:t>Width &amp; Height:</w:t>
        </w:r>
      </w:ins>
    </w:p>
    <w:p w:rsidR="007C461F" w:rsidRDefault="007C461F" w:rsidP="007C461F">
      <w:pPr>
        <w:rPr>
          <w:ins w:id="12686" w:author="Priyanshu Solon" w:date="2025-05-22T22:35:00Z"/>
        </w:rPr>
      </w:pPr>
      <w:ins w:id="12687" w:author="Priyanshu Solon" w:date="2025-05-22T22:35:00Z">
        <w:r>
          <w:t xml:space="preserve">       </w:t>
        </w:r>
      </w:ins>
    </w:p>
    <w:p w:rsidR="007C461F" w:rsidRDefault="007C461F" w:rsidP="007C461F">
      <w:pPr>
        <w:rPr>
          <w:ins w:id="12688" w:author="Priyanshu Solon" w:date="2025-05-22T22:35:00Z"/>
        </w:rPr>
      </w:pPr>
      <w:ins w:id="12689" w:author="Priyanshu Solon" w:date="2025-05-22T22:35:00Z">
        <w:r>
          <w:t xml:space="preserve">        .w-{ }        25, 50, 75, 100</w:t>
        </w:r>
      </w:ins>
    </w:p>
    <w:p w:rsidR="007C461F" w:rsidRDefault="007C461F" w:rsidP="007C461F">
      <w:pPr>
        <w:rPr>
          <w:ins w:id="12690" w:author="Priyanshu Solon" w:date="2025-05-22T22:35:00Z"/>
        </w:rPr>
      </w:pPr>
      <w:ins w:id="12691" w:author="Priyanshu Solon" w:date="2025-05-22T22:35:00Z">
        <w:r>
          <w:t xml:space="preserve">        .h-{ }            25, 50, 100</w:t>
        </w:r>
      </w:ins>
    </w:p>
    <w:p w:rsidR="007C461F" w:rsidRDefault="007C461F" w:rsidP="007C461F">
      <w:pPr>
        <w:rPr>
          <w:ins w:id="12692" w:author="Priyanshu Solon" w:date="2025-05-22T22:35:00Z"/>
        </w:rPr>
      </w:pPr>
    </w:p>
    <w:p w:rsidR="007C461F" w:rsidRPr="001C4B4A" w:rsidRDefault="007C461F" w:rsidP="007C461F">
      <w:pPr>
        <w:rPr>
          <w:ins w:id="12693" w:author="Priyanshu Solon" w:date="2025-05-22T22:35:00Z"/>
          <w:b/>
          <w:bCs/>
          <w:rPrChange w:id="12694" w:author="Priyanshu Solon" w:date="2025-05-22T23:13:00Z">
            <w:rPr>
              <w:ins w:id="12695" w:author="Priyanshu Solon" w:date="2025-05-22T22:35:00Z"/>
            </w:rPr>
          </w:rPrChange>
        </w:rPr>
      </w:pPr>
      <w:ins w:id="12696" w:author="Priyanshu Solon" w:date="2025-05-22T22:35:00Z">
        <w:r w:rsidRPr="001C4B4A">
          <w:rPr>
            <w:b/>
            <w:bCs/>
            <w:rPrChange w:id="12697" w:author="Priyanshu Solon" w:date="2025-05-22T23:13:00Z">
              <w:rPr/>
            </w:rPrChange>
          </w:rPr>
          <w:t>Background &amp; Text Color</w:t>
        </w:r>
      </w:ins>
    </w:p>
    <w:p w:rsidR="007C461F" w:rsidRDefault="007C461F" w:rsidP="007C461F">
      <w:pPr>
        <w:rPr>
          <w:ins w:id="12698" w:author="Priyanshu Solon" w:date="2025-05-22T22:35:00Z"/>
        </w:rPr>
      </w:pPr>
    </w:p>
    <w:p w:rsidR="007C461F" w:rsidRDefault="007C461F" w:rsidP="007C461F">
      <w:pPr>
        <w:rPr>
          <w:ins w:id="12699" w:author="Priyanshu Solon" w:date="2025-05-22T22:35:00Z"/>
        </w:rPr>
      </w:pPr>
      <w:ins w:id="12700" w:author="Priyanshu Solon" w:date="2025-05-22T22:35:00Z">
        <w:r>
          <w:t xml:space="preserve">        .bg-{contextual}</w:t>
        </w:r>
      </w:ins>
    </w:p>
    <w:p w:rsidR="007C461F" w:rsidRDefault="007C461F" w:rsidP="007C461F">
      <w:pPr>
        <w:rPr>
          <w:ins w:id="12701" w:author="Priyanshu Solon" w:date="2025-05-22T22:35:00Z"/>
        </w:rPr>
      </w:pPr>
      <w:ins w:id="12702" w:author="Priyanshu Solon" w:date="2025-05-22T22:35:00Z">
        <w:r>
          <w:t xml:space="preserve">        .text-{contextual}</w:t>
        </w:r>
      </w:ins>
    </w:p>
    <w:p w:rsidR="007C461F" w:rsidRDefault="007C461F" w:rsidP="007C461F">
      <w:pPr>
        <w:rPr>
          <w:ins w:id="12703" w:author="Priyanshu Solon" w:date="2025-05-22T22:35:00Z"/>
        </w:rPr>
      </w:pPr>
    </w:p>
    <w:p w:rsidR="007C461F" w:rsidRPr="001C4B4A" w:rsidRDefault="007C461F" w:rsidP="007C461F">
      <w:pPr>
        <w:rPr>
          <w:ins w:id="12704" w:author="Priyanshu Solon" w:date="2025-05-22T22:35:00Z"/>
          <w:b/>
          <w:bCs/>
          <w:rPrChange w:id="12705" w:author="Priyanshu Solon" w:date="2025-05-22T23:13:00Z">
            <w:rPr>
              <w:ins w:id="12706" w:author="Priyanshu Solon" w:date="2025-05-22T22:35:00Z"/>
            </w:rPr>
          </w:rPrChange>
        </w:rPr>
      </w:pPr>
      <w:ins w:id="12707" w:author="Priyanshu Solon" w:date="2025-05-22T22:35:00Z">
        <w:r w:rsidRPr="001C4B4A">
          <w:rPr>
            <w:b/>
            <w:bCs/>
            <w:rPrChange w:id="12708" w:author="Priyanshu Solon" w:date="2025-05-22T23:13:00Z">
              <w:rPr/>
            </w:rPrChange>
          </w:rPr>
          <w:t>Text Styles</w:t>
        </w:r>
      </w:ins>
    </w:p>
    <w:p w:rsidR="007C461F" w:rsidRDefault="007C461F" w:rsidP="007C461F">
      <w:pPr>
        <w:rPr>
          <w:ins w:id="12709" w:author="Priyanshu Solon" w:date="2025-05-22T22:35:00Z"/>
        </w:rPr>
      </w:pPr>
    </w:p>
    <w:p w:rsidR="007C461F" w:rsidRDefault="007C461F" w:rsidP="007C461F">
      <w:pPr>
        <w:rPr>
          <w:ins w:id="12710" w:author="Priyanshu Solon" w:date="2025-05-22T22:35:00Z"/>
        </w:rPr>
      </w:pPr>
      <w:ins w:id="12711" w:author="Priyanshu Solon" w:date="2025-05-22T22:35:00Z">
        <w:r>
          <w:t xml:space="preserve">        .fs-{ }        font size 1 to 7</w:t>
        </w:r>
      </w:ins>
    </w:p>
    <w:p w:rsidR="007C461F" w:rsidRDefault="007C461F" w:rsidP="007C461F">
      <w:pPr>
        <w:rPr>
          <w:ins w:id="12712" w:author="Priyanshu Solon" w:date="2025-05-22T22:35:00Z"/>
        </w:rPr>
      </w:pPr>
      <w:ins w:id="12713" w:author="Priyanshu Solon" w:date="2025-05-22T22:35:00Z">
        <w:r>
          <w:t xml:space="preserve">        .h{ }            heading size from 1 to 6</w:t>
        </w:r>
      </w:ins>
    </w:p>
    <w:p w:rsidR="007C461F" w:rsidRDefault="007C461F" w:rsidP="007C461F">
      <w:pPr>
        <w:rPr>
          <w:ins w:id="12714" w:author="Priyanshu Solon" w:date="2025-05-22T22:35:00Z"/>
        </w:rPr>
      </w:pPr>
      <w:ins w:id="12715" w:author="Priyanshu Solon" w:date="2025-05-22T22:35:00Z">
        <w:r>
          <w:t xml:space="preserve">        .fw-bold</w:t>
        </w:r>
      </w:ins>
    </w:p>
    <w:p w:rsidR="007C461F" w:rsidRDefault="007C461F" w:rsidP="007C461F">
      <w:pPr>
        <w:rPr>
          <w:ins w:id="12716" w:author="Priyanshu Solon" w:date="2025-05-22T22:35:00Z"/>
        </w:rPr>
      </w:pPr>
      <w:ins w:id="12717" w:author="Priyanshu Solon" w:date="2025-05-22T22:35:00Z">
        <w:r>
          <w:t xml:space="preserve">        .fst-italic</w:t>
        </w:r>
      </w:ins>
    </w:p>
    <w:p w:rsidR="007C461F" w:rsidRDefault="007C461F" w:rsidP="007C461F">
      <w:pPr>
        <w:rPr>
          <w:ins w:id="12718" w:author="Priyanshu Solon" w:date="2025-05-22T22:35:00Z"/>
        </w:rPr>
      </w:pPr>
      <w:ins w:id="12719" w:author="Priyanshu Solon" w:date="2025-05-22T22:35:00Z">
        <w:r>
          <w:t xml:space="preserve">        .text-center | end | start | justify</w:t>
        </w:r>
      </w:ins>
    </w:p>
    <w:p w:rsidR="007C461F" w:rsidRDefault="007C461F" w:rsidP="007C461F">
      <w:pPr>
        <w:rPr>
          <w:ins w:id="12720" w:author="Priyanshu Solon" w:date="2025-05-22T22:35:00Z"/>
        </w:rPr>
      </w:pPr>
      <w:ins w:id="12721" w:author="Priyanshu Solon" w:date="2025-05-22T22:35:00Z">
        <w:r>
          <w:t xml:space="preserve">        .text-decoration-underline | overline | line-through | none</w:t>
        </w:r>
      </w:ins>
    </w:p>
    <w:p w:rsidR="007C461F" w:rsidRDefault="007C461F" w:rsidP="007C461F">
      <w:pPr>
        <w:rPr>
          <w:ins w:id="12722" w:author="Priyanshu Solon" w:date="2025-05-22T22:35:00Z"/>
        </w:rPr>
      </w:pPr>
    </w:p>
    <w:p w:rsidR="007C461F" w:rsidRDefault="007C461F" w:rsidP="007C461F">
      <w:pPr>
        <w:rPr>
          <w:ins w:id="12723" w:author="Priyanshu Solon" w:date="2025-05-22T22:35:00Z"/>
        </w:rPr>
      </w:pPr>
      <w:ins w:id="12724" w:author="Priyanshu Solon" w:date="2025-05-22T22:35:00Z">
        <w:r>
          <w:t>Ex:</w:t>
        </w:r>
      </w:ins>
    </w:p>
    <w:p w:rsidR="007C461F" w:rsidRDefault="007C461F" w:rsidP="007C461F">
      <w:pPr>
        <w:rPr>
          <w:ins w:id="12725" w:author="Priyanshu Solon" w:date="2025-05-22T22:35:00Z"/>
        </w:rPr>
      </w:pPr>
      <w:ins w:id="12726" w:author="Priyanshu Solon" w:date="2025-05-22T22:35:00Z">
        <w:r>
          <w:t>&lt;!DOCTYPE html&gt;</w:t>
        </w:r>
      </w:ins>
    </w:p>
    <w:p w:rsidR="007C461F" w:rsidRDefault="007C461F" w:rsidP="007C461F">
      <w:pPr>
        <w:rPr>
          <w:ins w:id="12727" w:author="Priyanshu Solon" w:date="2025-05-22T22:35:00Z"/>
        </w:rPr>
      </w:pPr>
      <w:ins w:id="12728" w:author="Priyanshu Solon" w:date="2025-05-22T22:35:00Z">
        <w:r>
          <w:t>&lt;html lang="en"&gt;</w:t>
        </w:r>
      </w:ins>
    </w:p>
    <w:p w:rsidR="007C461F" w:rsidRDefault="007C461F" w:rsidP="007C461F">
      <w:pPr>
        <w:rPr>
          <w:ins w:id="12729" w:author="Priyanshu Solon" w:date="2025-05-22T22:35:00Z"/>
        </w:rPr>
      </w:pPr>
      <w:ins w:id="12730" w:author="Priyanshu Solon" w:date="2025-05-22T22:35:00Z">
        <w:r>
          <w:t>&lt;head&gt;</w:t>
        </w:r>
      </w:ins>
    </w:p>
    <w:p w:rsidR="007C461F" w:rsidRDefault="007C461F" w:rsidP="007C461F">
      <w:pPr>
        <w:rPr>
          <w:ins w:id="12731" w:author="Priyanshu Solon" w:date="2025-05-22T22:35:00Z"/>
        </w:rPr>
      </w:pPr>
      <w:ins w:id="12732" w:author="Priyanshu Solon" w:date="2025-05-22T22:35:00Z">
        <w:r>
          <w:t xml:space="preserve">    &lt;meta charset="UTF-8"&gt;</w:t>
        </w:r>
      </w:ins>
    </w:p>
    <w:p w:rsidR="007C461F" w:rsidRDefault="007C461F" w:rsidP="007C461F">
      <w:pPr>
        <w:rPr>
          <w:ins w:id="12733" w:author="Priyanshu Solon" w:date="2025-05-22T22:35:00Z"/>
        </w:rPr>
      </w:pPr>
      <w:ins w:id="12734" w:author="Priyanshu Solon" w:date="2025-05-22T22:35:00Z">
        <w:r>
          <w:t xml:space="preserve">    &lt;meta name="viewport" content="width=device-width, initial-scale=1.0"&gt;</w:t>
        </w:r>
      </w:ins>
    </w:p>
    <w:p w:rsidR="007C461F" w:rsidRDefault="007C461F" w:rsidP="007C461F">
      <w:pPr>
        <w:rPr>
          <w:ins w:id="12735" w:author="Priyanshu Solon" w:date="2025-05-22T22:35:00Z"/>
        </w:rPr>
      </w:pPr>
      <w:ins w:id="12736" w:author="Priyanshu Solon" w:date="2025-05-22T22:35:00Z">
        <w:r>
          <w:t xml:space="preserve">    &lt;title&gt;Bootstrap&lt;/title&gt;</w:t>
        </w:r>
      </w:ins>
    </w:p>
    <w:p w:rsidR="007C461F" w:rsidRDefault="007C461F" w:rsidP="007C461F">
      <w:pPr>
        <w:rPr>
          <w:ins w:id="12737" w:author="Priyanshu Solon" w:date="2025-05-22T22:35:00Z"/>
        </w:rPr>
      </w:pPr>
      <w:ins w:id="12738" w:author="Priyanshu Solon" w:date="2025-05-22T22:35:00Z">
        <w:r>
          <w:t xml:space="preserve">    &lt;link rel="stylesheet" href="../node_modules/bootstrap-icons/font/bootstrap-icons.css"&gt;</w:t>
        </w:r>
      </w:ins>
    </w:p>
    <w:p w:rsidR="007C461F" w:rsidRDefault="007C461F" w:rsidP="007C461F">
      <w:pPr>
        <w:rPr>
          <w:ins w:id="12739" w:author="Priyanshu Solon" w:date="2025-05-22T22:35:00Z"/>
        </w:rPr>
      </w:pPr>
      <w:ins w:id="12740" w:author="Priyanshu Solon" w:date="2025-05-22T22:35:00Z">
        <w:r>
          <w:t xml:space="preserve">    &lt;link rel="stylesheet" href="../node_modules/bootstrap/dist/css/bootstrap.css"&gt;</w:t>
        </w:r>
      </w:ins>
    </w:p>
    <w:p w:rsidR="007C461F" w:rsidRDefault="007C461F" w:rsidP="007C461F">
      <w:pPr>
        <w:rPr>
          <w:ins w:id="12741" w:author="Priyanshu Solon" w:date="2025-05-22T22:35:00Z"/>
        </w:rPr>
      </w:pPr>
      <w:ins w:id="12742" w:author="Priyanshu Solon" w:date="2025-05-22T22:35:00Z">
        <w:r>
          <w:lastRenderedPageBreak/>
          <w:t xml:space="preserve">    &lt;script src="../node_modules/bootstrap/dist/js/bootstrap.bundle.js"&gt;&lt;/script&gt;</w:t>
        </w:r>
      </w:ins>
    </w:p>
    <w:p w:rsidR="007C461F" w:rsidRDefault="007C461F" w:rsidP="007C461F">
      <w:pPr>
        <w:rPr>
          <w:ins w:id="12743" w:author="Priyanshu Solon" w:date="2025-05-22T22:35:00Z"/>
        </w:rPr>
      </w:pPr>
      <w:ins w:id="12744" w:author="Priyanshu Solon" w:date="2025-05-22T22:35:00Z">
        <w:r>
          <w:t>&lt;/head&gt;</w:t>
        </w:r>
      </w:ins>
    </w:p>
    <w:p w:rsidR="007C461F" w:rsidRDefault="007C461F" w:rsidP="007C461F">
      <w:pPr>
        <w:rPr>
          <w:ins w:id="12745" w:author="Priyanshu Solon" w:date="2025-05-22T22:35:00Z"/>
        </w:rPr>
      </w:pPr>
      <w:ins w:id="12746" w:author="Priyanshu Solon" w:date="2025-05-22T22:35:00Z">
        <w:r>
          <w:t>&lt;body&gt;</w:t>
        </w:r>
      </w:ins>
    </w:p>
    <w:p w:rsidR="007C461F" w:rsidRDefault="007C461F" w:rsidP="007C461F">
      <w:pPr>
        <w:rPr>
          <w:ins w:id="12747" w:author="Priyanshu Solon" w:date="2025-05-22T22:35:00Z"/>
        </w:rPr>
      </w:pPr>
      <w:ins w:id="12748" w:author="Priyanshu Solon" w:date="2025-05-22T22:35:00Z">
        <w:r>
          <w:t xml:space="preserve">    &lt;div class="ms-4 mt-4 me-4 rounded rounded-4 border border-3 text-center border-danger p-4 w-25 bg-dark text-warning"&gt;</w:t>
        </w:r>
      </w:ins>
    </w:p>
    <w:p w:rsidR="007C461F" w:rsidRDefault="007C461F" w:rsidP="007C461F">
      <w:pPr>
        <w:rPr>
          <w:ins w:id="12749" w:author="Priyanshu Solon" w:date="2025-05-22T22:35:00Z"/>
        </w:rPr>
      </w:pPr>
      <w:ins w:id="12750" w:author="Priyanshu Solon" w:date="2025-05-22T22:35:00Z">
        <w:r>
          <w:t xml:space="preserve">        &lt;div class="h1 text-center py-4"&gt;Bootstrap&lt;/div&gt;</w:t>
        </w:r>
      </w:ins>
    </w:p>
    <w:p w:rsidR="007C461F" w:rsidRDefault="007C461F" w:rsidP="007C461F">
      <w:pPr>
        <w:rPr>
          <w:ins w:id="12751" w:author="Priyanshu Solon" w:date="2025-05-22T22:35:00Z"/>
        </w:rPr>
      </w:pPr>
      <w:ins w:id="12752" w:author="Priyanshu Solon" w:date="2025-05-22T22:35:00Z">
        <w:r>
          <w:t xml:space="preserve">        &lt;img src="../public/images/women-fashion.jpg" class="rounded  rounded-circle border border-warning border-4" width="200" height="200"&gt;</w:t>
        </w:r>
      </w:ins>
    </w:p>
    <w:p w:rsidR="007C461F" w:rsidRDefault="007C461F" w:rsidP="007C461F">
      <w:pPr>
        <w:rPr>
          <w:ins w:id="12753" w:author="Priyanshu Solon" w:date="2025-05-22T22:35:00Z"/>
        </w:rPr>
      </w:pPr>
      <w:ins w:id="12754" w:author="Priyanshu Solon" w:date="2025-05-22T22:35:00Z">
        <w:r>
          <w:t xml:space="preserve">        &lt;p class="fs-4 fw-bold text-decoration-underline"&gt;Components &amp; Plugins&lt;/p&gt;</w:t>
        </w:r>
      </w:ins>
    </w:p>
    <w:p w:rsidR="007C461F" w:rsidRDefault="007C461F" w:rsidP="007C461F">
      <w:pPr>
        <w:rPr>
          <w:ins w:id="12755" w:author="Priyanshu Solon" w:date="2025-05-22T22:35:00Z"/>
        </w:rPr>
      </w:pPr>
      <w:ins w:id="12756" w:author="Priyanshu Solon" w:date="2025-05-22T22:35:00Z">
        <w:r>
          <w:t xml:space="preserve">        &lt;dl class="text-start"&gt;</w:t>
        </w:r>
      </w:ins>
    </w:p>
    <w:p w:rsidR="007C461F" w:rsidRDefault="007C461F" w:rsidP="007C461F">
      <w:pPr>
        <w:rPr>
          <w:ins w:id="12757" w:author="Priyanshu Solon" w:date="2025-05-22T22:35:00Z"/>
        </w:rPr>
      </w:pPr>
      <w:ins w:id="12758" w:author="Priyanshu Solon" w:date="2025-05-22T22:35:00Z">
        <w:r>
          <w:t xml:space="preserve">            &lt;dt&gt;Components&lt;/dt&gt;</w:t>
        </w:r>
      </w:ins>
    </w:p>
    <w:p w:rsidR="007C461F" w:rsidRDefault="007C461F" w:rsidP="007C461F">
      <w:pPr>
        <w:rPr>
          <w:ins w:id="12759" w:author="Priyanshu Solon" w:date="2025-05-22T22:35:00Z"/>
        </w:rPr>
      </w:pPr>
      <w:ins w:id="12760" w:author="Priyanshu Solon" w:date="2025-05-22T22:35:00Z">
        <w:r>
          <w:t xml:space="preserve">            &lt;dd&gt;Navbar&lt;/dd&gt;</w:t>
        </w:r>
      </w:ins>
    </w:p>
    <w:p w:rsidR="007C461F" w:rsidRDefault="007C461F" w:rsidP="007C461F">
      <w:pPr>
        <w:rPr>
          <w:ins w:id="12761" w:author="Priyanshu Solon" w:date="2025-05-22T22:35:00Z"/>
        </w:rPr>
      </w:pPr>
      <w:ins w:id="12762" w:author="Priyanshu Solon" w:date="2025-05-22T22:35:00Z">
        <w:r>
          <w:t xml:space="preserve">            &lt;dd&gt;Carousel&lt;/dd&gt;</w:t>
        </w:r>
      </w:ins>
    </w:p>
    <w:p w:rsidR="007C461F" w:rsidRDefault="007C461F" w:rsidP="007C461F">
      <w:pPr>
        <w:rPr>
          <w:ins w:id="12763" w:author="Priyanshu Solon" w:date="2025-05-22T22:35:00Z"/>
        </w:rPr>
      </w:pPr>
      <w:ins w:id="12764" w:author="Priyanshu Solon" w:date="2025-05-22T22:35:00Z">
        <w:r>
          <w:t xml:space="preserve">            &lt;dd&gt;Alerts&lt;/dd&gt;</w:t>
        </w:r>
      </w:ins>
    </w:p>
    <w:p w:rsidR="007C461F" w:rsidRDefault="007C461F" w:rsidP="007C461F">
      <w:pPr>
        <w:rPr>
          <w:ins w:id="12765" w:author="Priyanshu Solon" w:date="2025-05-22T22:35:00Z"/>
        </w:rPr>
      </w:pPr>
      <w:ins w:id="12766" w:author="Priyanshu Solon" w:date="2025-05-22T22:35:00Z">
        <w:r>
          <w:t xml:space="preserve">        &lt;/dl&gt;</w:t>
        </w:r>
      </w:ins>
    </w:p>
    <w:p w:rsidR="007C461F" w:rsidRDefault="007C461F" w:rsidP="007C461F">
      <w:pPr>
        <w:rPr>
          <w:ins w:id="12767" w:author="Priyanshu Solon" w:date="2025-05-22T22:35:00Z"/>
        </w:rPr>
      </w:pPr>
      <w:ins w:id="12768" w:author="Priyanshu Solon" w:date="2025-05-22T22:35:00Z">
        <w:r>
          <w:t xml:space="preserve">    &lt;/div&gt;</w:t>
        </w:r>
      </w:ins>
    </w:p>
    <w:p w:rsidR="007C461F" w:rsidRDefault="007C461F" w:rsidP="007C461F">
      <w:pPr>
        <w:rPr>
          <w:ins w:id="12769" w:author="Priyanshu Solon" w:date="2025-05-22T22:35:00Z"/>
        </w:rPr>
      </w:pPr>
      <w:ins w:id="12770" w:author="Priyanshu Solon" w:date="2025-05-22T22:35:00Z">
        <w:r>
          <w:t>&lt;/body&gt;</w:t>
        </w:r>
      </w:ins>
    </w:p>
    <w:p w:rsidR="007C461F" w:rsidRDefault="007C461F" w:rsidP="007C461F">
      <w:pPr>
        <w:rPr>
          <w:ins w:id="12771" w:author="Priyanshu Solon" w:date="2025-05-22T22:35:00Z"/>
        </w:rPr>
      </w:pPr>
      <w:ins w:id="12772" w:author="Priyanshu Solon" w:date="2025-05-22T22:35:00Z">
        <w:r>
          <w:t>&lt;/html&gt;</w:t>
        </w:r>
      </w:ins>
    </w:p>
    <w:p w:rsidR="007C461F" w:rsidRDefault="007C461F" w:rsidP="007C461F">
      <w:pPr>
        <w:rPr>
          <w:ins w:id="12773" w:author="Priyanshu Solon" w:date="2025-05-22T22:35:00Z"/>
        </w:rPr>
      </w:pPr>
    </w:p>
    <w:p w:rsidR="007C461F" w:rsidRPr="001C4B4A" w:rsidRDefault="007C461F" w:rsidP="007C461F">
      <w:pPr>
        <w:rPr>
          <w:ins w:id="12774" w:author="Priyanshu Solon" w:date="2025-05-22T22:35:00Z"/>
          <w:b/>
          <w:bCs/>
          <w:rPrChange w:id="12775" w:author="Priyanshu Solon" w:date="2025-05-22T23:13:00Z">
            <w:rPr>
              <w:ins w:id="12776" w:author="Priyanshu Solon" w:date="2025-05-22T22:35:00Z"/>
            </w:rPr>
          </w:rPrChange>
        </w:rPr>
      </w:pPr>
      <w:ins w:id="12777" w:author="Priyanshu Solon" w:date="2025-05-22T22:35:00Z">
        <w:r w:rsidRPr="001C4B4A">
          <w:rPr>
            <w:b/>
            <w:bCs/>
            <w:rPrChange w:id="12778" w:author="Priyanshu Solon" w:date="2025-05-22T23:13:00Z">
              <w:rPr/>
            </w:rPrChange>
          </w:rPr>
          <w:t>Bootstrap Display</w:t>
        </w:r>
      </w:ins>
    </w:p>
    <w:p w:rsidR="007C461F" w:rsidRDefault="007C461F" w:rsidP="007C461F">
      <w:pPr>
        <w:rPr>
          <w:ins w:id="12779" w:author="Priyanshu Solon" w:date="2025-05-22T22:35:00Z"/>
        </w:rPr>
      </w:pPr>
    </w:p>
    <w:p w:rsidR="007C461F" w:rsidRDefault="007C461F" w:rsidP="007C461F">
      <w:pPr>
        <w:rPr>
          <w:ins w:id="12780" w:author="Priyanshu Solon" w:date="2025-05-22T22:35:00Z"/>
        </w:rPr>
      </w:pPr>
      <w:ins w:id="12781" w:author="Priyanshu Solon" w:date="2025-05-22T22:35:00Z">
        <w:r>
          <w:t xml:space="preserve">    .d-none</w:t>
        </w:r>
      </w:ins>
    </w:p>
    <w:p w:rsidR="007C461F" w:rsidRDefault="007C461F" w:rsidP="007C461F">
      <w:pPr>
        <w:rPr>
          <w:ins w:id="12782" w:author="Priyanshu Solon" w:date="2025-05-22T22:35:00Z"/>
        </w:rPr>
      </w:pPr>
      <w:ins w:id="12783" w:author="Priyanshu Solon" w:date="2025-05-22T22:35:00Z">
        <w:r>
          <w:t xml:space="preserve">    .d-block</w:t>
        </w:r>
      </w:ins>
    </w:p>
    <w:p w:rsidR="007C461F" w:rsidRDefault="007C461F" w:rsidP="007C461F">
      <w:pPr>
        <w:rPr>
          <w:ins w:id="12784" w:author="Priyanshu Solon" w:date="2025-05-22T22:35:00Z"/>
        </w:rPr>
      </w:pPr>
      <w:ins w:id="12785" w:author="Priyanshu Solon" w:date="2025-05-22T22:35:00Z">
        <w:r>
          <w:t xml:space="preserve">    .d-inline</w:t>
        </w:r>
      </w:ins>
    </w:p>
    <w:p w:rsidR="007C461F" w:rsidRDefault="007C461F" w:rsidP="007C461F">
      <w:pPr>
        <w:rPr>
          <w:ins w:id="12786" w:author="Priyanshu Solon" w:date="2025-05-22T22:35:00Z"/>
        </w:rPr>
      </w:pPr>
      <w:ins w:id="12787" w:author="Priyanshu Solon" w:date="2025-05-22T22:35:00Z">
        <w:r>
          <w:t xml:space="preserve">    .d-inline-block</w:t>
        </w:r>
      </w:ins>
    </w:p>
    <w:p w:rsidR="007C461F" w:rsidRDefault="007C461F" w:rsidP="007C461F">
      <w:pPr>
        <w:rPr>
          <w:ins w:id="12788" w:author="Priyanshu Solon" w:date="2025-05-22T22:35:00Z"/>
        </w:rPr>
      </w:pPr>
      <w:ins w:id="12789" w:author="Priyanshu Solon" w:date="2025-05-22T22:35:00Z">
        <w:r>
          <w:t xml:space="preserve">    .d-flex</w:t>
        </w:r>
      </w:ins>
    </w:p>
    <w:p w:rsidR="007C461F" w:rsidRDefault="007C461F" w:rsidP="007C461F">
      <w:pPr>
        <w:rPr>
          <w:ins w:id="12790" w:author="Priyanshu Solon" w:date="2025-05-22T22:35:00Z"/>
        </w:rPr>
      </w:pPr>
      <w:ins w:id="12791" w:author="Priyanshu Solon" w:date="2025-05-22T22:35:00Z">
        <w:r>
          <w:t xml:space="preserve">    .flex-wrap</w:t>
        </w:r>
      </w:ins>
    </w:p>
    <w:p w:rsidR="007C461F" w:rsidRDefault="007C461F" w:rsidP="007C461F">
      <w:pPr>
        <w:rPr>
          <w:ins w:id="12792" w:author="Priyanshu Solon" w:date="2025-05-22T22:35:00Z"/>
        </w:rPr>
      </w:pPr>
      <w:ins w:id="12793" w:author="Priyanshu Solon" w:date="2025-05-22T22:35:00Z">
        <w:r>
          <w:t xml:space="preserve">    .flex-row</w:t>
        </w:r>
      </w:ins>
    </w:p>
    <w:p w:rsidR="007C461F" w:rsidRDefault="007C461F" w:rsidP="007C461F">
      <w:pPr>
        <w:rPr>
          <w:ins w:id="12794" w:author="Priyanshu Solon" w:date="2025-05-22T22:35:00Z"/>
        </w:rPr>
      </w:pPr>
      <w:ins w:id="12795" w:author="Priyanshu Solon" w:date="2025-05-22T22:35:00Z">
        <w:r>
          <w:t xml:space="preserve">    .flex-column</w:t>
        </w:r>
      </w:ins>
    </w:p>
    <w:p w:rsidR="007C461F" w:rsidRDefault="007C461F" w:rsidP="007C461F">
      <w:pPr>
        <w:rPr>
          <w:ins w:id="12796" w:author="Priyanshu Solon" w:date="2025-05-22T22:35:00Z"/>
        </w:rPr>
      </w:pPr>
      <w:ins w:id="12797" w:author="Priyanshu Solon" w:date="2025-05-22T22:35:00Z">
        <w:r>
          <w:lastRenderedPageBreak/>
          <w:t xml:space="preserve">    .justify-content-start | end | center | space-between | space-around | space-evenly</w:t>
        </w:r>
      </w:ins>
    </w:p>
    <w:p w:rsidR="007C461F" w:rsidRDefault="007C461F" w:rsidP="007C461F">
      <w:pPr>
        <w:rPr>
          <w:ins w:id="12798" w:author="Priyanshu Solon" w:date="2025-05-22T22:35:00Z"/>
        </w:rPr>
      </w:pPr>
      <w:ins w:id="12799" w:author="Priyanshu Solon" w:date="2025-05-22T22:35:00Z">
        <w:r>
          <w:t xml:space="preserve">    .align-items-start | end | center</w:t>
        </w:r>
      </w:ins>
    </w:p>
    <w:p w:rsidR="007C461F" w:rsidRDefault="007C461F" w:rsidP="007C461F">
      <w:pPr>
        <w:rPr>
          <w:ins w:id="12800" w:author="Priyanshu Solon" w:date="2025-05-22T22:35:00Z"/>
        </w:rPr>
      </w:pPr>
    </w:p>
    <w:p w:rsidR="007C461F" w:rsidRDefault="007C461F" w:rsidP="007C461F">
      <w:pPr>
        <w:rPr>
          <w:ins w:id="12801" w:author="Priyanshu Solon" w:date="2025-05-22T22:35:00Z"/>
        </w:rPr>
      </w:pPr>
      <w:ins w:id="12802" w:author="Priyanshu Solon" w:date="2025-05-22T22:35:00Z">
        <w:r>
          <w:t>Ex:</w:t>
        </w:r>
      </w:ins>
    </w:p>
    <w:p w:rsidR="007C461F" w:rsidRDefault="007C461F" w:rsidP="007C461F">
      <w:pPr>
        <w:rPr>
          <w:ins w:id="12803" w:author="Priyanshu Solon" w:date="2025-05-22T22:35:00Z"/>
        </w:rPr>
      </w:pPr>
      <w:ins w:id="12804" w:author="Priyanshu Solon" w:date="2025-05-22T22:35:00Z">
        <w:r>
          <w:t>&lt;div class="d-flex justify-content-center align-items-center" style="height:100vh"&gt;</w:t>
        </w:r>
      </w:ins>
    </w:p>
    <w:p w:rsidR="007C461F" w:rsidRDefault="007C461F" w:rsidP="007C461F">
      <w:pPr>
        <w:rPr>
          <w:ins w:id="12805" w:author="Priyanshu Solon" w:date="2025-05-22T22:35:00Z"/>
        </w:rPr>
      </w:pPr>
      <w:ins w:id="12806" w:author="Priyanshu Solon" w:date="2025-05-22T22:35:00Z">
        <w:r>
          <w:t xml:space="preserve">        &lt;img src="../public/images/women-fashion.jpg" width="200" height="200" class="border border-2 border-warning rounded rounded-circle"&gt;</w:t>
        </w:r>
      </w:ins>
    </w:p>
    <w:p w:rsidR="007C461F" w:rsidRDefault="007C461F" w:rsidP="007C461F">
      <w:pPr>
        <w:rPr>
          <w:ins w:id="12807" w:author="Priyanshu Solon" w:date="2025-05-22T22:35:00Z"/>
        </w:rPr>
      </w:pPr>
      <w:ins w:id="12808" w:author="Priyanshu Solon" w:date="2025-05-22T22:35:00Z">
        <w:r>
          <w:t xml:space="preserve">    &lt;/div&gt;</w:t>
        </w:r>
      </w:ins>
    </w:p>
    <w:p w:rsidR="007C461F" w:rsidRDefault="007C461F" w:rsidP="007C461F">
      <w:pPr>
        <w:rPr>
          <w:ins w:id="12809" w:author="Priyanshu Solon" w:date="2025-05-22T22:35:00Z"/>
        </w:rPr>
      </w:pPr>
    </w:p>
    <w:p w:rsidR="007C461F" w:rsidRDefault="007C461F" w:rsidP="007C461F">
      <w:pPr>
        <w:rPr>
          <w:ins w:id="12810" w:author="Priyanshu Solon" w:date="2025-05-22T22:35:00Z"/>
        </w:rPr>
      </w:pPr>
      <w:ins w:id="12811" w:author="Priyanshu Solon" w:date="2025-05-22T22:35:00Z">
        <w:r>
          <w:t>Ex:</w:t>
        </w:r>
      </w:ins>
    </w:p>
    <w:p w:rsidR="007C461F" w:rsidRDefault="007C461F" w:rsidP="007C461F">
      <w:pPr>
        <w:rPr>
          <w:ins w:id="12812" w:author="Priyanshu Solon" w:date="2025-05-22T22:35:00Z"/>
        </w:rPr>
      </w:pPr>
      <w:ins w:id="12813" w:author="Priyanshu Solon" w:date="2025-05-22T22:35:00Z">
        <w:r>
          <w:t>&lt;!DOCTYPE html&gt;</w:t>
        </w:r>
      </w:ins>
    </w:p>
    <w:p w:rsidR="007C461F" w:rsidRDefault="007C461F" w:rsidP="007C461F">
      <w:pPr>
        <w:rPr>
          <w:ins w:id="12814" w:author="Priyanshu Solon" w:date="2025-05-22T22:35:00Z"/>
        </w:rPr>
      </w:pPr>
      <w:ins w:id="12815" w:author="Priyanshu Solon" w:date="2025-05-22T22:35:00Z">
        <w:r>
          <w:t>&lt;html lang="en"&gt;</w:t>
        </w:r>
      </w:ins>
    </w:p>
    <w:p w:rsidR="007C461F" w:rsidRDefault="007C461F" w:rsidP="007C461F">
      <w:pPr>
        <w:rPr>
          <w:ins w:id="12816" w:author="Priyanshu Solon" w:date="2025-05-22T22:35:00Z"/>
        </w:rPr>
      </w:pPr>
      <w:ins w:id="12817" w:author="Priyanshu Solon" w:date="2025-05-22T22:35:00Z">
        <w:r>
          <w:t>&lt;head&gt;</w:t>
        </w:r>
      </w:ins>
    </w:p>
    <w:p w:rsidR="007C461F" w:rsidRDefault="007C461F" w:rsidP="007C461F">
      <w:pPr>
        <w:rPr>
          <w:ins w:id="12818" w:author="Priyanshu Solon" w:date="2025-05-22T22:35:00Z"/>
        </w:rPr>
      </w:pPr>
      <w:ins w:id="12819" w:author="Priyanshu Solon" w:date="2025-05-22T22:35:00Z">
        <w:r>
          <w:t xml:space="preserve">    &lt;meta charset="UTF-8"&gt;</w:t>
        </w:r>
      </w:ins>
    </w:p>
    <w:p w:rsidR="007C461F" w:rsidRDefault="007C461F" w:rsidP="007C461F">
      <w:pPr>
        <w:rPr>
          <w:ins w:id="12820" w:author="Priyanshu Solon" w:date="2025-05-22T22:35:00Z"/>
        </w:rPr>
      </w:pPr>
      <w:ins w:id="12821" w:author="Priyanshu Solon" w:date="2025-05-22T22:35:00Z">
        <w:r>
          <w:t xml:space="preserve">    &lt;meta name="viewport" content="width=device-width, initial-scale=1.0"&gt;</w:t>
        </w:r>
      </w:ins>
    </w:p>
    <w:p w:rsidR="007C461F" w:rsidRDefault="007C461F" w:rsidP="007C461F">
      <w:pPr>
        <w:rPr>
          <w:ins w:id="12822" w:author="Priyanshu Solon" w:date="2025-05-22T22:35:00Z"/>
        </w:rPr>
      </w:pPr>
      <w:ins w:id="12823" w:author="Priyanshu Solon" w:date="2025-05-22T22:35:00Z">
        <w:r>
          <w:t xml:space="preserve">    &lt;title&gt;Bootstrap&lt;/title&gt;</w:t>
        </w:r>
      </w:ins>
    </w:p>
    <w:p w:rsidR="007C461F" w:rsidRDefault="007C461F" w:rsidP="007C461F">
      <w:pPr>
        <w:rPr>
          <w:ins w:id="12824" w:author="Priyanshu Solon" w:date="2025-05-22T22:35:00Z"/>
        </w:rPr>
      </w:pPr>
      <w:ins w:id="12825" w:author="Priyanshu Solon" w:date="2025-05-22T22:35:00Z">
        <w:r>
          <w:t xml:space="preserve">    &lt;link rel="stylesheet" href="../node_modules/bootstrap-icons/font/bootstrap-icons.css"&gt;</w:t>
        </w:r>
      </w:ins>
    </w:p>
    <w:p w:rsidR="007C461F" w:rsidRDefault="007C461F" w:rsidP="007C461F">
      <w:pPr>
        <w:rPr>
          <w:ins w:id="12826" w:author="Priyanshu Solon" w:date="2025-05-22T22:35:00Z"/>
        </w:rPr>
      </w:pPr>
      <w:ins w:id="12827" w:author="Priyanshu Solon" w:date="2025-05-22T22:35:00Z">
        <w:r>
          <w:t xml:space="preserve">    &lt;link rel="stylesheet" href="../node_modules/bootstrap/dist/css/bootstrap.css"&gt;</w:t>
        </w:r>
      </w:ins>
    </w:p>
    <w:p w:rsidR="007C461F" w:rsidRDefault="007C461F" w:rsidP="007C461F">
      <w:pPr>
        <w:rPr>
          <w:ins w:id="12828" w:author="Priyanshu Solon" w:date="2025-05-22T22:35:00Z"/>
        </w:rPr>
      </w:pPr>
      <w:ins w:id="12829" w:author="Priyanshu Solon" w:date="2025-05-22T22:35:00Z">
        <w:r>
          <w:t xml:space="preserve">    &lt;script src="../node_modules/bootstrap/dist/js/bootstrap.bundle.js"&gt;&lt;/script&gt;</w:t>
        </w:r>
      </w:ins>
    </w:p>
    <w:p w:rsidR="007C461F" w:rsidRDefault="007C461F" w:rsidP="007C461F">
      <w:pPr>
        <w:rPr>
          <w:ins w:id="12830" w:author="Priyanshu Solon" w:date="2025-05-22T22:35:00Z"/>
        </w:rPr>
      </w:pPr>
      <w:ins w:id="12831" w:author="Priyanshu Solon" w:date="2025-05-22T22:35:00Z">
        <w:r>
          <w:t xml:space="preserve">    &lt;style&gt;</w:t>
        </w:r>
      </w:ins>
    </w:p>
    <w:p w:rsidR="007C461F" w:rsidRDefault="007C461F" w:rsidP="007C461F">
      <w:pPr>
        <w:rPr>
          <w:ins w:id="12832" w:author="Priyanshu Solon" w:date="2025-05-22T22:35:00Z"/>
        </w:rPr>
      </w:pPr>
      <w:ins w:id="12833" w:author="Priyanshu Solon" w:date="2025-05-22T22:35:00Z">
        <w:r>
          <w:t xml:space="preserve">        .box {</w:t>
        </w:r>
      </w:ins>
    </w:p>
    <w:p w:rsidR="007C461F" w:rsidRDefault="007C461F" w:rsidP="007C461F">
      <w:pPr>
        <w:rPr>
          <w:ins w:id="12834" w:author="Priyanshu Solon" w:date="2025-05-22T22:35:00Z"/>
        </w:rPr>
      </w:pPr>
      <w:ins w:id="12835" w:author="Priyanshu Solon" w:date="2025-05-22T22:35:00Z">
        <w:r>
          <w:t xml:space="preserve">            width: 100px;</w:t>
        </w:r>
      </w:ins>
    </w:p>
    <w:p w:rsidR="007C461F" w:rsidRDefault="007C461F" w:rsidP="007C461F">
      <w:pPr>
        <w:rPr>
          <w:ins w:id="12836" w:author="Priyanshu Solon" w:date="2025-05-22T22:35:00Z"/>
        </w:rPr>
      </w:pPr>
      <w:ins w:id="12837" w:author="Priyanshu Solon" w:date="2025-05-22T22:35:00Z">
        <w:r>
          <w:t xml:space="preserve">            height: 100px;</w:t>
        </w:r>
      </w:ins>
    </w:p>
    <w:p w:rsidR="007C461F" w:rsidRDefault="007C461F" w:rsidP="007C461F">
      <w:pPr>
        <w:rPr>
          <w:ins w:id="12838" w:author="Priyanshu Solon" w:date="2025-05-22T22:35:00Z"/>
        </w:rPr>
      </w:pPr>
      <w:ins w:id="12839" w:author="Priyanshu Solon" w:date="2025-05-22T22:35:00Z">
        <w:r>
          <w:t xml:space="preserve">            border:1px solid gray;</w:t>
        </w:r>
      </w:ins>
    </w:p>
    <w:p w:rsidR="007C461F" w:rsidRDefault="007C461F" w:rsidP="007C461F">
      <w:pPr>
        <w:rPr>
          <w:ins w:id="12840" w:author="Priyanshu Solon" w:date="2025-05-22T22:35:00Z"/>
        </w:rPr>
      </w:pPr>
      <w:ins w:id="12841" w:author="Priyanshu Solon" w:date="2025-05-22T22:35:00Z">
        <w:r>
          <w:t xml:space="preserve">        }</w:t>
        </w:r>
      </w:ins>
    </w:p>
    <w:p w:rsidR="007C461F" w:rsidRDefault="007C461F" w:rsidP="007C461F">
      <w:pPr>
        <w:rPr>
          <w:ins w:id="12842" w:author="Priyanshu Solon" w:date="2025-05-22T22:35:00Z"/>
        </w:rPr>
      </w:pPr>
      <w:ins w:id="12843" w:author="Priyanshu Solon" w:date="2025-05-22T22:35:00Z">
        <w:r>
          <w:t xml:space="preserve">    &lt;/style&gt;</w:t>
        </w:r>
      </w:ins>
    </w:p>
    <w:p w:rsidR="007C461F" w:rsidRDefault="007C461F" w:rsidP="007C461F">
      <w:pPr>
        <w:rPr>
          <w:ins w:id="12844" w:author="Priyanshu Solon" w:date="2025-05-22T22:35:00Z"/>
        </w:rPr>
      </w:pPr>
      <w:ins w:id="12845" w:author="Priyanshu Solon" w:date="2025-05-22T22:35:00Z">
        <w:r>
          <w:t>&lt;/head&gt;</w:t>
        </w:r>
      </w:ins>
    </w:p>
    <w:p w:rsidR="007C461F" w:rsidRDefault="007C461F" w:rsidP="007C461F">
      <w:pPr>
        <w:rPr>
          <w:ins w:id="12846" w:author="Priyanshu Solon" w:date="2025-05-22T22:35:00Z"/>
        </w:rPr>
      </w:pPr>
      <w:ins w:id="12847" w:author="Priyanshu Solon" w:date="2025-05-22T22:35:00Z">
        <w:r>
          <w:t>&lt;body&gt;</w:t>
        </w:r>
      </w:ins>
    </w:p>
    <w:p w:rsidR="007C461F" w:rsidRDefault="007C461F" w:rsidP="007C461F">
      <w:pPr>
        <w:rPr>
          <w:ins w:id="12848" w:author="Priyanshu Solon" w:date="2025-05-22T22:35:00Z"/>
        </w:rPr>
      </w:pPr>
      <w:ins w:id="12849" w:author="Priyanshu Solon" w:date="2025-05-22T22:35:00Z">
        <w:r>
          <w:t xml:space="preserve">    &lt;div class="p-4 m-4 d-flex flex-row justify-content-between flex-wrap"&gt;</w:t>
        </w:r>
      </w:ins>
    </w:p>
    <w:p w:rsidR="007C461F" w:rsidRDefault="007C461F" w:rsidP="007C461F">
      <w:pPr>
        <w:rPr>
          <w:ins w:id="12850" w:author="Priyanshu Solon" w:date="2025-05-22T22:35:00Z"/>
        </w:rPr>
      </w:pPr>
      <w:ins w:id="12851" w:author="Priyanshu Solon" w:date="2025-05-22T22:35:00Z">
        <w:r>
          <w:lastRenderedPageBreak/>
          <w:t xml:space="preserve">        &lt;div class="box"&gt;&lt;/div&gt;</w:t>
        </w:r>
      </w:ins>
    </w:p>
    <w:p w:rsidR="007C461F" w:rsidRDefault="007C461F" w:rsidP="007C461F">
      <w:pPr>
        <w:rPr>
          <w:ins w:id="12852" w:author="Priyanshu Solon" w:date="2025-05-22T22:35:00Z"/>
        </w:rPr>
      </w:pPr>
      <w:ins w:id="12853" w:author="Priyanshu Solon" w:date="2025-05-22T22:35:00Z">
        <w:r>
          <w:t xml:space="preserve">        &lt;div class="box"&gt;&lt;/div&gt;</w:t>
        </w:r>
      </w:ins>
    </w:p>
    <w:p w:rsidR="007C461F" w:rsidRDefault="007C461F" w:rsidP="007C461F">
      <w:pPr>
        <w:rPr>
          <w:ins w:id="12854" w:author="Priyanshu Solon" w:date="2025-05-22T22:35:00Z"/>
        </w:rPr>
      </w:pPr>
      <w:ins w:id="12855" w:author="Priyanshu Solon" w:date="2025-05-22T22:35:00Z">
        <w:r>
          <w:t xml:space="preserve">        &lt;div class="box"&gt;&lt;/div&gt;</w:t>
        </w:r>
      </w:ins>
    </w:p>
    <w:p w:rsidR="007C461F" w:rsidRDefault="007C461F" w:rsidP="007C461F">
      <w:pPr>
        <w:rPr>
          <w:ins w:id="12856" w:author="Priyanshu Solon" w:date="2025-05-22T22:35:00Z"/>
        </w:rPr>
      </w:pPr>
      <w:ins w:id="12857" w:author="Priyanshu Solon" w:date="2025-05-22T22:35:00Z">
        <w:r>
          <w:t xml:space="preserve">        &lt;div class="box"&gt;&lt;/div&gt;</w:t>
        </w:r>
      </w:ins>
    </w:p>
    <w:p w:rsidR="007C461F" w:rsidRDefault="007C461F" w:rsidP="007C461F">
      <w:pPr>
        <w:rPr>
          <w:ins w:id="12858" w:author="Priyanshu Solon" w:date="2025-05-22T22:35:00Z"/>
        </w:rPr>
      </w:pPr>
      <w:ins w:id="12859" w:author="Priyanshu Solon" w:date="2025-05-22T22:35:00Z">
        <w:r>
          <w:t xml:space="preserve">        &lt;div class="box"&gt;&lt;/div&gt;</w:t>
        </w:r>
      </w:ins>
    </w:p>
    <w:p w:rsidR="007C461F" w:rsidRDefault="007C461F" w:rsidP="007C461F">
      <w:pPr>
        <w:rPr>
          <w:ins w:id="12860" w:author="Priyanshu Solon" w:date="2025-05-22T22:35:00Z"/>
        </w:rPr>
      </w:pPr>
      <w:ins w:id="12861" w:author="Priyanshu Solon" w:date="2025-05-22T22:35:00Z">
        <w:r>
          <w:t xml:space="preserve">        &lt;div class="box"&gt;&lt;/div&gt;</w:t>
        </w:r>
      </w:ins>
    </w:p>
    <w:p w:rsidR="007C461F" w:rsidRDefault="007C461F" w:rsidP="007C461F">
      <w:pPr>
        <w:rPr>
          <w:ins w:id="12862" w:author="Priyanshu Solon" w:date="2025-05-22T22:35:00Z"/>
        </w:rPr>
      </w:pPr>
      <w:ins w:id="12863" w:author="Priyanshu Solon" w:date="2025-05-22T22:35:00Z">
        <w:r>
          <w:t xml:space="preserve">        &lt;div class="box"&gt;&lt;/div&gt;</w:t>
        </w:r>
      </w:ins>
    </w:p>
    <w:p w:rsidR="007C461F" w:rsidRDefault="007C461F" w:rsidP="007C461F">
      <w:pPr>
        <w:rPr>
          <w:ins w:id="12864" w:author="Priyanshu Solon" w:date="2025-05-22T22:35:00Z"/>
        </w:rPr>
      </w:pPr>
      <w:ins w:id="12865" w:author="Priyanshu Solon" w:date="2025-05-22T22:35:00Z">
        <w:r>
          <w:t xml:space="preserve">        &lt;div class="box"&gt;&lt;/div&gt;</w:t>
        </w:r>
      </w:ins>
    </w:p>
    <w:p w:rsidR="007C461F" w:rsidRDefault="007C461F" w:rsidP="007C461F">
      <w:pPr>
        <w:rPr>
          <w:ins w:id="12866" w:author="Priyanshu Solon" w:date="2025-05-22T22:35:00Z"/>
        </w:rPr>
      </w:pPr>
      <w:ins w:id="12867" w:author="Priyanshu Solon" w:date="2025-05-22T22:35:00Z">
        <w:r>
          <w:t xml:space="preserve">        &lt;div class="box"&gt;&lt;/div&gt;</w:t>
        </w:r>
      </w:ins>
    </w:p>
    <w:p w:rsidR="007C461F" w:rsidRDefault="007C461F" w:rsidP="007C461F">
      <w:pPr>
        <w:rPr>
          <w:ins w:id="12868" w:author="Priyanshu Solon" w:date="2025-05-22T22:35:00Z"/>
        </w:rPr>
      </w:pPr>
      <w:ins w:id="12869" w:author="Priyanshu Solon" w:date="2025-05-22T22:35:00Z">
        <w:r>
          <w:t xml:space="preserve">    &lt;/div&gt;</w:t>
        </w:r>
      </w:ins>
    </w:p>
    <w:p w:rsidR="007C461F" w:rsidRDefault="007C461F" w:rsidP="007C461F">
      <w:pPr>
        <w:rPr>
          <w:ins w:id="12870" w:author="Priyanshu Solon" w:date="2025-05-22T22:35:00Z"/>
        </w:rPr>
      </w:pPr>
      <w:ins w:id="12871" w:author="Priyanshu Solon" w:date="2025-05-22T22:35:00Z">
        <w:r>
          <w:t>&lt;/body&gt;</w:t>
        </w:r>
      </w:ins>
    </w:p>
    <w:p w:rsidR="007C461F" w:rsidRDefault="007C461F" w:rsidP="007C461F">
      <w:pPr>
        <w:rPr>
          <w:ins w:id="12872" w:author="Priyanshu Solon" w:date="2025-05-22T22:35:00Z"/>
        </w:rPr>
      </w:pPr>
      <w:ins w:id="12873" w:author="Priyanshu Solon" w:date="2025-05-22T22:35:00Z">
        <w:r>
          <w:t>&lt;/html&gt;</w:t>
        </w:r>
      </w:ins>
    </w:p>
    <w:p w:rsidR="007C461F" w:rsidRDefault="007C461F" w:rsidP="007C461F">
      <w:pPr>
        <w:rPr>
          <w:ins w:id="12874" w:author="Priyanshu Solon" w:date="2025-05-22T22:35:00Z"/>
        </w:rPr>
      </w:pPr>
    </w:p>
    <w:p w:rsidR="007C461F" w:rsidRPr="001C4B4A" w:rsidRDefault="007C461F" w:rsidP="007C461F">
      <w:pPr>
        <w:rPr>
          <w:ins w:id="12875" w:author="Priyanshu Solon" w:date="2025-05-22T22:35:00Z"/>
          <w:b/>
          <w:bCs/>
          <w:rPrChange w:id="12876" w:author="Priyanshu Solon" w:date="2025-05-22T23:13:00Z">
            <w:rPr>
              <w:ins w:id="12877" w:author="Priyanshu Solon" w:date="2025-05-22T22:35:00Z"/>
            </w:rPr>
          </w:rPrChange>
        </w:rPr>
      </w:pPr>
      <w:ins w:id="12878" w:author="Priyanshu Solon" w:date="2025-05-22T22:35:00Z">
        <w:r w:rsidRPr="001C4B4A">
          <w:rPr>
            <w:b/>
            <w:bCs/>
            <w:rPrChange w:id="12879" w:author="Priyanshu Solon" w:date="2025-05-22T23:13:00Z">
              <w:rPr/>
            </w:rPrChange>
          </w:rPr>
          <w:t>Bootstrap Grid</w:t>
        </w:r>
      </w:ins>
    </w:p>
    <w:p w:rsidR="007C461F" w:rsidRDefault="007C461F" w:rsidP="007C461F">
      <w:pPr>
        <w:rPr>
          <w:ins w:id="12880" w:author="Priyanshu Solon" w:date="2025-05-22T22:35:00Z"/>
        </w:rPr>
      </w:pPr>
    </w:p>
    <w:p w:rsidR="007C461F" w:rsidRDefault="007C461F" w:rsidP="007C461F">
      <w:pPr>
        <w:rPr>
          <w:ins w:id="12881" w:author="Priyanshu Solon" w:date="2025-05-22T22:35:00Z"/>
        </w:rPr>
      </w:pPr>
      <w:ins w:id="12882" w:author="Priyanshu Solon" w:date="2025-05-22T22:35:00Z">
        <w:r>
          <w:t xml:space="preserve">    .row</w:t>
        </w:r>
      </w:ins>
    </w:p>
    <w:p w:rsidR="007C461F" w:rsidRDefault="007C461F" w:rsidP="007C461F">
      <w:pPr>
        <w:rPr>
          <w:ins w:id="12883" w:author="Priyanshu Solon" w:date="2025-05-22T22:35:00Z"/>
        </w:rPr>
      </w:pPr>
      <w:ins w:id="12884" w:author="Priyanshu Solon" w:date="2025-05-22T22:35:00Z">
        <w:r>
          <w:t xml:space="preserve">    .col</w:t>
        </w:r>
      </w:ins>
    </w:p>
    <w:p w:rsidR="007C461F" w:rsidRDefault="007C461F" w:rsidP="007C461F">
      <w:pPr>
        <w:rPr>
          <w:ins w:id="12885" w:author="Priyanshu Solon" w:date="2025-05-22T22:35:00Z"/>
        </w:rPr>
      </w:pPr>
      <w:ins w:id="12886" w:author="Priyanshu Solon" w:date="2025-05-22T22:35:00Z">
        <w:r>
          <w:t xml:space="preserve">    .col-{size}      1 to 12</w:t>
        </w:r>
      </w:ins>
    </w:p>
    <w:p w:rsidR="007C461F" w:rsidRDefault="007C461F" w:rsidP="007C461F">
      <w:pPr>
        <w:rPr>
          <w:ins w:id="12887" w:author="Priyanshu Solon" w:date="2025-05-22T22:35:00Z"/>
        </w:rPr>
      </w:pPr>
    </w:p>
    <w:p w:rsidR="007C461F" w:rsidRDefault="007C461F" w:rsidP="007C461F">
      <w:pPr>
        <w:rPr>
          <w:ins w:id="12888" w:author="Priyanshu Solon" w:date="2025-05-22T22:35:00Z"/>
        </w:rPr>
      </w:pPr>
      <w:ins w:id="12889" w:author="Priyanshu Solon" w:date="2025-05-22T22:35:00Z">
        <w:r>
          <w:t>Ex:</w:t>
        </w:r>
      </w:ins>
    </w:p>
    <w:p w:rsidR="007C461F" w:rsidRDefault="007C461F" w:rsidP="007C461F">
      <w:pPr>
        <w:rPr>
          <w:ins w:id="12890" w:author="Priyanshu Solon" w:date="2025-05-22T22:35:00Z"/>
        </w:rPr>
      </w:pPr>
      <w:ins w:id="12891" w:author="Priyanshu Solon" w:date="2025-05-22T22:35:00Z">
        <w:r>
          <w:t>&lt;!DOCTYPE html&gt;</w:t>
        </w:r>
      </w:ins>
    </w:p>
    <w:p w:rsidR="007C461F" w:rsidRDefault="007C461F" w:rsidP="007C461F">
      <w:pPr>
        <w:rPr>
          <w:ins w:id="12892" w:author="Priyanshu Solon" w:date="2025-05-22T22:35:00Z"/>
        </w:rPr>
      </w:pPr>
      <w:ins w:id="12893" w:author="Priyanshu Solon" w:date="2025-05-22T22:35:00Z">
        <w:r>
          <w:t>&lt;html lang="en"&gt;</w:t>
        </w:r>
      </w:ins>
    </w:p>
    <w:p w:rsidR="007C461F" w:rsidRDefault="007C461F" w:rsidP="007C461F">
      <w:pPr>
        <w:rPr>
          <w:ins w:id="12894" w:author="Priyanshu Solon" w:date="2025-05-22T22:35:00Z"/>
        </w:rPr>
      </w:pPr>
      <w:ins w:id="12895" w:author="Priyanshu Solon" w:date="2025-05-22T22:35:00Z">
        <w:r>
          <w:t>&lt;head&gt;</w:t>
        </w:r>
      </w:ins>
    </w:p>
    <w:p w:rsidR="007C461F" w:rsidRDefault="007C461F" w:rsidP="007C461F">
      <w:pPr>
        <w:rPr>
          <w:ins w:id="12896" w:author="Priyanshu Solon" w:date="2025-05-22T22:35:00Z"/>
        </w:rPr>
      </w:pPr>
      <w:ins w:id="12897" w:author="Priyanshu Solon" w:date="2025-05-22T22:35:00Z">
        <w:r>
          <w:t xml:space="preserve">    &lt;meta charset="UTF-8"&gt;</w:t>
        </w:r>
      </w:ins>
    </w:p>
    <w:p w:rsidR="007C461F" w:rsidRDefault="007C461F" w:rsidP="007C461F">
      <w:pPr>
        <w:rPr>
          <w:ins w:id="12898" w:author="Priyanshu Solon" w:date="2025-05-22T22:35:00Z"/>
        </w:rPr>
      </w:pPr>
      <w:ins w:id="12899" w:author="Priyanshu Solon" w:date="2025-05-22T22:35:00Z">
        <w:r>
          <w:t xml:space="preserve">    &lt;meta name="viewport" content="width=device-width, initial-scale=1.0"&gt;</w:t>
        </w:r>
      </w:ins>
    </w:p>
    <w:p w:rsidR="007C461F" w:rsidRDefault="007C461F" w:rsidP="007C461F">
      <w:pPr>
        <w:rPr>
          <w:ins w:id="12900" w:author="Priyanshu Solon" w:date="2025-05-22T22:35:00Z"/>
        </w:rPr>
      </w:pPr>
      <w:ins w:id="12901" w:author="Priyanshu Solon" w:date="2025-05-22T22:35:00Z">
        <w:r>
          <w:t xml:space="preserve">    &lt;title&gt;Bootstrap&lt;/title&gt;</w:t>
        </w:r>
      </w:ins>
    </w:p>
    <w:p w:rsidR="007C461F" w:rsidRDefault="007C461F" w:rsidP="007C461F">
      <w:pPr>
        <w:rPr>
          <w:ins w:id="12902" w:author="Priyanshu Solon" w:date="2025-05-22T22:35:00Z"/>
        </w:rPr>
      </w:pPr>
      <w:ins w:id="12903" w:author="Priyanshu Solon" w:date="2025-05-22T22:35:00Z">
        <w:r>
          <w:t xml:space="preserve">    &lt;link rel="stylesheet" href="../node_modules/bootstrap-icons/font/bootstrap-icons.css"&gt;</w:t>
        </w:r>
      </w:ins>
    </w:p>
    <w:p w:rsidR="007C461F" w:rsidRDefault="007C461F" w:rsidP="007C461F">
      <w:pPr>
        <w:rPr>
          <w:ins w:id="12904" w:author="Priyanshu Solon" w:date="2025-05-22T22:35:00Z"/>
        </w:rPr>
      </w:pPr>
      <w:ins w:id="12905" w:author="Priyanshu Solon" w:date="2025-05-22T22:35:00Z">
        <w:r>
          <w:t xml:space="preserve">    &lt;link rel="stylesheet" href="../node_modules/bootstrap/dist/css/bootstrap.css"&gt;</w:t>
        </w:r>
      </w:ins>
    </w:p>
    <w:p w:rsidR="007C461F" w:rsidRDefault="007C461F" w:rsidP="007C461F">
      <w:pPr>
        <w:rPr>
          <w:ins w:id="12906" w:author="Priyanshu Solon" w:date="2025-05-22T22:35:00Z"/>
        </w:rPr>
      </w:pPr>
      <w:ins w:id="12907" w:author="Priyanshu Solon" w:date="2025-05-22T22:35:00Z">
        <w:r>
          <w:t xml:space="preserve">    &lt;script src="../node_modules/bootstrap/dist/js/bootstrap.bundle.js"&gt;&lt;/script&gt;</w:t>
        </w:r>
      </w:ins>
    </w:p>
    <w:p w:rsidR="007C461F" w:rsidRDefault="007C461F" w:rsidP="007C461F">
      <w:pPr>
        <w:rPr>
          <w:ins w:id="12908" w:author="Priyanshu Solon" w:date="2025-05-22T22:35:00Z"/>
        </w:rPr>
      </w:pPr>
      <w:ins w:id="12909" w:author="Priyanshu Solon" w:date="2025-05-22T22:35:00Z">
        <w:r>
          <w:lastRenderedPageBreak/>
          <w:t xml:space="preserve">    &lt;style&gt;</w:t>
        </w:r>
      </w:ins>
    </w:p>
    <w:p w:rsidR="007C461F" w:rsidRDefault="007C461F" w:rsidP="007C461F">
      <w:pPr>
        <w:rPr>
          <w:ins w:id="12910" w:author="Priyanshu Solon" w:date="2025-05-22T22:35:00Z"/>
        </w:rPr>
      </w:pPr>
      <w:ins w:id="12911" w:author="Priyanshu Solon" w:date="2025-05-22T22:35:00Z">
        <w:r>
          <w:t xml:space="preserve">        .box {</w:t>
        </w:r>
      </w:ins>
    </w:p>
    <w:p w:rsidR="007C461F" w:rsidRDefault="007C461F" w:rsidP="007C461F">
      <w:pPr>
        <w:rPr>
          <w:ins w:id="12912" w:author="Priyanshu Solon" w:date="2025-05-22T22:35:00Z"/>
        </w:rPr>
      </w:pPr>
      <w:ins w:id="12913" w:author="Priyanshu Solon" w:date="2025-05-22T22:35:00Z">
        <w:r>
          <w:t xml:space="preserve">            width: 100px;</w:t>
        </w:r>
      </w:ins>
    </w:p>
    <w:p w:rsidR="007C461F" w:rsidRDefault="007C461F" w:rsidP="007C461F">
      <w:pPr>
        <w:rPr>
          <w:ins w:id="12914" w:author="Priyanshu Solon" w:date="2025-05-22T22:35:00Z"/>
        </w:rPr>
      </w:pPr>
      <w:ins w:id="12915" w:author="Priyanshu Solon" w:date="2025-05-22T22:35:00Z">
        <w:r>
          <w:t xml:space="preserve">            height: 100px;</w:t>
        </w:r>
      </w:ins>
    </w:p>
    <w:p w:rsidR="007C461F" w:rsidRDefault="007C461F" w:rsidP="007C461F">
      <w:pPr>
        <w:rPr>
          <w:ins w:id="12916" w:author="Priyanshu Solon" w:date="2025-05-22T22:35:00Z"/>
        </w:rPr>
      </w:pPr>
      <w:ins w:id="12917" w:author="Priyanshu Solon" w:date="2025-05-22T22:35:00Z">
        <w:r>
          <w:t xml:space="preserve">            border:1px solid gray;</w:t>
        </w:r>
      </w:ins>
    </w:p>
    <w:p w:rsidR="007C461F" w:rsidRDefault="007C461F" w:rsidP="007C461F">
      <w:pPr>
        <w:rPr>
          <w:ins w:id="12918" w:author="Priyanshu Solon" w:date="2025-05-22T22:35:00Z"/>
        </w:rPr>
      </w:pPr>
      <w:ins w:id="12919" w:author="Priyanshu Solon" w:date="2025-05-22T22:35:00Z">
        <w:r>
          <w:t xml:space="preserve">        }</w:t>
        </w:r>
      </w:ins>
    </w:p>
    <w:p w:rsidR="007C461F" w:rsidRDefault="007C461F" w:rsidP="007C461F">
      <w:pPr>
        <w:rPr>
          <w:ins w:id="12920" w:author="Priyanshu Solon" w:date="2025-05-22T22:35:00Z"/>
        </w:rPr>
      </w:pPr>
      <w:ins w:id="12921" w:author="Priyanshu Solon" w:date="2025-05-22T22:35:00Z">
        <w:r>
          <w:t xml:space="preserve">    &lt;/style&gt;</w:t>
        </w:r>
      </w:ins>
    </w:p>
    <w:p w:rsidR="007C461F" w:rsidRDefault="007C461F" w:rsidP="007C461F">
      <w:pPr>
        <w:rPr>
          <w:ins w:id="12922" w:author="Priyanshu Solon" w:date="2025-05-22T22:35:00Z"/>
        </w:rPr>
      </w:pPr>
      <w:ins w:id="12923" w:author="Priyanshu Solon" w:date="2025-05-22T22:35:00Z">
        <w:r>
          <w:t>&lt;/head&gt;</w:t>
        </w:r>
      </w:ins>
    </w:p>
    <w:p w:rsidR="007C461F" w:rsidRDefault="007C461F" w:rsidP="007C461F">
      <w:pPr>
        <w:rPr>
          <w:ins w:id="12924" w:author="Priyanshu Solon" w:date="2025-05-22T22:35:00Z"/>
        </w:rPr>
      </w:pPr>
      <w:ins w:id="12925" w:author="Priyanshu Solon" w:date="2025-05-22T22:35:00Z">
        <w:r>
          <w:t>&lt;body&gt;</w:t>
        </w:r>
      </w:ins>
    </w:p>
    <w:p w:rsidR="007C461F" w:rsidRDefault="007C461F" w:rsidP="007C461F">
      <w:pPr>
        <w:rPr>
          <w:ins w:id="12926" w:author="Priyanshu Solon" w:date="2025-05-22T22:35:00Z"/>
        </w:rPr>
      </w:pPr>
      <w:ins w:id="12927" w:author="Priyanshu Solon" w:date="2025-05-22T22:35:00Z">
        <w:r>
          <w:t xml:space="preserve">    &lt;div class="row border m-1 border-4 border-danger p-1"&gt;</w:t>
        </w:r>
      </w:ins>
    </w:p>
    <w:p w:rsidR="007C461F" w:rsidRDefault="007C461F" w:rsidP="007C461F">
      <w:pPr>
        <w:rPr>
          <w:ins w:id="12928" w:author="Priyanshu Solon" w:date="2025-05-22T22:35:00Z"/>
        </w:rPr>
      </w:pPr>
      <w:ins w:id="12929" w:author="Priyanshu Solon" w:date="2025-05-22T22:35:00Z">
        <w:r>
          <w:t xml:space="preserve">        &lt;div class="col-3 p-4 border border-warning border-2"&gt;</w:t>
        </w:r>
      </w:ins>
    </w:p>
    <w:p w:rsidR="007C461F" w:rsidRDefault="007C461F" w:rsidP="007C461F">
      <w:pPr>
        <w:rPr>
          <w:ins w:id="12930" w:author="Priyanshu Solon" w:date="2025-05-22T22:35:00Z"/>
        </w:rPr>
      </w:pPr>
      <w:ins w:id="12931" w:author="Priyanshu Solon" w:date="2025-05-22T22:35:00Z">
        <w:r>
          <w:t xml:space="preserve">            col-1</w:t>
        </w:r>
      </w:ins>
    </w:p>
    <w:p w:rsidR="007C461F" w:rsidRDefault="007C461F" w:rsidP="007C461F">
      <w:pPr>
        <w:rPr>
          <w:ins w:id="12932" w:author="Priyanshu Solon" w:date="2025-05-22T22:35:00Z"/>
        </w:rPr>
      </w:pPr>
      <w:ins w:id="12933" w:author="Priyanshu Solon" w:date="2025-05-22T22:35:00Z">
        <w:r>
          <w:t xml:space="preserve">        &lt;/div&gt;</w:t>
        </w:r>
      </w:ins>
    </w:p>
    <w:p w:rsidR="007C461F" w:rsidRDefault="007C461F" w:rsidP="007C461F">
      <w:pPr>
        <w:rPr>
          <w:ins w:id="12934" w:author="Priyanshu Solon" w:date="2025-05-22T22:35:00Z"/>
        </w:rPr>
      </w:pPr>
      <w:ins w:id="12935" w:author="Priyanshu Solon" w:date="2025-05-22T22:35:00Z">
        <w:r>
          <w:t xml:space="preserve">        &lt;div class="col-6 p-4 border border-warning border-2"&gt;</w:t>
        </w:r>
      </w:ins>
    </w:p>
    <w:p w:rsidR="007C461F" w:rsidRDefault="007C461F" w:rsidP="007C461F">
      <w:pPr>
        <w:rPr>
          <w:ins w:id="12936" w:author="Priyanshu Solon" w:date="2025-05-22T22:35:00Z"/>
        </w:rPr>
      </w:pPr>
      <w:ins w:id="12937" w:author="Priyanshu Solon" w:date="2025-05-22T22:35:00Z">
        <w:r>
          <w:t xml:space="preserve">            col-2</w:t>
        </w:r>
      </w:ins>
    </w:p>
    <w:p w:rsidR="007C461F" w:rsidRDefault="007C461F" w:rsidP="007C461F">
      <w:pPr>
        <w:rPr>
          <w:ins w:id="12938" w:author="Priyanshu Solon" w:date="2025-05-22T22:35:00Z"/>
        </w:rPr>
      </w:pPr>
      <w:ins w:id="12939" w:author="Priyanshu Solon" w:date="2025-05-22T22:35:00Z">
        <w:r>
          <w:t xml:space="preserve">        &lt;/div&gt;</w:t>
        </w:r>
      </w:ins>
    </w:p>
    <w:p w:rsidR="007C461F" w:rsidRDefault="007C461F" w:rsidP="007C461F">
      <w:pPr>
        <w:rPr>
          <w:ins w:id="12940" w:author="Priyanshu Solon" w:date="2025-05-22T22:35:00Z"/>
        </w:rPr>
      </w:pPr>
      <w:ins w:id="12941" w:author="Priyanshu Solon" w:date="2025-05-22T22:35:00Z">
        <w:r>
          <w:t xml:space="preserve">        &lt;div class="col-3 p-4 border border-warning border-2"&gt;</w:t>
        </w:r>
      </w:ins>
    </w:p>
    <w:p w:rsidR="007C461F" w:rsidRDefault="007C461F" w:rsidP="007C461F">
      <w:pPr>
        <w:rPr>
          <w:ins w:id="12942" w:author="Priyanshu Solon" w:date="2025-05-22T22:35:00Z"/>
        </w:rPr>
      </w:pPr>
      <w:ins w:id="12943" w:author="Priyanshu Solon" w:date="2025-05-22T22:35:00Z">
        <w:r>
          <w:t xml:space="preserve">            col-2</w:t>
        </w:r>
      </w:ins>
    </w:p>
    <w:p w:rsidR="007C461F" w:rsidRDefault="007C461F" w:rsidP="007C461F">
      <w:pPr>
        <w:rPr>
          <w:ins w:id="12944" w:author="Priyanshu Solon" w:date="2025-05-22T22:35:00Z"/>
        </w:rPr>
      </w:pPr>
      <w:ins w:id="12945" w:author="Priyanshu Solon" w:date="2025-05-22T22:35:00Z">
        <w:r>
          <w:t xml:space="preserve">        &lt;/div&gt;</w:t>
        </w:r>
      </w:ins>
    </w:p>
    <w:p w:rsidR="007C461F" w:rsidRDefault="007C461F" w:rsidP="007C461F">
      <w:pPr>
        <w:rPr>
          <w:ins w:id="12946" w:author="Priyanshu Solon" w:date="2025-05-22T22:35:00Z"/>
        </w:rPr>
      </w:pPr>
      <w:ins w:id="12947" w:author="Priyanshu Solon" w:date="2025-05-22T22:35:00Z">
        <w:r>
          <w:t xml:space="preserve">    &lt;/div&gt;</w:t>
        </w:r>
      </w:ins>
    </w:p>
    <w:p w:rsidR="007C461F" w:rsidRDefault="007C461F" w:rsidP="007C461F">
      <w:pPr>
        <w:rPr>
          <w:ins w:id="12948" w:author="Priyanshu Solon" w:date="2025-05-22T22:35:00Z"/>
        </w:rPr>
      </w:pPr>
      <w:ins w:id="12949" w:author="Priyanshu Solon" w:date="2025-05-22T22:35:00Z">
        <w:r>
          <w:t>&lt;/body&gt;</w:t>
        </w:r>
      </w:ins>
    </w:p>
    <w:p w:rsidR="007C461F" w:rsidRDefault="007C461F" w:rsidP="007C461F">
      <w:pPr>
        <w:rPr>
          <w:ins w:id="12950" w:author="Priyanshu Solon" w:date="2025-05-22T22:35:00Z"/>
        </w:rPr>
      </w:pPr>
      <w:ins w:id="12951" w:author="Priyanshu Solon" w:date="2025-05-22T22:35:00Z">
        <w:r>
          <w:t>&lt;/html&gt;</w:t>
        </w:r>
      </w:ins>
    </w:p>
    <w:p w:rsidR="007C461F" w:rsidRDefault="007C461F" w:rsidP="007C461F">
      <w:pPr>
        <w:rPr>
          <w:ins w:id="12952" w:author="Priyanshu Solon" w:date="2025-05-22T22:35:00Z"/>
        </w:rPr>
      </w:pPr>
    </w:p>
    <w:p w:rsidR="007C461F" w:rsidRPr="001C4B4A" w:rsidRDefault="007C461F" w:rsidP="007C461F">
      <w:pPr>
        <w:rPr>
          <w:ins w:id="12953" w:author="Priyanshu Solon" w:date="2025-05-22T22:35:00Z"/>
          <w:b/>
          <w:bCs/>
          <w:rPrChange w:id="12954" w:author="Priyanshu Solon" w:date="2025-05-22T23:13:00Z">
            <w:rPr>
              <w:ins w:id="12955" w:author="Priyanshu Solon" w:date="2025-05-22T22:35:00Z"/>
            </w:rPr>
          </w:rPrChange>
        </w:rPr>
      </w:pPr>
      <w:ins w:id="12956" w:author="Priyanshu Solon" w:date="2025-05-22T22:35:00Z">
        <w:r w:rsidRPr="001C4B4A">
          <w:rPr>
            <w:b/>
            <w:bCs/>
            <w:rPrChange w:id="12957" w:author="Priyanshu Solon" w:date="2025-05-22T23:13:00Z">
              <w:rPr/>
            </w:rPrChange>
          </w:rPr>
          <w:t>Bootstrap Float</w:t>
        </w:r>
      </w:ins>
    </w:p>
    <w:p w:rsidR="007C461F" w:rsidRDefault="007C461F" w:rsidP="007C461F">
      <w:pPr>
        <w:rPr>
          <w:ins w:id="12958" w:author="Priyanshu Solon" w:date="2025-05-22T22:35:00Z"/>
        </w:rPr>
      </w:pPr>
    </w:p>
    <w:p w:rsidR="007C461F" w:rsidRDefault="007C461F" w:rsidP="007C461F">
      <w:pPr>
        <w:rPr>
          <w:ins w:id="12959" w:author="Priyanshu Solon" w:date="2025-05-22T22:35:00Z"/>
        </w:rPr>
      </w:pPr>
      <w:ins w:id="12960" w:author="Priyanshu Solon" w:date="2025-05-22T22:35:00Z">
        <w:r>
          <w:t xml:space="preserve">    .float-start</w:t>
        </w:r>
      </w:ins>
    </w:p>
    <w:p w:rsidR="007C461F" w:rsidRDefault="007C461F" w:rsidP="007C461F">
      <w:pPr>
        <w:rPr>
          <w:ins w:id="12961" w:author="Priyanshu Solon" w:date="2025-05-22T22:35:00Z"/>
        </w:rPr>
      </w:pPr>
      <w:ins w:id="12962" w:author="Priyanshu Solon" w:date="2025-05-22T22:35:00Z">
        <w:r>
          <w:t xml:space="preserve">    .float-end</w:t>
        </w:r>
      </w:ins>
    </w:p>
    <w:p w:rsidR="007C461F" w:rsidRDefault="007C461F" w:rsidP="007C461F">
      <w:pPr>
        <w:rPr>
          <w:ins w:id="12963" w:author="Priyanshu Solon" w:date="2025-05-22T22:35:00Z"/>
        </w:rPr>
      </w:pPr>
    </w:p>
    <w:p w:rsidR="007C461F" w:rsidRDefault="007C461F" w:rsidP="007C461F">
      <w:pPr>
        <w:rPr>
          <w:ins w:id="12964" w:author="Priyanshu Solon" w:date="2025-05-22T22:35:00Z"/>
        </w:rPr>
      </w:pPr>
      <w:ins w:id="12965" w:author="Priyanshu Solon" w:date="2025-05-22T22:35:00Z">
        <w:r>
          <w:t>Ex:</w:t>
        </w:r>
      </w:ins>
    </w:p>
    <w:p w:rsidR="007C461F" w:rsidRDefault="007C461F" w:rsidP="007C461F">
      <w:pPr>
        <w:rPr>
          <w:ins w:id="12966" w:author="Priyanshu Solon" w:date="2025-05-22T22:35:00Z"/>
        </w:rPr>
      </w:pPr>
      <w:ins w:id="12967" w:author="Priyanshu Solon" w:date="2025-05-22T22:35:00Z">
        <w:r>
          <w:lastRenderedPageBreak/>
          <w:t>&lt;!DOCTYPE html&gt;</w:t>
        </w:r>
      </w:ins>
    </w:p>
    <w:p w:rsidR="007C461F" w:rsidRDefault="007C461F" w:rsidP="007C461F">
      <w:pPr>
        <w:rPr>
          <w:ins w:id="12968" w:author="Priyanshu Solon" w:date="2025-05-22T22:35:00Z"/>
        </w:rPr>
      </w:pPr>
      <w:ins w:id="12969" w:author="Priyanshu Solon" w:date="2025-05-22T22:35:00Z">
        <w:r>
          <w:t>&lt;html lang="en"&gt;</w:t>
        </w:r>
      </w:ins>
    </w:p>
    <w:p w:rsidR="007C461F" w:rsidRDefault="007C461F" w:rsidP="007C461F">
      <w:pPr>
        <w:rPr>
          <w:ins w:id="12970" w:author="Priyanshu Solon" w:date="2025-05-22T22:35:00Z"/>
        </w:rPr>
      </w:pPr>
      <w:ins w:id="12971" w:author="Priyanshu Solon" w:date="2025-05-22T22:35:00Z">
        <w:r>
          <w:t>&lt;head&gt;</w:t>
        </w:r>
      </w:ins>
    </w:p>
    <w:p w:rsidR="007C461F" w:rsidRDefault="007C461F" w:rsidP="007C461F">
      <w:pPr>
        <w:rPr>
          <w:ins w:id="12972" w:author="Priyanshu Solon" w:date="2025-05-22T22:35:00Z"/>
        </w:rPr>
      </w:pPr>
      <w:ins w:id="12973" w:author="Priyanshu Solon" w:date="2025-05-22T22:35:00Z">
        <w:r>
          <w:t xml:space="preserve">    &lt;meta charset="UTF-8"&gt;</w:t>
        </w:r>
      </w:ins>
    </w:p>
    <w:p w:rsidR="007C461F" w:rsidRDefault="007C461F" w:rsidP="007C461F">
      <w:pPr>
        <w:rPr>
          <w:ins w:id="12974" w:author="Priyanshu Solon" w:date="2025-05-22T22:35:00Z"/>
        </w:rPr>
      </w:pPr>
      <w:ins w:id="12975" w:author="Priyanshu Solon" w:date="2025-05-22T22:35:00Z">
        <w:r>
          <w:t xml:space="preserve">    &lt;meta name="viewport" content="width=device-width, initial-scale=1.0"&gt;</w:t>
        </w:r>
      </w:ins>
    </w:p>
    <w:p w:rsidR="007C461F" w:rsidRDefault="007C461F" w:rsidP="007C461F">
      <w:pPr>
        <w:rPr>
          <w:ins w:id="12976" w:author="Priyanshu Solon" w:date="2025-05-22T22:35:00Z"/>
        </w:rPr>
      </w:pPr>
      <w:ins w:id="12977" w:author="Priyanshu Solon" w:date="2025-05-22T22:35:00Z">
        <w:r>
          <w:t xml:space="preserve">    &lt;title&gt;Bootstrap&lt;/title&gt;</w:t>
        </w:r>
      </w:ins>
    </w:p>
    <w:p w:rsidR="007C461F" w:rsidRDefault="007C461F" w:rsidP="007C461F">
      <w:pPr>
        <w:rPr>
          <w:ins w:id="12978" w:author="Priyanshu Solon" w:date="2025-05-22T22:35:00Z"/>
        </w:rPr>
      </w:pPr>
      <w:ins w:id="12979" w:author="Priyanshu Solon" w:date="2025-05-22T22:35:00Z">
        <w:r>
          <w:t xml:space="preserve">    &lt;link rel="stylesheet" href="../node_modules/bootstrap-icons/font/bootstrap-icons.css"&gt;</w:t>
        </w:r>
      </w:ins>
    </w:p>
    <w:p w:rsidR="007C461F" w:rsidRDefault="007C461F" w:rsidP="007C461F">
      <w:pPr>
        <w:rPr>
          <w:ins w:id="12980" w:author="Priyanshu Solon" w:date="2025-05-22T22:35:00Z"/>
        </w:rPr>
      </w:pPr>
      <w:ins w:id="12981" w:author="Priyanshu Solon" w:date="2025-05-22T22:35:00Z">
        <w:r>
          <w:t xml:space="preserve">    &lt;link rel="stylesheet" href="../node_modules/bootstrap/dist/css/bootstrap.css"&gt;</w:t>
        </w:r>
      </w:ins>
    </w:p>
    <w:p w:rsidR="007C461F" w:rsidRDefault="007C461F" w:rsidP="007C461F">
      <w:pPr>
        <w:rPr>
          <w:ins w:id="12982" w:author="Priyanshu Solon" w:date="2025-05-22T22:35:00Z"/>
        </w:rPr>
      </w:pPr>
      <w:ins w:id="12983" w:author="Priyanshu Solon" w:date="2025-05-22T22:35:00Z">
        <w:r>
          <w:t xml:space="preserve">    &lt;script src="../node_modules/bootstrap/dist/js/bootstrap.bundle.js"&gt;&lt;/script&gt;</w:t>
        </w:r>
      </w:ins>
    </w:p>
    <w:p w:rsidR="007C461F" w:rsidRDefault="007C461F" w:rsidP="007C461F">
      <w:pPr>
        <w:rPr>
          <w:ins w:id="12984" w:author="Priyanshu Solon" w:date="2025-05-22T22:35:00Z"/>
        </w:rPr>
      </w:pPr>
      <w:ins w:id="12985" w:author="Priyanshu Solon" w:date="2025-05-22T22:35:00Z">
        <w:r>
          <w:t>&lt;/head&gt;</w:t>
        </w:r>
      </w:ins>
    </w:p>
    <w:p w:rsidR="007C461F" w:rsidRDefault="007C461F" w:rsidP="007C461F">
      <w:pPr>
        <w:rPr>
          <w:ins w:id="12986" w:author="Priyanshu Solon" w:date="2025-05-22T22:35:00Z"/>
        </w:rPr>
      </w:pPr>
      <w:ins w:id="12987" w:author="Priyanshu Solon" w:date="2025-05-22T22:35:00Z">
        <w:r>
          <w:t>&lt;body class="bg-secondary"&gt;</w:t>
        </w:r>
      </w:ins>
    </w:p>
    <w:p w:rsidR="007C461F" w:rsidRDefault="007C461F" w:rsidP="007C461F">
      <w:pPr>
        <w:rPr>
          <w:ins w:id="12988" w:author="Priyanshu Solon" w:date="2025-05-22T22:35:00Z"/>
        </w:rPr>
      </w:pPr>
      <w:ins w:id="12989" w:author="Priyanshu Solon" w:date="2025-05-22T22:35:00Z">
        <w:r>
          <w:t xml:space="preserve">    &lt;div class="m-4 p-4 bg-white"&gt;</w:t>
        </w:r>
      </w:ins>
    </w:p>
    <w:p w:rsidR="007C461F" w:rsidRDefault="007C461F" w:rsidP="007C461F">
      <w:pPr>
        <w:rPr>
          <w:ins w:id="12990" w:author="Priyanshu Solon" w:date="2025-05-22T22:35:00Z"/>
        </w:rPr>
      </w:pPr>
      <w:ins w:id="12991" w:author="Priyanshu Solon" w:date="2025-05-22T22:35:00Z">
        <w:r>
          <w:t xml:space="preserve">        &lt;div class="fs-4 fw-bold text-center"&gt;Personal Loan EMI Calculator&lt;/div&gt;</w:t>
        </w:r>
      </w:ins>
    </w:p>
    <w:p w:rsidR="007C461F" w:rsidRDefault="007C461F" w:rsidP="007C461F">
      <w:pPr>
        <w:rPr>
          <w:ins w:id="12992" w:author="Priyanshu Solon" w:date="2025-05-22T22:35:00Z"/>
        </w:rPr>
      </w:pPr>
      <w:ins w:id="12993" w:author="Priyanshu Solon" w:date="2025-05-22T22:35:00Z">
        <w:r>
          <w:t xml:space="preserve">        &lt;div class="row my-4"&gt;</w:t>
        </w:r>
      </w:ins>
    </w:p>
    <w:p w:rsidR="007C461F" w:rsidRDefault="007C461F" w:rsidP="007C461F">
      <w:pPr>
        <w:rPr>
          <w:ins w:id="12994" w:author="Priyanshu Solon" w:date="2025-05-22T22:35:00Z"/>
        </w:rPr>
      </w:pPr>
      <w:ins w:id="12995" w:author="Priyanshu Solon" w:date="2025-05-22T22:35:00Z">
        <w:r>
          <w:t xml:space="preserve">            &lt;div class="col"&gt;</w:t>
        </w:r>
      </w:ins>
    </w:p>
    <w:p w:rsidR="007C461F" w:rsidRDefault="007C461F" w:rsidP="007C461F">
      <w:pPr>
        <w:rPr>
          <w:ins w:id="12996" w:author="Priyanshu Solon" w:date="2025-05-22T22:35:00Z"/>
        </w:rPr>
      </w:pPr>
      <w:ins w:id="12997" w:author="Priyanshu Solon" w:date="2025-05-22T22:35:00Z">
        <w:r>
          <w:t xml:space="preserve">                Amount you need &lt;input type="text" size="8"&gt;</w:t>
        </w:r>
      </w:ins>
    </w:p>
    <w:p w:rsidR="007C461F" w:rsidRDefault="007C461F" w:rsidP="007C461F">
      <w:pPr>
        <w:rPr>
          <w:ins w:id="12998" w:author="Priyanshu Solon" w:date="2025-05-22T22:35:00Z"/>
        </w:rPr>
      </w:pPr>
      <w:ins w:id="12999" w:author="Priyanshu Solon" w:date="2025-05-22T22:35:00Z">
        <w:r>
          <w:t xml:space="preserve">            &lt;/div&gt;</w:t>
        </w:r>
      </w:ins>
    </w:p>
    <w:p w:rsidR="007C461F" w:rsidRDefault="007C461F" w:rsidP="007C461F">
      <w:pPr>
        <w:rPr>
          <w:ins w:id="13000" w:author="Priyanshu Solon" w:date="2025-05-22T22:35:00Z"/>
        </w:rPr>
      </w:pPr>
      <w:ins w:id="13001" w:author="Priyanshu Solon" w:date="2025-05-22T22:35:00Z">
        <w:r>
          <w:t xml:space="preserve">            &lt;div class="col"&gt;</w:t>
        </w:r>
      </w:ins>
    </w:p>
    <w:p w:rsidR="007C461F" w:rsidRDefault="007C461F" w:rsidP="007C461F">
      <w:pPr>
        <w:rPr>
          <w:ins w:id="13002" w:author="Priyanshu Solon" w:date="2025-05-22T22:35:00Z"/>
        </w:rPr>
      </w:pPr>
      <w:ins w:id="13003" w:author="Priyanshu Solon" w:date="2025-05-22T22:35:00Z">
        <w:r>
          <w:t xml:space="preserve">                for &lt;input type="text" size="2"&gt; years</w:t>
        </w:r>
      </w:ins>
    </w:p>
    <w:p w:rsidR="007C461F" w:rsidRDefault="007C461F" w:rsidP="007C461F">
      <w:pPr>
        <w:rPr>
          <w:ins w:id="13004" w:author="Priyanshu Solon" w:date="2025-05-22T22:35:00Z"/>
        </w:rPr>
      </w:pPr>
      <w:ins w:id="13005" w:author="Priyanshu Solon" w:date="2025-05-22T22:35:00Z">
        <w:r>
          <w:t xml:space="preserve">            &lt;/div&gt;</w:t>
        </w:r>
      </w:ins>
    </w:p>
    <w:p w:rsidR="007C461F" w:rsidRDefault="007C461F" w:rsidP="007C461F">
      <w:pPr>
        <w:rPr>
          <w:ins w:id="13006" w:author="Priyanshu Solon" w:date="2025-05-22T22:35:00Z"/>
        </w:rPr>
      </w:pPr>
      <w:ins w:id="13007" w:author="Priyanshu Solon" w:date="2025-05-22T22:35:00Z">
        <w:r>
          <w:t xml:space="preserve">            &lt;div class="col"&gt;</w:t>
        </w:r>
      </w:ins>
    </w:p>
    <w:p w:rsidR="007C461F" w:rsidRDefault="007C461F" w:rsidP="007C461F">
      <w:pPr>
        <w:rPr>
          <w:ins w:id="13008" w:author="Priyanshu Solon" w:date="2025-05-22T22:35:00Z"/>
        </w:rPr>
      </w:pPr>
      <w:ins w:id="13009" w:author="Priyanshu Solon" w:date="2025-05-22T22:35:00Z">
        <w:r>
          <w:t xml:space="preserve">                interest rate &lt;input type="text" size="2"&gt; %</w:t>
        </w:r>
      </w:ins>
    </w:p>
    <w:p w:rsidR="007C461F" w:rsidRDefault="007C461F" w:rsidP="007C461F">
      <w:pPr>
        <w:rPr>
          <w:ins w:id="13010" w:author="Priyanshu Solon" w:date="2025-05-22T22:35:00Z"/>
        </w:rPr>
      </w:pPr>
      <w:ins w:id="13011" w:author="Priyanshu Solon" w:date="2025-05-22T22:35:00Z">
        <w:r>
          <w:t xml:space="preserve">            &lt;/div&gt;</w:t>
        </w:r>
      </w:ins>
    </w:p>
    <w:p w:rsidR="007C461F" w:rsidRDefault="007C461F" w:rsidP="007C461F">
      <w:pPr>
        <w:rPr>
          <w:ins w:id="13012" w:author="Priyanshu Solon" w:date="2025-05-22T22:35:00Z"/>
        </w:rPr>
      </w:pPr>
      <w:ins w:id="13013" w:author="Priyanshu Solon" w:date="2025-05-22T22:35:00Z">
        <w:r>
          <w:t xml:space="preserve">        &lt;/div&gt;</w:t>
        </w:r>
      </w:ins>
    </w:p>
    <w:p w:rsidR="007C461F" w:rsidRDefault="007C461F" w:rsidP="007C461F">
      <w:pPr>
        <w:rPr>
          <w:ins w:id="13014" w:author="Priyanshu Solon" w:date="2025-05-22T22:35:00Z"/>
        </w:rPr>
      </w:pPr>
      <w:ins w:id="13015" w:author="Priyanshu Solon" w:date="2025-05-22T22:35:00Z">
        <w:r>
          <w:t xml:space="preserve">        &lt;div class="row my-4"&gt;</w:t>
        </w:r>
      </w:ins>
    </w:p>
    <w:p w:rsidR="007C461F" w:rsidRDefault="007C461F" w:rsidP="007C461F">
      <w:pPr>
        <w:rPr>
          <w:ins w:id="13016" w:author="Priyanshu Solon" w:date="2025-05-22T22:35:00Z"/>
        </w:rPr>
      </w:pPr>
      <w:ins w:id="13017" w:author="Priyanshu Solon" w:date="2025-05-22T22:35:00Z">
        <w:r>
          <w:t xml:space="preserve">            &lt;div class="col"&gt;</w:t>
        </w:r>
      </w:ins>
    </w:p>
    <w:p w:rsidR="007C461F" w:rsidRDefault="007C461F" w:rsidP="007C461F">
      <w:pPr>
        <w:rPr>
          <w:ins w:id="13018" w:author="Priyanshu Solon" w:date="2025-05-22T22:35:00Z"/>
        </w:rPr>
      </w:pPr>
      <w:ins w:id="13019" w:author="Priyanshu Solon" w:date="2025-05-22T22:35:00Z">
        <w:r>
          <w:t xml:space="preserve">                &lt;input type="range" min="1" max="100" value="20" class="w-100"&gt;</w:t>
        </w:r>
      </w:ins>
    </w:p>
    <w:p w:rsidR="007C461F" w:rsidRDefault="007C461F" w:rsidP="007C461F">
      <w:pPr>
        <w:rPr>
          <w:ins w:id="13020" w:author="Priyanshu Solon" w:date="2025-05-22T22:35:00Z"/>
        </w:rPr>
      </w:pPr>
      <w:ins w:id="13021" w:author="Priyanshu Solon" w:date="2025-05-22T22:35:00Z">
        <w:r>
          <w:t xml:space="preserve">                &lt;div&gt;</w:t>
        </w:r>
      </w:ins>
    </w:p>
    <w:p w:rsidR="007C461F" w:rsidRDefault="007C461F" w:rsidP="007C461F">
      <w:pPr>
        <w:rPr>
          <w:ins w:id="13022" w:author="Priyanshu Solon" w:date="2025-05-22T22:35:00Z"/>
        </w:rPr>
      </w:pPr>
      <w:ins w:id="13023" w:author="Priyanshu Solon" w:date="2025-05-22T22:35:00Z">
        <w:r>
          <w:t xml:space="preserve">                    &lt;span&gt;&amp;#8377; 1,00,000/-&lt;/span&gt;</w:t>
        </w:r>
      </w:ins>
    </w:p>
    <w:p w:rsidR="007C461F" w:rsidRDefault="007C461F" w:rsidP="007C461F">
      <w:pPr>
        <w:rPr>
          <w:ins w:id="13024" w:author="Priyanshu Solon" w:date="2025-05-22T22:35:00Z"/>
        </w:rPr>
      </w:pPr>
      <w:ins w:id="13025" w:author="Priyanshu Solon" w:date="2025-05-22T22:35:00Z">
        <w:r>
          <w:lastRenderedPageBreak/>
          <w:t xml:space="preserve">                    &lt;span class="float-end"&gt;&amp;#8377; 10,00,000/-&lt;/span&gt;</w:t>
        </w:r>
      </w:ins>
    </w:p>
    <w:p w:rsidR="007C461F" w:rsidRDefault="007C461F" w:rsidP="007C461F">
      <w:pPr>
        <w:rPr>
          <w:ins w:id="13026" w:author="Priyanshu Solon" w:date="2025-05-22T22:35:00Z"/>
        </w:rPr>
      </w:pPr>
      <w:ins w:id="13027" w:author="Priyanshu Solon" w:date="2025-05-22T22:35:00Z">
        <w:r>
          <w:t xml:space="preserve">                &lt;/div&gt;</w:t>
        </w:r>
      </w:ins>
    </w:p>
    <w:p w:rsidR="007C461F" w:rsidRDefault="007C461F" w:rsidP="007C461F">
      <w:pPr>
        <w:rPr>
          <w:ins w:id="13028" w:author="Priyanshu Solon" w:date="2025-05-22T22:35:00Z"/>
        </w:rPr>
      </w:pPr>
      <w:ins w:id="13029" w:author="Priyanshu Solon" w:date="2025-05-22T22:35:00Z">
        <w:r>
          <w:t xml:space="preserve">            &lt;/div&gt;</w:t>
        </w:r>
      </w:ins>
    </w:p>
    <w:p w:rsidR="007C461F" w:rsidRDefault="007C461F" w:rsidP="007C461F">
      <w:pPr>
        <w:rPr>
          <w:ins w:id="13030" w:author="Priyanshu Solon" w:date="2025-05-22T22:35:00Z"/>
        </w:rPr>
      </w:pPr>
      <w:ins w:id="13031" w:author="Priyanshu Solon" w:date="2025-05-22T22:35:00Z">
        <w:r>
          <w:t xml:space="preserve">            &lt;div class="col"&gt;</w:t>
        </w:r>
      </w:ins>
    </w:p>
    <w:p w:rsidR="007C461F" w:rsidRDefault="007C461F" w:rsidP="007C461F">
      <w:pPr>
        <w:rPr>
          <w:ins w:id="13032" w:author="Priyanshu Solon" w:date="2025-05-22T22:35:00Z"/>
        </w:rPr>
      </w:pPr>
      <w:ins w:id="13033" w:author="Priyanshu Solon" w:date="2025-05-22T22:35:00Z">
        <w:r>
          <w:t xml:space="preserve">                &lt;input type="range" value="2" class="w-100"&gt;</w:t>
        </w:r>
      </w:ins>
    </w:p>
    <w:p w:rsidR="007C461F" w:rsidRDefault="007C461F" w:rsidP="007C461F">
      <w:pPr>
        <w:rPr>
          <w:ins w:id="13034" w:author="Priyanshu Solon" w:date="2025-05-22T22:35:00Z"/>
        </w:rPr>
      </w:pPr>
      <w:ins w:id="13035" w:author="Priyanshu Solon" w:date="2025-05-22T22:35:00Z">
        <w:r>
          <w:t xml:space="preserve">                &lt;div&gt;</w:t>
        </w:r>
      </w:ins>
    </w:p>
    <w:p w:rsidR="007C461F" w:rsidRDefault="007C461F" w:rsidP="007C461F">
      <w:pPr>
        <w:rPr>
          <w:ins w:id="13036" w:author="Priyanshu Solon" w:date="2025-05-22T22:35:00Z"/>
        </w:rPr>
      </w:pPr>
      <w:ins w:id="13037" w:author="Priyanshu Solon" w:date="2025-05-22T22:35:00Z">
        <w:r>
          <w:t xml:space="preserve">                    &lt;span&gt;1&lt;/span&gt;</w:t>
        </w:r>
      </w:ins>
    </w:p>
    <w:p w:rsidR="007C461F" w:rsidRDefault="007C461F" w:rsidP="007C461F">
      <w:pPr>
        <w:rPr>
          <w:ins w:id="13038" w:author="Priyanshu Solon" w:date="2025-05-22T22:35:00Z"/>
        </w:rPr>
      </w:pPr>
      <w:ins w:id="13039" w:author="Priyanshu Solon" w:date="2025-05-22T22:35:00Z">
        <w:r>
          <w:t xml:space="preserve">                    &lt;span class="float-end"&gt;5&lt;/span&gt;</w:t>
        </w:r>
      </w:ins>
    </w:p>
    <w:p w:rsidR="007C461F" w:rsidRDefault="007C461F" w:rsidP="007C461F">
      <w:pPr>
        <w:rPr>
          <w:ins w:id="13040" w:author="Priyanshu Solon" w:date="2025-05-22T22:35:00Z"/>
        </w:rPr>
      </w:pPr>
      <w:ins w:id="13041" w:author="Priyanshu Solon" w:date="2025-05-22T22:35:00Z">
        <w:r>
          <w:t xml:space="preserve">                &lt;/div&gt;</w:t>
        </w:r>
      </w:ins>
    </w:p>
    <w:p w:rsidR="007C461F" w:rsidRDefault="007C461F" w:rsidP="007C461F">
      <w:pPr>
        <w:rPr>
          <w:ins w:id="13042" w:author="Priyanshu Solon" w:date="2025-05-22T22:35:00Z"/>
        </w:rPr>
      </w:pPr>
      <w:ins w:id="13043" w:author="Priyanshu Solon" w:date="2025-05-22T22:35:00Z">
        <w:r>
          <w:t xml:space="preserve">            &lt;/div&gt;</w:t>
        </w:r>
      </w:ins>
    </w:p>
    <w:p w:rsidR="007C461F" w:rsidRDefault="007C461F" w:rsidP="007C461F">
      <w:pPr>
        <w:rPr>
          <w:ins w:id="13044" w:author="Priyanshu Solon" w:date="2025-05-22T22:35:00Z"/>
        </w:rPr>
      </w:pPr>
      <w:ins w:id="13045" w:author="Priyanshu Solon" w:date="2025-05-22T22:35:00Z">
        <w:r>
          <w:t xml:space="preserve">            &lt;div class="col"&gt;</w:t>
        </w:r>
      </w:ins>
    </w:p>
    <w:p w:rsidR="007C461F" w:rsidRDefault="007C461F" w:rsidP="007C461F">
      <w:pPr>
        <w:rPr>
          <w:ins w:id="13046" w:author="Priyanshu Solon" w:date="2025-05-22T22:35:00Z"/>
        </w:rPr>
      </w:pPr>
      <w:ins w:id="13047" w:author="Priyanshu Solon" w:date="2025-05-22T22:35:00Z">
        <w:r>
          <w:t xml:space="preserve">                &lt;input type="range" value="10" class="w-100"&gt;</w:t>
        </w:r>
      </w:ins>
    </w:p>
    <w:p w:rsidR="007C461F" w:rsidRDefault="007C461F" w:rsidP="007C461F">
      <w:pPr>
        <w:rPr>
          <w:ins w:id="13048" w:author="Priyanshu Solon" w:date="2025-05-22T22:35:00Z"/>
        </w:rPr>
      </w:pPr>
      <w:ins w:id="13049" w:author="Priyanshu Solon" w:date="2025-05-22T22:35:00Z">
        <w:r>
          <w:t xml:space="preserve">                &lt;div&gt;</w:t>
        </w:r>
      </w:ins>
    </w:p>
    <w:p w:rsidR="007C461F" w:rsidRDefault="007C461F" w:rsidP="007C461F">
      <w:pPr>
        <w:rPr>
          <w:ins w:id="13050" w:author="Priyanshu Solon" w:date="2025-05-22T22:35:00Z"/>
        </w:rPr>
      </w:pPr>
      <w:ins w:id="13051" w:author="Priyanshu Solon" w:date="2025-05-22T22:35:00Z">
        <w:r>
          <w:t xml:space="preserve">                    &lt;span&gt;10.45%&lt;/span&gt;</w:t>
        </w:r>
      </w:ins>
    </w:p>
    <w:p w:rsidR="007C461F" w:rsidRDefault="007C461F" w:rsidP="007C461F">
      <w:pPr>
        <w:rPr>
          <w:ins w:id="13052" w:author="Priyanshu Solon" w:date="2025-05-22T22:35:00Z"/>
        </w:rPr>
      </w:pPr>
      <w:ins w:id="13053" w:author="Priyanshu Solon" w:date="2025-05-22T22:35:00Z">
        <w:r>
          <w:t xml:space="preserve">                    &lt;span class="float-end"&gt;18.45%&lt;/span&gt;</w:t>
        </w:r>
      </w:ins>
    </w:p>
    <w:p w:rsidR="007C461F" w:rsidRDefault="007C461F" w:rsidP="007C461F">
      <w:pPr>
        <w:rPr>
          <w:ins w:id="13054" w:author="Priyanshu Solon" w:date="2025-05-22T22:35:00Z"/>
        </w:rPr>
      </w:pPr>
      <w:ins w:id="13055" w:author="Priyanshu Solon" w:date="2025-05-22T22:35:00Z">
        <w:r>
          <w:t xml:space="preserve">                &lt;/div&gt;</w:t>
        </w:r>
      </w:ins>
    </w:p>
    <w:p w:rsidR="007C461F" w:rsidRDefault="007C461F" w:rsidP="007C461F">
      <w:pPr>
        <w:rPr>
          <w:ins w:id="13056" w:author="Priyanshu Solon" w:date="2025-05-22T22:35:00Z"/>
        </w:rPr>
      </w:pPr>
      <w:ins w:id="13057" w:author="Priyanshu Solon" w:date="2025-05-22T22:35:00Z">
        <w:r>
          <w:t xml:space="preserve">            &lt;/div&gt;</w:t>
        </w:r>
      </w:ins>
    </w:p>
    <w:p w:rsidR="007C461F" w:rsidRDefault="007C461F" w:rsidP="007C461F">
      <w:pPr>
        <w:rPr>
          <w:ins w:id="13058" w:author="Priyanshu Solon" w:date="2025-05-22T22:35:00Z"/>
        </w:rPr>
      </w:pPr>
      <w:ins w:id="13059" w:author="Priyanshu Solon" w:date="2025-05-22T22:35:00Z">
        <w:r>
          <w:t xml:space="preserve">        &lt;/div&gt;</w:t>
        </w:r>
      </w:ins>
    </w:p>
    <w:p w:rsidR="007C461F" w:rsidRDefault="007C461F" w:rsidP="007C461F">
      <w:pPr>
        <w:rPr>
          <w:ins w:id="13060" w:author="Priyanshu Solon" w:date="2025-05-22T22:35:00Z"/>
        </w:rPr>
      </w:pPr>
      <w:ins w:id="13061" w:author="Priyanshu Solon" w:date="2025-05-22T22:35:00Z">
        <w:r>
          <w:t xml:space="preserve">        &lt;div class="row"&gt;</w:t>
        </w:r>
      </w:ins>
    </w:p>
    <w:p w:rsidR="007C461F" w:rsidRDefault="007C461F" w:rsidP="007C461F">
      <w:pPr>
        <w:rPr>
          <w:ins w:id="13062" w:author="Priyanshu Solon" w:date="2025-05-22T22:35:00Z"/>
        </w:rPr>
      </w:pPr>
      <w:ins w:id="13063" w:author="Priyanshu Solon" w:date="2025-05-22T22:35:00Z">
        <w:r>
          <w:t xml:space="preserve">            &lt;div class="col"&gt;</w:t>
        </w:r>
      </w:ins>
    </w:p>
    <w:p w:rsidR="007C461F" w:rsidRDefault="007C461F" w:rsidP="007C461F">
      <w:pPr>
        <w:rPr>
          <w:ins w:id="13064" w:author="Priyanshu Solon" w:date="2025-05-22T22:35:00Z"/>
        </w:rPr>
      </w:pPr>
      <w:ins w:id="13065" w:author="Priyanshu Solon" w:date="2025-05-22T22:35:00Z">
        <w:r>
          <w:t xml:space="preserve">                &lt;button class="btn btn-primary float-end"&gt;Calculate&lt;/button&gt;</w:t>
        </w:r>
      </w:ins>
    </w:p>
    <w:p w:rsidR="007C461F" w:rsidRDefault="007C461F" w:rsidP="007C461F">
      <w:pPr>
        <w:rPr>
          <w:ins w:id="13066" w:author="Priyanshu Solon" w:date="2025-05-22T22:35:00Z"/>
        </w:rPr>
      </w:pPr>
      <w:ins w:id="13067" w:author="Priyanshu Solon" w:date="2025-05-22T22:35:00Z">
        <w:r>
          <w:t xml:space="preserve">            &lt;/div&gt;</w:t>
        </w:r>
      </w:ins>
    </w:p>
    <w:p w:rsidR="007C461F" w:rsidRDefault="007C461F" w:rsidP="007C461F">
      <w:pPr>
        <w:rPr>
          <w:ins w:id="13068" w:author="Priyanshu Solon" w:date="2025-05-22T22:35:00Z"/>
        </w:rPr>
      </w:pPr>
      <w:ins w:id="13069" w:author="Priyanshu Solon" w:date="2025-05-22T22:35:00Z">
        <w:r>
          <w:t xml:space="preserve">        &lt;/div&gt;</w:t>
        </w:r>
      </w:ins>
    </w:p>
    <w:p w:rsidR="007C461F" w:rsidRDefault="007C461F" w:rsidP="007C461F">
      <w:pPr>
        <w:rPr>
          <w:ins w:id="13070" w:author="Priyanshu Solon" w:date="2025-05-22T22:35:00Z"/>
        </w:rPr>
      </w:pPr>
      <w:ins w:id="13071" w:author="Priyanshu Solon" w:date="2025-05-22T22:35:00Z">
        <w:r>
          <w:t xml:space="preserve">    &lt;/div&gt;</w:t>
        </w:r>
      </w:ins>
    </w:p>
    <w:p w:rsidR="007C461F" w:rsidRDefault="007C461F" w:rsidP="007C461F">
      <w:pPr>
        <w:rPr>
          <w:ins w:id="13072" w:author="Priyanshu Solon" w:date="2025-05-22T22:35:00Z"/>
        </w:rPr>
      </w:pPr>
      <w:ins w:id="13073" w:author="Priyanshu Solon" w:date="2025-05-22T22:35:00Z">
        <w:r>
          <w:t>&lt;/body&gt;</w:t>
        </w:r>
      </w:ins>
    </w:p>
    <w:p w:rsidR="007C461F" w:rsidRDefault="007C461F" w:rsidP="007C461F">
      <w:pPr>
        <w:rPr>
          <w:ins w:id="13074" w:author="Priyanshu Solon" w:date="2025-05-22T22:35:00Z"/>
        </w:rPr>
      </w:pPr>
      <w:ins w:id="13075" w:author="Priyanshu Solon" w:date="2025-05-22T22:35:00Z">
        <w:r>
          <w:t>&lt;/html&gt;</w:t>
        </w:r>
      </w:ins>
    </w:p>
    <w:p w:rsidR="007C461F" w:rsidRDefault="007C461F" w:rsidP="007C461F">
      <w:pPr>
        <w:rPr>
          <w:ins w:id="13076" w:author="Priyanshu Solon" w:date="2025-05-22T22:35:00Z"/>
        </w:rPr>
      </w:pPr>
    </w:p>
    <w:p w:rsidR="007C461F" w:rsidRPr="001C4B4A" w:rsidRDefault="007C461F" w:rsidP="007C461F">
      <w:pPr>
        <w:rPr>
          <w:ins w:id="13077" w:author="Priyanshu Solon" w:date="2025-05-22T22:35:00Z"/>
          <w:b/>
          <w:bCs/>
          <w:rPrChange w:id="13078" w:author="Priyanshu Solon" w:date="2025-05-22T23:14:00Z">
            <w:rPr>
              <w:ins w:id="13079" w:author="Priyanshu Solon" w:date="2025-05-22T22:35:00Z"/>
            </w:rPr>
          </w:rPrChange>
        </w:rPr>
      </w:pPr>
      <w:ins w:id="13080" w:author="Priyanshu Solon" w:date="2025-05-22T22:35:00Z">
        <w:r w:rsidRPr="001C4B4A">
          <w:rPr>
            <w:b/>
            <w:bCs/>
            <w:rPrChange w:id="13081" w:author="Priyanshu Solon" w:date="2025-05-22T23:14:00Z">
              <w:rPr/>
            </w:rPrChange>
          </w:rPr>
          <w:t>Bootstrap Position:</w:t>
        </w:r>
      </w:ins>
    </w:p>
    <w:p w:rsidR="007C461F" w:rsidRDefault="007C461F" w:rsidP="007C461F">
      <w:pPr>
        <w:rPr>
          <w:ins w:id="13082" w:author="Priyanshu Solon" w:date="2025-05-22T22:35:00Z"/>
        </w:rPr>
      </w:pPr>
    </w:p>
    <w:p w:rsidR="007C461F" w:rsidRDefault="007C461F" w:rsidP="007C461F">
      <w:pPr>
        <w:rPr>
          <w:ins w:id="13083" w:author="Priyanshu Solon" w:date="2025-05-22T22:35:00Z"/>
        </w:rPr>
      </w:pPr>
      <w:ins w:id="13084" w:author="Priyanshu Solon" w:date="2025-05-22T22:35:00Z">
        <w:r>
          <w:lastRenderedPageBreak/>
          <w:t xml:space="preserve">    .position-static</w:t>
        </w:r>
      </w:ins>
    </w:p>
    <w:p w:rsidR="007C461F" w:rsidRDefault="007C461F" w:rsidP="007C461F">
      <w:pPr>
        <w:rPr>
          <w:ins w:id="13085" w:author="Priyanshu Solon" w:date="2025-05-22T22:35:00Z"/>
        </w:rPr>
      </w:pPr>
      <w:ins w:id="13086" w:author="Priyanshu Solon" w:date="2025-05-22T22:35:00Z">
        <w:r>
          <w:t xml:space="preserve">    .position-absolute</w:t>
        </w:r>
      </w:ins>
    </w:p>
    <w:p w:rsidR="007C461F" w:rsidRDefault="007C461F" w:rsidP="007C461F">
      <w:pPr>
        <w:rPr>
          <w:ins w:id="13087" w:author="Priyanshu Solon" w:date="2025-05-22T22:35:00Z"/>
        </w:rPr>
      </w:pPr>
      <w:ins w:id="13088" w:author="Priyanshu Solon" w:date="2025-05-22T22:35:00Z">
        <w:r>
          <w:t xml:space="preserve">    .position-fixed</w:t>
        </w:r>
      </w:ins>
    </w:p>
    <w:p w:rsidR="007C461F" w:rsidRDefault="007C461F" w:rsidP="007C461F">
      <w:pPr>
        <w:rPr>
          <w:ins w:id="13089" w:author="Priyanshu Solon" w:date="2025-05-22T22:35:00Z"/>
        </w:rPr>
      </w:pPr>
      <w:ins w:id="13090" w:author="Priyanshu Solon" w:date="2025-05-22T22:35:00Z">
        <w:r>
          <w:t xml:space="preserve">    .position-relative</w:t>
        </w:r>
      </w:ins>
    </w:p>
    <w:p w:rsidR="007C461F" w:rsidRDefault="007C461F" w:rsidP="007C461F">
      <w:pPr>
        <w:rPr>
          <w:ins w:id="13091" w:author="Priyanshu Solon" w:date="2025-05-22T22:35:00Z"/>
        </w:rPr>
      </w:pPr>
      <w:ins w:id="13092" w:author="Priyanshu Solon" w:date="2025-05-22T22:35:00Z">
        <w:r>
          <w:t xml:space="preserve">    .position-sticky</w:t>
        </w:r>
      </w:ins>
    </w:p>
    <w:p w:rsidR="007C461F" w:rsidRDefault="007C461F" w:rsidP="007C461F">
      <w:pPr>
        <w:rPr>
          <w:ins w:id="13093" w:author="Priyanshu Solon" w:date="2025-05-22T22:35:00Z"/>
        </w:rPr>
      </w:pPr>
      <w:ins w:id="13094" w:author="Priyanshu Solon" w:date="2025-05-22T22:35:00Z">
        <w:r>
          <w:t xml:space="preserve">    .top-{0,50,100}</w:t>
        </w:r>
      </w:ins>
    </w:p>
    <w:p w:rsidR="007C461F" w:rsidRDefault="007C461F" w:rsidP="007C461F">
      <w:pPr>
        <w:rPr>
          <w:ins w:id="13095" w:author="Priyanshu Solon" w:date="2025-05-22T22:35:00Z"/>
        </w:rPr>
      </w:pPr>
      <w:ins w:id="13096" w:author="Priyanshu Solon" w:date="2025-05-22T22:35:00Z">
        <w:r>
          <w:t xml:space="preserve">    .end-{0,50,100}</w:t>
        </w:r>
      </w:ins>
    </w:p>
    <w:p w:rsidR="007C461F" w:rsidRDefault="007C461F" w:rsidP="007C461F">
      <w:pPr>
        <w:rPr>
          <w:ins w:id="13097" w:author="Priyanshu Solon" w:date="2025-05-22T22:35:00Z"/>
        </w:rPr>
      </w:pPr>
      <w:ins w:id="13098" w:author="Priyanshu Solon" w:date="2025-05-22T22:35:00Z">
        <w:r>
          <w:t xml:space="preserve">    .start-{0,50,100}</w:t>
        </w:r>
      </w:ins>
    </w:p>
    <w:p w:rsidR="007C461F" w:rsidRDefault="007C461F" w:rsidP="007C461F">
      <w:pPr>
        <w:rPr>
          <w:ins w:id="13099" w:author="Priyanshu Solon" w:date="2025-05-22T22:35:00Z"/>
        </w:rPr>
      </w:pPr>
      <w:ins w:id="13100" w:author="Priyanshu Solon" w:date="2025-05-22T22:35:00Z">
        <w:r>
          <w:t xml:space="preserve">    .bottom-{0, 50, 100}</w:t>
        </w:r>
      </w:ins>
    </w:p>
    <w:p w:rsidR="007C461F" w:rsidRDefault="007C461F" w:rsidP="007C461F">
      <w:pPr>
        <w:rPr>
          <w:ins w:id="13101" w:author="Priyanshu Solon" w:date="2025-05-22T22:35:00Z"/>
        </w:rPr>
      </w:pPr>
      <w:ins w:id="13102" w:author="Priyanshu Solon" w:date="2025-05-22T22:35:00Z">
        <w:r>
          <w:t>Ex:</w:t>
        </w:r>
      </w:ins>
    </w:p>
    <w:p w:rsidR="007C461F" w:rsidRDefault="007C461F" w:rsidP="007C461F">
      <w:pPr>
        <w:rPr>
          <w:ins w:id="13103" w:author="Priyanshu Solon" w:date="2025-05-22T22:35:00Z"/>
        </w:rPr>
      </w:pPr>
      <w:ins w:id="13104" w:author="Priyanshu Solon" w:date="2025-05-22T22:35:00Z">
        <w:r>
          <w:t>&lt;!DOCTYPE html&gt;</w:t>
        </w:r>
      </w:ins>
    </w:p>
    <w:p w:rsidR="007C461F" w:rsidRDefault="007C461F" w:rsidP="007C461F">
      <w:pPr>
        <w:rPr>
          <w:ins w:id="13105" w:author="Priyanshu Solon" w:date="2025-05-22T22:35:00Z"/>
        </w:rPr>
      </w:pPr>
      <w:ins w:id="13106" w:author="Priyanshu Solon" w:date="2025-05-22T22:35:00Z">
        <w:r>
          <w:t>&lt;html lang="en"&gt;</w:t>
        </w:r>
      </w:ins>
    </w:p>
    <w:p w:rsidR="007C461F" w:rsidRDefault="007C461F" w:rsidP="007C461F">
      <w:pPr>
        <w:rPr>
          <w:ins w:id="13107" w:author="Priyanshu Solon" w:date="2025-05-22T22:35:00Z"/>
        </w:rPr>
      </w:pPr>
      <w:ins w:id="13108" w:author="Priyanshu Solon" w:date="2025-05-22T22:35:00Z">
        <w:r>
          <w:t>&lt;head&gt;</w:t>
        </w:r>
      </w:ins>
    </w:p>
    <w:p w:rsidR="007C461F" w:rsidRDefault="007C461F" w:rsidP="007C461F">
      <w:pPr>
        <w:rPr>
          <w:ins w:id="13109" w:author="Priyanshu Solon" w:date="2025-05-22T22:35:00Z"/>
        </w:rPr>
      </w:pPr>
      <w:ins w:id="13110" w:author="Priyanshu Solon" w:date="2025-05-22T22:35:00Z">
        <w:r>
          <w:t xml:space="preserve">    &lt;meta charset="UTF-8"&gt;</w:t>
        </w:r>
      </w:ins>
    </w:p>
    <w:p w:rsidR="007C461F" w:rsidRDefault="007C461F" w:rsidP="007C461F">
      <w:pPr>
        <w:rPr>
          <w:ins w:id="13111" w:author="Priyanshu Solon" w:date="2025-05-22T22:35:00Z"/>
        </w:rPr>
      </w:pPr>
      <w:ins w:id="13112" w:author="Priyanshu Solon" w:date="2025-05-22T22:35:00Z">
        <w:r>
          <w:t xml:space="preserve">    &lt;meta name="viewport" content="width=device-width, initial-scale=1.0"&gt;</w:t>
        </w:r>
      </w:ins>
    </w:p>
    <w:p w:rsidR="007C461F" w:rsidRDefault="007C461F" w:rsidP="007C461F">
      <w:pPr>
        <w:rPr>
          <w:ins w:id="13113" w:author="Priyanshu Solon" w:date="2025-05-22T22:35:00Z"/>
        </w:rPr>
      </w:pPr>
      <w:ins w:id="13114" w:author="Priyanshu Solon" w:date="2025-05-22T22:35:00Z">
        <w:r>
          <w:t xml:space="preserve">    &lt;title&gt;Bootstrap&lt;/title&gt;</w:t>
        </w:r>
      </w:ins>
    </w:p>
    <w:p w:rsidR="007C461F" w:rsidRDefault="007C461F" w:rsidP="007C461F">
      <w:pPr>
        <w:rPr>
          <w:ins w:id="13115" w:author="Priyanshu Solon" w:date="2025-05-22T22:35:00Z"/>
        </w:rPr>
      </w:pPr>
      <w:ins w:id="13116" w:author="Priyanshu Solon" w:date="2025-05-22T22:35:00Z">
        <w:r>
          <w:t xml:space="preserve">    &lt;link rel="stylesheet" href="../node_modules/bootstrap-icons/font/bootstrap-icons.css"&gt;</w:t>
        </w:r>
      </w:ins>
    </w:p>
    <w:p w:rsidR="007C461F" w:rsidRDefault="007C461F" w:rsidP="007C461F">
      <w:pPr>
        <w:rPr>
          <w:ins w:id="13117" w:author="Priyanshu Solon" w:date="2025-05-22T22:35:00Z"/>
        </w:rPr>
      </w:pPr>
      <w:ins w:id="13118" w:author="Priyanshu Solon" w:date="2025-05-22T22:35:00Z">
        <w:r>
          <w:t xml:space="preserve">    &lt;link rel="stylesheet" href="../node_modules/bootstrap/dist/css/bootstrap.css"&gt;</w:t>
        </w:r>
      </w:ins>
    </w:p>
    <w:p w:rsidR="007C461F" w:rsidRDefault="007C461F" w:rsidP="007C461F">
      <w:pPr>
        <w:rPr>
          <w:ins w:id="13119" w:author="Priyanshu Solon" w:date="2025-05-22T22:35:00Z"/>
        </w:rPr>
      </w:pPr>
      <w:ins w:id="13120" w:author="Priyanshu Solon" w:date="2025-05-22T22:35:00Z">
        <w:r>
          <w:t xml:space="preserve">    &lt;script src="../node_modules/bootstrap/dist/js/bootstrap.bundle.js"&gt;&lt;/script&gt;</w:t>
        </w:r>
      </w:ins>
    </w:p>
    <w:p w:rsidR="007C461F" w:rsidRDefault="007C461F" w:rsidP="007C461F">
      <w:pPr>
        <w:rPr>
          <w:ins w:id="13121" w:author="Priyanshu Solon" w:date="2025-05-22T22:35:00Z"/>
        </w:rPr>
      </w:pPr>
      <w:ins w:id="13122" w:author="Priyanshu Solon" w:date="2025-05-22T22:35:00Z">
        <w:r>
          <w:t>&lt;/head&gt;</w:t>
        </w:r>
      </w:ins>
    </w:p>
    <w:p w:rsidR="007C461F" w:rsidRDefault="007C461F" w:rsidP="007C461F">
      <w:pPr>
        <w:rPr>
          <w:ins w:id="13123" w:author="Priyanshu Solon" w:date="2025-05-22T22:35:00Z"/>
        </w:rPr>
      </w:pPr>
      <w:ins w:id="13124" w:author="Priyanshu Solon" w:date="2025-05-22T22:35:00Z">
        <w:r>
          <w:t>&lt;body&gt;</w:t>
        </w:r>
      </w:ins>
    </w:p>
    <w:p w:rsidR="007C461F" w:rsidRDefault="007C461F" w:rsidP="007C461F">
      <w:pPr>
        <w:rPr>
          <w:ins w:id="13125" w:author="Priyanshu Solon" w:date="2025-05-22T22:35:00Z"/>
        </w:rPr>
      </w:pPr>
      <w:ins w:id="13126" w:author="Priyanshu Solon" w:date="2025-05-22T22:35:00Z">
        <w:r>
          <w:t xml:space="preserve">   &lt;div style="background-image: url('../public/images/women-fashion.jpg'); background-size: cover ; height: 400px;" class="w-50 position-relative"&gt;</w:t>
        </w:r>
      </w:ins>
    </w:p>
    <w:p w:rsidR="007C461F" w:rsidRDefault="007C461F" w:rsidP="007C461F">
      <w:pPr>
        <w:rPr>
          <w:ins w:id="13127" w:author="Priyanshu Solon" w:date="2025-05-22T22:35:00Z"/>
        </w:rPr>
      </w:pPr>
      <w:ins w:id="13128" w:author="Priyanshu Solon" w:date="2025-05-22T22:35:00Z">
        <w:r>
          <w:t xml:space="preserve">        &lt;div class="bg-danger position-absolute end-0 top-0 rounded rounded-circle text-center text-white p-1" style="width:60px; height: 60px;"&gt;20% OFF&lt;/div&gt;</w:t>
        </w:r>
      </w:ins>
    </w:p>
    <w:p w:rsidR="007C461F" w:rsidRDefault="007C461F" w:rsidP="007C461F">
      <w:pPr>
        <w:rPr>
          <w:ins w:id="13129" w:author="Priyanshu Solon" w:date="2025-05-22T22:35:00Z"/>
        </w:rPr>
      </w:pPr>
      <w:ins w:id="13130" w:author="Priyanshu Solon" w:date="2025-05-22T22:35:00Z">
        <w:r>
          <w:t xml:space="preserve">   &lt;/div&gt;</w:t>
        </w:r>
      </w:ins>
    </w:p>
    <w:p w:rsidR="007C461F" w:rsidRDefault="007C461F" w:rsidP="007C461F">
      <w:pPr>
        <w:rPr>
          <w:ins w:id="13131" w:author="Priyanshu Solon" w:date="2025-05-22T22:35:00Z"/>
        </w:rPr>
      </w:pPr>
      <w:ins w:id="13132" w:author="Priyanshu Solon" w:date="2025-05-22T22:35:00Z">
        <w:r>
          <w:t xml:space="preserve">   &lt;p&gt;Lorem, ipsum dolor sit amet consectetur adipisicing elit. Sapiente saepe in mollitia dolore. Reprehenderit perspiciatis sunt consectetur similique, repellat sint accusamus, cupiditate nostrum iusto praesentium asperiores exercitationem quidem officiis quasi! Lorem ipsum dolor sit amet consectetur adipisicing elit. Rerum quos vel suscipit voluptates exercitationem nobis assumenda perspiciatis quibusdam odio, ut illum nam? Amet quae ipsam iure debitis quod provident non.&lt;/p&gt;</w:t>
        </w:r>
      </w:ins>
    </w:p>
    <w:p w:rsidR="007C461F" w:rsidRDefault="007C461F" w:rsidP="007C461F">
      <w:pPr>
        <w:rPr>
          <w:ins w:id="13133" w:author="Priyanshu Solon" w:date="2025-05-22T22:35:00Z"/>
        </w:rPr>
      </w:pPr>
      <w:ins w:id="13134" w:author="Priyanshu Solon" w:date="2025-05-22T22:35:00Z">
        <w:r>
          <w:lastRenderedPageBreak/>
          <w:t xml:space="preserve">   &lt;h1 class="bg-dark text-white p-2 position-sticky top-0"&gt;News Updates&lt;/h1&gt;</w:t>
        </w:r>
      </w:ins>
    </w:p>
    <w:p w:rsidR="007C461F" w:rsidRDefault="007C461F" w:rsidP="007C461F">
      <w:pPr>
        <w:rPr>
          <w:ins w:id="13135" w:author="Priyanshu Solon" w:date="2025-05-22T22:35:00Z"/>
        </w:rPr>
      </w:pPr>
      <w:ins w:id="13136" w:author="Priyanshu Solon" w:date="2025-05-22T22:35:00Z">
        <w:r>
          <w:t xml:space="preserve">   &lt;p&gt;Lorem, ipsum dolor sit amet consectetur adipisicing elit. Sapiente saepe in mollitia dolore. Reprehenderit perspiciatis sunt consectetur similique, repellat sint accusamus, cupiditate nostrum iusto praesentium asperiores exercitationem quidem officiis quasi! Lorem ipsum dolor sit amet consectetur adipisicing elit. Rerum quos vel suscipit voluptates exercitationem nobis assumenda perspiciatis quibusdam odio, ut illum nam? Amet quae ipsam iure debitis quod provident non.&lt;/p&gt;</w:t>
        </w:r>
      </w:ins>
    </w:p>
    <w:p w:rsidR="007C461F" w:rsidRDefault="007C461F" w:rsidP="007C461F">
      <w:pPr>
        <w:rPr>
          <w:ins w:id="13137" w:author="Priyanshu Solon" w:date="2025-05-22T22:35:00Z"/>
        </w:rPr>
      </w:pPr>
    </w:p>
    <w:p w:rsidR="007C461F" w:rsidRDefault="007C461F" w:rsidP="007C461F">
      <w:pPr>
        <w:rPr>
          <w:ins w:id="13138" w:author="Priyanshu Solon" w:date="2025-05-22T22:35:00Z"/>
        </w:rPr>
      </w:pPr>
      <w:ins w:id="13139" w:author="Priyanshu Solon" w:date="2025-05-22T22:35:00Z">
        <w:r>
          <w:t>&lt;/body&gt;</w:t>
        </w:r>
      </w:ins>
    </w:p>
    <w:p w:rsidR="007C461F" w:rsidRDefault="007C461F" w:rsidP="007C461F">
      <w:pPr>
        <w:rPr>
          <w:ins w:id="13140" w:author="Priyanshu Solon" w:date="2025-05-22T22:35:00Z"/>
        </w:rPr>
      </w:pPr>
      <w:ins w:id="13141" w:author="Priyanshu Solon" w:date="2025-05-22T22:35:00Z">
        <w:r>
          <w:t>&lt;/html&gt;</w:t>
        </w:r>
      </w:ins>
    </w:p>
    <w:p w:rsidR="007C461F" w:rsidRDefault="007C461F" w:rsidP="007C461F">
      <w:pPr>
        <w:rPr>
          <w:ins w:id="13142" w:author="Priyanshu Solon" w:date="2025-05-22T22:35:00Z"/>
        </w:rPr>
      </w:pPr>
      <w:ins w:id="13143" w:author="Priyanshu Solon" w:date="2025-05-22T22:35:00Z">
        <w:r>
          <w:t xml:space="preserve">   </w:t>
        </w:r>
      </w:ins>
    </w:p>
    <w:p w:rsidR="007C461F" w:rsidRPr="001C4B4A" w:rsidRDefault="007C461F" w:rsidP="007C461F">
      <w:pPr>
        <w:rPr>
          <w:ins w:id="13144" w:author="Priyanshu Solon" w:date="2025-05-22T22:35:00Z"/>
          <w:b/>
          <w:bCs/>
          <w:rPrChange w:id="13145" w:author="Priyanshu Solon" w:date="2025-05-22T23:14:00Z">
            <w:rPr>
              <w:ins w:id="13146" w:author="Priyanshu Solon" w:date="2025-05-22T22:35:00Z"/>
            </w:rPr>
          </w:rPrChange>
        </w:rPr>
      </w:pPr>
      <w:ins w:id="13147" w:author="Priyanshu Solon" w:date="2025-05-22T22:35:00Z">
        <w:r w:rsidRPr="001C4B4A">
          <w:rPr>
            <w:b/>
            <w:bCs/>
            <w:rPrChange w:id="13148" w:author="Priyanshu Solon" w:date="2025-05-22T23:14:00Z">
              <w:rPr/>
            </w:rPrChange>
          </w:rPr>
          <w:t>Button Classes</w:t>
        </w:r>
      </w:ins>
    </w:p>
    <w:p w:rsidR="007C461F" w:rsidRDefault="007C461F" w:rsidP="007C461F">
      <w:pPr>
        <w:rPr>
          <w:ins w:id="13149" w:author="Priyanshu Solon" w:date="2025-05-22T22:35:00Z"/>
        </w:rPr>
      </w:pPr>
    </w:p>
    <w:p w:rsidR="007C461F" w:rsidRDefault="007C461F" w:rsidP="007C461F">
      <w:pPr>
        <w:rPr>
          <w:ins w:id="13150" w:author="Priyanshu Solon" w:date="2025-05-22T22:35:00Z"/>
        </w:rPr>
      </w:pPr>
      <w:ins w:id="13151" w:author="Priyanshu Solon" w:date="2025-05-22T22:35:00Z">
        <w:r>
          <w:t xml:space="preserve">    .btn</w:t>
        </w:r>
      </w:ins>
    </w:p>
    <w:p w:rsidR="007C461F" w:rsidRDefault="007C461F" w:rsidP="007C461F">
      <w:pPr>
        <w:rPr>
          <w:ins w:id="13152" w:author="Priyanshu Solon" w:date="2025-05-22T22:35:00Z"/>
        </w:rPr>
      </w:pPr>
      <w:ins w:id="13153" w:author="Priyanshu Solon" w:date="2025-05-22T22:35:00Z">
        <w:r>
          <w:t xml:space="preserve">    .btn-{contextual}</w:t>
        </w:r>
      </w:ins>
    </w:p>
    <w:p w:rsidR="007C461F" w:rsidRDefault="007C461F" w:rsidP="007C461F">
      <w:pPr>
        <w:rPr>
          <w:ins w:id="13154" w:author="Priyanshu Solon" w:date="2025-05-22T22:35:00Z"/>
        </w:rPr>
      </w:pPr>
      <w:ins w:id="13155" w:author="Priyanshu Solon" w:date="2025-05-22T22:35:00Z">
        <w:r>
          <w:t xml:space="preserve">    .btn-{size} sm | lg</w:t>
        </w:r>
      </w:ins>
    </w:p>
    <w:p w:rsidR="007C461F" w:rsidRDefault="007C461F" w:rsidP="007C461F">
      <w:pPr>
        <w:rPr>
          <w:ins w:id="13156" w:author="Priyanshu Solon" w:date="2025-05-22T22:35:00Z"/>
        </w:rPr>
      </w:pPr>
      <w:ins w:id="13157" w:author="Priyanshu Solon" w:date="2025-05-22T22:35:00Z">
        <w:r>
          <w:t xml:space="preserve">    .btn-outline-{contextual}</w:t>
        </w:r>
      </w:ins>
    </w:p>
    <w:p w:rsidR="007C461F" w:rsidRDefault="007C461F" w:rsidP="007C461F">
      <w:pPr>
        <w:rPr>
          <w:ins w:id="13158" w:author="Priyanshu Solon" w:date="2025-05-22T22:35:00Z"/>
        </w:rPr>
      </w:pPr>
      <w:ins w:id="13159" w:author="Priyanshu Solon" w:date="2025-05-22T22:35:00Z">
        <w:r>
          <w:t xml:space="preserve">    .btn-group | btn-group-vertical</w:t>
        </w:r>
      </w:ins>
    </w:p>
    <w:p w:rsidR="007C461F" w:rsidRDefault="007C461F" w:rsidP="007C461F">
      <w:pPr>
        <w:rPr>
          <w:ins w:id="13160" w:author="Priyanshu Solon" w:date="2025-05-22T22:35:00Z"/>
        </w:rPr>
      </w:pPr>
      <w:ins w:id="13161" w:author="Priyanshu Solon" w:date="2025-05-22T22:35:00Z">
        <w:r>
          <w:t xml:space="preserve">    .btn-toolbar</w:t>
        </w:r>
      </w:ins>
    </w:p>
    <w:p w:rsidR="007C461F" w:rsidRDefault="007C461F" w:rsidP="007C461F">
      <w:pPr>
        <w:rPr>
          <w:ins w:id="13162" w:author="Priyanshu Solon" w:date="2025-05-22T22:35:00Z"/>
        </w:rPr>
      </w:pPr>
      <w:ins w:id="13163" w:author="Priyanshu Solon" w:date="2025-05-22T22:35:00Z">
        <w:r>
          <w:t xml:space="preserve">    .btn-link</w:t>
        </w:r>
      </w:ins>
    </w:p>
    <w:p w:rsidR="007C461F" w:rsidRDefault="007C461F" w:rsidP="007C461F">
      <w:pPr>
        <w:rPr>
          <w:ins w:id="13164" w:author="Priyanshu Solon" w:date="2025-05-22T22:35:00Z"/>
        </w:rPr>
      </w:pPr>
      <w:ins w:id="13165" w:author="Priyanshu Solon" w:date="2025-05-22T22:35:00Z">
        <w:r>
          <w:t xml:space="preserve">    .btn-close</w:t>
        </w:r>
      </w:ins>
    </w:p>
    <w:p w:rsidR="007C461F" w:rsidRDefault="007C461F" w:rsidP="007C461F">
      <w:pPr>
        <w:rPr>
          <w:ins w:id="13166" w:author="Priyanshu Solon" w:date="2025-05-22T22:35:00Z"/>
        </w:rPr>
      </w:pPr>
    </w:p>
    <w:p w:rsidR="007C461F" w:rsidRDefault="007C461F" w:rsidP="007C461F">
      <w:pPr>
        <w:rPr>
          <w:ins w:id="13167" w:author="Priyanshu Solon" w:date="2025-05-22T22:35:00Z"/>
        </w:rPr>
      </w:pPr>
      <w:ins w:id="13168" w:author="Priyanshu Solon" w:date="2025-05-22T22:35:00Z">
        <w:r>
          <w:t>Ex:</w:t>
        </w:r>
      </w:ins>
    </w:p>
    <w:p w:rsidR="007C461F" w:rsidRDefault="007C461F" w:rsidP="007C461F">
      <w:pPr>
        <w:rPr>
          <w:ins w:id="13169" w:author="Priyanshu Solon" w:date="2025-05-22T22:35:00Z"/>
        </w:rPr>
      </w:pPr>
      <w:ins w:id="13170" w:author="Priyanshu Solon" w:date="2025-05-22T22:35:00Z">
        <w:r>
          <w:t>&lt;!DOCTYPE html&gt;</w:t>
        </w:r>
      </w:ins>
    </w:p>
    <w:p w:rsidR="007C461F" w:rsidRDefault="007C461F" w:rsidP="007C461F">
      <w:pPr>
        <w:rPr>
          <w:ins w:id="13171" w:author="Priyanshu Solon" w:date="2025-05-22T22:35:00Z"/>
        </w:rPr>
      </w:pPr>
      <w:ins w:id="13172" w:author="Priyanshu Solon" w:date="2025-05-22T22:35:00Z">
        <w:r>
          <w:t>&lt;html lang="en"&gt;</w:t>
        </w:r>
      </w:ins>
    </w:p>
    <w:p w:rsidR="007C461F" w:rsidRDefault="007C461F" w:rsidP="007C461F">
      <w:pPr>
        <w:rPr>
          <w:ins w:id="13173" w:author="Priyanshu Solon" w:date="2025-05-22T22:35:00Z"/>
        </w:rPr>
      </w:pPr>
      <w:ins w:id="13174" w:author="Priyanshu Solon" w:date="2025-05-22T22:35:00Z">
        <w:r>
          <w:t>&lt;head&gt;</w:t>
        </w:r>
      </w:ins>
    </w:p>
    <w:p w:rsidR="007C461F" w:rsidRDefault="007C461F" w:rsidP="007C461F">
      <w:pPr>
        <w:rPr>
          <w:ins w:id="13175" w:author="Priyanshu Solon" w:date="2025-05-22T22:35:00Z"/>
        </w:rPr>
      </w:pPr>
      <w:ins w:id="13176" w:author="Priyanshu Solon" w:date="2025-05-22T22:35:00Z">
        <w:r>
          <w:t xml:space="preserve">    &lt;meta charset="UTF-8"&gt;</w:t>
        </w:r>
      </w:ins>
    </w:p>
    <w:p w:rsidR="007C461F" w:rsidRDefault="007C461F" w:rsidP="007C461F">
      <w:pPr>
        <w:rPr>
          <w:ins w:id="13177" w:author="Priyanshu Solon" w:date="2025-05-22T22:35:00Z"/>
        </w:rPr>
      </w:pPr>
      <w:ins w:id="13178" w:author="Priyanshu Solon" w:date="2025-05-22T22:35:00Z">
        <w:r>
          <w:t xml:space="preserve">    &lt;meta name="viewport" content="width=device-width, initial-scale=1.0"&gt;</w:t>
        </w:r>
      </w:ins>
    </w:p>
    <w:p w:rsidR="007C461F" w:rsidRDefault="007C461F" w:rsidP="007C461F">
      <w:pPr>
        <w:rPr>
          <w:ins w:id="13179" w:author="Priyanshu Solon" w:date="2025-05-22T22:35:00Z"/>
        </w:rPr>
      </w:pPr>
      <w:ins w:id="13180" w:author="Priyanshu Solon" w:date="2025-05-22T22:35:00Z">
        <w:r>
          <w:t xml:space="preserve">    &lt;title&gt;Bootstrap&lt;/title&gt;</w:t>
        </w:r>
      </w:ins>
    </w:p>
    <w:p w:rsidR="007C461F" w:rsidRDefault="007C461F" w:rsidP="007C461F">
      <w:pPr>
        <w:rPr>
          <w:ins w:id="13181" w:author="Priyanshu Solon" w:date="2025-05-22T22:35:00Z"/>
        </w:rPr>
      </w:pPr>
      <w:ins w:id="13182" w:author="Priyanshu Solon" w:date="2025-05-22T22:35:00Z">
        <w:r>
          <w:t xml:space="preserve">    &lt;link rel="stylesheet" href="../node_modules/bootstrap-icons/font/bootstrap-icons.css"&gt;</w:t>
        </w:r>
      </w:ins>
    </w:p>
    <w:p w:rsidR="007C461F" w:rsidRDefault="007C461F" w:rsidP="007C461F">
      <w:pPr>
        <w:rPr>
          <w:ins w:id="13183" w:author="Priyanshu Solon" w:date="2025-05-22T22:35:00Z"/>
        </w:rPr>
      </w:pPr>
      <w:ins w:id="13184" w:author="Priyanshu Solon" w:date="2025-05-22T22:35:00Z">
        <w:r>
          <w:t xml:space="preserve">    &lt;link rel="stylesheet" href="../node_modules/bootstrap/dist/css/bootstrap.css"&gt;</w:t>
        </w:r>
      </w:ins>
    </w:p>
    <w:p w:rsidR="007C461F" w:rsidRDefault="007C461F" w:rsidP="007C461F">
      <w:pPr>
        <w:rPr>
          <w:ins w:id="13185" w:author="Priyanshu Solon" w:date="2025-05-22T22:35:00Z"/>
        </w:rPr>
      </w:pPr>
      <w:ins w:id="13186" w:author="Priyanshu Solon" w:date="2025-05-22T22:35:00Z">
        <w:r>
          <w:lastRenderedPageBreak/>
          <w:t xml:space="preserve">    &lt;script src="../node_modules/bootstrap/dist/js/bootstrap.bundle.js"&gt;&lt;/script&gt;</w:t>
        </w:r>
      </w:ins>
    </w:p>
    <w:p w:rsidR="007C461F" w:rsidRDefault="007C461F" w:rsidP="007C461F">
      <w:pPr>
        <w:rPr>
          <w:ins w:id="13187" w:author="Priyanshu Solon" w:date="2025-05-22T22:35:00Z"/>
        </w:rPr>
      </w:pPr>
      <w:ins w:id="13188" w:author="Priyanshu Solon" w:date="2025-05-22T22:35:00Z">
        <w:r>
          <w:t>&lt;/head&gt;</w:t>
        </w:r>
      </w:ins>
    </w:p>
    <w:p w:rsidR="007C461F" w:rsidRDefault="007C461F" w:rsidP="007C461F">
      <w:pPr>
        <w:rPr>
          <w:ins w:id="13189" w:author="Priyanshu Solon" w:date="2025-05-22T22:35:00Z"/>
        </w:rPr>
      </w:pPr>
      <w:ins w:id="13190" w:author="Priyanshu Solon" w:date="2025-05-22T22:35:00Z">
        <w:r>
          <w:t>&lt;body&gt;</w:t>
        </w:r>
      </w:ins>
    </w:p>
    <w:p w:rsidR="007C461F" w:rsidRDefault="007C461F" w:rsidP="007C461F">
      <w:pPr>
        <w:rPr>
          <w:ins w:id="13191" w:author="Priyanshu Solon" w:date="2025-05-22T22:35:00Z"/>
        </w:rPr>
      </w:pPr>
      <w:ins w:id="13192" w:author="Priyanshu Solon" w:date="2025-05-22T22:35:00Z">
        <w:r>
          <w:t xml:space="preserve">   &lt;dl class="ms-4"&gt;</w:t>
        </w:r>
      </w:ins>
    </w:p>
    <w:p w:rsidR="007C461F" w:rsidRDefault="007C461F" w:rsidP="007C461F">
      <w:pPr>
        <w:rPr>
          <w:ins w:id="13193" w:author="Priyanshu Solon" w:date="2025-05-22T22:35:00Z"/>
        </w:rPr>
      </w:pPr>
      <w:ins w:id="13194" w:author="Priyanshu Solon" w:date="2025-05-22T22:35:00Z">
        <w:r>
          <w:t xml:space="preserve">      &lt;nav class="btn-toolbar bg-danger mt-4"&gt;</w:t>
        </w:r>
      </w:ins>
    </w:p>
    <w:p w:rsidR="007C461F" w:rsidRDefault="007C461F" w:rsidP="007C461F">
      <w:pPr>
        <w:rPr>
          <w:ins w:id="13195" w:author="Priyanshu Solon" w:date="2025-05-22T22:35:00Z"/>
        </w:rPr>
      </w:pPr>
      <w:ins w:id="13196" w:author="Priyanshu Solon" w:date="2025-05-22T22:35:00Z">
        <w:r>
          <w:t xml:space="preserve">         &lt;div class="btn-group"&gt;</w:t>
        </w:r>
      </w:ins>
    </w:p>
    <w:p w:rsidR="007C461F" w:rsidRDefault="007C461F" w:rsidP="007C461F">
      <w:pPr>
        <w:rPr>
          <w:ins w:id="13197" w:author="Priyanshu Solon" w:date="2025-05-22T22:35:00Z"/>
        </w:rPr>
      </w:pPr>
      <w:ins w:id="13198" w:author="Priyanshu Solon" w:date="2025-05-22T22:35:00Z">
        <w:r>
          <w:t xml:space="preserve">            &lt;button class="btn btn-danger bi bi-house-door"&gt; Home&lt;/button&gt;</w:t>
        </w:r>
      </w:ins>
    </w:p>
    <w:p w:rsidR="007C461F" w:rsidRDefault="007C461F" w:rsidP="007C461F">
      <w:pPr>
        <w:rPr>
          <w:ins w:id="13199" w:author="Priyanshu Solon" w:date="2025-05-22T22:35:00Z"/>
        </w:rPr>
      </w:pPr>
      <w:ins w:id="13200" w:author="Priyanshu Solon" w:date="2025-05-22T22:35:00Z">
        <w:r>
          <w:t xml:space="preserve">            &lt;button class="btn btn-danger bi bi-globe"&gt; Pages&lt;/button&gt;</w:t>
        </w:r>
      </w:ins>
    </w:p>
    <w:p w:rsidR="007C461F" w:rsidRDefault="007C461F" w:rsidP="007C461F">
      <w:pPr>
        <w:rPr>
          <w:ins w:id="13201" w:author="Priyanshu Solon" w:date="2025-05-22T22:35:00Z"/>
        </w:rPr>
      </w:pPr>
      <w:ins w:id="13202" w:author="Priyanshu Solon" w:date="2025-05-22T22:35:00Z">
        <w:r>
          <w:t xml:space="preserve">            &lt;button class="btn btn-danger bi bi-cart4"&gt; Shop&lt;/button&gt;</w:t>
        </w:r>
      </w:ins>
    </w:p>
    <w:p w:rsidR="007C461F" w:rsidRDefault="007C461F" w:rsidP="007C461F">
      <w:pPr>
        <w:rPr>
          <w:ins w:id="13203" w:author="Priyanshu Solon" w:date="2025-05-22T22:35:00Z"/>
        </w:rPr>
      </w:pPr>
      <w:ins w:id="13204" w:author="Priyanshu Solon" w:date="2025-05-22T22:35:00Z">
        <w:r>
          <w:t xml:space="preserve">         &lt;/div&gt;</w:t>
        </w:r>
      </w:ins>
    </w:p>
    <w:p w:rsidR="007C461F" w:rsidRDefault="007C461F" w:rsidP="007C461F">
      <w:pPr>
        <w:rPr>
          <w:ins w:id="13205" w:author="Priyanshu Solon" w:date="2025-05-22T22:35:00Z"/>
        </w:rPr>
      </w:pPr>
      <w:ins w:id="13206" w:author="Priyanshu Solon" w:date="2025-05-22T22:35:00Z">
        <w:r>
          <w:t xml:space="preserve">      &lt;/nav&gt;</w:t>
        </w:r>
      </w:ins>
    </w:p>
    <w:p w:rsidR="007C461F" w:rsidRDefault="007C461F" w:rsidP="007C461F">
      <w:pPr>
        <w:rPr>
          <w:ins w:id="13207" w:author="Priyanshu Solon" w:date="2025-05-22T22:35:00Z"/>
        </w:rPr>
      </w:pPr>
      <w:ins w:id="13208" w:author="Priyanshu Solon" w:date="2025-05-22T22:35:00Z">
        <w:r>
          <w:t xml:space="preserve">      &lt;dt&gt;Button Base&lt;/dt&gt;</w:t>
        </w:r>
      </w:ins>
    </w:p>
    <w:p w:rsidR="007C461F" w:rsidRDefault="007C461F" w:rsidP="007C461F">
      <w:pPr>
        <w:rPr>
          <w:ins w:id="13209" w:author="Priyanshu Solon" w:date="2025-05-22T22:35:00Z"/>
        </w:rPr>
      </w:pPr>
      <w:ins w:id="13210" w:author="Priyanshu Solon" w:date="2025-05-22T22:35:00Z">
        <w:r>
          <w:t xml:space="preserve">      &lt;dd&gt;</w:t>
        </w:r>
      </w:ins>
    </w:p>
    <w:p w:rsidR="007C461F" w:rsidRDefault="007C461F" w:rsidP="007C461F">
      <w:pPr>
        <w:rPr>
          <w:ins w:id="13211" w:author="Priyanshu Solon" w:date="2025-05-22T22:35:00Z"/>
        </w:rPr>
      </w:pPr>
      <w:ins w:id="13212" w:author="Priyanshu Solon" w:date="2025-05-22T22:35:00Z">
        <w:r>
          <w:t xml:space="preserve">        &lt;button class="btn"&gt;Submit&lt;/button&gt;</w:t>
        </w:r>
      </w:ins>
    </w:p>
    <w:p w:rsidR="007C461F" w:rsidRDefault="007C461F" w:rsidP="007C461F">
      <w:pPr>
        <w:rPr>
          <w:ins w:id="13213" w:author="Priyanshu Solon" w:date="2025-05-22T22:35:00Z"/>
        </w:rPr>
      </w:pPr>
      <w:ins w:id="13214" w:author="Priyanshu Solon" w:date="2025-05-22T22:35:00Z">
        <w:r>
          <w:t xml:space="preserve">      &lt;/dd&gt;</w:t>
        </w:r>
      </w:ins>
    </w:p>
    <w:p w:rsidR="007C461F" w:rsidRDefault="007C461F" w:rsidP="007C461F">
      <w:pPr>
        <w:rPr>
          <w:ins w:id="13215" w:author="Priyanshu Solon" w:date="2025-05-22T22:35:00Z"/>
        </w:rPr>
      </w:pPr>
      <w:ins w:id="13216" w:author="Priyanshu Solon" w:date="2025-05-22T22:35:00Z">
        <w:r>
          <w:t xml:space="preserve">      &lt;dt&gt;Contextual&lt;/dt&gt;</w:t>
        </w:r>
      </w:ins>
    </w:p>
    <w:p w:rsidR="007C461F" w:rsidRDefault="007C461F" w:rsidP="007C461F">
      <w:pPr>
        <w:rPr>
          <w:ins w:id="13217" w:author="Priyanshu Solon" w:date="2025-05-22T22:35:00Z"/>
        </w:rPr>
      </w:pPr>
      <w:ins w:id="13218" w:author="Priyanshu Solon" w:date="2025-05-22T22:35:00Z">
        <w:r>
          <w:t xml:space="preserve">      &lt;dd&gt;</w:t>
        </w:r>
      </w:ins>
    </w:p>
    <w:p w:rsidR="007C461F" w:rsidRDefault="007C461F" w:rsidP="007C461F">
      <w:pPr>
        <w:rPr>
          <w:ins w:id="13219" w:author="Priyanshu Solon" w:date="2025-05-22T22:35:00Z"/>
        </w:rPr>
      </w:pPr>
      <w:ins w:id="13220" w:author="Priyanshu Solon" w:date="2025-05-22T22:35:00Z">
        <w:r>
          <w:t xml:space="preserve">        &lt;button class="btn btn-primary"&gt;Insert&lt;/button&gt;</w:t>
        </w:r>
      </w:ins>
    </w:p>
    <w:p w:rsidR="007C461F" w:rsidRDefault="007C461F" w:rsidP="007C461F">
      <w:pPr>
        <w:rPr>
          <w:ins w:id="13221" w:author="Priyanshu Solon" w:date="2025-05-22T22:35:00Z"/>
        </w:rPr>
      </w:pPr>
      <w:ins w:id="13222" w:author="Priyanshu Solon" w:date="2025-05-22T22:35:00Z">
        <w:r>
          <w:t xml:space="preserve">        &lt;button class="btn btn-warning"&gt;Update&lt;/button&gt;</w:t>
        </w:r>
      </w:ins>
    </w:p>
    <w:p w:rsidR="007C461F" w:rsidRDefault="007C461F" w:rsidP="007C461F">
      <w:pPr>
        <w:rPr>
          <w:ins w:id="13223" w:author="Priyanshu Solon" w:date="2025-05-22T22:35:00Z"/>
        </w:rPr>
      </w:pPr>
      <w:ins w:id="13224" w:author="Priyanshu Solon" w:date="2025-05-22T22:35:00Z">
        <w:r>
          <w:t xml:space="preserve">        &lt;button class="btn btn-danger"&gt;Delete&lt;/button&gt;</w:t>
        </w:r>
      </w:ins>
    </w:p>
    <w:p w:rsidR="007C461F" w:rsidRDefault="007C461F" w:rsidP="007C461F">
      <w:pPr>
        <w:rPr>
          <w:ins w:id="13225" w:author="Priyanshu Solon" w:date="2025-05-22T22:35:00Z"/>
        </w:rPr>
      </w:pPr>
      <w:ins w:id="13226" w:author="Priyanshu Solon" w:date="2025-05-22T22:35:00Z">
        <w:r>
          <w:t xml:space="preserve">      &lt;/dd&gt;</w:t>
        </w:r>
      </w:ins>
    </w:p>
    <w:p w:rsidR="007C461F" w:rsidRDefault="007C461F" w:rsidP="007C461F">
      <w:pPr>
        <w:rPr>
          <w:ins w:id="13227" w:author="Priyanshu Solon" w:date="2025-05-22T22:35:00Z"/>
        </w:rPr>
      </w:pPr>
      <w:ins w:id="13228" w:author="Priyanshu Solon" w:date="2025-05-22T22:35:00Z">
        <w:r>
          <w:t xml:space="preserve">      &lt;dt&gt;Outline Contextual&lt;/dt&gt;</w:t>
        </w:r>
      </w:ins>
    </w:p>
    <w:p w:rsidR="007C461F" w:rsidRDefault="007C461F" w:rsidP="007C461F">
      <w:pPr>
        <w:rPr>
          <w:ins w:id="13229" w:author="Priyanshu Solon" w:date="2025-05-22T22:35:00Z"/>
        </w:rPr>
      </w:pPr>
      <w:ins w:id="13230" w:author="Priyanshu Solon" w:date="2025-05-22T22:35:00Z">
        <w:r>
          <w:t xml:space="preserve">      &lt;dd&gt;</w:t>
        </w:r>
      </w:ins>
    </w:p>
    <w:p w:rsidR="007C461F" w:rsidRDefault="007C461F" w:rsidP="007C461F">
      <w:pPr>
        <w:rPr>
          <w:ins w:id="13231" w:author="Priyanshu Solon" w:date="2025-05-22T22:35:00Z"/>
        </w:rPr>
      </w:pPr>
      <w:ins w:id="13232" w:author="Priyanshu Solon" w:date="2025-05-22T22:35:00Z">
        <w:r>
          <w:t xml:space="preserve">        &lt;button class="btn btn-outline-primary"&gt;Insert&lt;/button&gt;</w:t>
        </w:r>
      </w:ins>
    </w:p>
    <w:p w:rsidR="007C461F" w:rsidRDefault="007C461F" w:rsidP="007C461F">
      <w:pPr>
        <w:rPr>
          <w:ins w:id="13233" w:author="Priyanshu Solon" w:date="2025-05-22T22:35:00Z"/>
        </w:rPr>
      </w:pPr>
      <w:ins w:id="13234" w:author="Priyanshu Solon" w:date="2025-05-22T22:35:00Z">
        <w:r>
          <w:t xml:space="preserve">        &lt;button class="btn btn-outline-warning"&gt;Update&lt;/button&gt;</w:t>
        </w:r>
      </w:ins>
    </w:p>
    <w:p w:rsidR="007C461F" w:rsidRDefault="007C461F" w:rsidP="007C461F">
      <w:pPr>
        <w:rPr>
          <w:ins w:id="13235" w:author="Priyanshu Solon" w:date="2025-05-22T22:35:00Z"/>
        </w:rPr>
      </w:pPr>
      <w:ins w:id="13236" w:author="Priyanshu Solon" w:date="2025-05-22T22:35:00Z">
        <w:r>
          <w:t xml:space="preserve">        &lt;button class="btn btn-outline-danger"&gt;Delete&lt;/button&gt;</w:t>
        </w:r>
      </w:ins>
    </w:p>
    <w:p w:rsidR="007C461F" w:rsidRDefault="007C461F" w:rsidP="007C461F">
      <w:pPr>
        <w:rPr>
          <w:ins w:id="13237" w:author="Priyanshu Solon" w:date="2025-05-22T22:35:00Z"/>
        </w:rPr>
      </w:pPr>
      <w:ins w:id="13238" w:author="Priyanshu Solon" w:date="2025-05-22T22:35:00Z">
        <w:r>
          <w:t xml:space="preserve">      &lt;/dd&gt;</w:t>
        </w:r>
      </w:ins>
    </w:p>
    <w:p w:rsidR="007C461F" w:rsidRDefault="007C461F" w:rsidP="007C461F">
      <w:pPr>
        <w:rPr>
          <w:ins w:id="13239" w:author="Priyanshu Solon" w:date="2025-05-22T22:35:00Z"/>
        </w:rPr>
      </w:pPr>
      <w:ins w:id="13240" w:author="Priyanshu Solon" w:date="2025-05-22T22:35:00Z">
        <w:r>
          <w:t xml:space="preserve">      &lt;dt&gt;Size&lt;/dt&gt;</w:t>
        </w:r>
      </w:ins>
    </w:p>
    <w:p w:rsidR="007C461F" w:rsidRDefault="007C461F" w:rsidP="007C461F">
      <w:pPr>
        <w:rPr>
          <w:ins w:id="13241" w:author="Priyanshu Solon" w:date="2025-05-22T22:35:00Z"/>
        </w:rPr>
      </w:pPr>
      <w:ins w:id="13242" w:author="Priyanshu Solon" w:date="2025-05-22T22:35:00Z">
        <w:r>
          <w:t xml:space="preserve">      &lt;dd&gt;</w:t>
        </w:r>
      </w:ins>
    </w:p>
    <w:p w:rsidR="007C461F" w:rsidRDefault="007C461F" w:rsidP="007C461F">
      <w:pPr>
        <w:rPr>
          <w:ins w:id="13243" w:author="Priyanshu Solon" w:date="2025-05-22T22:35:00Z"/>
        </w:rPr>
      </w:pPr>
      <w:ins w:id="13244" w:author="Priyanshu Solon" w:date="2025-05-22T22:35:00Z">
        <w:r>
          <w:lastRenderedPageBreak/>
          <w:t xml:space="preserve">        &lt;button class="btn btn-outline-primary"&gt;Insert&lt;/button&gt;</w:t>
        </w:r>
      </w:ins>
    </w:p>
    <w:p w:rsidR="007C461F" w:rsidRDefault="007C461F" w:rsidP="007C461F">
      <w:pPr>
        <w:rPr>
          <w:ins w:id="13245" w:author="Priyanshu Solon" w:date="2025-05-22T22:35:00Z"/>
        </w:rPr>
      </w:pPr>
      <w:ins w:id="13246" w:author="Priyanshu Solon" w:date="2025-05-22T22:35:00Z">
        <w:r>
          <w:t xml:space="preserve">        &lt;button class="btn btn-outline-warning btn-sm"&gt;Update&lt;/button&gt;</w:t>
        </w:r>
      </w:ins>
    </w:p>
    <w:p w:rsidR="007C461F" w:rsidRDefault="007C461F" w:rsidP="007C461F">
      <w:pPr>
        <w:rPr>
          <w:ins w:id="13247" w:author="Priyanshu Solon" w:date="2025-05-22T22:35:00Z"/>
        </w:rPr>
      </w:pPr>
      <w:ins w:id="13248" w:author="Priyanshu Solon" w:date="2025-05-22T22:35:00Z">
        <w:r>
          <w:t xml:space="preserve">        &lt;button class="btn btn-outline-danger btn-lg"&gt;Delete&lt;/button&gt;</w:t>
        </w:r>
      </w:ins>
    </w:p>
    <w:p w:rsidR="007C461F" w:rsidRDefault="007C461F" w:rsidP="007C461F">
      <w:pPr>
        <w:rPr>
          <w:ins w:id="13249" w:author="Priyanshu Solon" w:date="2025-05-22T22:35:00Z"/>
        </w:rPr>
      </w:pPr>
      <w:ins w:id="13250" w:author="Priyanshu Solon" w:date="2025-05-22T22:35:00Z">
        <w:r>
          <w:t xml:space="preserve">      &lt;/dd&gt;</w:t>
        </w:r>
      </w:ins>
    </w:p>
    <w:p w:rsidR="007C461F" w:rsidRDefault="007C461F" w:rsidP="007C461F">
      <w:pPr>
        <w:rPr>
          <w:ins w:id="13251" w:author="Priyanshu Solon" w:date="2025-05-22T22:35:00Z"/>
        </w:rPr>
      </w:pPr>
      <w:ins w:id="13252" w:author="Priyanshu Solon" w:date="2025-05-22T22:35:00Z">
        <w:r>
          <w:t xml:space="preserve">      &lt;dt&gt;Group&lt;/dt&gt;</w:t>
        </w:r>
      </w:ins>
    </w:p>
    <w:p w:rsidR="007C461F" w:rsidRDefault="007C461F" w:rsidP="007C461F">
      <w:pPr>
        <w:rPr>
          <w:ins w:id="13253" w:author="Priyanshu Solon" w:date="2025-05-22T22:35:00Z"/>
        </w:rPr>
      </w:pPr>
      <w:ins w:id="13254" w:author="Priyanshu Solon" w:date="2025-05-22T22:35:00Z">
        <w:r>
          <w:t xml:space="preserve">      &lt;dd class="btn-group-vertical"&gt;</w:t>
        </w:r>
      </w:ins>
    </w:p>
    <w:p w:rsidR="007C461F" w:rsidRDefault="007C461F" w:rsidP="007C461F">
      <w:pPr>
        <w:rPr>
          <w:ins w:id="13255" w:author="Priyanshu Solon" w:date="2025-05-22T22:35:00Z"/>
        </w:rPr>
      </w:pPr>
      <w:ins w:id="13256" w:author="Priyanshu Solon" w:date="2025-05-22T22:35:00Z">
        <w:r>
          <w:t xml:space="preserve">         &lt;button class="bi bi-play btn btn-danger"&gt;&lt;/button&gt;</w:t>
        </w:r>
      </w:ins>
    </w:p>
    <w:p w:rsidR="007C461F" w:rsidRDefault="007C461F" w:rsidP="007C461F">
      <w:pPr>
        <w:rPr>
          <w:ins w:id="13257" w:author="Priyanshu Solon" w:date="2025-05-22T22:35:00Z"/>
        </w:rPr>
      </w:pPr>
      <w:ins w:id="13258" w:author="Priyanshu Solon" w:date="2025-05-22T22:35:00Z">
        <w:r>
          <w:t xml:space="preserve">         &lt;button class="bi bi-pause btn btn-danger"&gt;&lt;/button&gt;</w:t>
        </w:r>
      </w:ins>
    </w:p>
    <w:p w:rsidR="007C461F" w:rsidRDefault="007C461F" w:rsidP="007C461F">
      <w:pPr>
        <w:rPr>
          <w:ins w:id="13259" w:author="Priyanshu Solon" w:date="2025-05-22T22:35:00Z"/>
        </w:rPr>
      </w:pPr>
      <w:ins w:id="13260" w:author="Priyanshu Solon" w:date="2025-05-22T22:35:00Z">
        <w:r>
          <w:t xml:space="preserve">         &lt;button class="bi bi-stop btn btn-danger"&gt;&lt;/button&gt;</w:t>
        </w:r>
      </w:ins>
    </w:p>
    <w:p w:rsidR="007C461F" w:rsidRDefault="007C461F" w:rsidP="007C461F">
      <w:pPr>
        <w:rPr>
          <w:ins w:id="13261" w:author="Priyanshu Solon" w:date="2025-05-22T22:35:00Z"/>
        </w:rPr>
      </w:pPr>
      <w:ins w:id="13262" w:author="Priyanshu Solon" w:date="2025-05-22T22:35:00Z">
        <w:r>
          <w:t xml:space="preserve">      &lt;/dd&gt;</w:t>
        </w:r>
      </w:ins>
    </w:p>
    <w:p w:rsidR="007C461F" w:rsidRDefault="007C461F" w:rsidP="007C461F">
      <w:pPr>
        <w:rPr>
          <w:ins w:id="13263" w:author="Priyanshu Solon" w:date="2025-05-22T22:35:00Z"/>
        </w:rPr>
      </w:pPr>
      <w:ins w:id="13264" w:author="Priyanshu Solon" w:date="2025-05-22T22:35:00Z">
        <w:r>
          <w:t xml:space="preserve">      &lt;dt&gt;Special&lt;/dt&gt;</w:t>
        </w:r>
      </w:ins>
    </w:p>
    <w:p w:rsidR="007C461F" w:rsidRDefault="007C461F" w:rsidP="007C461F">
      <w:pPr>
        <w:rPr>
          <w:ins w:id="13265" w:author="Priyanshu Solon" w:date="2025-05-22T22:35:00Z"/>
        </w:rPr>
      </w:pPr>
      <w:ins w:id="13266" w:author="Priyanshu Solon" w:date="2025-05-22T22:35:00Z">
        <w:r>
          <w:t xml:space="preserve">      &lt;dd&gt;</w:t>
        </w:r>
      </w:ins>
    </w:p>
    <w:p w:rsidR="007C461F" w:rsidRDefault="007C461F" w:rsidP="007C461F">
      <w:pPr>
        <w:rPr>
          <w:ins w:id="13267" w:author="Priyanshu Solon" w:date="2025-05-22T22:35:00Z"/>
        </w:rPr>
      </w:pPr>
      <w:ins w:id="13268" w:author="Priyanshu Solon" w:date="2025-05-22T22:35:00Z">
        <w:r>
          <w:t xml:space="preserve">        &lt;button class="btn btn-link"&gt;Signout&lt;/button&gt;</w:t>
        </w:r>
      </w:ins>
    </w:p>
    <w:p w:rsidR="007C461F" w:rsidRDefault="007C461F" w:rsidP="007C461F">
      <w:pPr>
        <w:rPr>
          <w:ins w:id="13269" w:author="Priyanshu Solon" w:date="2025-05-22T22:35:00Z"/>
        </w:rPr>
      </w:pPr>
      <w:ins w:id="13270" w:author="Priyanshu Solon" w:date="2025-05-22T22:35:00Z">
        <w:r>
          <w:t xml:space="preserve">        &lt;button class="btn btn-close"&gt;&lt;/button&gt;</w:t>
        </w:r>
      </w:ins>
    </w:p>
    <w:p w:rsidR="007C461F" w:rsidRDefault="007C461F" w:rsidP="007C461F">
      <w:pPr>
        <w:rPr>
          <w:ins w:id="13271" w:author="Priyanshu Solon" w:date="2025-05-22T22:35:00Z"/>
        </w:rPr>
      </w:pPr>
      <w:ins w:id="13272" w:author="Priyanshu Solon" w:date="2025-05-22T22:35:00Z">
        <w:r>
          <w:t xml:space="preserve">      &lt;/dd&gt;</w:t>
        </w:r>
      </w:ins>
    </w:p>
    <w:p w:rsidR="007C461F" w:rsidRDefault="007C461F" w:rsidP="007C461F">
      <w:pPr>
        <w:rPr>
          <w:ins w:id="13273" w:author="Priyanshu Solon" w:date="2025-05-22T22:35:00Z"/>
        </w:rPr>
      </w:pPr>
      <w:ins w:id="13274" w:author="Priyanshu Solon" w:date="2025-05-22T22:35:00Z">
        <w:r>
          <w:t xml:space="preserve">   &lt;/dl&gt;</w:t>
        </w:r>
      </w:ins>
    </w:p>
    <w:p w:rsidR="007C461F" w:rsidRDefault="007C461F" w:rsidP="007C461F">
      <w:pPr>
        <w:rPr>
          <w:ins w:id="13275" w:author="Priyanshu Solon" w:date="2025-05-22T22:35:00Z"/>
        </w:rPr>
      </w:pPr>
      <w:ins w:id="13276" w:author="Priyanshu Solon" w:date="2025-05-22T22:35:00Z">
        <w:r>
          <w:t>&lt;/body&gt;</w:t>
        </w:r>
      </w:ins>
    </w:p>
    <w:p w:rsidR="007C461F" w:rsidRDefault="007C461F" w:rsidP="007C461F">
      <w:pPr>
        <w:rPr>
          <w:ins w:id="13277" w:author="Priyanshu Solon" w:date="2025-05-22T22:35:00Z"/>
        </w:rPr>
      </w:pPr>
      <w:ins w:id="13278" w:author="Priyanshu Solon" w:date="2025-05-22T22:35:00Z">
        <w:r>
          <w:t>&lt;/html&gt;</w:t>
        </w:r>
      </w:ins>
    </w:p>
    <w:p w:rsidR="007C461F" w:rsidRDefault="007C461F" w:rsidP="007C461F">
      <w:pPr>
        <w:rPr>
          <w:ins w:id="13279" w:author="Priyanshu Solon" w:date="2025-05-22T22:35:00Z"/>
        </w:rPr>
      </w:pPr>
    </w:p>
    <w:p w:rsidR="007C461F" w:rsidRPr="001C4B4A" w:rsidRDefault="007C461F" w:rsidP="007C461F">
      <w:pPr>
        <w:rPr>
          <w:ins w:id="13280" w:author="Priyanshu Solon" w:date="2025-05-22T22:35:00Z"/>
          <w:b/>
          <w:bCs/>
          <w:rPrChange w:id="13281" w:author="Priyanshu Solon" w:date="2025-05-22T23:14:00Z">
            <w:rPr>
              <w:ins w:id="13282" w:author="Priyanshu Solon" w:date="2025-05-22T22:35:00Z"/>
            </w:rPr>
          </w:rPrChange>
        </w:rPr>
      </w:pPr>
      <w:ins w:id="13283" w:author="Priyanshu Solon" w:date="2025-05-22T22:35:00Z">
        <w:r w:rsidRPr="001C4B4A">
          <w:rPr>
            <w:b/>
            <w:bCs/>
            <w:rPrChange w:id="13284" w:author="Priyanshu Solon" w:date="2025-05-22T23:14:00Z">
              <w:rPr/>
            </w:rPrChange>
          </w:rPr>
          <w:t>8/05</w:t>
        </w:r>
      </w:ins>
    </w:p>
    <w:p w:rsidR="007C461F" w:rsidRDefault="007C461F" w:rsidP="007C461F">
      <w:pPr>
        <w:rPr>
          <w:ins w:id="13285" w:author="Priyanshu Solon" w:date="2025-05-22T22:35:00Z"/>
        </w:rPr>
      </w:pPr>
      <w:ins w:id="13286" w:author="Priyanshu Solon" w:date="2025-05-22T22:35:00Z">
        <w:r>
          <w:t>====</w:t>
        </w:r>
      </w:ins>
    </w:p>
    <w:p w:rsidR="007C461F" w:rsidRDefault="007C461F" w:rsidP="007C461F">
      <w:pPr>
        <w:rPr>
          <w:ins w:id="13287" w:author="Priyanshu Solon" w:date="2025-05-22T22:35:00Z"/>
        </w:rPr>
      </w:pPr>
    </w:p>
    <w:p w:rsidR="007C461F" w:rsidRPr="001C4B4A" w:rsidRDefault="007C461F" w:rsidP="007C461F">
      <w:pPr>
        <w:rPr>
          <w:ins w:id="13288" w:author="Priyanshu Solon" w:date="2025-05-22T22:35:00Z"/>
          <w:b/>
          <w:bCs/>
          <w:rPrChange w:id="13289" w:author="Priyanshu Solon" w:date="2025-05-22T23:14:00Z">
            <w:rPr>
              <w:ins w:id="13290" w:author="Priyanshu Solon" w:date="2025-05-22T22:35:00Z"/>
            </w:rPr>
          </w:rPrChange>
        </w:rPr>
      </w:pPr>
      <w:ins w:id="13291" w:author="Priyanshu Solon" w:date="2025-05-22T22:35:00Z">
        <w:r w:rsidRPr="001C4B4A">
          <w:rPr>
            <w:b/>
            <w:bCs/>
            <w:rPrChange w:id="13292" w:author="Priyanshu Solon" w:date="2025-05-22T23:14:00Z">
              <w:rPr/>
            </w:rPrChange>
          </w:rPr>
          <w:t>Bootstrap Form Classes</w:t>
        </w:r>
      </w:ins>
    </w:p>
    <w:p w:rsidR="007C461F" w:rsidRDefault="007C461F" w:rsidP="007C461F">
      <w:pPr>
        <w:rPr>
          <w:ins w:id="13293" w:author="Priyanshu Solon" w:date="2025-05-22T22:35:00Z"/>
        </w:rPr>
      </w:pPr>
    </w:p>
    <w:p w:rsidR="007C461F" w:rsidRDefault="007C461F" w:rsidP="007C461F">
      <w:pPr>
        <w:rPr>
          <w:ins w:id="13294" w:author="Priyanshu Solon" w:date="2025-05-22T22:35:00Z"/>
        </w:rPr>
      </w:pPr>
      <w:ins w:id="13295" w:author="Priyanshu Solon" w:date="2025-05-22T22:35:00Z">
        <w:r>
          <w:t xml:space="preserve">    .form-control        textbox, password, number, url, email, date etc.</w:t>
        </w:r>
      </w:ins>
    </w:p>
    <w:p w:rsidR="007C461F" w:rsidRDefault="007C461F" w:rsidP="007C461F">
      <w:pPr>
        <w:rPr>
          <w:ins w:id="13296" w:author="Priyanshu Solon" w:date="2025-05-22T22:35:00Z"/>
        </w:rPr>
      </w:pPr>
      <w:ins w:id="13297" w:author="Priyanshu Solon" w:date="2025-05-22T22:35:00Z">
        <w:r>
          <w:t xml:space="preserve">    .form-select        dropdown</w:t>
        </w:r>
      </w:ins>
    </w:p>
    <w:p w:rsidR="007C461F" w:rsidRDefault="007C461F" w:rsidP="007C461F">
      <w:pPr>
        <w:rPr>
          <w:ins w:id="13298" w:author="Priyanshu Solon" w:date="2025-05-22T22:35:00Z"/>
        </w:rPr>
      </w:pPr>
      <w:ins w:id="13299" w:author="Priyanshu Solon" w:date="2025-05-22T22:35:00Z">
        <w:r>
          <w:t xml:space="preserve">    .form-range        range input</w:t>
        </w:r>
      </w:ins>
    </w:p>
    <w:p w:rsidR="007C461F" w:rsidRDefault="007C461F" w:rsidP="007C461F">
      <w:pPr>
        <w:rPr>
          <w:ins w:id="13300" w:author="Priyanshu Solon" w:date="2025-05-22T22:35:00Z"/>
        </w:rPr>
      </w:pPr>
      <w:ins w:id="13301" w:author="Priyanshu Solon" w:date="2025-05-22T22:35:00Z">
        <w:r>
          <w:t xml:space="preserve">    .form-control-color    color input</w:t>
        </w:r>
      </w:ins>
    </w:p>
    <w:p w:rsidR="007C461F" w:rsidRDefault="007C461F" w:rsidP="007C461F">
      <w:pPr>
        <w:rPr>
          <w:ins w:id="13302" w:author="Priyanshu Solon" w:date="2025-05-22T22:35:00Z"/>
        </w:rPr>
      </w:pPr>
      <w:ins w:id="13303" w:author="Priyanshu Solon" w:date="2025-05-22T22:35:00Z">
        <w:r>
          <w:t xml:space="preserve">    .form-control-file    file input</w:t>
        </w:r>
      </w:ins>
    </w:p>
    <w:p w:rsidR="007C461F" w:rsidRDefault="007C461F" w:rsidP="007C461F">
      <w:pPr>
        <w:rPr>
          <w:ins w:id="13304" w:author="Priyanshu Solon" w:date="2025-05-22T22:35:00Z"/>
        </w:rPr>
      </w:pPr>
      <w:ins w:id="13305" w:author="Priyanshu Solon" w:date="2025-05-22T22:35:00Z">
        <w:r>
          <w:lastRenderedPageBreak/>
          <w:t xml:space="preserve">    .form-label        label</w:t>
        </w:r>
      </w:ins>
    </w:p>
    <w:p w:rsidR="007C461F" w:rsidRDefault="007C461F" w:rsidP="007C461F">
      <w:pPr>
        <w:rPr>
          <w:ins w:id="13306" w:author="Priyanshu Solon" w:date="2025-05-22T22:35:00Z"/>
        </w:rPr>
      </w:pPr>
      <w:ins w:id="13307" w:author="Priyanshu Solon" w:date="2025-05-22T22:35:00Z">
        <w:r>
          <w:t xml:space="preserve">    .form-check-input    radio &amp; check box</w:t>
        </w:r>
      </w:ins>
    </w:p>
    <w:p w:rsidR="007C461F" w:rsidRDefault="007C461F" w:rsidP="007C461F">
      <w:pPr>
        <w:rPr>
          <w:ins w:id="13308" w:author="Priyanshu Solon" w:date="2025-05-22T22:35:00Z"/>
        </w:rPr>
      </w:pPr>
      <w:ins w:id="13309" w:author="Priyanshu Solon" w:date="2025-05-22T22:35:00Z">
        <w:r>
          <w:t xml:space="preserve">    .form-check-label    label for radio &amp; checkbox</w:t>
        </w:r>
      </w:ins>
    </w:p>
    <w:p w:rsidR="007C461F" w:rsidRDefault="007C461F" w:rsidP="007C461F">
      <w:pPr>
        <w:rPr>
          <w:ins w:id="13310" w:author="Priyanshu Solon" w:date="2025-05-22T22:35:00Z"/>
        </w:rPr>
      </w:pPr>
      <w:ins w:id="13311" w:author="Priyanshu Solon" w:date="2025-05-22T22:35:00Z">
        <w:r>
          <w:t xml:space="preserve">    .form-switch        container that have checkbox or radio</w:t>
        </w:r>
      </w:ins>
    </w:p>
    <w:p w:rsidR="007C461F" w:rsidRDefault="007C461F" w:rsidP="007C461F">
      <w:pPr>
        <w:rPr>
          <w:ins w:id="13312" w:author="Priyanshu Solon" w:date="2025-05-22T22:35:00Z"/>
        </w:rPr>
      </w:pPr>
    </w:p>
    <w:p w:rsidR="007C461F" w:rsidRDefault="007C461F" w:rsidP="007C461F">
      <w:pPr>
        <w:rPr>
          <w:ins w:id="13313" w:author="Priyanshu Solon" w:date="2025-05-22T22:35:00Z"/>
        </w:rPr>
      </w:pPr>
      <w:ins w:id="13314" w:author="Priyanshu Solon" w:date="2025-05-22T22:35:00Z">
        <w:r>
          <w:t>Ex:</w:t>
        </w:r>
      </w:ins>
    </w:p>
    <w:p w:rsidR="007C461F" w:rsidRDefault="007C461F" w:rsidP="007C461F">
      <w:pPr>
        <w:rPr>
          <w:ins w:id="13315" w:author="Priyanshu Solon" w:date="2025-05-22T22:35:00Z"/>
        </w:rPr>
      </w:pPr>
      <w:ins w:id="13316" w:author="Priyanshu Solon" w:date="2025-05-22T22:35:00Z">
        <w:r>
          <w:t>&lt;!DOCTYPE html&gt;</w:t>
        </w:r>
      </w:ins>
    </w:p>
    <w:p w:rsidR="007C461F" w:rsidRDefault="007C461F" w:rsidP="007C461F">
      <w:pPr>
        <w:rPr>
          <w:ins w:id="13317" w:author="Priyanshu Solon" w:date="2025-05-22T22:35:00Z"/>
        </w:rPr>
      </w:pPr>
      <w:ins w:id="13318" w:author="Priyanshu Solon" w:date="2025-05-22T22:35:00Z">
        <w:r>
          <w:t>&lt;html lang="en"&gt;</w:t>
        </w:r>
      </w:ins>
    </w:p>
    <w:p w:rsidR="007C461F" w:rsidRDefault="007C461F" w:rsidP="007C461F">
      <w:pPr>
        <w:rPr>
          <w:ins w:id="13319" w:author="Priyanshu Solon" w:date="2025-05-22T22:35:00Z"/>
        </w:rPr>
      </w:pPr>
      <w:ins w:id="13320" w:author="Priyanshu Solon" w:date="2025-05-22T22:35:00Z">
        <w:r>
          <w:t>&lt;head&gt;</w:t>
        </w:r>
      </w:ins>
    </w:p>
    <w:p w:rsidR="007C461F" w:rsidRDefault="007C461F" w:rsidP="007C461F">
      <w:pPr>
        <w:rPr>
          <w:ins w:id="13321" w:author="Priyanshu Solon" w:date="2025-05-22T22:35:00Z"/>
        </w:rPr>
      </w:pPr>
      <w:ins w:id="13322" w:author="Priyanshu Solon" w:date="2025-05-22T22:35:00Z">
        <w:r>
          <w:t xml:space="preserve">    &lt;meta charset="UTF-8"&gt;</w:t>
        </w:r>
      </w:ins>
    </w:p>
    <w:p w:rsidR="007C461F" w:rsidRDefault="007C461F" w:rsidP="007C461F">
      <w:pPr>
        <w:rPr>
          <w:ins w:id="13323" w:author="Priyanshu Solon" w:date="2025-05-22T22:35:00Z"/>
        </w:rPr>
      </w:pPr>
      <w:ins w:id="13324" w:author="Priyanshu Solon" w:date="2025-05-22T22:35:00Z">
        <w:r>
          <w:t xml:space="preserve">    &lt;meta name="viewport" content="width=device-width, initial-scale=1.0"&gt;</w:t>
        </w:r>
      </w:ins>
    </w:p>
    <w:p w:rsidR="007C461F" w:rsidRDefault="007C461F" w:rsidP="007C461F">
      <w:pPr>
        <w:rPr>
          <w:ins w:id="13325" w:author="Priyanshu Solon" w:date="2025-05-22T22:35:00Z"/>
        </w:rPr>
      </w:pPr>
      <w:ins w:id="13326" w:author="Priyanshu Solon" w:date="2025-05-22T22:35:00Z">
        <w:r>
          <w:t xml:space="preserve">    &lt;title&gt;Document&lt;/title&gt;</w:t>
        </w:r>
      </w:ins>
    </w:p>
    <w:p w:rsidR="007C461F" w:rsidRDefault="007C461F" w:rsidP="007C461F">
      <w:pPr>
        <w:rPr>
          <w:ins w:id="13327" w:author="Priyanshu Solon" w:date="2025-05-22T22:35:00Z"/>
        </w:rPr>
      </w:pPr>
      <w:ins w:id="13328" w:author="Priyanshu Solon" w:date="2025-05-22T22:35:00Z">
        <w:r>
          <w:t xml:space="preserve">    &lt;link rel="stylesheet" href="../node_modules/bootstrap-icons/font/bootstrap-icons.css"&gt;</w:t>
        </w:r>
      </w:ins>
    </w:p>
    <w:p w:rsidR="007C461F" w:rsidRDefault="007C461F" w:rsidP="007C461F">
      <w:pPr>
        <w:rPr>
          <w:ins w:id="13329" w:author="Priyanshu Solon" w:date="2025-05-22T22:35:00Z"/>
        </w:rPr>
      </w:pPr>
      <w:ins w:id="13330" w:author="Priyanshu Solon" w:date="2025-05-22T22:35:00Z">
        <w:r>
          <w:t xml:space="preserve">    &lt;link rel="stylesheet" href="../node_modules/bootstrap/dist/css/bootstrap.css"&gt;</w:t>
        </w:r>
      </w:ins>
    </w:p>
    <w:p w:rsidR="007C461F" w:rsidRDefault="007C461F" w:rsidP="007C461F">
      <w:pPr>
        <w:rPr>
          <w:ins w:id="13331" w:author="Priyanshu Solon" w:date="2025-05-22T22:35:00Z"/>
        </w:rPr>
      </w:pPr>
      <w:ins w:id="13332" w:author="Priyanshu Solon" w:date="2025-05-22T22:35:00Z">
        <w:r>
          <w:t xml:space="preserve">    &lt;script src="../node_modules/bootstrap/dist/js/bootstrap.bundle.js"&gt;&lt;/script&gt;</w:t>
        </w:r>
      </w:ins>
    </w:p>
    <w:p w:rsidR="007C461F" w:rsidRDefault="007C461F" w:rsidP="007C461F">
      <w:pPr>
        <w:rPr>
          <w:ins w:id="13333" w:author="Priyanshu Solon" w:date="2025-05-22T22:35:00Z"/>
        </w:rPr>
      </w:pPr>
      <w:ins w:id="13334" w:author="Priyanshu Solon" w:date="2025-05-22T22:35:00Z">
        <w:r>
          <w:t>&lt;/head&gt;</w:t>
        </w:r>
      </w:ins>
    </w:p>
    <w:p w:rsidR="007C461F" w:rsidRDefault="007C461F" w:rsidP="007C461F">
      <w:pPr>
        <w:rPr>
          <w:ins w:id="13335" w:author="Priyanshu Solon" w:date="2025-05-22T22:35:00Z"/>
        </w:rPr>
      </w:pPr>
      <w:ins w:id="13336" w:author="Priyanshu Solon" w:date="2025-05-22T22:35:00Z">
        <w:r>
          <w:t>&lt;body class="d-flex justify-content-center"&gt;</w:t>
        </w:r>
      </w:ins>
    </w:p>
    <w:p w:rsidR="007C461F" w:rsidRDefault="007C461F" w:rsidP="007C461F">
      <w:pPr>
        <w:rPr>
          <w:ins w:id="13337" w:author="Priyanshu Solon" w:date="2025-05-22T22:35:00Z"/>
        </w:rPr>
      </w:pPr>
      <w:ins w:id="13338" w:author="Priyanshu Solon" w:date="2025-05-22T22:35:00Z">
        <w:r>
          <w:t xml:space="preserve">    &lt;form class="mt-4 border border-2 rounded p-4 w-25"&gt;</w:t>
        </w:r>
      </w:ins>
    </w:p>
    <w:p w:rsidR="007C461F" w:rsidRDefault="007C461F" w:rsidP="007C461F">
      <w:pPr>
        <w:rPr>
          <w:ins w:id="13339" w:author="Priyanshu Solon" w:date="2025-05-22T22:35:00Z"/>
        </w:rPr>
      </w:pPr>
      <w:ins w:id="13340" w:author="Priyanshu Solon" w:date="2025-05-22T22:35:00Z">
        <w:r>
          <w:t xml:space="preserve">        &lt;div class="bi my-2 text-center bi-person-fill fs-5 fw-bold"&gt; Register User&lt;/div&gt;</w:t>
        </w:r>
      </w:ins>
    </w:p>
    <w:p w:rsidR="007C461F" w:rsidRDefault="007C461F" w:rsidP="007C461F">
      <w:pPr>
        <w:rPr>
          <w:ins w:id="13341" w:author="Priyanshu Solon" w:date="2025-05-22T22:35:00Z"/>
        </w:rPr>
      </w:pPr>
      <w:ins w:id="13342" w:author="Priyanshu Solon" w:date="2025-05-22T22:35:00Z">
        <w:r>
          <w:t xml:space="preserve">        &lt;div class="mb-2"&gt;</w:t>
        </w:r>
      </w:ins>
    </w:p>
    <w:p w:rsidR="007C461F" w:rsidRDefault="007C461F" w:rsidP="007C461F">
      <w:pPr>
        <w:rPr>
          <w:ins w:id="13343" w:author="Priyanshu Solon" w:date="2025-05-22T22:35:00Z"/>
        </w:rPr>
      </w:pPr>
      <w:ins w:id="13344" w:author="Priyanshu Solon" w:date="2025-05-22T22:35:00Z">
        <w:r>
          <w:t xml:space="preserve">            &lt;label class="form-label"&gt;User Name&lt;/label&gt;</w:t>
        </w:r>
      </w:ins>
    </w:p>
    <w:p w:rsidR="007C461F" w:rsidRDefault="007C461F" w:rsidP="007C461F">
      <w:pPr>
        <w:rPr>
          <w:ins w:id="13345" w:author="Priyanshu Solon" w:date="2025-05-22T22:35:00Z"/>
        </w:rPr>
      </w:pPr>
      <w:ins w:id="13346" w:author="Priyanshu Solon" w:date="2025-05-22T22:35:00Z">
        <w:r>
          <w:t xml:space="preserve">            &lt;div&gt;</w:t>
        </w:r>
      </w:ins>
    </w:p>
    <w:p w:rsidR="007C461F" w:rsidRDefault="007C461F" w:rsidP="007C461F">
      <w:pPr>
        <w:rPr>
          <w:ins w:id="13347" w:author="Priyanshu Solon" w:date="2025-05-22T22:35:00Z"/>
        </w:rPr>
      </w:pPr>
      <w:ins w:id="13348" w:author="Priyanshu Solon" w:date="2025-05-22T22:35:00Z">
        <w:r>
          <w:t xml:space="preserve">                &lt;input type="text" placeholder="Your name" class="form-control"&gt;</w:t>
        </w:r>
      </w:ins>
    </w:p>
    <w:p w:rsidR="007C461F" w:rsidRDefault="007C461F" w:rsidP="007C461F">
      <w:pPr>
        <w:rPr>
          <w:ins w:id="13349" w:author="Priyanshu Solon" w:date="2025-05-22T22:35:00Z"/>
        </w:rPr>
      </w:pPr>
      <w:ins w:id="13350" w:author="Priyanshu Solon" w:date="2025-05-22T22:35:00Z">
        <w:r>
          <w:t xml:space="preserve">            &lt;/div&gt;</w:t>
        </w:r>
      </w:ins>
    </w:p>
    <w:p w:rsidR="007C461F" w:rsidRDefault="007C461F" w:rsidP="007C461F">
      <w:pPr>
        <w:rPr>
          <w:ins w:id="13351" w:author="Priyanshu Solon" w:date="2025-05-22T22:35:00Z"/>
        </w:rPr>
      </w:pPr>
      <w:ins w:id="13352" w:author="Priyanshu Solon" w:date="2025-05-22T22:35:00Z">
        <w:r>
          <w:t xml:space="preserve">        &lt;/div&gt;</w:t>
        </w:r>
      </w:ins>
    </w:p>
    <w:p w:rsidR="007C461F" w:rsidRDefault="007C461F" w:rsidP="007C461F">
      <w:pPr>
        <w:rPr>
          <w:ins w:id="13353" w:author="Priyanshu Solon" w:date="2025-05-22T22:35:00Z"/>
        </w:rPr>
      </w:pPr>
      <w:ins w:id="13354" w:author="Priyanshu Solon" w:date="2025-05-22T22:35:00Z">
        <w:r>
          <w:t xml:space="preserve">        &lt;div class="mb-2"&gt;</w:t>
        </w:r>
      </w:ins>
    </w:p>
    <w:p w:rsidR="007C461F" w:rsidRDefault="007C461F" w:rsidP="007C461F">
      <w:pPr>
        <w:rPr>
          <w:ins w:id="13355" w:author="Priyanshu Solon" w:date="2025-05-22T22:35:00Z"/>
        </w:rPr>
      </w:pPr>
      <w:ins w:id="13356" w:author="Priyanshu Solon" w:date="2025-05-22T22:35:00Z">
        <w:r>
          <w:t xml:space="preserve">            &lt;label class="form-label"&gt;Password&lt;/label&gt;</w:t>
        </w:r>
      </w:ins>
    </w:p>
    <w:p w:rsidR="007C461F" w:rsidRDefault="007C461F" w:rsidP="007C461F">
      <w:pPr>
        <w:rPr>
          <w:ins w:id="13357" w:author="Priyanshu Solon" w:date="2025-05-22T22:35:00Z"/>
        </w:rPr>
      </w:pPr>
      <w:ins w:id="13358" w:author="Priyanshu Solon" w:date="2025-05-22T22:35:00Z">
        <w:r>
          <w:t xml:space="preserve">            &lt;div&gt;</w:t>
        </w:r>
      </w:ins>
    </w:p>
    <w:p w:rsidR="007C461F" w:rsidRDefault="007C461F" w:rsidP="007C461F">
      <w:pPr>
        <w:rPr>
          <w:ins w:id="13359" w:author="Priyanshu Solon" w:date="2025-05-22T22:35:00Z"/>
        </w:rPr>
      </w:pPr>
      <w:ins w:id="13360" w:author="Priyanshu Solon" w:date="2025-05-22T22:35:00Z">
        <w:r>
          <w:t xml:space="preserve">                &lt;input type="password" placeholder="Your password" class="form-control"&gt;</w:t>
        </w:r>
      </w:ins>
    </w:p>
    <w:p w:rsidR="007C461F" w:rsidRDefault="007C461F" w:rsidP="007C461F">
      <w:pPr>
        <w:rPr>
          <w:ins w:id="13361" w:author="Priyanshu Solon" w:date="2025-05-22T22:35:00Z"/>
        </w:rPr>
      </w:pPr>
      <w:ins w:id="13362" w:author="Priyanshu Solon" w:date="2025-05-22T22:35:00Z">
        <w:r>
          <w:lastRenderedPageBreak/>
          <w:t xml:space="preserve">            &lt;/div&gt;</w:t>
        </w:r>
      </w:ins>
    </w:p>
    <w:p w:rsidR="007C461F" w:rsidRDefault="007C461F" w:rsidP="007C461F">
      <w:pPr>
        <w:rPr>
          <w:ins w:id="13363" w:author="Priyanshu Solon" w:date="2025-05-22T22:35:00Z"/>
        </w:rPr>
      </w:pPr>
      <w:ins w:id="13364" w:author="Priyanshu Solon" w:date="2025-05-22T22:35:00Z">
        <w:r>
          <w:t xml:space="preserve">        &lt;/div&gt;</w:t>
        </w:r>
      </w:ins>
    </w:p>
    <w:p w:rsidR="007C461F" w:rsidRDefault="007C461F" w:rsidP="007C461F">
      <w:pPr>
        <w:rPr>
          <w:ins w:id="13365" w:author="Priyanshu Solon" w:date="2025-05-22T22:35:00Z"/>
        </w:rPr>
      </w:pPr>
      <w:ins w:id="13366" w:author="Priyanshu Solon" w:date="2025-05-22T22:35:00Z">
        <w:r>
          <w:t xml:space="preserve">        &lt;div class="mb-2"&gt;</w:t>
        </w:r>
      </w:ins>
    </w:p>
    <w:p w:rsidR="007C461F" w:rsidRDefault="007C461F" w:rsidP="007C461F">
      <w:pPr>
        <w:rPr>
          <w:ins w:id="13367" w:author="Priyanshu Solon" w:date="2025-05-22T22:35:00Z"/>
        </w:rPr>
      </w:pPr>
      <w:ins w:id="13368" w:author="Priyanshu Solon" w:date="2025-05-22T22:35:00Z">
        <w:r>
          <w:t xml:space="preserve">            &lt;label class="form-label"&gt;Your City&lt;/label&gt;</w:t>
        </w:r>
      </w:ins>
    </w:p>
    <w:p w:rsidR="007C461F" w:rsidRDefault="007C461F" w:rsidP="007C461F">
      <w:pPr>
        <w:rPr>
          <w:ins w:id="13369" w:author="Priyanshu Solon" w:date="2025-05-22T22:35:00Z"/>
        </w:rPr>
      </w:pPr>
      <w:ins w:id="13370" w:author="Priyanshu Solon" w:date="2025-05-22T22:35:00Z">
        <w:r>
          <w:t xml:space="preserve">            &lt;div&gt;</w:t>
        </w:r>
      </w:ins>
    </w:p>
    <w:p w:rsidR="007C461F" w:rsidRDefault="007C461F" w:rsidP="007C461F">
      <w:pPr>
        <w:rPr>
          <w:ins w:id="13371" w:author="Priyanshu Solon" w:date="2025-05-22T22:35:00Z"/>
        </w:rPr>
      </w:pPr>
      <w:ins w:id="13372" w:author="Priyanshu Solon" w:date="2025-05-22T22:35:00Z">
        <w:r>
          <w:t xml:space="preserve">                &lt;select class="form-select"&gt;</w:t>
        </w:r>
      </w:ins>
    </w:p>
    <w:p w:rsidR="007C461F" w:rsidRDefault="007C461F" w:rsidP="007C461F">
      <w:pPr>
        <w:rPr>
          <w:ins w:id="13373" w:author="Priyanshu Solon" w:date="2025-05-22T22:35:00Z"/>
        </w:rPr>
      </w:pPr>
      <w:ins w:id="13374" w:author="Priyanshu Solon" w:date="2025-05-22T22:35:00Z">
        <w:r>
          <w:t xml:space="preserve">                    &lt;option&gt;Select City&lt;/option&gt;</w:t>
        </w:r>
      </w:ins>
    </w:p>
    <w:p w:rsidR="007C461F" w:rsidRDefault="007C461F" w:rsidP="007C461F">
      <w:pPr>
        <w:rPr>
          <w:ins w:id="13375" w:author="Priyanshu Solon" w:date="2025-05-22T22:35:00Z"/>
        </w:rPr>
      </w:pPr>
      <w:ins w:id="13376" w:author="Priyanshu Solon" w:date="2025-05-22T22:35:00Z">
        <w:r>
          <w:t xml:space="preserve">                    &lt;option&gt;Delhi&lt;/option&gt;</w:t>
        </w:r>
      </w:ins>
    </w:p>
    <w:p w:rsidR="007C461F" w:rsidRDefault="007C461F" w:rsidP="007C461F">
      <w:pPr>
        <w:rPr>
          <w:ins w:id="13377" w:author="Priyanshu Solon" w:date="2025-05-22T22:35:00Z"/>
        </w:rPr>
      </w:pPr>
      <w:ins w:id="13378" w:author="Priyanshu Solon" w:date="2025-05-22T22:35:00Z">
        <w:r>
          <w:t xml:space="preserve">                    &lt;option&gt;Hyd&lt;/option&gt;</w:t>
        </w:r>
      </w:ins>
    </w:p>
    <w:p w:rsidR="007C461F" w:rsidRDefault="007C461F" w:rsidP="007C461F">
      <w:pPr>
        <w:rPr>
          <w:ins w:id="13379" w:author="Priyanshu Solon" w:date="2025-05-22T22:35:00Z"/>
        </w:rPr>
      </w:pPr>
      <w:ins w:id="13380" w:author="Priyanshu Solon" w:date="2025-05-22T22:35:00Z">
        <w:r>
          <w:t xml:space="preserve">                &lt;/select&gt;</w:t>
        </w:r>
      </w:ins>
    </w:p>
    <w:p w:rsidR="007C461F" w:rsidRDefault="007C461F" w:rsidP="007C461F">
      <w:pPr>
        <w:rPr>
          <w:ins w:id="13381" w:author="Priyanshu Solon" w:date="2025-05-22T22:35:00Z"/>
        </w:rPr>
      </w:pPr>
      <w:ins w:id="13382" w:author="Priyanshu Solon" w:date="2025-05-22T22:35:00Z">
        <w:r>
          <w:t xml:space="preserve">            &lt;/div&gt;</w:t>
        </w:r>
      </w:ins>
    </w:p>
    <w:p w:rsidR="007C461F" w:rsidRDefault="007C461F" w:rsidP="007C461F">
      <w:pPr>
        <w:rPr>
          <w:ins w:id="13383" w:author="Priyanshu Solon" w:date="2025-05-22T22:35:00Z"/>
        </w:rPr>
      </w:pPr>
      <w:ins w:id="13384" w:author="Priyanshu Solon" w:date="2025-05-22T22:35:00Z">
        <w:r>
          <w:t xml:space="preserve">        &lt;/div&gt;</w:t>
        </w:r>
      </w:ins>
    </w:p>
    <w:p w:rsidR="007C461F" w:rsidRDefault="007C461F" w:rsidP="007C461F">
      <w:pPr>
        <w:rPr>
          <w:ins w:id="13385" w:author="Priyanshu Solon" w:date="2025-05-22T22:35:00Z"/>
        </w:rPr>
      </w:pPr>
      <w:ins w:id="13386" w:author="Priyanshu Solon" w:date="2025-05-22T22:35:00Z">
        <w:r>
          <w:t xml:space="preserve">        &lt;div class="mb-2"&gt;</w:t>
        </w:r>
      </w:ins>
    </w:p>
    <w:p w:rsidR="007C461F" w:rsidRDefault="007C461F" w:rsidP="007C461F">
      <w:pPr>
        <w:rPr>
          <w:ins w:id="13387" w:author="Priyanshu Solon" w:date="2025-05-22T22:35:00Z"/>
        </w:rPr>
      </w:pPr>
      <w:ins w:id="13388" w:author="Priyanshu Solon" w:date="2025-05-22T22:35:00Z">
        <w:r>
          <w:t xml:space="preserve">            &lt;label class="form-label"&gt;Rating&lt;/label&gt;</w:t>
        </w:r>
      </w:ins>
    </w:p>
    <w:p w:rsidR="007C461F" w:rsidRDefault="007C461F" w:rsidP="007C461F">
      <w:pPr>
        <w:rPr>
          <w:ins w:id="13389" w:author="Priyanshu Solon" w:date="2025-05-22T22:35:00Z"/>
        </w:rPr>
      </w:pPr>
      <w:ins w:id="13390" w:author="Priyanshu Solon" w:date="2025-05-22T22:35:00Z">
        <w:r>
          <w:t xml:space="preserve">            &lt;div&gt;</w:t>
        </w:r>
      </w:ins>
    </w:p>
    <w:p w:rsidR="007C461F" w:rsidRDefault="007C461F" w:rsidP="007C461F">
      <w:pPr>
        <w:rPr>
          <w:ins w:id="13391" w:author="Priyanshu Solon" w:date="2025-05-22T22:35:00Z"/>
        </w:rPr>
      </w:pPr>
      <w:ins w:id="13392" w:author="Priyanshu Solon" w:date="2025-05-22T22:35:00Z">
        <w:r>
          <w:t xml:space="preserve">                &lt;input type="range" class="form-range"&gt;</w:t>
        </w:r>
      </w:ins>
    </w:p>
    <w:p w:rsidR="007C461F" w:rsidRDefault="007C461F" w:rsidP="007C461F">
      <w:pPr>
        <w:rPr>
          <w:ins w:id="13393" w:author="Priyanshu Solon" w:date="2025-05-22T22:35:00Z"/>
        </w:rPr>
      </w:pPr>
      <w:ins w:id="13394" w:author="Priyanshu Solon" w:date="2025-05-22T22:35:00Z">
        <w:r>
          <w:t xml:space="preserve">            &lt;/div&gt;</w:t>
        </w:r>
      </w:ins>
    </w:p>
    <w:p w:rsidR="007C461F" w:rsidRDefault="007C461F" w:rsidP="007C461F">
      <w:pPr>
        <w:rPr>
          <w:ins w:id="13395" w:author="Priyanshu Solon" w:date="2025-05-22T22:35:00Z"/>
        </w:rPr>
      </w:pPr>
      <w:ins w:id="13396" w:author="Priyanshu Solon" w:date="2025-05-22T22:35:00Z">
        <w:r>
          <w:t xml:space="preserve">        &lt;/div&gt;</w:t>
        </w:r>
      </w:ins>
    </w:p>
    <w:p w:rsidR="007C461F" w:rsidRDefault="007C461F" w:rsidP="007C461F">
      <w:pPr>
        <w:rPr>
          <w:ins w:id="13397" w:author="Priyanshu Solon" w:date="2025-05-22T22:35:00Z"/>
        </w:rPr>
      </w:pPr>
      <w:ins w:id="13398" w:author="Priyanshu Solon" w:date="2025-05-22T22:35:00Z">
        <w:r>
          <w:t xml:space="preserve">        &lt;div class="mb-2"&gt;</w:t>
        </w:r>
      </w:ins>
    </w:p>
    <w:p w:rsidR="007C461F" w:rsidRDefault="007C461F" w:rsidP="007C461F">
      <w:pPr>
        <w:rPr>
          <w:ins w:id="13399" w:author="Priyanshu Solon" w:date="2025-05-22T22:35:00Z"/>
        </w:rPr>
      </w:pPr>
      <w:ins w:id="13400" w:author="Priyanshu Solon" w:date="2025-05-22T22:35:00Z">
        <w:r>
          <w:t xml:space="preserve">            &lt;label class="form-label"&gt;Subscribe&lt;/label&gt;</w:t>
        </w:r>
      </w:ins>
    </w:p>
    <w:p w:rsidR="007C461F" w:rsidRDefault="007C461F" w:rsidP="007C461F">
      <w:pPr>
        <w:rPr>
          <w:ins w:id="13401" w:author="Priyanshu Solon" w:date="2025-05-22T22:35:00Z"/>
        </w:rPr>
      </w:pPr>
      <w:ins w:id="13402" w:author="Priyanshu Solon" w:date="2025-05-22T22:35:00Z">
        <w:r>
          <w:t xml:space="preserve">            &lt;div class="form-switch"&gt;</w:t>
        </w:r>
      </w:ins>
    </w:p>
    <w:p w:rsidR="007C461F" w:rsidRDefault="007C461F" w:rsidP="007C461F">
      <w:pPr>
        <w:rPr>
          <w:ins w:id="13403" w:author="Priyanshu Solon" w:date="2025-05-22T22:35:00Z"/>
        </w:rPr>
      </w:pPr>
      <w:ins w:id="13404" w:author="Priyanshu Solon" w:date="2025-05-22T22:35:00Z">
        <w:r>
          <w:t xml:space="preserve">                &lt;input class="form-check-input" type="checkbox"&gt; &lt;label class="form-check-label"&gt; Yes &lt;/label&gt;</w:t>
        </w:r>
      </w:ins>
    </w:p>
    <w:p w:rsidR="007C461F" w:rsidRDefault="007C461F" w:rsidP="007C461F">
      <w:pPr>
        <w:rPr>
          <w:ins w:id="13405" w:author="Priyanshu Solon" w:date="2025-05-22T22:35:00Z"/>
        </w:rPr>
      </w:pPr>
      <w:ins w:id="13406" w:author="Priyanshu Solon" w:date="2025-05-22T22:35:00Z">
        <w:r>
          <w:t xml:space="preserve">            &lt;/div&gt;</w:t>
        </w:r>
      </w:ins>
    </w:p>
    <w:p w:rsidR="007C461F" w:rsidRDefault="007C461F" w:rsidP="007C461F">
      <w:pPr>
        <w:rPr>
          <w:ins w:id="13407" w:author="Priyanshu Solon" w:date="2025-05-22T22:35:00Z"/>
        </w:rPr>
      </w:pPr>
      <w:ins w:id="13408" w:author="Priyanshu Solon" w:date="2025-05-22T22:35:00Z">
        <w:r>
          <w:t xml:space="preserve">        &lt;/div&gt;</w:t>
        </w:r>
      </w:ins>
    </w:p>
    <w:p w:rsidR="007C461F" w:rsidRDefault="007C461F" w:rsidP="007C461F">
      <w:pPr>
        <w:rPr>
          <w:ins w:id="13409" w:author="Priyanshu Solon" w:date="2025-05-22T22:35:00Z"/>
        </w:rPr>
      </w:pPr>
      <w:ins w:id="13410" w:author="Priyanshu Solon" w:date="2025-05-22T22:35:00Z">
        <w:r>
          <w:t xml:space="preserve">        &lt;div class="mb-2"&gt;</w:t>
        </w:r>
      </w:ins>
    </w:p>
    <w:p w:rsidR="007C461F" w:rsidRDefault="007C461F" w:rsidP="007C461F">
      <w:pPr>
        <w:rPr>
          <w:ins w:id="13411" w:author="Priyanshu Solon" w:date="2025-05-22T22:35:00Z"/>
        </w:rPr>
      </w:pPr>
      <w:ins w:id="13412" w:author="Priyanshu Solon" w:date="2025-05-22T22:35:00Z">
        <w:r>
          <w:t xml:space="preserve">            &lt;button class="btn btn-warning w-100"&gt;Register&lt;/button&gt;</w:t>
        </w:r>
      </w:ins>
    </w:p>
    <w:p w:rsidR="007C461F" w:rsidRDefault="007C461F" w:rsidP="007C461F">
      <w:pPr>
        <w:rPr>
          <w:ins w:id="13413" w:author="Priyanshu Solon" w:date="2025-05-22T22:35:00Z"/>
        </w:rPr>
      </w:pPr>
      <w:ins w:id="13414" w:author="Priyanshu Solon" w:date="2025-05-22T22:35:00Z">
        <w:r>
          <w:t xml:space="preserve">        &lt;/div&gt;</w:t>
        </w:r>
      </w:ins>
    </w:p>
    <w:p w:rsidR="007C461F" w:rsidRDefault="007C461F" w:rsidP="007C461F">
      <w:pPr>
        <w:rPr>
          <w:ins w:id="13415" w:author="Priyanshu Solon" w:date="2025-05-22T22:35:00Z"/>
        </w:rPr>
      </w:pPr>
      <w:ins w:id="13416" w:author="Priyanshu Solon" w:date="2025-05-22T22:35:00Z">
        <w:r>
          <w:t xml:space="preserve">    &lt;/form&gt;</w:t>
        </w:r>
      </w:ins>
    </w:p>
    <w:p w:rsidR="007C461F" w:rsidRDefault="007C461F" w:rsidP="007C461F">
      <w:pPr>
        <w:rPr>
          <w:ins w:id="13417" w:author="Priyanshu Solon" w:date="2025-05-22T22:35:00Z"/>
        </w:rPr>
      </w:pPr>
      <w:ins w:id="13418" w:author="Priyanshu Solon" w:date="2025-05-22T22:35:00Z">
        <w:r>
          <w:lastRenderedPageBreak/>
          <w:t>&lt;/body&gt;</w:t>
        </w:r>
      </w:ins>
    </w:p>
    <w:p w:rsidR="007C461F" w:rsidRDefault="007C461F" w:rsidP="007C461F">
      <w:pPr>
        <w:rPr>
          <w:ins w:id="13419" w:author="Priyanshu Solon" w:date="2025-05-22T22:35:00Z"/>
        </w:rPr>
      </w:pPr>
      <w:ins w:id="13420" w:author="Priyanshu Solon" w:date="2025-05-22T22:35:00Z">
        <w:r>
          <w:t>&lt;/html&gt;</w:t>
        </w:r>
      </w:ins>
    </w:p>
    <w:p w:rsidR="007C461F" w:rsidRDefault="007C461F" w:rsidP="007C461F">
      <w:pPr>
        <w:rPr>
          <w:ins w:id="13421" w:author="Priyanshu Solon" w:date="2025-05-22T22:35:00Z"/>
        </w:rPr>
      </w:pPr>
    </w:p>
    <w:p w:rsidR="007C461F" w:rsidRPr="001C4B4A" w:rsidRDefault="007C461F" w:rsidP="007C461F">
      <w:pPr>
        <w:rPr>
          <w:ins w:id="13422" w:author="Priyanshu Solon" w:date="2025-05-22T22:35:00Z"/>
          <w:b/>
          <w:bCs/>
          <w:rPrChange w:id="13423" w:author="Priyanshu Solon" w:date="2025-05-22T23:14:00Z">
            <w:rPr>
              <w:ins w:id="13424" w:author="Priyanshu Solon" w:date="2025-05-22T22:35:00Z"/>
            </w:rPr>
          </w:rPrChange>
        </w:rPr>
      </w:pPr>
      <w:ins w:id="13425" w:author="Priyanshu Solon" w:date="2025-05-22T22:35:00Z">
        <w:r w:rsidRPr="001C4B4A">
          <w:rPr>
            <w:b/>
            <w:bCs/>
            <w:rPrChange w:id="13426" w:author="Priyanshu Solon" w:date="2025-05-22T23:14:00Z">
              <w:rPr/>
            </w:rPrChange>
          </w:rPr>
          <w:t>Bootstrap Input Group</w:t>
        </w:r>
      </w:ins>
    </w:p>
    <w:p w:rsidR="007C461F" w:rsidRDefault="007C461F" w:rsidP="007C461F">
      <w:pPr>
        <w:rPr>
          <w:ins w:id="13427" w:author="Priyanshu Solon" w:date="2025-05-22T22:35:00Z"/>
        </w:rPr>
      </w:pPr>
    </w:p>
    <w:p w:rsidR="007C461F" w:rsidRDefault="007C461F" w:rsidP="007C461F">
      <w:pPr>
        <w:rPr>
          <w:ins w:id="13428" w:author="Priyanshu Solon" w:date="2025-05-22T22:35:00Z"/>
        </w:rPr>
      </w:pPr>
      <w:ins w:id="13429" w:author="Priyanshu Solon" w:date="2025-05-22T22:35:00Z">
        <w:r>
          <w:t xml:space="preserve">    .input-group</w:t>
        </w:r>
      </w:ins>
    </w:p>
    <w:p w:rsidR="007C461F" w:rsidRDefault="007C461F" w:rsidP="007C461F">
      <w:pPr>
        <w:rPr>
          <w:ins w:id="13430" w:author="Priyanshu Solon" w:date="2025-05-22T22:35:00Z"/>
        </w:rPr>
      </w:pPr>
      <w:ins w:id="13431" w:author="Priyanshu Solon" w:date="2025-05-22T22:35:00Z">
        <w:r>
          <w:t xml:space="preserve">    .input-group-sm | lg</w:t>
        </w:r>
      </w:ins>
    </w:p>
    <w:p w:rsidR="007C461F" w:rsidRDefault="007C461F" w:rsidP="007C461F">
      <w:pPr>
        <w:rPr>
          <w:ins w:id="13432" w:author="Priyanshu Solon" w:date="2025-05-22T22:35:00Z"/>
        </w:rPr>
      </w:pPr>
      <w:ins w:id="13433" w:author="Priyanshu Solon" w:date="2025-05-22T22:35:00Z">
        <w:r>
          <w:t xml:space="preserve">    .input-group-text</w:t>
        </w:r>
      </w:ins>
    </w:p>
    <w:p w:rsidR="007C461F" w:rsidRDefault="007C461F" w:rsidP="007C461F">
      <w:pPr>
        <w:rPr>
          <w:ins w:id="13434" w:author="Priyanshu Solon" w:date="2025-05-22T22:35:00Z"/>
        </w:rPr>
      </w:pPr>
    </w:p>
    <w:p w:rsidR="007C461F" w:rsidRDefault="007C461F" w:rsidP="007C461F">
      <w:pPr>
        <w:rPr>
          <w:ins w:id="13435" w:author="Priyanshu Solon" w:date="2025-05-22T22:35:00Z"/>
        </w:rPr>
      </w:pPr>
      <w:ins w:id="13436" w:author="Priyanshu Solon" w:date="2025-05-22T22:35:00Z">
        <w:r>
          <w:t>Syntax:</w:t>
        </w:r>
      </w:ins>
    </w:p>
    <w:p w:rsidR="007C461F" w:rsidRDefault="007C461F" w:rsidP="007C461F">
      <w:pPr>
        <w:rPr>
          <w:ins w:id="13437" w:author="Priyanshu Solon" w:date="2025-05-22T22:35:00Z"/>
        </w:rPr>
      </w:pPr>
      <w:ins w:id="13438" w:author="Priyanshu Solon" w:date="2025-05-22T22:35:00Z">
        <w:r>
          <w:t xml:space="preserve">    &lt;div class="input-group"&gt;</w:t>
        </w:r>
      </w:ins>
    </w:p>
    <w:p w:rsidR="007C461F" w:rsidRDefault="007C461F" w:rsidP="007C461F">
      <w:pPr>
        <w:rPr>
          <w:ins w:id="13439" w:author="Priyanshu Solon" w:date="2025-05-22T22:35:00Z"/>
        </w:rPr>
      </w:pPr>
      <w:ins w:id="13440" w:author="Priyanshu Solon" w:date="2025-05-22T22:35:00Z">
        <w:r>
          <w:t xml:space="preserve">        &lt;span class="input-group-text"&gt; &lt;/span&gt;</w:t>
        </w:r>
      </w:ins>
    </w:p>
    <w:p w:rsidR="007C461F" w:rsidRDefault="007C461F" w:rsidP="007C461F">
      <w:pPr>
        <w:rPr>
          <w:ins w:id="13441" w:author="Priyanshu Solon" w:date="2025-05-22T22:35:00Z"/>
        </w:rPr>
      </w:pPr>
      <w:ins w:id="13442" w:author="Priyanshu Solon" w:date="2025-05-22T22:35:00Z">
        <w:r>
          <w:t xml:space="preserve">        ... elements..</w:t>
        </w:r>
      </w:ins>
    </w:p>
    <w:p w:rsidR="007C461F" w:rsidRDefault="007C461F" w:rsidP="007C461F">
      <w:pPr>
        <w:rPr>
          <w:ins w:id="13443" w:author="Priyanshu Solon" w:date="2025-05-22T22:35:00Z"/>
        </w:rPr>
      </w:pPr>
      <w:ins w:id="13444" w:author="Priyanshu Solon" w:date="2025-05-22T22:35:00Z">
        <w:r>
          <w:t xml:space="preserve">    &lt;/div&gt;</w:t>
        </w:r>
      </w:ins>
    </w:p>
    <w:p w:rsidR="007C461F" w:rsidRDefault="007C461F" w:rsidP="007C461F">
      <w:pPr>
        <w:rPr>
          <w:ins w:id="13445" w:author="Priyanshu Solon" w:date="2025-05-22T22:35:00Z"/>
        </w:rPr>
      </w:pPr>
    </w:p>
    <w:p w:rsidR="007C461F" w:rsidRDefault="007C461F" w:rsidP="007C461F">
      <w:pPr>
        <w:rPr>
          <w:ins w:id="13446" w:author="Priyanshu Solon" w:date="2025-05-22T22:35:00Z"/>
        </w:rPr>
      </w:pPr>
      <w:ins w:id="13447" w:author="Priyanshu Solon" w:date="2025-05-22T22:35:00Z">
        <w:r>
          <w:t>Ex:</w:t>
        </w:r>
      </w:ins>
    </w:p>
    <w:p w:rsidR="007C461F" w:rsidRDefault="007C461F" w:rsidP="007C461F">
      <w:pPr>
        <w:rPr>
          <w:ins w:id="13448" w:author="Priyanshu Solon" w:date="2025-05-22T22:35:00Z"/>
        </w:rPr>
      </w:pPr>
      <w:ins w:id="13449" w:author="Priyanshu Solon" w:date="2025-05-22T22:35:00Z">
        <w:r>
          <w:t>&lt;!DOCTYPE html&gt;</w:t>
        </w:r>
      </w:ins>
    </w:p>
    <w:p w:rsidR="007C461F" w:rsidRDefault="007C461F" w:rsidP="007C461F">
      <w:pPr>
        <w:rPr>
          <w:ins w:id="13450" w:author="Priyanshu Solon" w:date="2025-05-22T22:35:00Z"/>
        </w:rPr>
      </w:pPr>
      <w:ins w:id="13451" w:author="Priyanshu Solon" w:date="2025-05-22T22:35:00Z">
        <w:r>
          <w:t>&lt;html lang="en"&gt;</w:t>
        </w:r>
      </w:ins>
    </w:p>
    <w:p w:rsidR="007C461F" w:rsidRDefault="007C461F" w:rsidP="007C461F">
      <w:pPr>
        <w:rPr>
          <w:ins w:id="13452" w:author="Priyanshu Solon" w:date="2025-05-22T22:35:00Z"/>
        </w:rPr>
      </w:pPr>
      <w:ins w:id="13453" w:author="Priyanshu Solon" w:date="2025-05-22T22:35:00Z">
        <w:r>
          <w:t>&lt;head&gt;</w:t>
        </w:r>
      </w:ins>
    </w:p>
    <w:p w:rsidR="007C461F" w:rsidRDefault="007C461F" w:rsidP="007C461F">
      <w:pPr>
        <w:rPr>
          <w:ins w:id="13454" w:author="Priyanshu Solon" w:date="2025-05-22T22:35:00Z"/>
        </w:rPr>
      </w:pPr>
      <w:ins w:id="13455" w:author="Priyanshu Solon" w:date="2025-05-22T22:35:00Z">
        <w:r>
          <w:t xml:space="preserve">    &lt;meta charset="UTF-8"&gt;</w:t>
        </w:r>
      </w:ins>
    </w:p>
    <w:p w:rsidR="007C461F" w:rsidRDefault="007C461F" w:rsidP="007C461F">
      <w:pPr>
        <w:rPr>
          <w:ins w:id="13456" w:author="Priyanshu Solon" w:date="2025-05-22T22:35:00Z"/>
        </w:rPr>
      </w:pPr>
      <w:ins w:id="13457" w:author="Priyanshu Solon" w:date="2025-05-22T22:35:00Z">
        <w:r>
          <w:t xml:space="preserve">    &lt;meta name="viewport" content="width=device-width, initial-scale=1.0"&gt;</w:t>
        </w:r>
      </w:ins>
    </w:p>
    <w:p w:rsidR="007C461F" w:rsidRDefault="007C461F" w:rsidP="007C461F">
      <w:pPr>
        <w:rPr>
          <w:ins w:id="13458" w:author="Priyanshu Solon" w:date="2025-05-22T22:35:00Z"/>
        </w:rPr>
      </w:pPr>
      <w:ins w:id="13459" w:author="Priyanshu Solon" w:date="2025-05-22T22:35:00Z">
        <w:r>
          <w:t xml:space="preserve">    &lt;title&gt;Document&lt;/title&gt;</w:t>
        </w:r>
      </w:ins>
    </w:p>
    <w:p w:rsidR="007C461F" w:rsidRDefault="007C461F" w:rsidP="007C461F">
      <w:pPr>
        <w:rPr>
          <w:ins w:id="13460" w:author="Priyanshu Solon" w:date="2025-05-22T22:35:00Z"/>
        </w:rPr>
      </w:pPr>
      <w:ins w:id="13461" w:author="Priyanshu Solon" w:date="2025-05-22T22:35:00Z">
        <w:r>
          <w:t xml:space="preserve">    &lt;link rel="stylesheet" href="../node_modules/bootstrap-icons/font/bootstrap-icons.css"&gt;</w:t>
        </w:r>
      </w:ins>
    </w:p>
    <w:p w:rsidR="007C461F" w:rsidRDefault="007C461F" w:rsidP="007C461F">
      <w:pPr>
        <w:rPr>
          <w:ins w:id="13462" w:author="Priyanshu Solon" w:date="2025-05-22T22:35:00Z"/>
        </w:rPr>
      </w:pPr>
      <w:ins w:id="13463" w:author="Priyanshu Solon" w:date="2025-05-22T22:35:00Z">
        <w:r>
          <w:t xml:space="preserve">    &lt;link rel="stylesheet" href="../node_modules/bootstrap/dist/css/bootstrap.css"&gt;</w:t>
        </w:r>
      </w:ins>
    </w:p>
    <w:p w:rsidR="007C461F" w:rsidRDefault="007C461F" w:rsidP="007C461F">
      <w:pPr>
        <w:rPr>
          <w:ins w:id="13464" w:author="Priyanshu Solon" w:date="2025-05-22T22:35:00Z"/>
        </w:rPr>
      </w:pPr>
      <w:ins w:id="13465" w:author="Priyanshu Solon" w:date="2025-05-22T22:35:00Z">
        <w:r>
          <w:t xml:space="preserve">    &lt;script src="../node_modules/bootstrap/dist/js/bootstrap.bundle.js"&gt;&lt;/script&gt;</w:t>
        </w:r>
      </w:ins>
    </w:p>
    <w:p w:rsidR="007C461F" w:rsidRDefault="007C461F" w:rsidP="007C461F">
      <w:pPr>
        <w:rPr>
          <w:ins w:id="13466" w:author="Priyanshu Solon" w:date="2025-05-22T22:35:00Z"/>
        </w:rPr>
      </w:pPr>
      <w:ins w:id="13467" w:author="Priyanshu Solon" w:date="2025-05-22T22:35:00Z">
        <w:r>
          <w:t>&lt;/head&gt;</w:t>
        </w:r>
      </w:ins>
    </w:p>
    <w:p w:rsidR="007C461F" w:rsidRDefault="007C461F" w:rsidP="007C461F">
      <w:pPr>
        <w:rPr>
          <w:ins w:id="13468" w:author="Priyanshu Solon" w:date="2025-05-22T22:35:00Z"/>
        </w:rPr>
      </w:pPr>
      <w:ins w:id="13469" w:author="Priyanshu Solon" w:date="2025-05-22T22:35:00Z">
        <w:r>
          <w:t>&lt;body&gt;</w:t>
        </w:r>
      </w:ins>
    </w:p>
    <w:p w:rsidR="007C461F" w:rsidRDefault="007C461F" w:rsidP="007C461F">
      <w:pPr>
        <w:rPr>
          <w:ins w:id="13470" w:author="Priyanshu Solon" w:date="2025-05-22T22:35:00Z"/>
        </w:rPr>
      </w:pPr>
      <w:ins w:id="13471" w:author="Priyanshu Solon" w:date="2025-05-22T22:35:00Z">
        <w:r>
          <w:t xml:space="preserve">    &lt;div class="m-4 p-4 w-25"&gt;</w:t>
        </w:r>
      </w:ins>
    </w:p>
    <w:p w:rsidR="007C461F" w:rsidRDefault="007C461F" w:rsidP="007C461F">
      <w:pPr>
        <w:rPr>
          <w:ins w:id="13472" w:author="Priyanshu Solon" w:date="2025-05-22T22:35:00Z"/>
        </w:rPr>
      </w:pPr>
      <w:ins w:id="13473" w:author="Priyanshu Solon" w:date="2025-05-22T22:35:00Z">
        <w:r>
          <w:t xml:space="preserve">        &lt;div&gt;</w:t>
        </w:r>
      </w:ins>
    </w:p>
    <w:p w:rsidR="007C461F" w:rsidRDefault="007C461F" w:rsidP="007C461F">
      <w:pPr>
        <w:rPr>
          <w:ins w:id="13474" w:author="Priyanshu Solon" w:date="2025-05-22T22:35:00Z"/>
        </w:rPr>
      </w:pPr>
      <w:ins w:id="13475" w:author="Priyanshu Solon" w:date="2025-05-22T22:35:00Z">
        <w:r>
          <w:lastRenderedPageBreak/>
          <w:t xml:space="preserve">            &lt;h4&gt;Amazon&lt;/h4&gt;</w:t>
        </w:r>
      </w:ins>
    </w:p>
    <w:p w:rsidR="007C461F" w:rsidRDefault="007C461F" w:rsidP="007C461F">
      <w:pPr>
        <w:rPr>
          <w:ins w:id="13476" w:author="Priyanshu Solon" w:date="2025-05-22T22:35:00Z"/>
        </w:rPr>
      </w:pPr>
      <w:ins w:id="13477" w:author="Priyanshu Solon" w:date="2025-05-22T22:35:00Z">
        <w:r>
          <w:t xml:space="preserve">            &lt;div class="input-group"&gt;</w:t>
        </w:r>
      </w:ins>
    </w:p>
    <w:p w:rsidR="007C461F" w:rsidRDefault="007C461F" w:rsidP="007C461F">
      <w:pPr>
        <w:rPr>
          <w:ins w:id="13478" w:author="Priyanshu Solon" w:date="2025-05-22T22:35:00Z"/>
        </w:rPr>
      </w:pPr>
      <w:ins w:id="13479" w:author="Priyanshu Solon" w:date="2025-05-22T22:35:00Z">
        <w:r>
          <w:t xml:space="preserve">                &lt;select class="input-group-text"&gt;</w:t>
        </w:r>
      </w:ins>
    </w:p>
    <w:p w:rsidR="007C461F" w:rsidRDefault="007C461F" w:rsidP="007C461F">
      <w:pPr>
        <w:rPr>
          <w:ins w:id="13480" w:author="Priyanshu Solon" w:date="2025-05-22T22:35:00Z"/>
        </w:rPr>
      </w:pPr>
      <w:ins w:id="13481" w:author="Priyanshu Solon" w:date="2025-05-22T22:35:00Z">
        <w:r>
          <w:t xml:space="preserve">                    &lt;option&gt;All&lt;/option&gt;</w:t>
        </w:r>
      </w:ins>
    </w:p>
    <w:p w:rsidR="007C461F" w:rsidRDefault="007C461F" w:rsidP="007C461F">
      <w:pPr>
        <w:rPr>
          <w:ins w:id="13482" w:author="Priyanshu Solon" w:date="2025-05-22T22:35:00Z"/>
        </w:rPr>
      </w:pPr>
      <w:ins w:id="13483" w:author="Priyanshu Solon" w:date="2025-05-22T22:35:00Z">
        <w:r>
          <w:t xml:space="preserve">                &lt;/select&gt;</w:t>
        </w:r>
      </w:ins>
    </w:p>
    <w:p w:rsidR="007C461F" w:rsidRDefault="007C461F" w:rsidP="007C461F">
      <w:pPr>
        <w:rPr>
          <w:ins w:id="13484" w:author="Priyanshu Solon" w:date="2025-05-22T22:35:00Z"/>
        </w:rPr>
      </w:pPr>
      <w:ins w:id="13485" w:author="Priyanshu Solon" w:date="2025-05-22T22:35:00Z">
        <w:r>
          <w:t xml:space="preserve">                &lt;input type="text" class="form-control" placeholder="Search Amazon.in"&gt;</w:t>
        </w:r>
      </w:ins>
    </w:p>
    <w:p w:rsidR="007C461F" w:rsidRDefault="007C461F" w:rsidP="007C461F">
      <w:pPr>
        <w:rPr>
          <w:ins w:id="13486" w:author="Priyanshu Solon" w:date="2025-05-22T22:35:00Z"/>
        </w:rPr>
      </w:pPr>
      <w:ins w:id="13487" w:author="Priyanshu Solon" w:date="2025-05-22T22:35:00Z">
        <w:r>
          <w:t xml:space="preserve">                &lt;button class="bi bi-search btn btn-warning"&gt;&lt;/button&gt;</w:t>
        </w:r>
      </w:ins>
    </w:p>
    <w:p w:rsidR="007C461F" w:rsidRDefault="007C461F" w:rsidP="007C461F">
      <w:pPr>
        <w:rPr>
          <w:ins w:id="13488" w:author="Priyanshu Solon" w:date="2025-05-22T22:35:00Z"/>
        </w:rPr>
      </w:pPr>
      <w:ins w:id="13489" w:author="Priyanshu Solon" w:date="2025-05-22T22:35:00Z">
        <w:r>
          <w:t xml:space="preserve">            &lt;/div&gt;</w:t>
        </w:r>
      </w:ins>
    </w:p>
    <w:p w:rsidR="007C461F" w:rsidRDefault="007C461F" w:rsidP="007C461F">
      <w:pPr>
        <w:rPr>
          <w:ins w:id="13490" w:author="Priyanshu Solon" w:date="2025-05-22T22:35:00Z"/>
        </w:rPr>
      </w:pPr>
      <w:ins w:id="13491" w:author="Priyanshu Solon" w:date="2025-05-22T22:35:00Z">
        <w:r>
          <w:t xml:space="preserve">            &lt;h4&gt;Register User&lt;/h4&gt;</w:t>
        </w:r>
      </w:ins>
    </w:p>
    <w:p w:rsidR="007C461F" w:rsidRDefault="007C461F" w:rsidP="007C461F">
      <w:pPr>
        <w:rPr>
          <w:ins w:id="13492" w:author="Priyanshu Solon" w:date="2025-05-22T22:35:00Z"/>
        </w:rPr>
      </w:pPr>
      <w:ins w:id="13493" w:author="Priyanshu Solon" w:date="2025-05-22T22:35:00Z">
        <w:r>
          <w:t xml:space="preserve">            &lt;div class="mb-4 input-group"&gt;</w:t>
        </w:r>
      </w:ins>
    </w:p>
    <w:p w:rsidR="007C461F" w:rsidRDefault="007C461F" w:rsidP="007C461F">
      <w:pPr>
        <w:rPr>
          <w:ins w:id="13494" w:author="Priyanshu Solon" w:date="2025-05-22T22:35:00Z"/>
        </w:rPr>
      </w:pPr>
      <w:ins w:id="13495" w:author="Priyanshu Solon" w:date="2025-05-22T22:35:00Z">
        <w:r>
          <w:t xml:space="preserve">                &lt;span class="bi input-group-text bi-person-fill"&gt;&lt;/span&gt;</w:t>
        </w:r>
      </w:ins>
    </w:p>
    <w:p w:rsidR="007C461F" w:rsidRDefault="007C461F" w:rsidP="007C461F">
      <w:pPr>
        <w:rPr>
          <w:ins w:id="13496" w:author="Priyanshu Solon" w:date="2025-05-22T22:35:00Z"/>
        </w:rPr>
      </w:pPr>
      <w:ins w:id="13497" w:author="Priyanshu Solon" w:date="2025-05-22T22:35:00Z">
        <w:r>
          <w:t xml:space="preserve">                &lt;input type="text" class="form-control" placeholder="User Name"&gt;</w:t>
        </w:r>
      </w:ins>
    </w:p>
    <w:p w:rsidR="007C461F" w:rsidRDefault="007C461F" w:rsidP="007C461F">
      <w:pPr>
        <w:rPr>
          <w:ins w:id="13498" w:author="Priyanshu Solon" w:date="2025-05-22T22:35:00Z"/>
        </w:rPr>
      </w:pPr>
      <w:ins w:id="13499" w:author="Priyanshu Solon" w:date="2025-05-22T22:35:00Z">
        <w:r>
          <w:t xml:space="preserve">                &lt;span class="input-group-text"&gt;</w:t>
        </w:r>
      </w:ins>
    </w:p>
    <w:p w:rsidR="007C461F" w:rsidRDefault="007C461F" w:rsidP="007C461F">
      <w:pPr>
        <w:rPr>
          <w:ins w:id="13500" w:author="Priyanshu Solon" w:date="2025-05-22T22:35:00Z"/>
        </w:rPr>
      </w:pPr>
      <w:ins w:id="13501" w:author="Priyanshu Solon" w:date="2025-05-22T22:35:00Z">
        <w:r>
          <w:t xml:space="preserve">                    &lt;input type="checkbox" class="form-check-input"&gt;</w:t>
        </w:r>
      </w:ins>
    </w:p>
    <w:p w:rsidR="007C461F" w:rsidRDefault="007C461F" w:rsidP="007C461F">
      <w:pPr>
        <w:rPr>
          <w:ins w:id="13502" w:author="Priyanshu Solon" w:date="2025-05-22T22:35:00Z"/>
        </w:rPr>
      </w:pPr>
      <w:ins w:id="13503" w:author="Priyanshu Solon" w:date="2025-05-22T22:35:00Z">
        <w:r>
          <w:t xml:space="preserve">                &lt;/span&gt;</w:t>
        </w:r>
      </w:ins>
    </w:p>
    <w:p w:rsidR="007C461F" w:rsidRDefault="007C461F" w:rsidP="007C461F">
      <w:pPr>
        <w:rPr>
          <w:ins w:id="13504" w:author="Priyanshu Solon" w:date="2025-05-22T22:35:00Z"/>
        </w:rPr>
      </w:pPr>
      <w:ins w:id="13505" w:author="Priyanshu Solon" w:date="2025-05-22T22:35:00Z">
        <w:r>
          <w:t xml:space="preserve">            &lt;/div&gt;</w:t>
        </w:r>
      </w:ins>
    </w:p>
    <w:p w:rsidR="007C461F" w:rsidRDefault="007C461F" w:rsidP="007C461F">
      <w:pPr>
        <w:rPr>
          <w:ins w:id="13506" w:author="Priyanshu Solon" w:date="2025-05-22T22:35:00Z"/>
        </w:rPr>
      </w:pPr>
      <w:ins w:id="13507" w:author="Priyanshu Solon" w:date="2025-05-22T22:35:00Z">
        <w:r>
          <w:t xml:space="preserve">            &lt;div class="input-group"&gt;</w:t>
        </w:r>
      </w:ins>
    </w:p>
    <w:p w:rsidR="007C461F" w:rsidRDefault="007C461F" w:rsidP="007C461F">
      <w:pPr>
        <w:rPr>
          <w:ins w:id="13508" w:author="Priyanshu Solon" w:date="2025-05-22T22:35:00Z"/>
        </w:rPr>
      </w:pPr>
      <w:ins w:id="13509" w:author="Priyanshu Solon" w:date="2025-05-22T22:35:00Z">
        <w:r>
          <w:t xml:space="preserve">                &lt;span class="bi input-group-text bi-key-fill"&gt;&lt;/span&gt;</w:t>
        </w:r>
      </w:ins>
    </w:p>
    <w:p w:rsidR="007C461F" w:rsidRDefault="007C461F" w:rsidP="007C461F">
      <w:pPr>
        <w:rPr>
          <w:ins w:id="13510" w:author="Priyanshu Solon" w:date="2025-05-22T22:35:00Z"/>
        </w:rPr>
      </w:pPr>
      <w:ins w:id="13511" w:author="Priyanshu Solon" w:date="2025-05-22T22:35:00Z">
        <w:r>
          <w:t xml:space="preserve">                &lt;input type="password" class="form-control" placeholder="Password"&gt;</w:t>
        </w:r>
      </w:ins>
    </w:p>
    <w:p w:rsidR="007C461F" w:rsidRDefault="007C461F" w:rsidP="007C461F">
      <w:pPr>
        <w:rPr>
          <w:ins w:id="13512" w:author="Priyanshu Solon" w:date="2025-05-22T22:35:00Z"/>
        </w:rPr>
      </w:pPr>
      <w:ins w:id="13513" w:author="Priyanshu Solon" w:date="2025-05-22T22:35:00Z">
        <w:r>
          <w:t xml:space="preserve">                &lt;span class="input-group-text"&gt;</w:t>
        </w:r>
      </w:ins>
    </w:p>
    <w:p w:rsidR="007C461F" w:rsidRDefault="007C461F" w:rsidP="007C461F">
      <w:pPr>
        <w:rPr>
          <w:ins w:id="13514" w:author="Priyanshu Solon" w:date="2025-05-22T22:35:00Z"/>
        </w:rPr>
      </w:pPr>
      <w:ins w:id="13515" w:author="Priyanshu Solon" w:date="2025-05-22T22:35:00Z">
        <w:r>
          <w:t xml:space="preserve">                    &lt;input type="checkbox" class="form-check-input"&gt;</w:t>
        </w:r>
      </w:ins>
    </w:p>
    <w:p w:rsidR="007C461F" w:rsidRDefault="007C461F" w:rsidP="007C461F">
      <w:pPr>
        <w:rPr>
          <w:ins w:id="13516" w:author="Priyanshu Solon" w:date="2025-05-22T22:35:00Z"/>
        </w:rPr>
      </w:pPr>
      <w:ins w:id="13517" w:author="Priyanshu Solon" w:date="2025-05-22T22:35:00Z">
        <w:r>
          <w:t xml:space="preserve">                &lt;/span&gt;</w:t>
        </w:r>
      </w:ins>
    </w:p>
    <w:p w:rsidR="007C461F" w:rsidRDefault="007C461F" w:rsidP="007C461F">
      <w:pPr>
        <w:rPr>
          <w:ins w:id="13518" w:author="Priyanshu Solon" w:date="2025-05-22T22:35:00Z"/>
        </w:rPr>
      </w:pPr>
      <w:ins w:id="13519" w:author="Priyanshu Solon" w:date="2025-05-22T22:35:00Z">
        <w:r>
          <w:t xml:space="preserve">            &lt;/div&gt;</w:t>
        </w:r>
      </w:ins>
    </w:p>
    <w:p w:rsidR="007C461F" w:rsidRDefault="007C461F" w:rsidP="007C461F">
      <w:pPr>
        <w:rPr>
          <w:ins w:id="13520" w:author="Priyanshu Solon" w:date="2025-05-22T22:35:00Z"/>
        </w:rPr>
      </w:pPr>
      <w:ins w:id="13521" w:author="Priyanshu Solon" w:date="2025-05-22T22:35:00Z">
        <w:r>
          <w:t xml:space="preserve">        &lt;/div&gt;</w:t>
        </w:r>
      </w:ins>
    </w:p>
    <w:p w:rsidR="007C461F" w:rsidRDefault="007C461F" w:rsidP="007C461F">
      <w:pPr>
        <w:rPr>
          <w:ins w:id="13522" w:author="Priyanshu Solon" w:date="2025-05-22T22:35:00Z"/>
        </w:rPr>
      </w:pPr>
      <w:ins w:id="13523" w:author="Priyanshu Solon" w:date="2025-05-22T22:35:00Z">
        <w:r>
          <w:t xml:space="preserve">    &lt;/div&gt;</w:t>
        </w:r>
      </w:ins>
    </w:p>
    <w:p w:rsidR="007C461F" w:rsidRDefault="007C461F" w:rsidP="007C461F">
      <w:pPr>
        <w:rPr>
          <w:ins w:id="13524" w:author="Priyanshu Solon" w:date="2025-05-22T22:35:00Z"/>
        </w:rPr>
      </w:pPr>
      <w:ins w:id="13525" w:author="Priyanshu Solon" w:date="2025-05-22T22:35:00Z">
        <w:r>
          <w:t>&lt;/body&gt;</w:t>
        </w:r>
      </w:ins>
    </w:p>
    <w:p w:rsidR="007C461F" w:rsidRDefault="007C461F" w:rsidP="007C461F">
      <w:pPr>
        <w:rPr>
          <w:ins w:id="13526" w:author="Priyanshu Solon" w:date="2025-05-22T22:35:00Z"/>
        </w:rPr>
      </w:pPr>
      <w:ins w:id="13527" w:author="Priyanshu Solon" w:date="2025-05-22T22:35:00Z">
        <w:r>
          <w:t>&lt;/html&gt;</w:t>
        </w:r>
      </w:ins>
    </w:p>
    <w:p w:rsidR="007C461F" w:rsidRDefault="007C461F" w:rsidP="007C461F">
      <w:pPr>
        <w:rPr>
          <w:ins w:id="13528" w:author="Priyanshu Solon" w:date="2025-05-22T22:35:00Z"/>
        </w:rPr>
      </w:pPr>
    </w:p>
    <w:p w:rsidR="007C461F" w:rsidRPr="001C4B4A" w:rsidRDefault="007C461F" w:rsidP="007C461F">
      <w:pPr>
        <w:rPr>
          <w:ins w:id="13529" w:author="Priyanshu Solon" w:date="2025-05-22T22:35:00Z"/>
          <w:b/>
          <w:bCs/>
          <w:rPrChange w:id="13530" w:author="Priyanshu Solon" w:date="2025-05-22T23:14:00Z">
            <w:rPr>
              <w:ins w:id="13531" w:author="Priyanshu Solon" w:date="2025-05-22T22:35:00Z"/>
            </w:rPr>
          </w:rPrChange>
        </w:rPr>
      </w:pPr>
      <w:ins w:id="13532" w:author="Priyanshu Solon" w:date="2025-05-22T22:35:00Z">
        <w:r w:rsidRPr="001C4B4A">
          <w:rPr>
            <w:b/>
            <w:bCs/>
            <w:rPrChange w:id="13533" w:author="Priyanshu Solon" w:date="2025-05-22T23:14:00Z">
              <w:rPr/>
            </w:rPrChange>
          </w:rPr>
          <w:t>Bootstrap Table Classes</w:t>
        </w:r>
      </w:ins>
    </w:p>
    <w:p w:rsidR="007C461F" w:rsidRDefault="007C461F" w:rsidP="007C461F">
      <w:pPr>
        <w:rPr>
          <w:ins w:id="13534" w:author="Priyanshu Solon" w:date="2025-05-22T22:35:00Z"/>
        </w:rPr>
      </w:pPr>
    </w:p>
    <w:p w:rsidR="007C461F" w:rsidRDefault="007C461F" w:rsidP="007C461F">
      <w:pPr>
        <w:rPr>
          <w:ins w:id="13535" w:author="Priyanshu Solon" w:date="2025-05-22T22:35:00Z"/>
        </w:rPr>
      </w:pPr>
      <w:ins w:id="13536" w:author="Priyanshu Solon" w:date="2025-05-22T22:35:00Z">
        <w:r>
          <w:t xml:space="preserve">    .table</w:t>
        </w:r>
      </w:ins>
    </w:p>
    <w:p w:rsidR="007C461F" w:rsidRDefault="007C461F" w:rsidP="007C461F">
      <w:pPr>
        <w:rPr>
          <w:ins w:id="13537" w:author="Priyanshu Solon" w:date="2025-05-22T22:35:00Z"/>
        </w:rPr>
      </w:pPr>
      <w:ins w:id="13538" w:author="Priyanshu Solon" w:date="2025-05-22T22:35:00Z">
        <w:r>
          <w:t xml:space="preserve">    .table-hover</w:t>
        </w:r>
      </w:ins>
    </w:p>
    <w:p w:rsidR="007C461F" w:rsidRDefault="007C461F" w:rsidP="007C461F">
      <w:pPr>
        <w:rPr>
          <w:ins w:id="13539" w:author="Priyanshu Solon" w:date="2025-05-22T22:35:00Z"/>
        </w:rPr>
      </w:pPr>
      <w:ins w:id="13540" w:author="Priyanshu Solon" w:date="2025-05-22T22:35:00Z">
        <w:r>
          <w:t xml:space="preserve">    .table-bordered</w:t>
        </w:r>
      </w:ins>
    </w:p>
    <w:p w:rsidR="007C461F" w:rsidRDefault="007C461F" w:rsidP="007C461F">
      <w:pPr>
        <w:rPr>
          <w:ins w:id="13541" w:author="Priyanshu Solon" w:date="2025-05-22T22:35:00Z"/>
        </w:rPr>
      </w:pPr>
      <w:ins w:id="13542" w:author="Priyanshu Solon" w:date="2025-05-22T22:35:00Z">
        <w:r>
          <w:t xml:space="preserve">    .table-borderless</w:t>
        </w:r>
      </w:ins>
    </w:p>
    <w:p w:rsidR="007C461F" w:rsidRDefault="007C461F" w:rsidP="007C461F">
      <w:pPr>
        <w:rPr>
          <w:ins w:id="13543" w:author="Priyanshu Solon" w:date="2025-05-22T22:35:00Z"/>
        </w:rPr>
      </w:pPr>
      <w:ins w:id="13544" w:author="Priyanshu Solon" w:date="2025-05-22T22:35:00Z">
        <w:r>
          <w:t xml:space="preserve">    .table-striped</w:t>
        </w:r>
      </w:ins>
    </w:p>
    <w:p w:rsidR="007C461F" w:rsidRDefault="007C461F" w:rsidP="007C461F">
      <w:pPr>
        <w:rPr>
          <w:ins w:id="13545" w:author="Priyanshu Solon" w:date="2025-05-22T22:35:00Z"/>
        </w:rPr>
      </w:pPr>
      <w:ins w:id="13546" w:author="Priyanshu Solon" w:date="2025-05-22T22:35:00Z">
        <w:r>
          <w:t xml:space="preserve">    .table-responsive [ bootstrap 5 uses for container that have table ]</w:t>
        </w:r>
      </w:ins>
    </w:p>
    <w:p w:rsidR="007C461F" w:rsidRDefault="007C461F" w:rsidP="007C461F">
      <w:pPr>
        <w:rPr>
          <w:ins w:id="13547" w:author="Priyanshu Solon" w:date="2025-05-22T22:35:00Z"/>
        </w:rPr>
      </w:pPr>
      <w:ins w:id="13548" w:author="Priyanshu Solon" w:date="2025-05-22T22:35:00Z">
        <w:r>
          <w:t xml:space="preserve">    .table-dark</w:t>
        </w:r>
      </w:ins>
    </w:p>
    <w:p w:rsidR="007C461F" w:rsidRDefault="007C461F" w:rsidP="007C461F">
      <w:pPr>
        <w:rPr>
          <w:ins w:id="13549" w:author="Priyanshu Solon" w:date="2025-05-22T22:35:00Z"/>
        </w:rPr>
      </w:pPr>
      <w:ins w:id="13550" w:author="Priyanshu Solon" w:date="2025-05-22T22:35:00Z">
        <w:r>
          <w:t xml:space="preserve">    .table-{contextual}</w:t>
        </w:r>
      </w:ins>
    </w:p>
    <w:p w:rsidR="007C461F" w:rsidRDefault="007C461F" w:rsidP="007C461F">
      <w:pPr>
        <w:rPr>
          <w:ins w:id="13551" w:author="Priyanshu Solon" w:date="2025-05-22T22:35:00Z"/>
        </w:rPr>
      </w:pPr>
    </w:p>
    <w:p w:rsidR="007C461F" w:rsidRDefault="007C461F" w:rsidP="007C461F">
      <w:pPr>
        <w:rPr>
          <w:ins w:id="13552" w:author="Priyanshu Solon" w:date="2025-05-22T22:35:00Z"/>
        </w:rPr>
      </w:pPr>
      <w:ins w:id="13553" w:author="Priyanshu Solon" w:date="2025-05-22T22:35:00Z">
        <w:r>
          <w:t>Ex:</w:t>
        </w:r>
      </w:ins>
    </w:p>
    <w:p w:rsidR="007C461F" w:rsidRDefault="007C461F" w:rsidP="007C461F">
      <w:pPr>
        <w:rPr>
          <w:ins w:id="13554" w:author="Priyanshu Solon" w:date="2025-05-22T22:35:00Z"/>
        </w:rPr>
      </w:pPr>
      <w:ins w:id="13555" w:author="Priyanshu Solon" w:date="2025-05-22T22:35:00Z">
        <w:r>
          <w:t>&lt;!DOCTYPE html&gt;</w:t>
        </w:r>
      </w:ins>
    </w:p>
    <w:p w:rsidR="007C461F" w:rsidRDefault="007C461F" w:rsidP="007C461F">
      <w:pPr>
        <w:rPr>
          <w:ins w:id="13556" w:author="Priyanshu Solon" w:date="2025-05-22T22:35:00Z"/>
        </w:rPr>
      </w:pPr>
      <w:ins w:id="13557" w:author="Priyanshu Solon" w:date="2025-05-22T22:35:00Z">
        <w:r>
          <w:t>&lt;html lang="en"&gt;</w:t>
        </w:r>
      </w:ins>
    </w:p>
    <w:p w:rsidR="007C461F" w:rsidRDefault="007C461F" w:rsidP="007C461F">
      <w:pPr>
        <w:rPr>
          <w:ins w:id="13558" w:author="Priyanshu Solon" w:date="2025-05-22T22:35:00Z"/>
        </w:rPr>
      </w:pPr>
      <w:ins w:id="13559" w:author="Priyanshu Solon" w:date="2025-05-22T22:35:00Z">
        <w:r>
          <w:t>&lt;head&gt;</w:t>
        </w:r>
      </w:ins>
    </w:p>
    <w:p w:rsidR="007C461F" w:rsidRDefault="007C461F" w:rsidP="007C461F">
      <w:pPr>
        <w:rPr>
          <w:ins w:id="13560" w:author="Priyanshu Solon" w:date="2025-05-22T22:35:00Z"/>
        </w:rPr>
      </w:pPr>
      <w:ins w:id="13561" w:author="Priyanshu Solon" w:date="2025-05-22T22:35:00Z">
        <w:r>
          <w:t xml:space="preserve">    &lt;meta charset="UTF-8"&gt;</w:t>
        </w:r>
      </w:ins>
    </w:p>
    <w:p w:rsidR="007C461F" w:rsidRDefault="007C461F" w:rsidP="007C461F">
      <w:pPr>
        <w:rPr>
          <w:ins w:id="13562" w:author="Priyanshu Solon" w:date="2025-05-22T22:35:00Z"/>
        </w:rPr>
      </w:pPr>
      <w:ins w:id="13563" w:author="Priyanshu Solon" w:date="2025-05-22T22:35:00Z">
        <w:r>
          <w:t xml:space="preserve">    &lt;meta name="viewport" content="width=device-width, initial-scale=1.0"&gt;</w:t>
        </w:r>
      </w:ins>
    </w:p>
    <w:p w:rsidR="007C461F" w:rsidRDefault="007C461F" w:rsidP="007C461F">
      <w:pPr>
        <w:rPr>
          <w:ins w:id="13564" w:author="Priyanshu Solon" w:date="2025-05-22T22:35:00Z"/>
        </w:rPr>
      </w:pPr>
      <w:ins w:id="13565" w:author="Priyanshu Solon" w:date="2025-05-22T22:35:00Z">
        <w:r>
          <w:t xml:space="preserve">    &lt;title&gt;Document&lt;/title&gt;</w:t>
        </w:r>
      </w:ins>
    </w:p>
    <w:p w:rsidR="007C461F" w:rsidRDefault="007C461F" w:rsidP="007C461F">
      <w:pPr>
        <w:rPr>
          <w:ins w:id="13566" w:author="Priyanshu Solon" w:date="2025-05-22T22:35:00Z"/>
        </w:rPr>
      </w:pPr>
      <w:ins w:id="13567" w:author="Priyanshu Solon" w:date="2025-05-22T22:35:00Z">
        <w:r>
          <w:t xml:space="preserve">    &lt;link rel="stylesheet" href="../node_modules/bootstrap-icons/font/bootstrap-icons.css"&gt;</w:t>
        </w:r>
      </w:ins>
    </w:p>
    <w:p w:rsidR="007C461F" w:rsidRDefault="007C461F" w:rsidP="007C461F">
      <w:pPr>
        <w:rPr>
          <w:ins w:id="13568" w:author="Priyanshu Solon" w:date="2025-05-22T22:35:00Z"/>
        </w:rPr>
      </w:pPr>
      <w:ins w:id="13569" w:author="Priyanshu Solon" w:date="2025-05-22T22:35:00Z">
        <w:r>
          <w:t xml:space="preserve">    &lt;link rel="stylesheet" href="../node_modules/bootstrap/dist/css/bootstrap.css"&gt;</w:t>
        </w:r>
      </w:ins>
    </w:p>
    <w:p w:rsidR="007C461F" w:rsidRDefault="007C461F" w:rsidP="007C461F">
      <w:pPr>
        <w:rPr>
          <w:ins w:id="13570" w:author="Priyanshu Solon" w:date="2025-05-22T22:35:00Z"/>
        </w:rPr>
      </w:pPr>
      <w:ins w:id="13571" w:author="Priyanshu Solon" w:date="2025-05-22T22:35:00Z">
        <w:r>
          <w:t xml:space="preserve">    &lt;script src="../node_modules/bootstrap/dist/js/bootstrap.bundle.js"&gt;&lt;/script&gt;</w:t>
        </w:r>
      </w:ins>
    </w:p>
    <w:p w:rsidR="007C461F" w:rsidRDefault="007C461F" w:rsidP="007C461F">
      <w:pPr>
        <w:rPr>
          <w:ins w:id="13572" w:author="Priyanshu Solon" w:date="2025-05-22T22:35:00Z"/>
        </w:rPr>
      </w:pPr>
      <w:ins w:id="13573" w:author="Priyanshu Solon" w:date="2025-05-22T22:35:00Z">
        <w:r>
          <w:t>&lt;/head&gt;</w:t>
        </w:r>
      </w:ins>
    </w:p>
    <w:p w:rsidR="007C461F" w:rsidRDefault="007C461F" w:rsidP="007C461F">
      <w:pPr>
        <w:rPr>
          <w:ins w:id="13574" w:author="Priyanshu Solon" w:date="2025-05-22T22:35:00Z"/>
        </w:rPr>
      </w:pPr>
      <w:ins w:id="13575" w:author="Priyanshu Solon" w:date="2025-05-22T22:35:00Z">
        <w:r>
          <w:t>&lt;body class="m-4"&gt;</w:t>
        </w:r>
      </w:ins>
    </w:p>
    <w:p w:rsidR="007C461F" w:rsidRDefault="007C461F" w:rsidP="007C461F">
      <w:pPr>
        <w:rPr>
          <w:ins w:id="13576" w:author="Priyanshu Solon" w:date="2025-05-22T22:35:00Z"/>
        </w:rPr>
      </w:pPr>
      <w:ins w:id="13577" w:author="Priyanshu Solon" w:date="2025-05-22T22:35:00Z">
        <w:r>
          <w:t xml:space="preserve">    &lt;h3&gt;Products Table&lt;/h3&gt;</w:t>
        </w:r>
      </w:ins>
    </w:p>
    <w:p w:rsidR="007C461F" w:rsidRDefault="007C461F" w:rsidP="007C461F">
      <w:pPr>
        <w:rPr>
          <w:ins w:id="13578" w:author="Priyanshu Solon" w:date="2025-05-22T22:35:00Z"/>
        </w:rPr>
      </w:pPr>
      <w:ins w:id="13579" w:author="Priyanshu Solon" w:date="2025-05-22T22:35:00Z">
        <w:r>
          <w:t xml:space="preserve">    &lt;div class="table-responsive"&gt;</w:t>
        </w:r>
      </w:ins>
    </w:p>
    <w:p w:rsidR="007C461F" w:rsidRDefault="007C461F" w:rsidP="007C461F">
      <w:pPr>
        <w:rPr>
          <w:ins w:id="13580" w:author="Priyanshu Solon" w:date="2025-05-22T22:35:00Z"/>
        </w:rPr>
      </w:pPr>
      <w:ins w:id="13581" w:author="Priyanshu Solon" w:date="2025-05-22T22:35:00Z">
        <w:r>
          <w:t xml:space="preserve">        &lt;table class="table table-hover table-striped table-bordered"&gt;</w:t>
        </w:r>
      </w:ins>
    </w:p>
    <w:p w:rsidR="007C461F" w:rsidRDefault="007C461F" w:rsidP="007C461F">
      <w:pPr>
        <w:rPr>
          <w:ins w:id="13582" w:author="Priyanshu Solon" w:date="2025-05-22T22:35:00Z"/>
        </w:rPr>
      </w:pPr>
      <w:ins w:id="13583" w:author="Priyanshu Solon" w:date="2025-05-22T22:35:00Z">
        <w:r>
          <w:t xml:space="preserve">            &lt;thead class="table-dark"&gt;</w:t>
        </w:r>
      </w:ins>
    </w:p>
    <w:p w:rsidR="007C461F" w:rsidRDefault="007C461F" w:rsidP="007C461F">
      <w:pPr>
        <w:rPr>
          <w:ins w:id="13584" w:author="Priyanshu Solon" w:date="2025-05-22T22:35:00Z"/>
        </w:rPr>
      </w:pPr>
      <w:ins w:id="13585" w:author="Priyanshu Solon" w:date="2025-05-22T22:35:00Z">
        <w:r>
          <w:t xml:space="preserve">                &lt;tr&gt;</w:t>
        </w:r>
      </w:ins>
    </w:p>
    <w:p w:rsidR="007C461F" w:rsidRDefault="007C461F" w:rsidP="007C461F">
      <w:pPr>
        <w:rPr>
          <w:ins w:id="13586" w:author="Priyanshu Solon" w:date="2025-05-22T22:35:00Z"/>
        </w:rPr>
      </w:pPr>
      <w:ins w:id="13587" w:author="Priyanshu Solon" w:date="2025-05-22T22:35:00Z">
        <w:r>
          <w:t xml:space="preserve">                    &lt;th&gt;Name&lt;/th&gt;</w:t>
        </w:r>
      </w:ins>
    </w:p>
    <w:p w:rsidR="007C461F" w:rsidRDefault="007C461F" w:rsidP="007C461F">
      <w:pPr>
        <w:rPr>
          <w:ins w:id="13588" w:author="Priyanshu Solon" w:date="2025-05-22T22:35:00Z"/>
        </w:rPr>
      </w:pPr>
      <w:ins w:id="13589" w:author="Priyanshu Solon" w:date="2025-05-22T22:35:00Z">
        <w:r>
          <w:t xml:space="preserve">                    &lt;th&gt;Price&lt;/th&gt;</w:t>
        </w:r>
      </w:ins>
    </w:p>
    <w:p w:rsidR="007C461F" w:rsidRDefault="007C461F" w:rsidP="007C461F">
      <w:pPr>
        <w:rPr>
          <w:ins w:id="13590" w:author="Priyanshu Solon" w:date="2025-05-22T22:35:00Z"/>
        </w:rPr>
      </w:pPr>
      <w:ins w:id="13591" w:author="Priyanshu Solon" w:date="2025-05-22T22:35:00Z">
        <w:r>
          <w:lastRenderedPageBreak/>
          <w:t xml:space="preserve">                    &lt;th&gt;Stock&lt;/th&gt;</w:t>
        </w:r>
      </w:ins>
    </w:p>
    <w:p w:rsidR="007C461F" w:rsidRDefault="007C461F" w:rsidP="007C461F">
      <w:pPr>
        <w:rPr>
          <w:ins w:id="13592" w:author="Priyanshu Solon" w:date="2025-05-22T22:35:00Z"/>
        </w:rPr>
      </w:pPr>
      <w:ins w:id="13593" w:author="Priyanshu Solon" w:date="2025-05-22T22:35:00Z">
        <w:r>
          <w:t xml:space="preserve">                    &lt;th&gt;Actions&lt;/th&gt;</w:t>
        </w:r>
      </w:ins>
    </w:p>
    <w:p w:rsidR="007C461F" w:rsidRDefault="007C461F" w:rsidP="007C461F">
      <w:pPr>
        <w:rPr>
          <w:ins w:id="13594" w:author="Priyanshu Solon" w:date="2025-05-22T22:35:00Z"/>
        </w:rPr>
      </w:pPr>
      <w:ins w:id="13595" w:author="Priyanshu Solon" w:date="2025-05-22T22:35:00Z">
        <w:r>
          <w:t xml:space="preserve">                    &lt;th&gt;Name&lt;/th&gt;</w:t>
        </w:r>
      </w:ins>
    </w:p>
    <w:p w:rsidR="007C461F" w:rsidRDefault="007C461F" w:rsidP="007C461F">
      <w:pPr>
        <w:rPr>
          <w:ins w:id="13596" w:author="Priyanshu Solon" w:date="2025-05-22T22:35:00Z"/>
        </w:rPr>
      </w:pPr>
      <w:ins w:id="13597" w:author="Priyanshu Solon" w:date="2025-05-22T22:35:00Z">
        <w:r>
          <w:t xml:space="preserve">                    &lt;th&gt;Price&lt;/th&gt;</w:t>
        </w:r>
      </w:ins>
    </w:p>
    <w:p w:rsidR="007C461F" w:rsidRDefault="007C461F" w:rsidP="007C461F">
      <w:pPr>
        <w:rPr>
          <w:ins w:id="13598" w:author="Priyanshu Solon" w:date="2025-05-22T22:35:00Z"/>
        </w:rPr>
      </w:pPr>
      <w:ins w:id="13599" w:author="Priyanshu Solon" w:date="2025-05-22T22:35:00Z">
        <w:r>
          <w:t xml:space="preserve">                    &lt;th&gt;Stock&lt;/th&gt;</w:t>
        </w:r>
      </w:ins>
    </w:p>
    <w:p w:rsidR="007C461F" w:rsidRDefault="007C461F" w:rsidP="007C461F">
      <w:pPr>
        <w:rPr>
          <w:ins w:id="13600" w:author="Priyanshu Solon" w:date="2025-05-22T22:35:00Z"/>
        </w:rPr>
      </w:pPr>
      <w:ins w:id="13601" w:author="Priyanshu Solon" w:date="2025-05-22T22:35:00Z">
        <w:r>
          <w:t xml:space="preserve">                    &lt;th&gt;Actions&lt;/th&gt;</w:t>
        </w:r>
      </w:ins>
    </w:p>
    <w:p w:rsidR="007C461F" w:rsidRDefault="007C461F" w:rsidP="007C461F">
      <w:pPr>
        <w:rPr>
          <w:ins w:id="13602" w:author="Priyanshu Solon" w:date="2025-05-22T22:35:00Z"/>
        </w:rPr>
      </w:pPr>
      <w:ins w:id="13603" w:author="Priyanshu Solon" w:date="2025-05-22T22:35:00Z">
        <w:r>
          <w:t xml:space="preserve">                    &lt;th&gt;Name&lt;/th&gt;</w:t>
        </w:r>
      </w:ins>
    </w:p>
    <w:p w:rsidR="007C461F" w:rsidRDefault="007C461F" w:rsidP="007C461F">
      <w:pPr>
        <w:rPr>
          <w:ins w:id="13604" w:author="Priyanshu Solon" w:date="2025-05-22T22:35:00Z"/>
        </w:rPr>
      </w:pPr>
      <w:ins w:id="13605" w:author="Priyanshu Solon" w:date="2025-05-22T22:35:00Z">
        <w:r>
          <w:t xml:space="preserve">                    &lt;th&gt;Price&lt;/th&gt;</w:t>
        </w:r>
      </w:ins>
    </w:p>
    <w:p w:rsidR="007C461F" w:rsidRDefault="007C461F" w:rsidP="007C461F">
      <w:pPr>
        <w:rPr>
          <w:ins w:id="13606" w:author="Priyanshu Solon" w:date="2025-05-22T22:35:00Z"/>
        </w:rPr>
      </w:pPr>
      <w:ins w:id="13607" w:author="Priyanshu Solon" w:date="2025-05-22T22:35:00Z">
        <w:r>
          <w:t xml:space="preserve">                    &lt;th&gt;Stock&lt;/th&gt;</w:t>
        </w:r>
      </w:ins>
    </w:p>
    <w:p w:rsidR="007C461F" w:rsidRDefault="007C461F" w:rsidP="007C461F">
      <w:pPr>
        <w:rPr>
          <w:ins w:id="13608" w:author="Priyanshu Solon" w:date="2025-05-22T22:35:00Z"/>
        </w:rPr>
      </w:pPr>
      <w:ins w:id="13609" w:author="Priyanshu Solon" w:date="2025-05-22T22:35:00Z">
        <w:r>
          <w:t xml:space="preserve">                    &lt;th&gt;Actions&lt;/th&gt;</w:t>
        </w:r>
      </w:ins>
    </w:p>
    <w:p w:rsidR="007C461F" w:rsidRDefault="007C461F" w:rsidP="007C461F">
      <w:pPr>
        <w:rPr>
          <w:ins w:id="13610" w:author="Priyanshu Solon" w:date="2025-05-22T22:35:00Z"/>
        </w:rPr>
      </w:pPr>
      <w:ins w:id="13611" w:author="Priyanshu Solon" w:date="2025-05-22T22:35:00Z">
        <w:r>
          <w:t xml:space="preserve">                    &lt;th&gt;Name&lt;/th&gt;</w:t>
        </w:r>
      </w:ins>
    </w:p>
    <w:p w:rsidR="007C461F" w:rsidRDefault="007C461F" w:rsidP="007C461F">
      <w:pPr>
        <w:rPr>
          <w:ins w:id="13612" w:author="Priyanshu Solon" w:date="2025-05-22T22:35:00Z"/>
        </w:rPr>
      </w:pPr>
      <w:ins w:id="13613" w:author="Priyanshu Solon" w:date="2025-05-22T22:35:00Z">
        <w:r>
          <w:t xml:space="preserve">                    &lt;th&gt;Price&lt;/th&gt;</w:t>
        </w:r>
      </w:ins>
    </w:p>
    <w:p w:rsidR="007C461F" w:rsidRDefault="007C461F" w:rsidP="007C461F">
      <w:pPr>
        <w:rPr>
          <w:ins w:id="13614" w:author="Priyanshu Solon" w:date="2025-05-22T22:35:00Z"/>
        </w:rPr>
      </w:pPr>
      <w:ins w:id="13615" w:author="Priyanshu Solon" w:date="2025-05-22T22:35:00Z">
        <w:r>
          <w:t xml:space="preserve">                    &lt;th&gt;Stock&lt;/th&gt;</w:t>
        </w:r>
      </w:ins>
    </w:p>
    <w:p w:rsidR="007C461F" w:rsidRDefault="007C461F" w:rsidP="007C461F">
      <w:pPr>
        <w:rPr>
          <w:ins w:id="13616" w:author="Priyanshu Solon" w:date="2025-05-22T22:35:00Z"/>
        </w:rPr>
      </w:pPr>
      <w:ins w:id="13617" w:author="Priyanshu Solon" w:date="2025-05-22T22:35:00Z">
        <w:r>
          <w:t xml:space="preserve">                    &lt;th&gt;Actions&lt;/th&gt;</w:t>
        </w:r>
      </w:ins>
    </w:p>
    <w:p w:rsidR="007C461F" w:rsidRDefault="007C461F" w:rsidP="007C461F">
      <w:pPr>
        <w:rPr>
          <w:ins w:id="13618" w:author="Priyanshu Solon" w:date="2025-05-22T22:35:00Z"/>
        </w:rPr>
      </w:pPr>
      <w:ins w:id="13619" w:author="Priyanshu Solon" w:date="2025-05-22T22:35:00Z">
        <w:r>
          <w:t xml:space="preserve">                    &lt;th&gt;Name&lt;/th&gt;</w:t>
        </w:r>
      </w:ins>
    </w:p>
    <w:p w:rsidR="007C461F" w:rsidRDefault="007C461F" w:rsidP="007C461F">
      <w:pPr>
        <w:rPr>
          <w:ins w:id="13620" w:author="Priyanshu Solon" w:date="2025-05-22T22:35:00Z"/>
        </w:rPr>
      </w:pPr>
      <w:ins w:id="13621" w:author="Priyanshu Solon" w:date="2025-05-22T22:35:00Z">
        <w:r>
          <w:t xml:space="preserve">                    &lt;th&gt;Price&lt;/th&gt;</w:t>
        </w:r>
      </w:ins>
    </w:p>
    <w:p w:rsidR="007C461F" w:rsidRDefault="007C461F" w:rsidP="007C461F">
      <w:pPr>
        <w:rPr>
          <w:ins w:id="13622" w:author="Priyanshu Solon" w:date="2025-05-22T22:35:00Z"/>
        </w:rPr>
      </w:pPr>
      <w:ins w:id="13623" w:author="Priyanshu Solon" w:date="2025-05-22T22:35:00Z">
        <w:r>
          <w:t xml:space="preserve">                    &lt;th&gt;Stock&lt;/th&gt;</w:t>
        </w:r>
      </w:ins>
    </w:p>
    <w:p w:rsidR="007C461F" w:rsidRDefault="007C461F" w:rsidP="007C461F">
      <w:pPr>
        <w:rPr>
          <w:ins w:id="13624" w:author="Priyanshu Solon" w:date="2025-05-22T22:35:00Z"/>
        </w:rPr>
      </w:pPr>
      <w:ins w:id="13625" w:author="Priyanshu Solon" w:date="2025-05-22T22:35:00Z">
        <w:r>
          <w:t xml:space="preserve">                    &lt;th&gt;Actions&lt;/th&gt;</w:t>
        </w:r>
      </w:ins>
    </w:p>
    <w:p w:rsidR="007C461F" w:rsidRDefault="007C461F" w:rsidP="007C461F">
      <w:pPr>
        <w:rPr>
          <w:ins w:id="13626" w:author="Priyanshu Solon" w:date="2025-05-22T22:35:00Z"/>
        </w:rPr>
      </w:pPr>
      <w:ins w:id="13627" w:author="Priyanshu Solon" w:date="2025-05-22T22:35:00Z">
        <w:r>
          <w:t xml:space="preserve">                    &lt;th&gt;Name&lt;/th&gt;</w:t>
        </w:r>
      </w:ins>
    </w:p>
    <w:p w:rsidR="007C461F" w:rsidRDefault="007C461F" w:rsidP="007C461F">
      <w:pPr>
        <w:rPr>
          <w:ins w:id="13628" w:author="Priyanshu Solon" w:date="2025-05-22T22:35:00Z"/>
        </w:rPr>
      </w:pPr>
      <w:ins w:id="13629" w:author="Priyanshu Solon" w:date="2025-05-22T22:35:00Z">
        <w:r>
          <w:t xml:space="preserve">                    &lt;th&gt;Price&lt;/th&gt;</w:t>
        </w:r>
      </w:ins>
    </w:p>
    <w:p w:rsidR="007C461F" w:rsidRDefault="007C461F" w:rsidP="007C461F">
      <w:pPr>
        <w:rPr>
          <w:ins w:id="13630" w:author="Priyanshu Solon" w:date="2025-05-22T22:35:00Z"/>
        </w:rPr>
      </w:pPr>
      <w:ins w:id="13631" w:author="Priyanshu Solon" w:date="2025-05-22T22:35:00Z">
        <w:r>
          <w:t xml:space="preserve">                    &lt;th&gt;Stock&lt;/th&gt;</w:t>
        </w:r>
      </w:ins>
    </w:p>
    <w:p w:rsidR="007C461F" w:rsidRDefault="007C461F" w:rsidP="007C461F">
      <w:pPr>
        <w:rPr>
          <w:ins w:id="13632" w:author="Priyanshu Solon" w:date="2025-05-22T22:35:00Z"/>
        </w:rPr>
      </w:pPr>
      <w:ins w:id="13633" w:author="Priyanshu Solon" w:date="2025-05-22T22:35:00Z">
        <w:r>
          <w:t xml:space="preserve">                    &lt;th&gt;Actions&lt;/th&gt;</w:t>
        </w:r>
      </w:ins>
    </w:p>
    <w:p w:rsidR="007C461F" w:rsidRDefault="007C461F" w:rsidP="007C461F">
      <w:pPr>
        <w:rPr>
          <w:ins w:id="13634" w:author="Priyanshu Solon" w:date="2025-05-22T22:35:00Z"/>
        </w:rPr>
      </w:pPr>
      <w:ins w:id="13635" w:author="Priyanshu Solon" w:date="2025-05-22T22:35:00Z">
        <w:r>
          <w:t xml:space="preserve">                &lt;/tr&gt;</w:t>
        </w:r>
      </w:ins>
    </w:p>
    <w:p w:rsidR="007C461F" w:rsidRDefault="007C461F" w:rsidP="007C461F">
      <w:pPr>
        <w:rPr>
          <w:ins w:id="13636" w:author="Priyanshu Solon" w:date="2025-05-22T22:35:00Z"/>
        </w:rPr>
      </w:pPr>
      <w:ins w:id="13637" w:author="Priyanshu Solon" w:date="2025-05-22T22:35:00Z">
        <w:r>
          <w:t xml:space="preserve">            &lt;/thead&gt;</w:t>
        </w:r>
      </w:ins>
    </w:p>
    <w:p w:rsidR="007C461F" w:rsidRDefault="007C461F" w:rsidP="007C461F">
      <w:pPr>
        <w:rPr>
          <w:ins w:id="13638" w:author="Priyanshu Solon" w:date="2025-05-22T22:35:00Z"/>
        </w:rPr>
      </w:pPr>
      <w:ins w:id="13639" w:author="Priyanshu Solon" w:date="2025-05-22T22:35:00Z">
        <w:r>
          <w:t xml:space="preserve">            &lt;tbody class="table-success"&gt;</w:t>
        </w:r>
      </w:ins>
    </w:p>
    <w:p w:rsidR="007C461F" w:rsidRDefault="007C461F" w:rsidP="007C461F">
      <w:pPr>
        <w:rPr>
          <w:ins w:id="13640" w:author="Priyanshu Solon" w:date="2025-05-22T22:35:00Z"/>
        </w:rPr>
      </w:pPr>
      <w:ins w:id="13641" w:author="Priyanshu Solon" w:date="2025-05-22T22:35:00Z">
        <w:r>
          <w:t xml:space="preserve">                &lt;tr&gt;</w:t>
        </w:r>
      </w:ins>
    </w:p>
    <w:p w:rsidR="007C461F" w:rsidRDefault="007C461F" w:rsidP="007C461F">
      <w:pPr>
        <w:rPr>
          <w:ins w:id="13642" w:author="Priyanshu Solon" w:date="2025-05-22T22:35:00Z"/>
        </w:rPr>
      </w:pPr>
      <w:ins w:id="13643" w:author="Priyanshu Solon" w:date="2025-05-22T22:35:00Z">
        <w:r>
          <w:t xml:space="preserve">                    &lt;td&gt;&amp;nbsp;&lt;/td&gt;</w:t>
        </w:r>
      </w:ins>
    </w:p>
    <w:p w:rsidR="007C461F" w:rsidRDefault="007C461F" w:rsidP="007C461F">
      <w:pPr>
        <w:rPr>
          <w:ins w:id="13644" w:author="Priyanshu Solon" w:date="2025-05-22T22:35:00Z"/>
        </w:rPr>
      </w:pPr>
      <w:ins w:id="13645" w:author="Priyanshu Solon" w:date="2025-05-22T22:35:00Z">
        <w:r>
          <w:t xml:space="preserve">                    &lt;td&gt;&amp;nbsp;&lt;/td&gt;</w:t>
        </w:r>
      </w:ins>
    </w:p>
    <w:p w:rsidR="007C461F" w:rsidRDefault="007C461F" w:rsidP="007C461F">
      <w:pPr>
        <w:rPr>
          <w:ins w:id="13646" w:author="Priyanshu Solon" w:date="2025-05-22T22:35:00Z"/>
        </w:rPr>
      </w:pPr>
      <w:ins w:id="13647" w:author="Priyanshu Solon" w:date="2025-05-22T22:35:00Z">
        <w:r>
          <w:t xml:space="preserve">                    &lt;td&gt;&amp;nbsp;&lt;/td&gt;</w:t>
        </w:r>
      </w:ins>
    </w:p>
    <w:p w:rsidR="007C461F" w:rsidRDefault="007C461F" w:rsidP="007C461F">
      <w:pPr>
        <w:rPr>
          <w:ins w:id="13648" w:author="Priyanshu Solon" w:date="2025-05-22T22:35:00Z"/>
        </w:rPr>
      </w:pPr>
      <w:ins w:id="13649" w:author="Priyanshu Solon" w:date="2025-05-22T22:35:00Z">
        <w:r>
          <w:lastRenderedPageBreak/>
          <w:t xml:space="preserve">                    &lt;td&gt;&amp;nbsp;&lt;/td&gt;</w:t>
        </w:r>
      </w:ins>
    </w:p>
    <w:p w:rsidR="007C461F" w:rsidRDefault="007C461F" w:rsidP="007C461F">
      <w:pPr>
        <w:rPr>
          <w:ins w:id="13650" w:author="Priyanshu Solon" w:date="2025-05-22T22:35:00Z"/>
        </w:rPr>
      </w:pPr>
      <w:ins w:id="13651" w:author="Priyanshu Solon" w:date="2025-05-22T22:35:00Z">
        <w:r>
          <w:t xml:space="preserve">                &lt;/tr&gt;</w:t>
        </w:r>
      </w:ins>
    </w:p>
    <w:p w:rsidR="007C461F" w:rsidRDefault="007C461F" w:rsidP="007C461F">
      <w:pPr>
        <w:rPr>
          <w:ins w:id="13652" w:author="Priyanshu Solon" w:date="2025-05-22T22:35:00Z"/>
        </w:rPr>
      </w:pPr>
      <w:ins w:id="13653" w:author="Priyanshu Solon" w:date="2025-05-22T22:35:00Z">
        <w:r>
          <w:t xml:space="preserve">                &lt;tr&gt;</w:t>
        </w:r>
      </w:ins>
    </w:p>
    <w:p w:rsidR="007C461F" w:rsidRDefault="007C461F" w:rsidP="007C461F">
      <w:pPr>
        <w:rPr>
          <w:ins w:id="13654" w:author="Priyanshu Solon" w:date="2025-05-22T22:35:00Z"/>
        </w:rPr>
      </w:pPr>
      <w:ins w:id="13655" w:author="Priyanshu Solon" w:date="2025-05-22T22:35:00Z">
        <w:r>
          <w:t xml:space="preserve">                    &lt;td&gt;&amp;nbsp;&lt;/td&gt;</w:t>
        </w:r>
      </w:ins>
    </w:p>
    <w:p w:rsidR="007C461F" w:rsidRDefault="007C461F" w:rsidP="007C461F">
      <w:pPr>
        <w:rPr>
          <w:ins w:id="13656" w:author="Priyanshu Solon" w:date="2025-05-22T22:35:00Z"/>
        </w:rPr>
      </w:pPr>
      <w:ins w:id="13657" w:author="Priyanshu Solon" w:date="2025-05-22T22:35:00Z">
        <w:r>
          <w:t xml:space="preserve">                    &lt;td&gt;&amp;nbsp;&lt;/td&gt;</w:t>
        </w:r>
      </w:ins>
    </w:p>
    <w:p w:rsidR="007C461F" w:rsidRDefault="007C461F" w:rsidP="007C461F">
      <w:pPr>
        <w:rPr>
          <w:ins w:id="13658" w:author="Priyanshu Solon" w:date="2025-05-22T22:35:00Z"/>
        </w:rPr>
      </w:pPr>
      <w:ins w:id="13659" w:author="Priyanshu Solon" w:date="2025-05-22T22:35:00Z">
        <w:r>
          <w:t xml:space="preserve">                    &lt;td&gt;&amp;nbsp;&lt;/td&gt;</w:t>
        </w:r>
      </w:ins>
    </w:p>
    <w:p w:rsidR="007C461F" w:rsidRDefault="007C461F" w:rsidP="007C461F">
      <w:pPr>
        <w:rPr>
          <w:ins w:id="13660" w:author="Priyanshu Solon" w:date="2025-05-22T22:35:00Z"/>
        </w:rPr>
      </w:pPr>
      <w:ins w:id="13661" w:author="Priyanshu Solon" w:date="2025-05-22T22:35:00Z">
        <w:r>
          <w:t xml:space="preserve">                    &lt;td&gt;&amp;nbsp;&lt;/td&gt;</w:t>
        </w:r>
      </w:ins>
    </w:p>
    <w:p w:rsidR="007C461F" w:rsidRDefault="007C461F" w:rsidP="007C461F">
      <w:pPr>
        <w:rPr>
          <w:ins w:id="13662" w:author="Priyanshu Solon" w:date="2025-05-22T22:35:00Z"/>
        </w:rPr>
      </w:pPr>
      <w:ins w:id="13663" w:author="Priyanshu Solon" w:date="2025-05-22T22:35:00Z">
        <w:r>
          <w:t xml:space="preserve">                &lt;/tr&gt;</w:t>
        </w:r>
      </w:ins>
    </w:p>
    <w:p w:rsidR="007C461F" w:rsidRDefault="007C461F" w:rsidP="007C461F">
      <w:pPr>
        <w:rPr>
          <w:ins w:id="13664" w:author="Priyanshu Solon" w:date="2025-05-22T22:35:00Z"/>
        </w:rPr>
      </w:pPr>
      <w:ins w:id="13665" w:author="Priyanshu Solon" w:date="2025-05-22T22:35:00Z">
        <w:r>
          <w:t xml:space="preserve">                &lt;tr&gt;</w:t>
        </w:r>
      </w:ins>
    </w:p>
    <w:p w:rsidR="007C461F" w:rsidRDefault="007C461F" w:rsidP="007C461F">
      <w:pPr>
        <w:rPr>
          <w:ins w:id="13666" w:author="Priyanshu Solon" w:date="2025-05-22T22:35:00Z"/>
        </w:rPr>
      </w:pPr>
      <w:ins w:id="13667" w:author="Priyanshu Solon" w:date="2025-05-22T22:35:00Z">
        <w:r>
          <w:t xml:space="preserve">                    &lt;td&gt;&amp;nbsp;&lt;/td&gt;</w:t>
        </w:r>
      </w:ins>
    </w:p>
    <w:p w:rsidR="007C461F" w:rsidRDefault="007C461F" w:rsidP="007C461F">
      <w:pPr>
        <w:rPr>
          <w:ins w:id="13668" w:author="Priyanshu Solon" w:date="2025-05-22T22:35:00Z"/>
        </w:rPr>
      </w:pPr>
      <w:ins w:id="13669" w:author="Priyanshu Solon" w:date="2025-05-22T22:35:00Z">
        <w:r>
          <w:t xml:space="preserve">                    &lt;td&gt;&amp;nbsp;&lt;/td&gt;</w:t>
        </w:r>
      </w:ins>
    </w:p>
    <w:p w:rsidR="007C461F" w:rsidRDefault="007C461F" w:rsidP="007C461F">
      <w:pPr>
        <w:rPr>
          <w:ins w:id="13670" w:author="Priyanshu Solon" w:date="2025-05-22T22:35:00Z"/>
        </w:rPr>
      </w:pPr>
      <w:ins w:id="13671" w:author="Priyanshu Solon" w:date="2025-05-22T22:35:00Z">
        <w:r>
          <w:t xml:space="preserve">                    &lt;td&gt;&amp;nbsp;&lt;/td&gt;</w:t>
        </w:r>
      </w:ins>
    </w:p>
    <w:p w:rsidR="007C461F" w:rsidRDefault="007C461F" w:rsidP="007C461F">
      <w:pPr>
        <w:rPr>
          <w:ins w:id="13672" w:author="Priyanshu Solon" w:date="2025-05-22T22:35:00Z"/>
        </w:rPr>
      </w:pPr>
      <w:ins w:id="13673" w:author="Priyanshu Solon" w:date="2025-05-22T22:35:00Z">
        <w:r>
          <w:t xml:space="preserve">                    &lt;td&gt;&amp;nbsp;&lt;/td&gt;</w:t>
        </w:r>
      </w:ins>
    </w:p>
    <w:p w:rsidR="007C461F" w:rsidRDefault="007C461F" w:rsidP="007C461F">
      <w:pPr>
        <w:rPr>
          <w:ins w:id="13674" w:author="Priyanshu Solon" w:date="2025-05-22T22:35:00Z"/>
        </w:rPr>
      </w:pPr>
      <w:ins w:id="13675" w:author="Priyanshu Solon" w:date="2025-05-22T22:35:00Z">
        <w:r>
          <w:t xml:space="preserve">                &lt;/tr&gt;</w:t>
        </w:r>
      </w:ins>
    </w:p>
    <w:p w:rsidR="007C461F" w:rsidRDefault="007C461F" w:rsidP="007C461F">
      <w:pPr>
        <w:rPr>
          <w:ins w:id="13676" w:author="Priyanshu Solon" w:date="2025-05-22T22:35:00Z"/>
        </w:rPr>
      </w:pPr>
      <w:ins w:id="13677" w:author="Priyanshu Solon" w:date="2025-05-22T22:35:00Z">
        <w:r>
          <w:t xml:space="preserve">                &lt;tr&gt;</w:t>
        </w:r>
      </w:ins>
    </w:p>
    <w:p w:rsidR="007C461F" w:rsidRDefault="007C461F" w:rsidP="007C461F">
      <w:pPr>
        <w:rPr>
          <w:ins w:id="13678" w:author="Priyanshu Solon" w:date="2025-05-22T22:35:00Z"/>
        </w:rPr>
      </w:pPr>
      <w:ins w:id="13679" w:author="Priyanshu Solon" w:date="2025-05-22T22:35:00Z">
        <w:r>
          <w:t xml:space="preserve">                    &lt;td&gt;&amp;nbsp;&lt;/td&gt;</w:t>
        </w:r>
      </w:ins>
    </w:p>
    <w:p w:rsidR="007C461F" w:rsidRDefault="007C461F" w:rsidP="007C461F">
      <w:pPr>
        <w:rPr>
          <w:ins w:id="13680" w:author="Priyanshu Solon" w:date="2025-05-22T22:35:00Z"/>
        </w:rPr>
      </w:pPr>
      <w:ins w:id="13681" w:author="Priyanshu Solon" w:date="2025-05-22T22:35:00Z">
        <w:r>
          <w:t xml:space="preserve">                    &lt;td&gt;&amp;nbsp;&lt;/td&gt;</w:t>
        </w:r>
      </w:ins>
    </w:p>
    <w:p w:rsidR="007C461F" w:rsidRDefault="007C461F" w:rsidP="007C461F">
      <w:pPr>
        <w:rPr>
          <w:ins w:id="13682" w:author="Priyanshu Solon" w:date="2025-05-22T22:35:00Z"/>
        </w:rPr>
      </w:pPr>
      <w:ins w:id="13683" w:author="Priyanshu Solon" w:date="2025-05-22T22:35:00Z">
        <w:r>
          <w:t xml:space="preserve">                    &lt;td&gt;&amp;nbsp;&lt;/td&gt;</w:t>
        </w:r>
      </w:ins>
    </w:p>
    <w:p w:rsidR="007C461F" w:rsidRDefault="007C461F" w:rsidP="007C461F">
      <w:pPr>
        <w:rPr>
          <w:ins w:id="13684" w:author="Priyanshu Solon" w:date="2025-05-22T22:35:00Z"/>
        </w:rPr>
      </w:pPr>
      <w:ins w:id="13685" w:author="Priyanshu Solon" w:date="2025-05-22T22:35:00Z">
        <w:r>
          <w:t xml:space="preserve">                    &lt;td&gt;&amp;nbsp;&lt;/td&gt;</w:t>
        </w:r>
      </w:ins>
    </w:p>
    <w:p w:rsidR="007C461F" w:rsidRDefault="007C461F" w:rsidP="007C461F">
      <w:pPr>
        <w:rPr>
          <w:ins w:id="13686" w:author="Priyanshu Solon" w:date="2025-05-22T22:35:00Z"/>
        </w:rPr>
      </w:pPr>
      <w:ins w:id="13687" w:author="Priyanshu Solon" w:date="2025-05-22T22:35:00Z">
        <w:r>
          <w:t xml:space="preserve">                &lt;/tr&gt;</w:t>
        </w:r>
      </w:ins>
    </w:p>
    <w:p w:rsidR="007C461F" w:rsidRDefault="007C461F" w:rsidP="007C461F">
      <w:pPr>
        <w:rPr>
          <w:ins w:id="13688" w:author="Priyanshu Solon" w:date="2025-05-22T22:35:00Z"/>
        </w:rPr>
      </w:pPr>
      <w:ins w:id="13689" w:author="Priyanshu Solon" w:date="2025-05-22T22:35:00Z">
        <w:r>
          <w:t xml:space="preserve">                &lt;tr&gt;</w:t>
        </w:r>
      </w:ins>
    </w:p>
    <w:p w:rsidR="007C461F" w:rsidRDefault="007C461F" w:rsidP="007C461F">
      <w:pPr>
        <w:rPr>
          <w:ins w:id="13690" w:author="Priyanshu Solon" w:date="2025-05-22T22:35:00Z"/>
        </w:rPr>
      </w:pPr>
      <w:ins w:id="13691" w:author="Priyanshu Solon" w:date="2025-05-22T22:35:00Z">
        <w:r>
          <w:t xml:space="preserve">                    &lt;td&gt;&amp;nbsp;&lt;/td&gt;</w:t>
        </w:r>
      </w:ins>
    </w:p>
    <w:p w:rsidR="007C461F" w:rsidRDefault="007C461F" w:rsidP="007C461F">
      <w:pPr>
        <w:rPr>
          <w:ins w:id="13692" w:author="Priyanshu Solon" w:date="2025-05-22T22:35:00Z"/>
        </w:rPr>
      </w:pPr>
      <w:ins w:id="13693" w:author="Priyanshu Solon" w:date="2025-05-22T22:35:00Z">
        <w:r>
          <w:t xml:space="preserve">                    &lt;td&gt;&amp;nbsp;&lt;/td&gt;</w:t>
        </w:r>
      </w:ins>
    </w:p>
    <w:p w:rsidR="007C461F" w:rsidRDefault="007C461F" w:rsidP="007C461F">
      <w:pPr>
        <w:rPr>
          <w:ins w:id="13694" w:author="Priyanshu Solon" w:date="2025-05-22T22:35:00Z"/>
        </w:rPr>
      </w:pPr>
      <w:ins w:id="13695" w:author="Priyanshu Solon" w:date="2025-05-22T22:35:00Z">
        <w:r>
          <w:t xml:space="preserve">                    &lt;td&gt;&amp;nbsp;&lt;/td&gt;</w:t>
        </w:r>
      </w:ins>
    </w:p>
    <w:p w:rsidR="007C461F" w:rsidRDefault="007C461F" w:rsidP="007C461F">
      <w:pPr>
        <w:rPr>
          <w:ins w:id="13696" w:author="Priyanshu Solon" w:date="2025-05-22T22:35:00Z"/>
        </w:rPr>
      </w:pPr>
      <w:ins w:id="13697" w:author="Priyanshu Solon" w:date="2025-05-22T22:35:00Z">
        <w:r>
          <w:t xml:space="preserve">                    &lt;td&gt;&amp;nbsp;&lt;/td&gt;</w:t>
        </w:r>
      </w:ins>
    </w:p>
    <w:p w:rsidR="007C461F" w:rsidRDefault="007C461F" w:rsidP="007C461F">
      <w:pPr>
        <w:rPr>
          <w:ins w:id="13698" w:author="Priyanshu Solon" w:date="2025-05-22T22:35:00Z"/>
        </w:rPr>
      </w:pPr>
      <w:ins w:id="13699" w:author="Priyanshu Solon" w:date="2025-05-22T22:35:00Z">
        <w:r>
          <w:t xml:space="preserve">                &lt;/tr&gt;</w:t>
        </w:r>
      </w:ins>
    </w:p>
    <w:p w:rsidR="007C461F" w:rsidRDefault="007C461F" w:rsidP="007C461F">
      <w:pPr>
        <w:rPr>
          <w:ins w:id="13700" w:author="Priyanshu Solon" w:date="2025-05-22T22:35:00Z"/>
        </w:rPr>
      </w:pPr>
      <w:ins w:id="13701" w:author="Priyanshu Solon" w:date="2025-05-22T22:35:00Z">
        <w:r>
          <w:t xml:space="preserve">                &lt;tr&gt;</w:t>
        </w:r>
      </w:ins>
    </w:p>
    <w:p w:rsidR="007C461F" w:rsidRDefault="007C461F" w:rsidP="007C461F">
      <w:pPr>
        <w:rPr>
          <w:ins w:id="13702" w:author="Priyanshu Solon" w:date="2025-05-22T22:35:00Z"/>
        </w:rPr>
      </w:pPr>
      <w:ins w:id="13703" w:author="Priyanshu Solon" w:date="2025-05-22T22:35:00Z">
        <w:r>
          <w:t xml:space="preserve">                    &lt;td&gt;&amp;nbsp;&lt;/td&gt;</w:t>
        </w:r>
      </w:ins>
    </w:p>
    <w:p w:rsidR="007C461F" w:rsidRDefault="007C461F" w:rsidP="007C461F">
      <w:pPr>
        <w:rPr>
          <w:ins w:id="13704" w:author="Priyanshu Solon" w:date="2025-05-22T22:35:00Z"/>
        </w:rPr>
      </w:pPr>
      <w:ins w:id="13705" w:author="Priyanshu Solon" w:date="2025-05-22T22:35:00Z">
        <w:r>
          <w:t xml:space="preserve">                    &lt;td&gt;&amp;nbsp;&lt;/td&gt;</w:t>
        </w:r>
      </w:ins>
    </w:p>
    <w:p w:rsidR="007C461F" w:rsidRDefault="007C461F" w:rsidP="007C461F">
      <w:pPr>
        <w:rPr>
          <w:ins w:id="13706" w:author="Priyanshu Solon" w:date="2025-05-22T22:35:00Z"/>
        </w:rPr>
      </w:pPr>
      <w:ins w:id="13707" w:author="Priyanshu Solon" w:date="2025-05-22T22:35:00Z">
        <w:r>
          <w:lastRenderedPageBreak/>
          <w:t xml:space="preserve">                    &lt;td&gt;&amp;nbsp;&lt;/td&gt;</w:t>
        </w:r>
      </w:ins>
    </w:p>
    <w:p w:rsidR="007C461F" w:rsidRDefault="007C461F" w:rsidP="007C461F">
      <w:pPr>
        <w:rPr>
          <w:ins w:id="13708" w:author="Priyanshu Solon" w:date="2025-05-22T22:35:00Z"/>
        </w:rPr>
      </w:pPr>
      <w:ins w:id="13709" w:author="Priyanshu Solon" w:date="2025-05-22T22:35:00Z">
        <w:r>
          <w:t xml:space="preserve">                    &lt;td&gt;&amp;nbsp;&lt;/td&gt;</w:t>
        </w:r>
      </w:ins>
    </w:p>
    <w:p w:rsidR="007C461F" w:rsidRDefault="007C461F" w:rsidP="007C461F">
      <w:pPr>
        <w:rPr>
          <w:ins w:id="13710" w:author="Priyanshu Solon" w:date="2025-05-22T22:35:00Z"/>
        </w:rPr>
      </w:pPr>
      <w:ins w:id="13711" w:author="Priyanshu Solon" w:date="2025-05-22T22:35:00Z">
        <w:r>
          <w:t xml:space="preserve">                &lt;/tr&gt;</w:t>
        </w:r>
      </w:ins>
    </w:p>
    <w:p w:rsidR="007C461F" w:rsidRDefault="007C461F" w:rsidP="007C461F">
      <w:pPr>
        <w:rPr>
          <w:ins w:id="13712" w:author="Priyanshu Solon" w:date="2025-05-22T22:35:00Z"/>
        </w:rPr>
      </w:pPr>
      <w:ins w:id="13713" w:author="Priyanshu Solon" w:date="2025-05-22T22:35:00Z">
        <w:r>
          <w:t xml:space="preserve">            &lt;/tbody&gt;</w:t>
        </w:r>
      </w:ins>
    </w:p>
    <w:p w:rsidR="007C461F" w:rsidRDefault="007C461F" w:rsidP="007C461F">
      <w:pPr>
        <w:rPr>
          <w:ins w:id="13714" w:author="Priyanshu Solon" w:date="2025-05-22T22:35:00Z"/>
        </w:rPr>
      </w:pPr>
      <w:ins w:id="13715" w:author="Priyanshu Solon" w:date="2025-05-22T22:35:00Z">
        <w:r>
          <w:t xml:space="preserve">        &lt;/table&gt;</w:t>
        </w:r>
      </w:ins>
    </w:p>
    <w:p w:rsidR="007C461F" w:rsidRDefault="007C461F" w:rsidP="007C461F">
      <w:pPr>
        <w:rPr>
          <w:ins w:id="13716" w:author="Priyanshu Solon" w:date="2025-05-22T22:35:00Z"/>
        </w:rPr>
      </w:pPr>
      <w:ins w:id="13717" w:author="Priyanshu Solon" w:date="2025-05-22T22:35:00Z">
        <w:r>
          <w:t xml:space="preserve">    &lt;/div&gt;</w:t>
        </w:r>
      </w:ins>
    </w:p>
    <w:p w:rsidR="007C461F" w:rsidRDefault="007C461F" w:rsidP="007C461F">
      <w:pPr>
        <w:rPr>
          <w:ins w:id="13718" w:author="Priyanshu Solon" w:date="2025-05-22T22:35:00Z"/>
        </w:rPr>
      </w:pPr>
      <w:ins w:id="13719" w:author="Priyanshu Solon" w:date="2025-05-22T22:35:00Z">
        <w:r>
          <w:t>&lt;/body&gt;</w:t>
        </w:r>
      </w:ins>
    </w:p>
    <w:p w:rsidR="007C461F" w:rsidRDefault="007C461F" w:rsidP="007C461F">
      <w:pPr>
        <w:rPr>
          <w:ins w:id="13720" w:author="Priyanshu Solon" w:date="2025-05-22T22:35:00Z"/>
        </w:rPr>
      </w:pPr>
      <w:ins w:id="13721" w:author="Priyanshu Solon" w:date="2025-05-22T22:35:00Z">
        <w:r>
          <w:t>&lt;/html&gt;</w:t>
        </w:r>
      </w:ins>
    </w:p>
    <w:p w:rsidR="007C461F" w:rsidRDefault="007C461F" w:rsidP="007C461F">
      <w:pPr>
        <w:rPr>
          <w:ins w:id="13722" w:author="Priyanshu Solon" w:date="2025-05-22T22:35:00Z"/>
        </w:rPr>
      </w:pPr>
    </w:p>
    <w:p w:rsidR="007C461F" w:rsidRPr="001C4B4A" w:rsidRDefault="007C461F" w:rsidP="007C461F">
      <w:pPr>
        <w:rPr>
          <w:ins w:id="13723" w:author="Priyanshu Solon" w:date="2025-05-22T22:35:00Z"/>
          <w:b/>
          <w:bCs/>
          <w:rPrChange w:id="13724" w:author="Priyanshu Solon" w:date="2025-05-22T23:14:00Z">
            <w:rPr>
              <w:ins w:id="13725" w:author="Priyanshu Solon" w:date="2025-05-22T22:35:00Z"/>
            </w:rPr>
          </w:rPrChange>
        </w:rPr>
      </w:pPr>
      <w:ins w:id="13726" w:author="Priyanshu Solon" w:date="2025-05-22T22:35:00Z">
        <w:r w:rsidRPr="001C4B4A">
          <w:rPr>
            <w:b/>
            <w:bCs/>
            <w:rPrChange w:id="13727" w:author="Priyanshu Solon" w:date="2025-05-22T23:14:00Z">
              <w:rPr/>
            </w:rPrChange>
          </w:rPr>
          <w:t>Bootstrap Pagination</w:t>
        </w:r>
      </w:ins>
    </w:p>
    <w:p w:rsidR="007C461F" w:rsidRDefault="007C461F" w:rsidP="007C461F">
      <w:pPr>
        <w:rPr>
          <w:ins w:id="13728" w:author="Priyanshu Solon" w:date="2025-05-22T22:35:00Z"/>
        </w:rPr>
      </w:pPr>
    </w:p>
    <w:p w:rsidR="007C461F" w:rsidRDefault="007C461F" w:rsidP="007C461F">
      <w:pPr>
        <w:rPr>
          <w:ins w:id="13729" w:author="Priyanshu Solon" w:date="2025-05-22T22:35:00Z"/>
        </w:rPr>
      </w:pPr>
      <w:ins w:id="13730" w:author="Priyanshu Solon" w:date="2025-05-22T22:35:00Z">
        <w:r>
          <w:t xml:space="preserve">    .pagination</w:t>
        </w:r>
      </w:ins>
    </w:p>
    <w:p w:rsidR="007C461F" w:rsidRDefault="007C461F" w:rsidP="007C461F">
      <w:pPr>
        <w:rPr>
          <w:ins w:id="13731" w:author="Priyanshu Solon" w:date="2025-05-22T22:35:00Z"/>
        </w:rPr>
      </w:pPr>
      <w:ins w:id="13732" w:author="Priyanshu Solon" w:date="2025-05-22T22:35:00Z">
        <w:r>
          <w:t xml:space="preserve">    .page-item</w:t>
        </w:r>
      </w:ins>
    </w:p>
    <w:p w:rsidR="007C461F" w:rsidRDefault="007C461F" w:rsidP="007C461F">
      <w:pPr>
        <w:rPr>
          <w:ins w:id="13733" w:author="Priyanshu Solon" w:date="2025-05-22T22:35:00Z"/>
        </w:rPr>
      </w:pPr>
      <w:ins w:id="13734" w:author="Priyanshu Solon" w:date="2025-05-22T22:35:00Z">
        <w:r>
          <w:t xml:space="preserve">    .page-link</w:t>
        </w:r>
      </w:ins>
    </w:p>
    <w:p w:rsidR="007C461F" w:rsidRDefault="007C461F" w:rsidP="007C461F">
      <w:pPr>
        <w:rPr>
          <w:ins w:id="13735" w:author="Priyanshu Solon" w:date="2025-05-22T22:35:00Z"/>
        </w:rPr>
      </w:pPr>
      <w:ins w:id="13736" w:author="Priyanshu Solon" w:date="2025-05-22T22:35:00Z">
        <w:r>
          <w:t xml:space="preserve">    .page-item-text</w:t>
        </w:r>
      </w:ins>
    </w:p>
    <w:p w:rsidR="007C461F" w:rsidRDefault="007C461F" w:rsidP="007C461F">
      <w:pPr>
        <w:rPr>
          <w:ins w:id="13737" w:author="Priyanshu Solon" w:date="2025-05-22T22:35:00Z"/>
        </w:rPr>
      </w:pPr>
      <w:ins w:id="13738" w:author="Priyanshu Solon" w:date="2025-05-22T22:35:00Z">
        <w:r>
          <w:t xml:space="preserve">    .active</w:t>
        </w:r>
      </w:ins>
    </w:p>
    <w:p w:rsidR="007C461F" w:rsidRDefault="007C461F" w:rsidP="007C461F">
      <w:pPr>
        <w:rPr>
          <w:ins w:id="13739" w:author="Priyanshu Solon" w:date="2025-05-22T22:35:00Z"/>
        </w:rPr>
      </w:pPr>
      <w:ins w:id="13740" w:author="Priyanshu Solon" w:date="2025-05-22T22:35:00Z">
        <w:r>
          <w:t xml:space="preserve">    .disabled</w:t>
        </w:r>
      </w:ins>
    </w:p>
    <w:p w:rsidR="007C461F" w:rsidRDefault="007C461F" w:rsidP="007C461F">
      <w:pPr>
        <w:rPr>
          <w:ins w:id="13741" w:author="Priyanshu Solon" w:date="2025-05-22T22:35:00Z"/>
        </w:rPr>
      </w:pPr>
      <w:ins w:id="13742" w:author="Priyanshu Solon" w:date="2025-05-22T22:35:00Z">
        <w:r>
          <w:t xml:space="preserve">    .pagination-sm | lg</w:t>
        </w:r>
      </w:ins>
    </w:p>
    <w:p w:rsidR="007C461F" w:rsidRDefault="007C461F" w:rsidP="007C461F">
      <w:pPr>
        <w:rPr>
          <w:ins w:id="13743" w:author="Priyanshu Solon" w:date="2025-05-22T22:35:00Z"/>
        </w:rPr>
      </w:pPr>
    </w:p>
    <w:p w:rsidR="007C461F" w:rsidRDefault="007C461F" w:rsidP="007C461F">
      <w:pPr>
        <w:rPr>
          <w:ins w:id="13744" w:author="Priyanshu Solon" w:date="2025-05-22T22:35:00Z"/>
        </w:rPr>
      </w:pPr>
      <w:ins w:id="13745" w:author="Priyanshu Solon" w:date="2025-05-22T22:35:00Z">
        <w:r>
          <w:t>Syntax:</w:t>
        </w:r>
      </w:ins>
    </w:p>
    <w:p w:rsidR="007C461F" w:rsidRDefault="007C461F" w:rsidP="007C461F">
      <w:pPr>
        <w:rPr>
          <w:ins w:id="13746" w:author="Priyanshu Solon" w:date="2025-05-22T22:35:00Z"/>
        </w:rPr>
      </w:pPr>
      <w:ins w:id="13747" w:author="Priyanshu Solon" w:date="2025-05-22T22:35:00Z">
        <w:r>
          <w:t xml:space="preserve">  &lt;ul class="pagination"&gt;</w:t>
        </w:r>
      </w:ins>
    </w:p>
    <w:p w:rsidR="007C461F" w:rsidRDefault="007C461F" w:rsidP="007C461F">
      <w:pPr>
        <w:rPr>
          <w:ins w:id="13748" w:author="Priyanshu Solon" w:date="2025-05-22T22:35:00Z"/>
        </w:rPr>
      </w:pPr>
      <w:ins w:id="13749" w:author="Priyanshu Solon" w:date="2025-05-22T22:35:00Z">
        <w:r>
          <w:t xml:space="preserve">    &lt;li class="page-item"&gt;</w:t>
        </w:r>
      </w:ins>
    </w:p>
    <w:p w:rsidR="007C461F" w:rsidRDefault="007C461F" w:rsidP="007C461F">
      <w:pPr>
        <w:rPr>
          <w:ins w:id="13750" w:author="Priyanshu Solon" w:date="2025-05-22T22:35:00Z"/>
        </w:rPr>
      </w:pPr>
      <w:ins w:id="13751" w:author="Priyanshu Solon" w:date="2025-05-22T22:35:00Z">
        <w:r>
          <w:t xml:space="preserve">    &lt;a class="page-link"&gt;</w:t>
        </w:r>
      </w:ins>
    </w:p>
    <w:p w:rsidR="007C461F" w:rsidRDefault="007C461F" w:rsidP="007C461F">
      <w:pPr>
        <w:rPr>
          <w:ins w:id="13752" w:author="Priyanshu Solon" w:date="2025-05-22T22:35:00Z"/>
        </w:rPr>
      </w:pPr>
      <w:ins w:id="13753" w:author="Priyanshu Solon" w:date="2025-05-22T22:35:00Z">
        <w:r>
          <w:t xml:space="preserve">       &lt;span class="page-item-text"&gt; 1 &lt;/span&gt;</w:t>
        </w:r>
      </w:ins>
    </w:p>
    <w:p w:rsidR="007C461F" w:rsidRDefault="007C461F" w:rsidP="007C461F">
      <w:pPr>
        <w:rPr>
          <w:ins w:id="13754" w:author="Priyanshu Solon" w:date="2025-05-22T22:35:00Z"/>
        </w:rPr>
      </w:pPr>
      <w:ins w:id="13755" w:author="Priyanshu Solon" w:date="2025-05-22T22:35:00Z">
        <w:r>
          <w:t xml:space="preserve">    &lt;/a&gt;</w:t>
        </w:r>
      </w:ins>
    </w:p>
    <w:p w:rsidR="007C461F" w:rsidRDefault="007C461F" w:rsidP="007C461F">
      <w:pPr>
        <w:rPr>
          <w:ins w:id="13756" w:author="Priyanshu Solon" w:date="2025-05-22T22:35:00Z"/>
        </w:rPr>
      </w:pPr>
      <w:ins w:id="13757" w:author="Priyanshu Solon" w:date="2025-05-22T22:35:00Z">
        <w:r>
          <w:t xml:space="preserve">    &lt;/li&gt;</w:t>
        </w:r>
      </w:ins>
    </w:p>
    <w:p w:rsidR="007C461F" w:rsidRDefault="007C461F" w:rsidP="007C461F">
      <w:pPr>
        <w:rPr>
          <w:ins w:id="13758" w:author="Priyanshu Solon" w:date="2025-05-22T22:35:00Z"/>
        </w:rPr>
      </w:pPr>
      <w:ins w:id="13759" w:author="Priyanshu Solon" w:date="2025-05-22T22:35:00Z">
        <w:r>
          <w:t xml:space="preserve">  &lt;/ul&gt;</w:t>
        </w:r>
      </w:ins>
    </w:p>
    <w:p w:rsidR="007C461F" w:rsidRDefault="007C461F" w:rsidP="007C461F">
      <w:pPr>
        <w:rPr>
          <w:ins w:id="13760" w:author="Priyanshu Solon" w:date="2025-05-22T22:35:00Z"/>
        </w:rPr>
      </w:pPr>
    </w:p>
    <w:p w:rsidR="007C461F" w:rsidRDefault="007C461F" w:rsidP="007C461F">
      <w:pPr>
        <w:rPr>
          <w:ins w:id="13761" w:author="Priyanshu Solon" w:date="2025-05-22T22:35:00Z"/>
        </w:rPr>
      </w:pPr>
      <w:ins w:id="13762" w:author="Priyanshu Solon" w:date="2025-05-22T22:35:00Z">
        <w:r>
          <w:t>Ex:</w:t>
        </w:r>
      </w:ins>
    </w:p>
    <w:p w:rsidR="007C461F" w:rsidRDefault="007C461F" w:rsidP="007C461F">
      <w:pPr>
        <w:rPr>
          <w:ins w:id="13763" w:author="Priyanshu Solon" w:date="2025-05-22T22:35:00Z"/>
        </w:rPr>
      </w:pPr>
      <w:ins w:id="13764" w:author="Priyanshu Solon" w:date="2025-05-22T22:35:00Z">
        <w:r>
          <w:lastRenderedPageBreak/>
          <w:t>&lt;!DOCTYPE html&gt;</w:t>
        </w:r>
      </w:ins>
    </w:p>
    <w:p w:rsidR="007C461F" w:rsidRDefault="007C461F" w:rsidP="007C461F">
      <w:pPr>
        <w:rPr>
          <w:ins w:id="13765" w:author="Priyanshu Solon" w:date="2025-05-22T22:35:00Z"/>
        </w:rPr>
      </w:pPr>
      <w:ins w:id="13766" w:author="Priyanshu Solon" w:date="2025-05-22T22:35:00Z">
        <w:r>
          <w:t>&lt;html lang="en"&gt;</w:t>
        </w:r>
      </w:ins>
    </w:p>
    <w:p w:rsidR="007C461F" w:rsidRDefault="007C461F" w:rsidP="007C461F">
      <w:pPr>
        <w:rPr>
          <w:ins w:id="13767" w:author="Priyanshu Solon" w:date="2025-05-22T22:35:00Z"/>
        </w:rPr>
      </w:pPr>
      <w:ins w:id="13768" w:author="Priyanshu Solon" w:date="2025-05-22T22:35:00Z">
        <w:r>
          <w:t>&lt;head&gt;</w:t>
        </w:r>
      </w:ins>
    </w:p>
    <w:p w:rsidR="007C461F" w:rsidRDefault="007C461F" w:rsidP="007C461F">
      <w:pPr>
        <w:rPr>
          <w:ins w:id="13769" w:author="Priyanshu Solon" w:date="2025-05-22T22:35:00Z"/>
        </w:rPr>
      </w:pPr>
      <w:ins w:id="13770" w:author="Priyanshu Solon" w:date="2025-05-22T22:35:00Z">
        <w:r>
          <w:t xml:space="preserve">    &lt;meta charset="UTF-8"&gt;</w:t>
        </w:r>
      </w:ins>
    </w:p>
    <w:p w:rsidR="007C461F" w:rsidRDefault="007C461F" w:rsidP="007C461F">
      <w:pPr>
        <w:rPr>
          <w:ins w:id="13771" w:author="Priyanshu Solon" w:date="2025-05-22T22:35:00Z"/>
        </w:rPr>
      </w:pPr>
      <w:ins w:id="13772" w:author="Priyanshu Solon" w:date="2025-05-22T22:35:00Z">
        <w:r>
          <w:t xml:space="preserve">    &lt;meta name="viewport" content="width=device-width, initial-scale=1.0"&gt;</w:t>
        </w:r>
      </w:ins>
    </w:p>
    <w:p w:rsidR="007C461F" w:rsidRDefault="007C461F" w:rsidP="007C461F">
      <w:pPr>
        <w:rPr>
          <w:ins w:id="13773" w:author="Priyanshu Solon" w:date="2025-05-22T22:35:00Z"/>
        </w:rPr>
      </w:pPr>
      <w:ins w:id="13774" w:author="Priyanshu Solon" w:date="2025-05-22T22:35:00Z">
        <w:r>
          <w:t xml:space="preserve">    &lt;title&gt;Document&lt;/title&gt;</w:t>
        </w:r>
      </w:ins>
    </w:p>
    <w:p w:rsidR="007C461F" w:rsidRDefault="007C461F" w:rsidP="007C461F">
      <w:pPr>
        <w:rPr>
          <w:ins w:id="13775" w:author="Priyanshu Solon" w:date="2025-05-22T22:35:00Z"/>
        </w:rPr>
      </w:pPr>
      <w:ins w:id="13776" w:author="Priyanshu Solon" w:date="2025-05-22T22:35:00Z">
        <w:r>
          <w:t xml:space="preserve">    &lt;link rel="stylesheet" href="../node_modules/bootstrap-icons/font/bootstrap-icons.css"&gt;</w:t>
        </w:r>
      </w:ins>
    </w:p>
    <w:p w:rsidR="007C461F" w:rsidRDefault="007C461F" w:rsidP="007C461F">
      <w:pPr>
        <w:rPr>
          <w:ins w:id="13777" w:author="Priyanshu Solon" w:date="2025-05-22T22:35:00Z"/>
        </w:rPr>
      </w:pPr>
      <w:ins w:id="13778" w:author="Priyanshu Solon" w:date="2025-05-22T22:35:00Z">
        <w:r>
          <w:t xml:space="preserve">    &lt;link rel="stylesheet" href="../node_modules/bootstrap/dist/css/bootstrap.css"&gt;</w:t>
        </w:r>
      </w:ins>
    </w:p>
    <w:p w:rsidR="007C461F" w:rsidRDefault="007C461F" w:rsidP="007C461F">
      <w:pPr>
        <w:rPr>
          <w:ins w:id="13779" w:author="Priyanshu Solon" w:date="2025-05-22T22:35:00Z"/>
        </w:rPr>
      </w:pPr>
      <w:ins w:id="13780" w:author="Priyanshu Solon" w:date="2025-05-22T22:35:00Z">
        <w:r>
          <w:t xml:space="preserve">    &lt;script src="../node_modules/bootstrap/dist/js/bootstrap.bundle.js"&gt;&lt;/script&gt;</w:t>
        </w:r>
      </w:ins>
    </w:p>
    <w:p w:rsidR="007C461F" w:rsidRDefault="007C461F" w:rsidP="007C461F">
      <w:pPr>
        <w:rPr>
          <w:ins w:id="13781" w:author="Priyanshu Solon" w:date="2025-05-22T22:35:00Z"/>
        </w:rPr>
      </w:pPr>
      <w:ins w:id="13782" w:author="Priyanshu Solon" w:date="2025-05-22T22:35:00Z">
        <w:r>
          <w:t>&lt;/head&gt;</w:t>
        </w:r>
      </w:ins>
    </w:p>
    <w:p w:rsidR="007C461F" w:rsidRDefault="007C461F" w:rsidP="007C461F">
      <w:pPr>
        <w:rPr>
          <w:ins w:id="13783" w:author="Priyanshu Solon" w:date="2025-05-22T22:35:00Z"/>
        </w:rPr>
      </w:pPr>
      <w:ins w:id="13784" w:author="Priyanshu Solon" w:date="2025-05-22T22:35:00Z">
        <w:r>
          <w:t>&lt;body class="m-4"&gt;</w:t>
        </w:r>
      </w:ins>
    </w:p>
    <w:p w:rsidR="007C461F" w:rsidRDefault="007C461F" w:rsidP="007C461F">
      <w:pPr>
        <w:rPr>
          <w:ins w:id="13785" w:author="Priyanshu Solon" w:date="2025-05-22T22:35:00Z"/>
        </w:rPr>
      </w:pPr>
      <w:ins w:id="13786" w:author="Priyanshu Solon" w:date="2025-05-22T22:35:00Z">
        <w:r>
          <w:t xml:space="preserve">    &lt;h3&gt;Products Table&lt;/h3&gt;</w:t>
        </w:r>
      </w:ins>
    </w:p>
    <w:p w:rsidR="007C461F" w:rsidRDefault="007C461F" w:rsidP="007C461F">
      <w:pPr>
        <w:rPr>
          <w:ins w:id="13787" w:author="Priyanshu Solon" w:date="2025-05-22T22:35:00Z"/>
        </w:rPr>
      </w:pPr>
      <w:ins w:id="13788" w:author="Priyanshu Solon" w:date="2025-05-22T22:35:00Z">
        <w:r>
          <w:t xml:space="preserve">    &lt;div class="table-responsive"&gt;</w:t>
        </w:r>
      </w:ins>
    </w:p>
    <w:p w:rsidR="007C461F" w:rsidRDefault="007C461F" w:rsidP="007C461F">
      <w:pPr>
        <w:rPr>
          <w:ins w:id="13789" w:author="Priyanshu Solon" w:date="2025-05-22T22:35:00Z"/>
        </w:rPr>
      </w:pPr>
      <w:ins w:id="13790" w:author="Priyanshu Solon" w:date="2025-05-22T22:35:00Z">
        <w:r>
          <w:t xml:space="preserve">        &lt;table class="table table-hover table-striped table-bordered"&gt;</w:t>
        </w:r>
      </w:ins>
    </w:p>
    <w:p w:rsidR="007C461F" w:rsidRDefault="007C461F" w:rsidP="007C461F">
      <w:pPr>
        <w:rPr>
          <w:ins w:id="13791" w:author="Priyanshu Solon" w:date="2025-05-22T22:35:00Z"/>
        </w:rPr>
      </w:pPr>
      <w:ins w:id="13792" w:author="Priyanshu Solon" w:date="2025-05-22T22:35:00Z">
        <w:r>
          <w:t xml:space="preserve">            &lt;thead class="table-dark"&gt;</w:t>
        </w:r>
      </w:ins>
    </w:p>
    <w:p w:rsidR="007C461F" w:rsidRDefault="007C461F" w:rsidP="007C461F">
      <w:pPr>
        <w:rPr>
          <w:ins w:id="13793" w:author="Priyanshu Solon" w:date="2025-05-22T22:35:00Z"/>
        </w:rPr>
      </w:pPr>
      <w:ins w:id="13794" w:author="Priyanshu Solon" w:date="2025-05-22T22:35:00Z">
        <w:r>
          <w:t xml:space="preserve">                &lt;tr&gt;</w:t>
        </w:r>
      </w:ins>
    </w:p>
    <w:p w:rsidR="007C461F" w:rsidRDefault="007C461F" w:rsidP="007C461F">
      <w:pPr>
        <w:rPr>
          <w:ins w:id="13795" w:author="Priyanshu Solon" w:date="2025-05-22T22:35:00Z"/>
        </w:rPr>
      </w:pPr>
      <w:ins w:id="13796" w:author="Priyanshu Solon" w:date="2025-05-22T22:35:00Z">
        <w:r>
          <w:t xml:space="preserve">                    &lt;th&gt;Name&lt;/th&gt;</w:t>
        </w:r>
      </w:ins>
    </w:p>
    <w:p w:rsidR="007C461F" w:rsidRDefault="007C461F" w:rsidP="007C461F">
      <w:pPr>
        <w:rPr>
          <w:ins w:id="13797" w:author="Priyanshu Solon" w:date="2025-05-22T22:35:00Z"/>
        </w:rPr>
      </w:pPr>
      <w:ins w:id="13798" w:author="Priyanshu Solon" w:date="2025-05-22T22:35:00Z">
        <w:r>
          <w:t xml:space="preserve">                    &lt;th&gt;Price&lt;/th&gt;</w:t>
        </w:r>
      </w:ins>
    </w:p>
    <w:p w:rsidR="007C461F" w:rsidRDefault="007C461F" w:rsidP="007C461F">
      <w:pPr>
        <w:rPr>
          <w:ins w:id="13799" w:author="Priyanshu Solon" w:date="2025-05-22T22:35:00Z"/>
        </w:rPr>
      </w:pPr>
      <w:ins w:id="13800" w:author="Priyanshu Solon" w:date="2025-05-22T22:35:00Z">
        <w:r>
          <w:t xml:space="preserve">                    &lt;th&gt;Stock&lt;/th&gt;</w:t>
        </w:r>
      </w:ins>
    </w:p>
    <w:p w:rsidR="007C461F" w:rsidRDefault="007C461F" w:rsidP="007C461F">
      <w:pPr>
        <w:rPr>
          <w:ins w:id="13801" w:author="Priyanshu Solon" w:date="2025-05-22T22:35:00Z"/>
        </w:rPr>
      </w:pPr>
      <w:ins w:id="13802" w:author="Priyanshu Solon" w:date="2025-05-22T22:35:00Z">
        <w:r>
          <w:t xml:space="preserve">                    &lt;th&gt;Actions&lt;/th&gt;</w:t>
        </w:r>
      </w:ins>
    </w:p>
    <w:p w:rsidR="007C461F" w:rsidRDefault="007C461F" w:rsidP="007C461F">
      <w:pPr>
        <w:rPr>
          <w:ins w:id="13803" w:author="Priyanshu Solon" w:date="2025-05-22T22:35:00Z"/>
        </w:rPr>
      </w:pPr>
      <w:ins w:id="13804" w:author="Priyanshu Solon" w:date="2025-05-22T22:35:00Z">
        <w:r>
          <w:t xml:space="preserve">                   </w:t>
        </w:r>
      </w:ins>
    </w:p>
    <w:p w:rsidR="007C461F" w:rsidRDefault="007C461F" w:rsidP="007C461F">
      <w:pPr>
        <w:rPr>
          <w:ins w:id="13805" w:author="Priyanshu Solon" w:date="2025-05-22T22:35:00Z"/>
        </w:rPr>
      </w:pPr>
      <w:ins w:id="13806" w:author="Priyanshu Solon" w:date="2025-05-22T22:35:00Z">
        <w:r>
          <w:t xml:space="preserve">                &lt;/tr&gt;</w:t>
        </w:r>
      </w:ins>
    </w:p>
    <w:p w:rsidR="007C461F" w:rsidRDefault="007C461F" w:rsidP="007C461F">
      <w:pPr>
        <w:rPr>
          <w:ins w:id="13807" w:author="Priyanshu Solon" w:date="2025-05-22T22:35:00Z"/>
        </w:rPr>
      </w:pPr>
      <w:ins w:id="13808" w:author="Priyanshu Solon" w:date="2025-05-22T22:35:00Z">
        <w:r>
          <w:t xml:space="preserve">            &lt;/thead&gt;</w:t>
        </w:r>
      </w:ins>
    </w:p>
    <w:p w:rsidR="007C461F" w:rsidRDefault="007C461F" w:rsidP="007C461F">
      <w:pPr>
        <w:rPr>
          <w:ins w:id="13809" w:author="Priyanshu Solon" w:date="2025-05-22T22:35:00Z"/>
        </w:rPr>
      </w:pPr>
      <w:ins w:id="13810" w:author="Priyanshu Solon" w:date="2025-05-22T22:35:00Z">
        <w:r>
          <w:t xml:space="preserve">            &lt;tbody class="table-success"&gt;</w:t>
        </w:r>
      </w:ins>
    </w:p>
    <w:p w:rsidR="007C461F" w:rsidRDefault="007C461F" w:rsidP="007C461F">
      <w:pPr>
        <w:rPr>
          <w:ins w:id="13811" w:author="Priyanshu Solon" w:date="2025-05-22T22:35:00Z"/>
        </w:rPr>
      </w:pPr>
      <w:ins w:id="13812" w:author="Priyanshu Solon" w:date="2025-05-22T22:35:00Z">
        <w:r>
          <w:t xml:space="preserve">                &lt;tr&gt;</w:t>
        </w:r>
      </w:ins>
    </w:p>
    <w:p w:rsidR="007C461F" w:rsidRDefault="007C461F" w:rsidP="007C461F">
      <w:pPr>
        <w:rPr>
          <w:ins w:id="13813" w:author="Priyanshu Solon" w:date="2025-05-22T22:35:00Z"/>
        </w:rPr>
      </w:pPr>
      <w:ins w:id="13814" w:author="Priyanshu Solon" w:date="2025-05-22T22:35:00Z">
        <w:r>
          <w:t xml:space="preserve">                    &lt;td&gt;&amp;nbsp;&lt;/td&gt;</w:t>
        </w:r>
      </w:ins>
    </w:p>
    <w:p w:rsidR="007C461F" w:rsidRDefault="007C461F" w:rsidP="007C461F">
      <w:pPr>
        <w:rPr>
          <w:ins w:id="13815" w:author="Priyanshu Solon" w:date="2025-05-22T22:35:00Z"/>
        </w:rPr>
      </w:pPr>
      <w:ins w:id="13816" w:author="Priyanshu Solon" w:date="2025-05-22T22:35:00Z">
        <w:r>
          <w:t xml:space="preserve">                    &lt;td&gt;&amp;nbsp;&lt;/td&gt;</w:t>
        </w:r>
      </w:ins>
    </w:p>
    <w:p w:rsidR="007C461F" w:rsidRDefault="007C461F" w:rsidP="007C461F">
      <w:pPr>
        <w:rPr>
          <w:ins w:id="13817" w:author="Priyanshu Solon" w:date="2025-05-22T22:35:00Z"/>
        </w:rPr>
      </w:pPr>
      <w:ins w:id="13818" w:author="Priyanshu Solon" w:date="2025-05-22T22:35:00Z">
        <w:r>
          <w:t xml:space="preserve">                    &lt;td&gt;&amp;nbsp;&lt;/td&gt;</w:t>
        </w:r>
      </w:ins>
    </w:p>
    <w:p w:rsidR="007C461F" w:rsidRDefault="007C461F" w:rsidP="007C461F">
      <w:pPr>
        <w:rPr>
          <w:ins w:id="13819" w:author="Priyanshu Solon" w:date="2025-05-22T22:35:00Z"/>
        </w:rPr>
      </w:pPr>
      <w:ins w:id="13820" w:author="Priyanshu Solon" w:date="2025-05-22T22:35:00Z">
        <w:r>
          <w:t xml:space="preserve">                    &lt;td&gt;&amp;nbsp;&lt;/td&gt;</w:t>
        </w:r>
      </w:ins>
    </w:p>
    <w:p w:rsidR="007C461F" w:rsidRDefault="007C461F" w:rsidP="007C461F">
      <w:pPr>
        <w:rPr>
          <w:ins w:id="13821" w:author="Priyanshu Solon" w:date="2025-05-22T22:35:00Z"/>
        </w:rPr>
      </w:pPr>
      <w:ins w:id="13822" w:author="Priyanshu Solon" w:date="2025-05-22T22:35:00Z">
        <w:r>
          <w:lastRenderedPageBreak/>
          <w:t xml:space="preserve">                &lt;/tr&gt;</w:t>
        </w:r>
      </w:ins>
    </w:p>
    <w:p w:rsidR="007C461F" w:rsidRDefault="007C461F" w:rsidP="007C461F">
      <w:pPr>
        <w:rPr>
          <w:ins w:id="13823" w:author="Priyanshu Solon" w:date="2025-05-22T22:35:00Z"/>
        </w:rPr>
      </w:pPr>
      <w:ins w:id="13824" w:author="Priyanshu Solon" w:date="2025-05-22T22:35:00Z">
        <w:r>
          <w:t xml:space="preserve">                &lt;tr&gt;</w:t>
        </w:r>
      </w:ins>
    </w:p>
    <w:p w:rsidR="007C461F" w:rsidRDefault="007C461F" w:rsidP="007C461F">
      <w:pPr>
        <w:rPr>
          <w:ins w:id="13825" w:author="Priyanshu Solon" w:date="2025-05-22T22:35:00Z"/>
        </w:rPr>
      </w:pPr>
      <w:ins w:id="13826" w:author="Priyanshu Solon" w:date="2025-05-22T22:35:00Z">
        <w:r>
          <w:t xml:space="preserve">                    &lt;td&gt;&amp;nbsp;&lt;/td&gt;</w:t>
        </w:r>
      </w:ins>
    </w:p>
    <w:p w:rsidR="007C461F" w:rsidRDefault="007C461F" w:rsidP="007C461F">
      <w:pPr>
        <w:rPr>
          <w:ins w:id="13827" w:author="Priyanshu Solon" w:date="2025-05-22T22:35:00Z"/>
        </w:rPr>
      </w:pPr>
      <w:ins w:id="13828" w:author="Priyanshu Solon" w:date="2025-05-22T22:35:00Z">
        <w:r>
          <w:t xml:space="preserve">                    &lt;td&gt;&amp;nbsp;&lt;/td&gt;</w:t>
        </w:r>
      </w:ins>
    </w:p>
    <w:p w:rsidR="007C461F" w:rsidRDefault="007C461F" w:rsidP="007C461F">
      <w:pPr>
        <w:rPr>
          <w:ins w:id="13829" w:author="Priyanshu Solon" w:date="2025-05-22T22:35:00Z"/>
        </w:rPr>
      </w:pPr>
      <w:ins w:id="13830" w:author="Priyanshu Solon" w:date="2025-05-22T22:35:00Z">
        <w:r>
          <w:t xml:space="preserve">                    &lt;td&gt;&amp;nbsp;&lt;/td&gt;</w:t>
        </w:r>
      </w:ins>
    </w:p>
    <w:p w:rsidR="007C461F" w:rsidRDefault="007C461F" w:rsidP="007C461F">
      <w:pPr>
        <w:rPr>
          <w:ins w:id="13831" w:author="Priyanshu Solon" w:date="2025-05-22T22:35:00Z"/>
        </w:rPr>
      </w:pPr>
      <w:ins w:id="13832" w:author="Priyanshu Solon" w:date="2025-05-22T22:35:00Z">
        <w:r>
          <w:t xml:space="preserve">                    &lt;td&gt;&amp;nbsp;&lt;/td&gt;</w:t>
        </w:r>
      </w:ins>
    </w:p>
    <w:p w:rsidR="007C461F" w:rsidRDefault="007C461F" w:rsidP="007C461F">
      <w:pPr>
        <w:rPr>
          <w:ins w:id="13833" w:author="Priyanshu Solon" w:date="2025-05-22T22:35:00Z"/>
        </w:rPr>
      </w:pPr>
      <w:ins w:id="13834" w:author="Priyanshu Solon" w:date="2025-05-22T22:35:00Z">
        <w:r>
          <w:t xml:space="preserve">                &lt;/tr&gt;</w:t>
        </w:r>
      </w:ins>
    </w:p>
    <w:p w:rsidR="007C461F" w:rsidRDefault="007C461F" w:rsidP="007C461F">
      <w:pPr>
        <w:rPr>
          <w:ins w:id="13835" w:author="Priyanshu Solon" w:date="2025-05-22T22:35:00Z"/>
        </w:rPr>
      </w:pPr>
      <w:ins w:id="13836" w:author="Priyanshu Solon" w:date="2025-05-22T22:35:00Z">
        <w:r>
          <w:t xml:space="preserve">                &lt;tr&gt;</w:t>
        </w:r>
      </w:ins>
    </w:p>
    <w:p w:rsidR="007C461F" w:rsidRDefault="007C461F" w:rsidP="007C461F">
      <w:pPr>
        <w:rPr>
          <w:ins w:id="13837" w:author="Priyanshu Solon" w:date="2025-05-22T22:35:00Z"/>
        </w:rPr>
      </w:pPr>
      <w:ins w:id="13838" w:author="Priyanshu Solon" w:date="2025-05-22T22:35:00Z">
        <w:r>
          <w:t xml:space="preserve">                    &lt;td&gt;&amp;nbsp;&lt;/td&gt;</w:t>
        </w:r>
      </w:ins>
    </w:p>
    <w:p w:rsidR="007C461F" w:rsidRDefault="007C461F" w:rsidP="007C461F">
      <w:pPr>
        <w:rPr>
          <w:ins w:id="13839" w:author="Priyanshu Solon" w:date="2025-05-22T22:35:00Z"/>
        </w:rPr>
      </w:pPr>
      <w:ins w:id="13840" w:author="Priyanshu Solon" w:date="2025-05-22T22:35:00Z">
        <w:r>
          <w:t xml:space="preserve">                    &lt;td&gt;&amp;nbsp;&lt;/td&gt;</w:t>
        </w:r>
      </w:ins>
    </w:p>
    <w:p w:rsidR="007C461F" w:rsidRDefault="007C461F" w:rsidP="007C461F">
      <w:pPr>
        <w:rPr>
          <w:ins w:id="13841" w:author="Priyanshu Solon" w:date="2025-05-22T22:35:00Z"/>
        </w:rPr>
      </w:pPr>
      <w:ins w:id="13842" w:author="Priyanshu Solon" w:date="2025-05-22T22:35:00Z">
        <w:r>
          <w:t xml:space="preserve">                    &lt;td&gt;&amp;nbsp;&lt;/td&gt;</w:t>
        </w:r>
      </w:ins>
    </w:p>
    <w:p w:rsidR="007C461F" w:rsidRDefault="007C461F" w:rsidP="007C461F">
      <w:pPr>
        <w:rPr>
          <w:ins w:id="13843" w:author="Priyanshu Solon" w:date="2025-05-22T22:35:00Z"/>
        </w:rPr>
      </w:pPr>
      <w:ins w:id="13844" w:author="Priyanshu Solon" w:date="2025-05-22T22:35:00Z">
        <w:r>
          <w:t xml:space="preserve">                    &lt;td&gt;&amp;nbsp;&lt;/td&gt;</w:t>
        </w:r>
      </w:ins>
    </w:p>
    <w:p w:rsidR="007C461F" w:rsidRDefault="007C461F" w:rsidP="007C461F">
      <w:pPr>
        <w:rPr>
          <w:ins w:id="13845" w:author="Priyanshu Solon" w:date="2025-05-22T22:35:00Z"/>
        </w:rPr>
      </w:pPr>
      <w:ins w:id="13846" w:author="Priyanshu Solon" w:date="2025-05-22T22:35:00Z">
        <w:r>
          <w:t xml:space="preserve">                &lt;/tr&gt;</w:t>
        </w:r>
      </w:ins>
    </w:p>
    <w:p w:rsidR="007C461F" w:rsidRDefault="007C461F" w:rsidP="007C461F">
      <w:pPr>
        <w:rPr>
          <w:ins w:id="13847" w:author="Priyanshu Solon" w:date="2025-05-22T22:35:00Z"/>
        </w:rPr>
      </w:pPr>
      <w:ins w:id="13848" w:author="Priyanshu Solon" w:date="2025-05-22T22:35:00Z">
        <w:r>
          <w:t xml:space="preserve">                &lt;tr&gt;</w:t>
        </w:r>
      </w:ins>
    </w:p>
    <w:p w:rsidR="007C461F" w:rsidRDefault="007C461F" w:rsidP="007C461F">
      <w:pPr>
        <w:rPr>
          <w:ins w:id="13849" w:author="Priyanshu Solon" w:date="2025-05-22T22:35:00Z"/>
        </w:rPr>
      </w:pPr>
      <w:ins w:id="13850" w:author="Priyanshu Solon" w:date="2025-05-22T22:35:00Z">
        <w:r>
          <w:t xml:space="preserve">                    &lt;td&gt;&amp;nbsp;&lt;/td&gt;</w:t>
        </w:r>
      </w:ins>
    </w:p>
    <w:p w:rsidR="007C461F" w:rsidRDefault="007C461F" w:rsidP="007C461F">
      <w:pPr>
        <w:rPr>
          <w:ins w:id="13851" w:author="Priyanshu Solon" w:date="2025-05-22T22:35:00Z"/>
        </w:rPr>
      </w:pPr>
      <w:ins w:id="13852" w:author="Priyanshu Solon" w:date="2025-05-22T22:35:00Z">
        <w:r>
          <w:t xml:space="preserve">                    &lt;td&gt;&amp;nbsp;&lt;/td&gt;</w:t>
        </w:r>
      </w:ins>
    </w:p>
    <w:p w:rsidR="007C461F" w:rsidRDefault="007C461F" w:rsidP="007C461F">
      <w:pPr>
        <w:rPr>
          <w:ins w:id="13853" w:author="Priyanshu Solon" w:date="2025-05-22T22:35:00Z"/>
        </w:rPr>
      </w:pPr>
      <w:ins w:id="13854" w:author="Priyanshu Solon" w:date="2025-05-22T22:35:00Z">
        <w:r>
          <w:t xml:space="preserve">                    &lt;td&gt;&amp;nbsp;&lt;/td&gt;</w:t>
        </w:r>
      </w:ins>
    </w:p>
    <w:p w:rsidR="007C461F" w:rsidRDefault="007C461F" w:rsidP="007C461F">
      <w:pPr>
        <w:rPr>
          <w:ins w:id="13855" w:author="Priyanshu Solon" w:date="2025-05-22T22:35:00Z"/>
        </w:rPr>
      </w:pPr>
      <w:ins w:id="13856" w:author="Priyanshu Solon" w:date="2025-05-22T22:35:00Z">
        <w:r>
          <w:t xml:space="preserve">                    &lt;td&gt;&amp;nbsp;&lt;/td&gt;</w:t>
        </w:r>
      </w:ins>
    </w:p>
    <w:p w:rsidR="007C461F" w:rsidRDefault="007C461F" w:rsidP="007C461F">
      <w:pPr>
        <w:rPr>
          <w:ins w:id="13857" w:author="Priyanshu Solon" w:date="2025-05-22T22:35:00Z"/>
        </w:rPr>
      </w:pPr>
      <w:ins w:id="13858" w:author="Priyanshu Solon" w:date="2025-05-22T22:35:00Z">
        <w:r>
          <w:t xml:space="preserve">                &lt;/tr&gt;</w:t>
        </w:r>
      </w:ins>
    </w:p>
    <w:p w:rsidR="007C461F" w:rsidRDefault="007C461F" w:rsidP="007C461F">
      <w:pPr>
        <w:rPr>
          <w:ins w:id="13859" w:author="Priyanshu Solon" w:date="2025-05-22T22:35:00Z"/>
        </w:rPr>
      </w:pPr>
      <w:ins w:id="13860" w:author="Priyanshu Solon" w:date="2025-05-22T22:35:00Z">
        <w:r>
          <w:t xml:space="preserve">                &lt;tr&gt;</w:t>
        </w:r>
      </w:ins>
    </w:p>
    <w:p w:rsidR="007C461F" w:rsidRDefault="007C461F" w:rsidP="007C461F">
      <w:pPr>
        <w:rPr>
          <w:ins w:id="13861" w:author="Priyanshu Solon" w:date="2025-05-22T22:35:00Z"/>
        </w:rPr>
      </w:pPr>
      <w:ins w:id="13862" w:author="Priyanshu Solon" w:date="2025-05-22T22:35:00Z">
        <w:r>
          <w:t xml:space="preserve">                    &lt;td&gt;&amp;nbsp;&lt;/td&gt;</w:t>
        </w:r>
      </w:ins>
    </w:p>
    <w:p w:rsidR="007C461F" w:rsidRDefault="007C461F" w:rsidP="007C461F">
      <w:pPr>
        <w:rPr>
          <w:ins w:id="13863" w:author="Priyanshu Solon" w:date="2025-05-22T22:35:00Z"/>
        </w:rPr>
      </w:pPr>
      <w:ins w:id="13864" w:author="Priyanshu Solon" w:date="2025-05-22T22:35:00Z">
        <w:r>
          <w:t xml:space="preserve">                    &lt;td&gt;&amp;nbsp;&lt;/td&gt;</w:t>
        </w:r>
      </w:ins>
    </w:p>
    <w:p w:rsidR="007C461F" w:rsidRDefault="007C461F" w:rsidP="007C461F">
      <w:pPr>
        <w:rPr>
          <w:ins w:id="13865" w:author="Priyanshu Solon" w:date="2025-05-22T22:35:00Z"/>
        </w:rPr>
      </w:pPr>
      <w:ins w:id="13866" w:author="Priyanshu Solon" w:date="2025-05-22T22:35:00Z">
        <w:r>
          <w:t xml:space="preserve">                    &lt;td&gt;&amp;nbsp;&lt;/td&gt;</w:t>
        </w:r>
      </w:ins>
    </w:p>
    <w:p w:rsidR="007C461F" w:rsidRDefault="007C461F" w:rsidP="007C461F">
      <w:pPr>
        <w:rPr>
          <w:ins w:id="13867" w:author="Priyanshu Solon" w:date="2025-05-22T22:35:00Z"/>
        </w:rPr>
      </w:pPr>
      <w:ins w:id="13868" w:author="Priyanshu Solon" w:date="2025-05-22T22:35:00Z">
        <w:r>
          <w:t xml:space="preserve">                    &lt;td&gt;&amp;nbsp;&lt;/td&gt;</w:t>
        </w:r>
      </w:ins>
    </w:p>
    <w:p w:rsidR="007C461F" w:rsidRDefault="007C461F" w:rsidP="007C461F">
      <w:pPr>
        <w:rPr>
          <w:ins w:id="13869" w:author="Priyanshu Solon" w:date="2025-05-22T22:35:00Z"/>
        </w:rPr>
      </w:pPr>
      <w:ins w:id="13870" w:author="Priyanshu Solon" w:date="2025-05-22T22:35:00Z">
        <w:r>
          <w:t xml:space="preserve">                &lt;/tr&gt;</w:t>
        </w:r>
      </w:ins>
    </w:p>
    <w:p w:rsidR="007C461F" w:rsidRDefault="007C461F" w:rsidP="007C461F">
      <w:pPr>
        <w:rPr>
          <w:ins w:id="13871" w:author="Priyanshu Solon" w:date="2025-05-22T22:35:00Z"/>
        </w:rPr>
      </w:pPr>
      <w:ins w:id="13872" w:author="Priyanshu Solon" w:date="2025-05-22T22:35:00Z">
        <w:r>
          <w:t xml:space="preserve">                &lt;tr&gt;</w:t>
        </w:r>
      </w:ins>
    </w:p>
    <w:p w:rsidR="007C461F" w:rsidRDefault="007C461F" w:rsidP="007C461F">
      <w:pPr>
        <w:rPr>
          <w:ins w:id="13873" w:author="Priyanshu Solon" w:date="2025-05-22T22:35:00Z"/>
        </w:rPr>
      </w:pPr>
      <w:ins w:id="13874" w:author="Priyanshu Solon" w:date="2025-05-22T22:35:00Z">
        <w:r>
          <w:t xml:space="preserve">                    &lt;td&gt;&amp;nbsp;&lt;/td&gt;</w:t>
        </w:r>
      </w:ins>
    </w:p>
    <w:p w:rsidR="007C461F" w:rsidRDefault="007C461F" w:rsidP="007C461F">
      <w:pPr>
        <w:rPr>
          <w:ins w:id="13875" w:author="Priyanshu Solon" w:date="2025-05-22T22:35:00Z"/>
        </w:rPr>
      </w:pPr>
      <w:ins w:id="13876" w:author="Priyanshu Solon" w:date="2025-05-22T22:35:00Z">
        <w:r>
          <w:t xml:space="preserve">                    &lt;td&gt;&amp;nbsp;&lt;/td&gt;</w:t>
        </w:r>
      </w:ins>
    </w:p>
    <w:p w:rsidR="007C461F" w:rsidRDefault="007C461F" w:rsidP="007C461F">
      <w:pPr>
        <w:rPr>
          <w:ins w:id="13877" w:author="Priyanshu Solon" w:date="2025-05-22T22:35:00Z"/>
        </w:rPr>
      </w:pPr>
      <w:ins w:id="13878" w:author="Priyanshu Solon" w:date="2025-05-22T22:35:00Z">
        <w:r>
          <w:t xml:space="preserve">                    &lt;td&gt;&amp;nbsp;&lt;/td&gt;</w:t>
        </w:r>
      </w:ins>
    </w:p>
    <w:p w:rsidR="007C461F" w:rsidRDefault="007C461F" w:rsidP="007C461F">
      <w:pPr>
        <w:rPr>
          <w:ins w:id="13879" w:author="Priyanshu Solon" w:date="2025-05-22T22:35:00Z"/>
        </w:rPr>
      </w:pPr>
      <w:ins w:id="13880" w:author="Priyanshu Solon" w:date="2025-05-22T22:35:00Z">
        <w:r>
          <w:lastRenderedPageBreak/>
          <w:t xml:space="preserve">                    &lt;td&gt;&amp;nbsp;&lt;/td&gt;</w:t>
        </w:r>
      </w:ins>
    </w:p>
    <w:p w:rsidR="007C461F" w:rsidRDefault="007C461F" w:rsidP="007C461F">
      <w:pPr>
        <w:rPr>
          <w:ins w:id="13881" w:author="Priyanshu Solon" w:date="2025-05-22T22:35:00Z"/>
        </w:rPr>
      </w:pPr>
      <w:ins w:id="13882" w:author="Priyanshu Solon" w:date="2025-05-22T22:35:00Z">
        <w:r>
          <w:t xml:space="preserve">                &lt;/tr&gt;</w:t>
        </w:r>
      </w:ins>
    </w:p>
    <w:p w:rsidR="007C461F" w:rsidRDefault="007C461F" w:rsidP="007C461F">
      <w:pPr>
        <w:rPr>
          <w:ins w:id="13883" w:author="Priyanshu Solon" w:date="2025-05-22T22:35:00Z"/>
        </w:rPr>
      </w:pPr>
      <w:ins w:id="13884" w:author="Priyanshu Solon" w:date="2025-05-22T22:35:00Z">
        <w:r>
          <w:t xml:space="preserve">            &lt;/tbody&gt;</w:t>
        </w:r>
      </w:ins>
    </w:p>
    <w:p w:rsidR="007C461F" w:rsidRDefault="007C461F" w:rsidP="007C461F">
      <w:pPr>
        <w:rPr>
          <w:ins w:id="13885" w:author="Priyanshu Solon" w:date="2025-05-22T22:35:00Z"/>
        </w:rPr>
      </w:pPr>
      <w:ins w:id="13886" w:author="Priyanshu Solon" w:date="2025-05-22T22:35:00Z">
        <w:r>
          <w:t xml:space="preserve">            &lt;tfoot&gt;</w:t>
        </w:r>
      </w:ins>
    </w:p>
    <w:p w:rsidR="007C461F" w:rsidRDefault="007C461F" w:rsidP="007C461F">
      <w:pPr>
        <w:rPr>
          <w:ins w:id="13887" w:author="Priyanshu Solon" w:date="2025-05-22T22:35:00Z"/>
        </w:rPr>
      </w:pPr>
      <w:ins w:id="13888" w:author="Priyanshu Solon" w:date="2025-05-22T22:35:00Z">
        <w:r>
          <w:t xml:space="preserve">                &lt;tr&gt;</w:t>
        </w:r>
      </w:ins>
    </w:p>
    <w:p w:rsidR="007C461F" w:rsidRDefault="007C461F" w:rsidP="007C461F">
      <w:pPr>
        <w:rPr>
          <w:ins w:id="13889" w:author="Priyanshu Solon" w:date="2025-05-22T22:35:00Z"/>
        </w:rPr>
      </w:pPr>
      <w:ins w:id="13890" w:author="Priyanshu Solon" w:date="2025-05-22T22:35:00Z">
        <w:r>
          <w:t xml:space="preserve">                    &lt;td colspan="4"&gt;</w:t>
        </w:r>
      </w:ins>
    </w:p>
    <w:p w:rsidR="007C461F" w:rsidRDefault="007C461F" w:rsidP="007C461F">
      <w:pPr>
        <w:rPr>
          <w:ins w:id="13891" w:author="Priyanshu Solon" w:date="2025-05-22T22:35:00Z"/>
        </w:rPr>
      </w:pPr>
      <w:ins w:id="13892" w:author="Priyanshu Solon" w:date="2025-05-22T22:35:00Z">
        <w:r>
          <w:t xml:space="preserve">                        &lt;ul class="pagination pagination-lg"&gt;</w:t>
        </w:r>
      </w:ins>
    </w:p>
    <w:p w:rsidR="007C461F" w:rsidRDefault="007C461F" w:rsidP="007C461F">
      <w:pPr>
        <w:rPr>
          <w:ins w:id="13893" w:author="Priyanshu Solon" w:date="2025-05-22T22:35:00Z"/>
        </w:rPr>
      </w:pPr>
      <w:ins w:id="13894" w:author="Priyanshu Solon" w:date="2025-05-22T22:35:00Z">
        <w:r>
          <w:t xml:space="preserve">                            &lt;li class="page-item"&gt;&lt;a class="page-link"&gt;&lt;span class="page-item-text"&gt;&amp;laquo;&lt;/span&gt;&lt;/a&gt;&lt;/li&gt;</w:t>
        </w:r>
      </w:ins>
    </w:p>
    <w:p w:rsidR="007C461F" w:rsidRDefault="007C461F" w:rsidP="007C461F">
      <w:pPr>
        <w:rPr>
          <w:ins w:id="13895" w:author="Priyanshu Solon" w:date="2025-05-22T22:35:00Z"/>
        </w:rPr>
      </w:pPr>
      <w:ins w:id="13896" w:author="Priyanshu Solon" w:date="2025-05-22T22:35:00Z">
        <w:r>
          <w:t xml:space="preserve">                            &lt;li class="page-item"&gt;&lt;a class="page-link"&gt;&lt;span class="page-item-text"&gt;1&lt;/span&gt;&lt;/a&gt;&lt;/li&gt;</w:t>
        </w:r>
      </w:ins>
    </w:p>
    <w:p w:rsidR="007C461F" w:rsidRDefault="007C461F" w:rsidP="007C461F">
      <w:pPr>
        <w:rPr>
          <w:ins w:id="13897" w:author="Priyanshu Solon" w:date="2025-05-22T22:35:00Z"/>
        </w:rPr>
      </w:pPr>
      <w:ins w:id="13898" w:author="Priyanshu Solon" w:date="2025-05-22T22:35:00Z">
        <w:r>
          <w:t xml:space="preserve">                            &lt;li class="page-item"&gt;&lt;a class="page-link"&gt;&lt;span class="page-item-text"&gt;2&lt;/span&gt;&lt;/a&gt;&lt;/li&gt;</w:t>
        </w:r>
      </w:ins>
    </w:p>
    <w:p w:rsidR="007C461F" w:rsidRDefault="007C461F" w:rsidP="007C461F">
      <w:pPr>
        <w:rPr>
          <w:ins w:id="13899" w:author="Priyanshu Solon" w:date="2025-05-22T22:35:00Z"/>
        </w:rPr>
      </w:pPr>
      <w:ins w:id="13900" w:author="Priyanshu Solon" w:date="2025-05-22T22:35:00Z">
        <w:r>
          <w:t xml:space="preserve">                            &lt;li class="page-item active"&gt;&lt;a class="page-link"&gt;&lt;span class="page-item-text"&gt;3&lt;/span&gt;&lt;/a&gt;&lt;/li&gt;</w:t>
        </w:r>
      </w:ins>
    </w:p>
    <w:p w:rsidR="007C461F" w:rsidRDefault="007C461F" w:rsidP="007C461F">
      <w:pPr>
        <w:rPr>
          <w:ins w:id="13901" w:author="Priyanshu Solon" w:date="2025-05-22T22:35:00Z"/>
        </w:rPr>
      </w:pPr>
      <w:ins w:id="13902" w:author="Priyanshu Solon" w:date="2025-05-22T22:35:00Z">
        <w:r>
          <w:t xml:space="preserve">                            &lt;li class="page-item"&gt;&lt;a class="page-link"&gt;&lt;span class="page-item-text"&gt;4&lt;/span&gt;&lt;/a&gt;&lt;/li&gt;</w:t>
        </w:r>
      </w:ins>
    </w:p>
    <w:p w:rsidR="007C461F" w:rsidRDefault="007C461F" w:rsidP="007C461F">
      <w:pPr>
        <w:rPr>
          <w:ins w:id="13903" w:author="Priyanshu Solon" w:date="2025-05-22T22:35:00Z"/>
        </w:rPr>
      </w:pPr>
      <w:ins w:id="13904" w:author="Priyanshu Solon" w:date="2025-05-22T22:35:00Z">
        <w:r>
          <w:t xml:space="preserve">                            &lt;li class="page-item disabled"&gt;&lt;a class="page-link"&gt;&lt;span class="page-item-text"&gt;5&lt;/span&gt;&lt;/a&gt;&lt;/li&gt;</w:t>
        </w:r>
      </w:ins>
    </w:p>
    <w:p w:rsidR="007C461F" w:rsidRDefault="007C461F" w:rsidP="007C461F">
      <w:pPr>
        <w:rPr>
          <w:ins w:id="13905" w:author="Priyanshu Solon" w:date="2025-05-22T22:35:00Z"/>
        </w:rPr>
      </w:pPr>
      <w:ins w:id="13906" w:author="Priyanshu Solon" w:date="2025-05-22T22:35:00Z">
        <w:r>
          <w:t xml:space="preserve">                            &lt;li class="page-item"&gt;&lt;a class="page-link"&gt;&lt;span class="page-item-text"&gt;&amp;raquo;&lt;/span&gt;&lt;/a&gt;&lt;/li&gt;</w:t>
        </w:r>
      </w:ins>
    </w:p>
    <w:p w:rsidR="007C461F" w:rsidRDefault="007C461F" w:rsidP="007C461F">
      <w:pPr>
        <w:rPr>
          <w:ins w:id="13907" w:author="Priyanshu Solon" w:date="2025-05-22T22:35:00Z"/>
        </w:rPr>
      </w:pPr>
      <w:ins w:id="13908" w:author="Priyanshu Solon" w:date="2025-05-22T22:35:00Z">
        <w:r>
          <w:t xml:space="preserve">                        &lt;/ul&gt;</w:t>
        </w:r>
      </w:ins>
    </w:p>
    <w:p w:rsidR="007C461F" w:rsidRDefault="007C461F" w:rsidP="007C461F">
      <w:pPr>
        <w:rPr>
          <w:ins w:id="13909" w:author="Priyanshu Solon" w:date="2025-05-22T22:35:00Z"/>
        </w:rPr>
      </w:pPr>
      <w:ins w:id="13910" w:author="Priyanshu Solon" w:date="2025-05-22T22:35:00Z">
        <w:r>
          <w:t xml:space="preserve">                    &lt;/td&gt;</w:t>
        </w:r>
      </w:ins>
    </w:p>
    <w:p w:rsidR="007C461F" w:rsidRDefault="007C461F" w:rsidP="007C461F">
      <w:pPr>
        <w:rPr>
          <w:ins w:id="13911" w:author="Priyanshu Solon" w:date="2025-05-22T22:35:00Z"/>
        </w:rPr>
      </w:pPr>
      <w:ins w:id="13912" w:author="Priyanshu Solon" w:date="2025-05-22T22:35:00Z">
        <w:r>
          <w:t xml:space="preserve">                &lt;/tr&gt;</w:t>
        </w:r>
      </w:ins>
    </w:p>
    <w:p w:rsidR="007C461F" w:rsidRDefault="007C461F" w:rsidP="007C461F">
      <w:pPr>
        <w:rPr>
          <w:ins w:id="13913" w:author="Priyanshu Solon" w:date="2025-05-22T22:35:00Z"/>
        </w:rPr>
      </w:pPr>
      <w:ins w:id="13914" w:author="Priyanshu Solon" w:date="2025-05-22T22:35:00Z">
        <w:r>
          <w:t xml:space="preserve">            &lt;/tfoot&gt;</w:t>
        </w:r>
      </w:ins>
    </w:p>
    <w:p w:rsidR="007C461F" w:rsidRDefault="007C461F" w:rsidP="007C461F">
      <w:pPr>
        <w:rPr>
          <w:ins w:id="13915" w:author="Priyanshu Solon" w:date="2025-05-22T22:35:00Z"/>
        </w:rPr>
      </w:pPr>
      <w:ins w:id="13916" w:author="Priyanshu Solon" w:date="2025-05-22T22:35:00Z">
        <w:r>
          <w:t xml:space="preserve">        &lt;/table&gt;</w:t>
        </w:r>
      </w:ins>
    </w:p>
    <w:p w:rsidR="007C461F" w:rsidRDefault="007C461F" w:rsidP="007C461F">
      <w:pPr>
        <w:rPr>
          <w:ins w:id="13917" w:author="Priyanshu Solon" w:date="2025-05-22T22:35:00Z"/>
        </w:rPr>
      </w:pPr>
      <w:ins w:id="13918" w:author="Priyanshu Solon" w:date="2025-05-22T22:35:00Z">
        <w:r>
          <w:t xml:space="preserve">    &lt;/div&gt;</w:t>
        </w:r>
      </w:ins>
    </w:p>
    <w:p w:rsidR="007C461F" w:rsidRDefault="007C461F" w:rsidP="007C461F">
      <w:pPr>
        <w:rPr>
          <w:ins w:id="13919" w:author="Priyanshu Solon" w:date="2025-05-22T22:35:00Z"/>
        </w:rPr>
      </w:pPr>
      <w:ins w:id="13920" w:author="Priyanshu Solon" w:date="2025-05-22T22:35:00Z">
        <w:r>
          <w:t>&lt;/body&gt;</w:t>
        </w:r>
      </w:ins>
    </w:p>
    <w:p w:rsidR="007C461F" w:rsidRDefault="007C461F" w:rsidP="007C461F">
      <w:pPr>
        <w:rPr>
          <w:ins w:id="13921" w:author="Priyanshu Solon" w:date="2025-05-22T22:35:00Z"/>
        </w:rPr>
      </w:pPr>
      <w:ins w:id="13922" w:author="Priyanshu Solon" w:date="2025-05-22T22:35:00Z">
        <w:r>
          <w:t>&lt;/html&gt;</w:t>
        </w:r>
      </w:ins>
    </w:p>
    <w:p w:rsidR="007C461F" w:rsidRDefault="007C461F" w:rsidP="007C461F">
      <w:pPr>
        <w:rPr>
          <w:ins w:id="13923" w:author="Priyanshu Solon" w:date="2025-05-22T22:35:00Z"/>
        </w:rPr>
      </w:pPr>
    </w:p>
    <w:p w:rsidR="007C461F" w:rsidRPr="001C4B4A" w:rsidRDefault="007C461F" w:rsidP="007C461F">
      <w:pPr>
        <w:rPr>
          <w:ins w:id="13924" w:author="Priyanshu Solon" w:date="2025-05-22T22:35:00Z"/>
          <w:b/>
          <w:bCs/>
          <w:rPrChange w:id="13925" w:author="Priyanshu Solon" w:date="2025-05-22T23:15:00Z">
            <w:rPr>
              <w:ins w:id="13926" w:author="Priyanshu Solon" w:date="2025-05-22T22:35:00Z"/>
            </w:rPr>
          </w:rPrChange>
        </w:rPr>
      </w:pPr>
      <w:ins w:id="13927" w:author="Priyanshu Solon" w:date="2025-05-22T22:35:00Z">
        <w:r w:rsidRPr="001C4B4A">
          <w:rPr>
            <w:b/>
            <w:bCs/>
            <w:rPrChange w:id="13928" w:author="Priyanshu Solon" w:date="2025-05-22T23:15:00Z">
              <w:rPr/>
            </w:rPrChange>
          </w:rPr>
          <w:t>Bootstrap Progress Bar</w:t>
        </w:r>
      </w:ins>
    </w:p>
    <w:p w:rsidR="007C461F" w:rsidRDefault="007C461F" w:rsidP="007C461F">
      <w:pPr>
        <w:rPr>
          <w:ins w:id="13929" w:author="Priyanshu Solon" w:date="2025-05-22T22:35:00Z"/>
        </w:rPr>
      </w:pPr>
    </w:p>
    <w:p w:rsidR="007C461F" w:rsidRDefault="007C461F" w:rsidP="007C461F">
      <w:pPr>
        <w:rPr>
          <w:ins w:id="13930" w:author="Priyanshu Solon" w:date="2025-05-22T22:35:00Z"/>
        </w:rPr>
      </w:pPr>
      <w:ins w:id="13931" w:author="Priyanshu Solon" w:date="2025-05-22T22:35:00Z">
        <w:r>
          <w:t xml:space="preserve">    .progress-bar</w:t>
        </w:r>
      </w:ins>
    </w:p>
    <w:p w:rsidR="007C461F" w:rsidRDefault="007C461F" w:rsidP="007C461F">
      <w:pPr>
        <w:rPr>
          <w:ins w:id="13932" w:author="Priyanshu Solon" w:date="2025-05-22T22:35:00Z"/>
        </w:rPr>
      </w:pPr>
      <w:ins w:id="13933" w:author="Priyanshu Solon" w:date="2025-05-22T22:35:00Z">
        <w:r>
          <w:t xml:space="preserve">    .progress</w:t>
        </w:r>
      </w:ins>
    </w:p>
    <w:p w:rsidR="007C461F" w:rsidRDefault="007C461F" w:rsidP="007C461F">
      <w:pPr>
        <w:rPr>
          <w:ins w:id="13934" w:author="Priyanshu Solon" w:date="2025-05-22T22:35:00Z"/>
        </w:rPr>
      </w:pPr>
      <w:ins w:id="13935" w:author="Priyanshu Solon" w:date="2025-05-22T22:35:00Z">
        <w:r>
          <w:t xml:space="preserve">    .progress-bar-animated</w:t>
        </w:r>
      </w:ins>
    </w:p>
    <w:p w:rsidR="007C461F" w:rsidRDefault="007C461F" w:rsidP="007C461F">
      <w:pPr>
        <w:rPr>
          <w:ins w:id="13936" w:author="Priyanshu Solon" w:date="2025-05-22T22:35:00Z"/>
        </w:rPr>
      </w:pPr>
      <w:ins w:id="13937" w:author="Priyanshu Solon" w:date="2025-05-22T22:35:00Z">
        <w:r>
          <w:t xml:space="preserve">    .progress-bar-striped</w:t>
        </w:r>
      </w:ins>
    </w:p>
    <w:p w:rsidR="007C461F" w:rsidRDefault="007C461F" w:rsidP="007C461F">
      <w:pPr>
        <w:rPr>
          <w:ins w:id="13938" w:author="Priyanshu Solon" w:date="2025-05-22T22:35:00Z"/>
        </w:rPr>
      </w:pPr>
      <w:ins w:id="13939" w:author="Priyanshu Solon" w:date="2025-05-22T22:35:00Z">
        <w:r>
          <w:t xml:space="preserve">   </w:t>
        </w:r>
      </w:ins>
    </w:p>
    <w:p w:rsidR="007C461F" w:rsidRDefault="007C461F" w:rsidP="007C461F">
      <w:pPr>
        <w:rPr>
          <w:ins w:id="13940" w:author="Priyanshu Solon" w:date="2025-05-22T22:35:00Z"/>
        </w:rPr>
      </w:pPr>
      <w:ins w:id="13941" w:author="Priyanshu Solon" w:date="2025-05-22T22:35:00Z">
        <w:r>
          <w:t>Note: Progress bar value is shown by using style set with "width" in %.</w:t>
        </w:r>
      </w:ins>
    </w:p>
    <w:p w:rsidR="007C461F" w:rsidRDefault="007C461F" w:rsidP="007C461F">
      <w:pPr>
        <w:rPr>
          <w:ins w:id="13942" w:author="Priyanshu Solon" w:date="2025-05-22T22:35:00Z"/>
        </w:rPr>
      </w:pPr>
    </w:p>
    <w:p w:rsidR="007C461F" w:rsidRDefault="007C461F" w:rsidP="007C461F">
      <w:pPr>
        <w:rPr>
          <w:ins w:id="13943" w:author="Priyanshu Solon" w:date="2025-05-22T22:35:00Z"/>
        </w:rPr>
      </w:pPr>
      <w:ins w:id="13944" w:author="Priyanshu Solon" w:date="2025-05-22T22:35:00Z">
        <w:r>
          <w:t>Syntax:</w:t>
        </w:r>
      </w:ins>
    </w:p>
    <w:p w:rsidR="007C461F" w:rsidRDefault="007C461F" w:rsidP="007C461F">
      <w:pPr>
        <w:rPr>
          <w:ins w:id="13945" w:author="Priyanshu Solon" w:date="2025-05-22T22:35:00Z"/>
        </w:rPr>
      </w:pPr>
      <w:ins w:id="13946" w:author="Priyanshu Solon" w:date="2025-05-22T22:35:00Z">
        <w:r>
          <w:t xml:space="preserve">    &lt;div class="progress"&gt;</w:t>
        </w:r>
      </w:ins>
    </w:p>
    <w:p w:rsidR="007C461F" w:rsidRDefault="007C461F" w:rsidP="007C461F">
      <w:pPr>
        <w:rPr>
          <w:ins w:id="13947" w:author="Priyanshu Solon" w:date="2025-05-22T22:35:00Z"/>
        </w:rPr>
      </w:pPr>
      <w:ins w:id="13948" w:author="Priyanshu Solon" w:date="2025-05-22T22:35:00Z">
        <w:r>
          <w:t xml:space="preserve">       &lt;div class="progress-bar" style="width:30%"&gt;</w:t>
        </w:r>
      </w:ins>
    </w:p>
    <w:p w:rsidR="007C461F" w:rsidRDefault="007C461F" w:rsidP="007C461F">
      <w:pPr>
        <w:rPr>
          <w:ins w:id="13949" w:author="Priyanshu Solon" w:date="2025-05-22T22:35:00Z"/>
        </w:rPr>
      </w:pPr>
      <w:ins w:id="13950" w:author="Priyanshu Solon" w:date="2025-05-22T22:35:00Z">
        <w:r>
          <w:t xml:space="preserve">       &lt;/div&gt;</w:t>
        </w:r>
      </w:ins>
    </w:p>
    <w:p w:rsidR="007C461F" w:rsidRDefault="007C461F" w:rsidP="007C461F">
      <w:pPr>
        <w:rPr>
          <w:ins w:id="13951" w:author="Priyanshu Solon" w:date="2025-05-22T22:35:00Z"/>
        </w:rPr>
      </w:pPr>
      <w:ins w:id="13952" w:author="Priyanshu Solon" w:date="2025-05-22T22:35:00Z">
        <w:r>
          <w:t xml:space="preserve">    &lt;/div&gt;</w:t>
        </w:r>
      </w:ins>
    </w:p>
    <w:p w:rsidR="007C461F" w:rsidRDefault="007C461F" w:rsidP="007C461F">
      <w:pPr>
        <w:rPr>
          <w:ins w:id="13953" w:author="Priyanshu Solon" w:date="2025-05-22T22:35:00Z"/>
        </w:rPr>
      </w:pPr>
    </w:p>
    <w:p w:rsidR="007C461F" w:rsidRPr="00CA3CF4" w:rsidRDefault="007C461F" w:rsidP="007C461F">
      <w:pPr>
        <w:rPr>
          <w:ins w:id="13954" w:author="Priyanshu Solon" w:date="2025-05-22T22:35:00Z"/>
          <w:b/>
          <w:bCs/>
          <w:rPrChange w:id="13955" w:author="Priyanshu Solon" w:date="2025-05-22T23:15:00Z">
            <w:rPr>
              <w:ins w:id="13956" w:author="Priyanshu Solon" w:date="2025-05-22T22:35:00Z"/>
            </w:rPr>
          </w:rPrChange>
        </w:rPr>
      </w:pPr>
      <w:ins w:id="13957" w:author="Priyanshu Solon" w:date="2025-05-22T22:35:00Z">
        <w:r w:rsidRPr="00CA3CF4">
          <w:rPr>
            <w:b/>
            <w:bCs/>
            <w:rPrChange w:id="13958" w:author="Priyanshu Solon" w:date="2025-05-22T23:15:00Z">
              <w:rPr/>
            </w:rPrChange>
          </w:rPr>
          <w:t>Bootstrap Spinners</w:t>
        </w:r>
      </w:ins>
    </w:p>
    <w:p w:rsidR="007C461F" w:rsidRDefault="007C461F" w:rsidP="007C461F">
      <w:pPr>
        <w:rPr>
          <w:ins w:id="13959" w:author="Priyanshu Solon" w:date="2025-05-22T22:35:00Z"/>
        </w:rPr>
      </w:pPr>
    </w:p>
    <w:p w:rsidR="007C461F" w:rsidRDefault="007C461F" w:rsidP="007C461F">
      <w:pPr>
        <w:rPr>
          <w:ins w:id="13960" w:author="Priyanshu Solon" w:date="2025-05-22T22:35:00Z"/>
        </w:rPr>
      </w:pPr>
      <w:ins w:id="13961" w:author="Priyanshu Solon" w:date="2025-05-22T22:35:00Z">
        <w:r>
          <w:t xml:space="preserve">    .spinner-bordered</w:t>
        </w:r>
      </w:ins>
    </w:p>
    <w:p w:rsidR="007C461F" w:rsidRDefault="007C461F" w:rsidP="007C461F">
      <w:pPr>
        <w:rPr>
          <w:ins w:id="13962" w:author="Priyanshu Solon" w:date="2025-05-22T22:35:00Z"/>
        </w:rPr>
      </w:pPr>
      <w:ins w:id="13963" w:author="Priyanshu Solon" w:date="2025-05-22T22:35:00Z">
        <w:r>
          <w:t xml:space="preserve">    .spinner-bordered-sm | lg</w:t>
        </w:r>
      </w:ins>
    </w:p>
    <w:p w:rsidR="007C461F" w:rsidRDefault="007C461F" w:rsidP="007C461F">
      <w:pPr>
        <w:rPr>
          <w:ins w:id="13964" w:author="Priyanshu Solon" w:date="2025-05-22T22:35:00Z"/>
        </w:rPr>
      </w:pPr>
      <w:ins w:id="13965" w:author="Priyanshu Solon" w:date="2025-05-22T22:35:00Z">
        <w:r>
          <w:t xml:space="preserve">    .spinner-grow</w:t>
        </w:r>
      </w:ins>
    </w:p>
    <w:p w:rsidR="007C461F" w:rsidRDefault="007C461F" w:rsidP="007C461F">
      <w:pPr>
        <w:rPr>
          <w:ins w:id="13966" w:author="Priyanshu Solon" w:date="2025-05-22T22:35:00Z"/>
        </w:rPr>
      </w:pPr>
      <w:ins w:id="13967" w:author="Priyanshu Solon" w:date="2025-05-22T22:35:00Z">
        <w:r>
          <w:t xml:space="preserve">    .spinner-grow-sm | lg</w:t>
        </w:r>
      </w:ins>
    </w:p>
    <w:p w:rsidR="007C461F" w:rsidRDefault="007C461F" w:rsidP="007C461F">
      <w:pPr>
        <w:rPr>
          <w:ins w:id="13968" w:author="Priyanshu Solon" w:date="2025-05-22T22:35:00Z"/>
        </w:rPr>
      </w:pPr>
    </w:p>
    <w:p w:rsidR="007C461F" w:rsidRDefault="007C461F" w:rsidP="007C461F">
      <w:pPr>
        <w:rPr>
          <w:ins w:id="13969" w:author="Priyanshu Solon" w:date="2025-05-22T22:35:00Z"/>
        </w:rPr>
      </w:pPr>
      <w:ins w:id="13970" w:author="Priyanshu Solon" w:date="2025-05-22T22:35:00Z">
        <w:r>
          <w:t>Syntax:</w:t>
        </w:r>
      </w:ins>
    </w:p>
    <w:p w:rsidR="007C461F" w:rsidRDefault="007C461F" w:rsidP="007C461F">
      <w:pPr>
        <w:rPr>
          <w:ins w:id="13971" w:author="Priyanshu Solon" w:date="2025-05-22T22:35:00Z"/>
        </w:rPr>
      </w:pPr>
      <w:ins w:id="13972" w:author="Priyanshu Solon" w:date="2025-05-22T22:35:00Z">
        <w:r>
          <w:t xml:space="preserve">    &lt;div class="spinner-bordered text-success"&gt; &lt;/div&gt;</w:t>
        </w:r>
      </w:ins>
    </w:p>
    <w:p w:rsidR="007C461F" w:rsidRDefault="007C461F" w:rsidP="007C461F">
      <w:pPr>
        <w:rPr>
          <w:ins w:id="13973" w:author="Priyanshu Solon" w:date="2025-05-22T22:35:00Z"/>
        </w:rPr>
      </w:pPr>
    </w:p>
    <w:p w:rsidR="007C461F" w:rsidRDefault="007C461F" w:rsidP="007C461F">
      <w:pPr>
        <w:rPr>
          <w:ins w:id="13974" w:author="Priyanshu Solon" w:date="2025-05-22T22:35:00Z"/>
        </w:rPr>
      </w:pPr>
      <w:ins w:id="13975" w:author="Priyanshu Solon" w:date="2025-05-22T22:35:00Z">
        <w:r>
          <w:t>Ex:</w:t>
        </w:r>
      </w:ins>
    </w:p>
    <w:p w:rsidR="007C461F" w:rsidRDefault="007C461F" w:rsidP="007C461F">
      <w:pPr>
        <w:rPr>
          <w:ins w:id="13976" w:author="Priyanshu Solon" w:date="2025-05-22T22:35:00Z"/>
        </w:rPr>
      </w:pPr>
      <w:ins w:id="13977" w:author="Priyanshu Solon" w:date="2025-05-22T22:35:00Z">
        <w:r>
          <w:t>&lt;!DOCTYPE html&gt;</w:t>
        </w:r>
      </w:ins>
    </w:p>
    <w:p w:rsidR="007C461F" w:rsidRDefault="007C461F" w:rsidP="007C461F">
      <w:pPr>
        <w:rPr>
          <w:ins w:id="13978" w:author="Priyanshu Solon" w:date="2025-05-22T22:35:00Z"/>
        </w:rPr>
      </w:pPr>
      <w:ins w:id="13979" w:author="Priyanshu Solon" w:date="2025-05-22T22:35:00Z">
        <w:r>
          <w:t>&lt;html lang="en"&gt;</w:t>
        </w:r>
      </w:ins>
    </w:p>
    <w:p w:rsidR="007C461F" w:rsidRDefault="007C461F" w:rsidP="007C461F">
      <w:pPr>
        <w:rPr>
          <w:ins w:id="13980" w:author="Priyanshu Solon" w:date="2025-05-22T22:35:00Z"/>
        </w:rPr>
      </w:pPr>
      <w:ins w:id="13981" w:author="Priyanshu Solon" w:date="2025-05-22T22:35:00Z">
        <w:r>
          <w:t>&lt;head&gt;</w:t>
        </w:r>
      </w:ins>
    </w:p>
    <w:p w:rsidR="007C461F" w:rsidRDefault="007C461F" w:rsidP="007C461F">
      <w:pPr>
        <w:rPr>
          <w:ins w:id="13982" w:author="Priyanshu Solon" w:date="2025-05-22T22:35:00Z"/>
        </w:rPr>
      </w:pPr>
      <w:ins w:id="13983" w:author="Priyanshu Solon" w:date="2025-05-22T22:35:00Z">
        <w:r>
          <w:t xml:space="preserve">    &lt;meta charset="UTF-8"&gt;</w:t>
        </w:r>
      </w:ins>
    </w:p>
    <w:p w:rsidR="007C461F" w:rsidRDefault="007C461F" w:rsidP="007C461F">
      <w:pPr>
        <w:rPr>
          <w:ins w:id="13984" w:author="Priyanshu Solon" w:date="2025-05-22T22:35:00Z"/>
        </w:rPr>
      </w:pPr>
      <w:ins w:id="13985" w:author="Priyanshu Solon" w:date="2025-05-22T22:35:00Z">
        <w:r>
          <w:lastRenderedPageBreak/>
          <w:t xml:space="preserve">    &lt;meta name="viewport" content="width=device-width, initial-scale=1.0"&gt;</w:t>
        </w:r>
      </w:ins>
    </w:p>
    <w:p w:rsidR="007C461F" w:rsidRDefault="007C461F" w:rsidP="007C461F">
      <w:pPr>
        <w:rPr>
          <w:ins w:id="13986" w:author="Priyanshu Solon" w:date="2025-05-22T22:35:00Z"/>
        </w:rPr>
      </w:pPr>
      <w:ins w:id="13987" w:author="Priyanshu Solon" w:date="2025-05-22T22:35:00Z">
        <w:r>
          <w:t xml:space="preserve">    &lt;title&gt;Document&lt;/title&gt;</w:t>
        </w:r>
      </w:ins>
    </w:p>
    <w:p w:rsidR="007C461F" w:rsidRDefault="007C461F" w:rsidP="007C461F">
      <w:pPr>
        <w:rPr>
          <w:ins w:id="13988" w:author="Priyanshu Solon" w:date="2025-05-22T22:35:00Z"/>
        </w:rPr>
      </w:pPr>
      <w:ins w:id="13989" w:author="Priyanshu Solon" w:date="2025-05-22T22:35:00Z">
        <w:r>
          <w:t xml:space="preserve">    &lt;link rel="stylesheet" href="../node_modules/bootstrap-icons/font/bootstrap-icons.css"&gt;</w:t>
        </w:r>
      </w:ins>
    </w:p>
    <w:p w:rsidR="007C461F" w:rsidRDefault="007C461F" w:rsidP="007C461F">
      <w:pPr>
        <w:rPr>
          <w:ins w:id="13990" w:author="Priyanshu Solon" w:date="2025-05-22T22:35:00Z"/>
        </w:rPr>
      </w:pPr>
      <w:ins w:id="13991" w:author="Priyanshu Solon" w:date="2025-05-22T22:35:00Z">
        <w:r>
          <w:t xml:space="preserve">    &lt;link rel="stylesheet" href="../node_modules/bootstrap/dist/css/bootstrap.css"&gt;</w:t>
        </w:r>
      </w:ins>
    </w:p>
    <w:p w:rsidR="007C461F" w:rsidRDefault="007C461F" w:rsidP="007C461F">
      <w:pPr>
        <w:rPr>
          <w:ins w:id="13992" w:author="Priyanshu Solon" w:date="2025-05-22T22:35:00Z"/>
        </w:rPr>
      </w:pPr>
      <w:ins w:id="13993" w:author="Priyanshu Solon" w:date="2025-05-22T22:35:00Z">
        <w:r>
          <w:t xml:space="preserve">    &lt;script src="../node_modules/bootstrap/dist/js/bootstrap.bundle.js"&gt;&lt;/script&gt;</w:t>
        </w:r>
      </w:ins>
    </w:p>
    <w:p w:rsidR="007C461F" w:rsidRDefault="007C461F" w:rsidP="007C461F">
      <w:pPr>
        <w:rPr>
          <w:ins w:id="13994" w:author="Priyanshu Solon" w:date="2025-05-22T22:35:00Z"/>
        </w:rPr>
      </w:pPr>
      <w:ins w:id="13995" w:author="Priyanshu Solon" w:date="2025-05-22T22:35:00Z">
        <w:r>
          <w:t>&lt;/head&gt;</w:t>
        </w:r>
      </w:ins>
    </w:p>
    <w:p w:rsidR="007C461F" w:rsidRDefault="007C461F" w:rsidP="007C461F">
      <w:pPr>
        <w:rPr>
          <w:ins w:id="13996" w:author="Priyanshu Solon" w:date="2025-05-22T22:35:00Z"/>
        </w:rPr>
      </w:pPr>
      <w:ins w:id="13997" w:author="Priyanshu Solon" w:date="2025-05-22T22:35:00Z">
        <w:r>
          <w:t>&lt;body class="m-4"&gt;</w:t>
        </w:r>
      </w:ins>
    </w:p>
    <w:p w:rsidR="007C461F" w:rsidRDefault="007C461F" w:rsidP="007C461F">
      <w:pPr>
        <w:rPr>
          <w:ins w:id="13998" w:author="Priyanshu Solon" w:date="2025-05-22T22:35:00Z"/>
        </w:rPr>
      </w:pPr>
      <w:ins w:id="13999" w:author="Priyanshu Solon" w:date="2025-05-22T22:35:00Z">
        <w:r>
          <w:t xml:space="preserve">    &lt;h3&gt;Progress&lt;/h3&gt;</w:t>
        </w:r>
      </w:ins>
    </w:p>
    <w:p w:rsidR="007C461F" w:rsidRDefault="007C461F" w:rsidP="007C461F">
      <w:pPr>
        <w:rPr>
          <w:ins w:id="14000" w:author="Priyanshu Solon" w:date="2025-05-22T22:35:00Z"/>
        </w:rPr>
      </w:pPr>
      <w:ins w:id="14001" w:author="Priyanshu Solon" w:date="2025-05-22T22:35:00Z">
        <w:r>
          <w:t xml:space="preserve">    &lt;div class="progress"&gt;</w:t>
        </w:r>
      </w:ins>
    </w:p>
    <w:p w:rsidR="007C461F" w:rsidRDefault="007C461F" w:rsidP="007C461F">
      <w:pPr>
        <w:rPr>
          <w:ins w:id="14002" w:author="Priyanshu Solon" w:date="2025-05-22T22:35:00Z"/>
        </w:rPr>
      </w:pPr>
      <w:ins w:id="14003" w:author="Priyanshu Solon" w:date="2025-05-22T22:35:00Z">
        <w:r>
          <w:t xml:space="preserve">        &lt;div class="progress-bar bg-success progress-bar-striped progress-bar-animated" style="width: 30%;"&gt;</w:t>
        </w:r>
      </w:ins>
    </w:p>
    <w:p w:rsidR="007C461F" w:rsidRDefault="007C461F" w:rsidP="007C461F">
      <w:pPr>
        <w:rPr>
          <w:ins w:id="14004" w:author="Priyanshu Solon" w:date="2025-05-22T22:35:00Z"/>
        </w:rPr>
      </w:pPr>
      <w:ins w:id="14005" w:author="Priyanshu Solon" w:date="2025-05-22T22:35:00Z">
        <w:r>
          <w:t xml:space="preserve">                30% completed</w:t>
        </w:r>
      </w:ins>
    </w:p>
    <w:p w:rsidR="007C461F" w:rsidRDefault="007C461F" w:rsidP="007C461F">
      <w:pPr>
        <w:rPr>
          <w:ins w:id="14006" w:author="Priyanshu Solon" w:date="2025-05-22T22:35:00Z"/>
        </w:rPr>
      </w:pPr>
      <w:ins w:id="14007" w:author="Priyanshu Solon" w:date="2025-05-22T22:35:00Z">
        <w:r>
          <w:t xml:space="preserve">        &lt;/div&gt;</w:t>
        </w:r>
      </w:ins>
    </w:p>
    <w:p w:rsidR="007C461F" w:rsidRDefault="007C461F" w:rsidP="007C461F">
      <w:pPr>
        <w:rPr>
          <w:ins w:id="14008" w:author="Priyanshu Solon" w:date="2025-05-22T22:35:00Z"/>
        </w:rPr>
      </w:pPr>
      <w:ins w:id="14009" w:author="Priyanshu Solon" w:date="2025-05-22T22:35:00Z">
        <w:r>
          <w:t xml:space="preserve">        &lt;div class="progress-bar mx-1 bg-warning progress-bar-striped progress-bar-animated" style="width: 40%;"&gt;</w:t>
        </w:r>
      </w:ins>
    </w:p>
    <w:p w:rsidR="007C461F" w:rsidRDefault="007C461F" w:rsidP="007C461F">
      <w:pPr>
        <w:rPr>
          <w:ins w:id="14010" w:author="Priyanshu Solon" w:date="2025-05-22T22:35:00Z"/>
        </w:rPr>
      </w:pPr>
      <w:ins w:id="14011" w:author="Priyanshu Solon" w:date="2025-05-22T22:35:00Z">
        <w:r>
          <w:t xml:space="preserve">                40% remaining</w:t>
        </w:r>
      </w:ins>
    </w:p>
    <w:p w:rsidR="007C461F" w:rsidRDefault="007C461F" w:rsidP="007C461F">
      <w:pPr>
        <w:rPr>
          <w:ins w:id="14012" w:author="Priyanshu Solon" w:date="2025-05-22T22:35:00Z"/>
        </w:rPr>
      </w:pPr>
      <w:ins w:id="14013" w:author="Priyanshu Solon" w:date="2025-05-22T22:35:00Z">
        <w:r>
          <w:t xml:space="preserve">        &lt;/div&gt;</w:t>
        </w:r>
      </w:ins>
    </w:p>
    <w:p w:rsidR="007C461F" w:rsidRDefault="007C461F" w:rsidP="007C461F">
      <w:pPr>
        <w:rPr>
          <w:ins w:id="14014" w:author="Priyanshu Solon" w:date="2025-05-22T22:35:00Z"/>
        </w:rPr>
      </w:pPr>
      <w:ins w:id="14015" w:author="Priyanshu Solon" w:date="2025-05-22T22:35:00Z">
        <w:r>
          <w:t xml:space="preserve">        &lt;div class="progress-bar bg-dark progress-bar-striped progress-bar-animated" style="width: 30%;"&gt;</w:t>
        </w:r>
      </w:ins>
    </w:p>
    <w:p w:rsidR="007C461F" w:rsidRDefault="007C461F" w:rsidP="007C461F">
      <w:pPr>
        <w:rPr>
          <w:ins w:id="14016" w:author="Priyanshu Solon" w:date="2025-05-22T22:35:00Z"/>
        </w:rPr>
      </w:pPr>
      <w:ins w:id="14017" w:author="Priyanshu Solon" w:date="2025-05-22T22:35:00Z">
        <w:r>
          <w:t xml:space="preserve">            30% N/A</w:t>
        </w:r>
      </w:ins>
    </w:p>
    <w:p w:rsidR="007C461F" w:rsidRDefault="007C461F" w:rsidP="007C461F">
      <w:pPr>
        <w:rPr>
          <w:ins w:id="14018" w:author="Priyanshu Solon" w:date="2025-05-22T22:35:00Z"/>
        </w:rPr>
      </w:pPr>
      <w:ins w:id="14019" w:author="Priyanshu Solon" w:date="2025-05-22T22:35:00Z">
        <w:r>
          <w:t xml:space="preserve">        &lt;/div&gt;</w:t>
        </w:r>
      </w:ins>
    </w:p>
    <w:p w:rsidR="007C461F" w:rsidRDefault="007C461F" w:rsidP="007C461F">
      <w:pPr>
        <w:rPr>
          <w:ins w:id="14020" w:author="Priyanshu Solon" w:date="2025-05-22T22:35:00Z"/>
        </w:rPr>
      </w:pPr>
      <w:ins w:id="14021" w:author="Priyanshu Solon" w:date="2025-05-22T22:35:00Z">
        <w:r>
          <w:t xml:space="preserve">    &lt;/div&gt;</w:t>
        </w:r>
      </w:ins>
    </w:p>
    <w:p w:rsidR="007C461F" w:rsidRDefault="007C461F" w:rsidP="007C461F">
      <w:pPr>
        <w:rPr>
          <w:ins w:id="14022" w:author="Priyanshu Solon" w:date="2025-05-22T22:35:00Z"/>
        </w:rPr>
      </w:pPr>
      <w:ins w:id="14023" w:author="Priyanshu Solon" w:date="2025-05-22T22:35:00Z">
        <w:r>
          <w:t xml:space="preserve">    &lt;h3&gt;Spinners&lt;/h3&gt;</w:t>
        </w:r>
      </w:ins>
    </w:p>
    <w:p w:rsidR="007C461F" w:rsidRDefault="007C461F" w:rsidP="007C461F">
      <w:pPr>
        <w:rPr>
          <w:ins w:id="14024" w:author="Priyanshu Solon" w:date="2025-05-22T22:35:00Z"/>
        </w:rPr>
      </w:pPr>
      <w:ins w:id="14025" w:author="Priyanshu Solon" w:date="2025-05-22T22:35:00Z">
        <w:r>
          <w:t xml:space="preserve">    &lt;span class="spinner-border text-success"&gt;&lt;/span&gt;</w:t>
        </w:r>
      </w:ins>
    </w:p>
    <w:p w:rsidR="007C461F" w:rsidRDefault="007C461F" w:rsidP="007C461F">
      <w:pPr>
        <w:rPr>
          <w:ins w:id="14026" w:author="Priyanshu Solon" w:date="2025-05-22T22:35:00Z"/>
        </w:rPr>
      </w:pPr>
      <w:ins w:id="14027" w:author="Priyanshu Solon" w:date="2025-05-22T22:35:00Z">
        <w:r>
          <w:t xml:space="preserve">    &lt;button class="btn btn-primary"&gt;</w:t>
        </w:r>
      </w:ins>
    </w:p>
    <w:p w:rsidR="007C461F" w:rsidRDefault="007C461F" w:rsidP="007C461F">
      <w:pPr>
        <w:rPr>
          <w:ins w:id="14028" w:author="Priyanshu Solon" w:date="2025-05-22T22:35:00Z"/>
        </w:rPr>
      </w:pPr>
      <w:ins w:id="14029" w:author="Priyanshu Solon" w:date="2025-05-22T22:35:00Z">
        <w:r>
          <w:t xml:space="preserve">        &lt;span class="spinner-border spinner-border-sm"&gt;&lt;/span&gt;</w:t>
        </w:r>
      </w:ins>
    </w:p>
    <w:p w:rsidR="007C461F" w:rsidRDefault="007C461F" w:rsidP="007C461F">
      <w:pPr>
        <w:rPr>
          <w:ins w:id="14030" w:author="Priyanshu Solon" w:date="2025-05-22T22:35:00Z"/>
        </w:rPr>
      </w:pPr>
      <w:ins w:id="14031" w:author="Priyanshu Solon" w:date="2025-05-22T22:35:00Z">
        <w:r>
          <w:t xml:space="preserve">        &lt;span&gt;Loading&lt;/span&gt;</w:t>
        </w:r>
      </w:ins>
    </w:p>
    <w:p w:rsidR="007C461F" w:rsidRDefault="007C461F" w:rsidP="007C461F">
      <w:pPr>
        <w:rPr>
          <w:ins w:id="14032" w:author="Priyanshu Solon" w:date="2025-05-22T22:35:00Z"/>
        </w:rPr>
      </w:pPr>
      <w:ins w:id="14033" w:author="Priyanshu Solon" w:date="2025-05-22T22:35:00Z">
        <w:r>
          <w:t xml:space="preserve">    &lt;/button&gt;</w:t>
        </w:r>
      </w:ins>
    </w:p>
    <w:p w:rsidR="007C461F" w:rsidRDefault="007C461F" w:rsidP="007C461F">
      <w:pPr>
        <w:rPr>
          <w:ins w:id="14034" w:author="Priyanshu Solon" w:date="2025-05-22T22:35:00Z"/>
        </w:rPr>
      </w:pPr>
      <w:ins w:id="14035" w:author="Priyanshu Solon" w:date="2025-05-22T22:35:00Z">
        <w:r>
          <w:t xml:space="preserve">    &lt;button class="btn btn-primary"&gt;</w:t>
        </w:r>
      </w:ins>
    </w:p>
    <w:p w:rsidR="007C461F" w:rsidRDefault="007C461F" w:rsidP="007C461F">
      <w:pPr>
        <w:rPr>
          <w:ins w:id="14036" w:author="Priyanshu Solon" w:date="2025-05-22T22:35:00Z"/>
        </w:rPr>
      </w:pPr>
      <w:ins w:id="14037" w:author="Priyanshu Solon" w:date="2025-05-22T22:35:00Z">
        <w:r>
          <w:t xml:space="preserve">        &lt;span class="spinner-grow spinner-grow-sm"&gt;&lt;/span&gt;</w:t>
        </w:r>
      </w:ins>
    </w:p>
    <w:p w:rsidR="007C461F" w:rsidRDefault="007C461F" w:rsidP="007C461F">
      <w:pPr>
        <w:rPr>
          <w:ins w:id="14038" w:author="Priyanshu Solon" w:date="2025-05-22T22:35:00Z"/>
        </w:rPr>
      </w:pPr>
      <w:ins w:id="14039" w:author="Priyanshu Solon" w:date="2025-05-22T22:35:00Z">
        <w:r>
          <w:lastRenderedPageBreak/>
          <w:t xml:space="preserve">        &lt;span&gt;Loading&lt;/span&gt;</w:t>
        </w:r>
      </w:ins>
    </w:p>
    <w:p w:rsidR="007C461F" w:rsidRDefault="007C461F" w:rsidP="007C461F">
      <w:pPr>
        <w:rPr>
          <w:ins w:id="14040" w:author="Priyanshu Solon" w:date="2025-05-22T22:35:00Z"/>
        </w:rPr>
      </w:pPr>
      <w:ins w:id="14041" w:author="Priyanshu Solon" w:date="2025-05-22T22:35:00Z">
        <w:r>
          <w:t xml:space="preserve">    &lt;/button&gt;</w:t>
        </w:r>
      </w:ins>
    </w:p>
    <w:p w:rsidR="007C461F" w:rsidRDefault="007C461F" w:rsidP="007C461F">
      <w:pPr>
        <w:rPr>
          <w:ins w:id="14042" w:author="Priyanshu Solon" w:date="2025-05-22T22:35:00Z"/>
        </w:rPr>
      </w:pPr>
      <w:ins w:id="14043" w:author="Priyanshu Solon" w:date="2025-05-22T22:35:00Z">
        <w:r>
          <w:t>&lt;/body&gt;</w:t>
        </w:r>
      </w:ins>
    </w:p>
    <w:p w:rsidR="007C461F" w:rsidRDefault="007C461F" w:rsidP="007C461F">
      <w:pPr>
        <w:rPr>
          <w:ins w:id="14044" w:author="Priyanshu Solon" w:date="2025-05-22T22:35:00Z"/>
        </w:rPr>
      </w:pPr>
      <w:ins w:id="14045" w:author="Priyanshu Solon" w:date="2025-05-22T22:35:00Z">
        <w:r>
          <w:t>&lt;/html&gt;</w:t>
        </w:r>
      </w:ins>
    </w:p>
    <w:p w:rsidR="007C461F" w:rsidRDefault="007C461F" w:rsidP="007C461F">
      <w:pPr>
        <w:rPr>
          <w:ins w:id="14046" w:author="Priyanshu Solon" w:date="2025-05-22T22:35:00Z"/>
        </w:rPr>
      </w:pPr>
    </w:p>
    <w:p w:rsidR="007C461F" w:rsidRPr="00CA3CF4" w:rsidRDefault="007C461F" w:rsidP="007C461F">
      <w:pPr>
        <w:rPr>
          <w:ins w:id="14047" w:author="Priyanshu Solon" w:date="2025-05-22T22:35:00Z"/>
          <w:b/>
          <w:bCs/>
          <w:rPrChange w:id="14048" w:author="Priyanshu Solon" w:date="2025-05-22T23:15:00Z">
            <w:rPr>
              <w:ins w:id="14049" w:author="Priyanshu Solon" w:date="2025-05-22T22:35:00Z"/>
            </w:rPr>
          </w:rPrChange>
        </w:rPr>
      </w:pPr>
      <w:ins w:id="14050" w:author="Priyanshu Solon" w:date="2025-05-22T22:35:00Z">
        <w:r w:rsidRPr="00CA3CF4">
          <w:rPr>
            <w:b/>
            <w:bCs/>
            <w:rPrChange w:id="14051" w:author="Priyanshu Solon" w:date="2025-05-22T23:15:00Z">
              <w:rPr/>
            </w:rPrChange>
          </w:rPr>
          <w:t>Bootstrap Badge</w:t>
        </w:r>
      </w:ins>
    </w:p>
    <w:p w:rsidR="007C461F" w:rsidRDefault="007C461F" w:rsidP="007C461F">
      <w:pPr>
        <w:rPr>
          <w:ins w:id="14052" w:author="Priyanshu Solon" w:date="2025-05-22T22:35:00Z"/>
        </w:rPr>
      </w:pPr>
    </w:p>
    <w:p w:rsidR="007C461F" w:rsidRDefault="007C461F" w:rsidP="007C461F">
      <w:pPr>
        <w:rPr>
          <w:ins w:id="14053" w:author="Priyanshu Solon" w:date="2025-05-22T22:35:00Z"/>
        </w:rPr>
      </w:pPr>
      <w:ins w:id="14054" w:author="Priyanshu Solon" w:date="2025-05-22T22:35:00Z">
        <w:r>
          <w:t xml:space="preserve">    .badge</w:t>
        </w:r>
      </w:ins>
    </w:p>
    <w:p w:rsidR="007C461F" w:rsidRDefault="007C461F" w:rsidP="007C461F">
      <w:pPr>
        <w:rPr>
          <w:ins w:id="14055" w:author="Priyanshu Solon" w:date="2025-05-22T22:35:00Z"/>
        </w:rPr>
      </w:pPr>
      <w:ins w:id="14056" w:author="Priyanshu Solon" w:date="2025-05-22T22:35:00Z">
        <w:r>
          <w:t xml:space="preserve">    .text-{contextual}</w:t>
        </w:r>
      </w:ins>
    </w:p>
    <w:p w:rsidR="007C461F" w:rsidRDefault="007C461F" w:rsidP="007C461F">
      <w:pPr>
        <w:rPr>
          <w:ins w:id="14057" w:author="Priyanshu Solon" w:date="2025-05-22T22:35:00Z"/>
        </w:rPr>
      </w:pPr>
      <w:ins w:id="14058" w:author="Priyanshu Solon" w:date="2025-05-22T22:35:00Z">
        <w:r>
          <w:t xml:space="preserve">    .bg-{contextual}</w:t>
        </w:r>
      </w:ins>
    </w:p>
    <w:p w:rsidR="007C461F" w:rsidRDefault="007C461F" w:rsidP="007C461F">
      <w:pPr>
        <w:rPr>
          <w:ins w:id="14059" w:author="Priyanshu Solon" w:date="2025-05-22T22:35:00Z"/>
        </w:rPr>
      </w:pPr>
    </w:p>
    <w:p w:rsidR="007C461F" w:rsidRDefault="007C461F" w:rsidP="007C461F">
      <w:pPr>
        <w:rPr>
          <w:ins w:id="14060" w:author="Priyanshu Solon" w:date="2025-05-22T22:35:00Z"/>
        </w:rPr>
      </w:pPr>
      <w:ins w:id="14061" w:author="Priyanshu Solon" w:date="2025-05-22T22:35:00Z">
        <w:r>
          <w:t>Ex:</w:t>
        </w:r>
      </w:ins>
    </w:p>
    <w:p w:rsidR="007C461F" w:rsidRDefault="007C461F" w:rsidP="007C461F">
      <w:pPr>
        <w:rPr>
          <w:ins w:id="14062" w:author="Priyanshu Solon" w:date="2025-05-22T22:35:00Z"/>
        </w:rPr>
      </w:pPr>
      <w:ins w:id="14063" w:author="Priyanshu Solon" w:date="2025-05-22T22:35:00Z">
        <w:r>
          <w:t>&lt;!DOCTYPE html&gt;</w:t>
        </w:r>
      </w:ins>
    </w:p>
    <w:p w:rsidR="007C461F" w:rsidRDefault="007C461F" w:rsidP="007C461F">
      <w:pPr>
        <w:rPr>
          <w:ins w:id="14064" w:author="Priyanshu Solon" w:date="2025-05-22T22:35:00Z"/>
        </w:rPr>
      </w:pPr>
      <w:ins w:id="14065" w:author="Priyanshu Solon" w:date="2025-05-22T22:35:00Z">
        <w:r>
          <w:t>&lt;html lang="en"&gt;</w:t>
        </w:r>
      </w:ins>
    </w:p>
    <w:p w:rsidR="007C461F" w:rsidRDefault="007C461F" w:rsidP="007C461F">
      <w:pPr>
        <w:rPr>
          <w:ins w:id="14066" w:author="Priyanshu Solon" w:date="2025-05-22T22:35:00Z"/>
        </w:rPr>
      </w:pPr>
      <w:ins w:id="14067" w:author="Priyanshu Solon" w:date="2025-05-22T22:35:00Z">
        <w:r>
          <w:t>&lt;head&gt;</w:t>
        </w:r>
      </w:ins>
    </w:p>
    <w:p w:rsidR="007C461F" w:rsidRDefault="007C461F" w:rsidP="007C461F">
      <w:pPr>
        <w:rPr>
          <w:ins w:id="14068" w:author="Priyanshu Solon" w:date="2025-05-22T22:35:00Z"/>
        </w:rPr>
      </w:pPr>
      <w:ins w:id="14069" w:author="Priyanshu Solon" w:date="2025-05-22T22:35:00Z">
        <w:r>
          <w:t xml:space="preserve">    &lt;meta charset="UTF-8"&gt;</w:t>
        </w:r>
      </w:ins>
    </w:p>
    <w:p w:rsidR="007C461F" w:rsidRDefault="007C461F" w:rsidP="007C461F">
      <w:pPr>
        <w:rPr>
          <w:ins w:id="14070" w:author="Priyanshu Solon" w:date="2025-05-22T22:35:00Z"/>
        </w:rPr>
      </w:pPr>
      <w:ins w:id="14071" w:author="Priyanshu Solon" w:date="2025-05-22T22:35:00Z">
        <w:r>
          <w:t xml:space="preserve">    &lt;meta name="viewport" content="width=device-width, initial-scale=1.0"&gt;</w:t>
        </w:r>
      </w:ins>
    </w:p>
    <w:p w:rsidR="007C461F" w:rsidRDefault="007C461F" w:rsidP="007C461F">
      <w:pPr>
        <w:rPr>
          <w:ins w:id="14072" w:author="Priyanshu Solon" w:date="2025-05-22T22:35:00Z"/>
        </w:rPr>
      </w:pPr>
      <w:ins w:id="14073" w:author="Priyanshu Solon" w:date="2025-05-22T22:35:00Z">
        <w:r>
          <w:t xml:space="preserve">    &lt;title&gt;Document&lt;/title&gt;</w:t>
        </w:r>
      </w:ins>
    </w:p>
    <w:p w:rsidR="007C461F" w:rsidRDefault="007C461F" w:rsidP="007C461F">
      <w:pPr>
        <w:rPr>
          <w:ins w:id="14074" w:author="Priyanshu Solon" w:date="2025-05-22T22:35:00Z"/>
        </w:rPr>
      </w:pPr>
      <w:ins w:id="14075" w:author="Priyanshu Solon" w:date="2025-05-22T22:35:00Z">
        <w:r>
          <w:t xml:space="preserve">    &lt;link rel="stylesheet" href="../node_modules/bootstrap-icons/font/bootstrap-icons.css"&gt;</w:t>
        </w:r>
      </w:ins>
    </w:p>
    <w:p w:rsidR="007C461F" w:rsidRDefault="007C461F" w:rsidP="007C461F">
      <w:pPr>
        <w:rPr>
          <w:ins w:id="14076" w:author="Priyanshu Solon" w:date="2025-05-22T22:35:00Z"/>
        </w:rPr>
      </w:pPr>
      <w:ins w:id="14077" w:author="Priyanshu Solon" w:date="2025-05-22T22:35:00Z">
        <w:r>
          <w:t xml:space="preserve">    &lt;link rel="stylesheet" href="../node_modules/bootstrap/dist/css/bootstrap.css"&gt;</w:t>
        </w:r>
      </w:ins>
    </w:p>
    <w:p w:rsidR="007C461F" w:rsidRDefault="007C461F" w:rsidP="007C461F">
      <w:pPr>
        <w:rPr>
          <w:ins w:id="14078" w:author="Priyanshu Solon" w:date="2025-05-22T22:35:00Z"/>
        </w:rPr>
      </w:pPr>
      <w:ins w:id="14079" w:author="Priyanshu Solon" w:date="2025-05-22T22:35:00Z">
        <w:r>
          <w:t xml:space="preserve">    &lt;script src="../node_modules/bootstrap/dist/js/bootstrap.bundle.js"&gt;&lt;/script&gt;</w:t>
        </w:r>
      </w:ins>
    </w:p>
    <w:p w:rsidR="007C461F" w:rsidRDefault="007C461F" w:rsidP="007C461F">
      <w:pPr>
        <w:rPr>
          <w:ins w:id="14080" w:author="Priyanshu Solon" w:date="2025-05-22T22:35:00Z"/>
        </w:rPr>
      </w:pPr>
      <w:ins w:id="14081" w:author="Priyanshu Solon" w:date="2025-05-22T22:35:00Z">
        <w:r>
          <w:t>&lt;/head&gt;</w:t>
        </w:r>
      </w:ins>
    </w:p>
    <w:p w:rsidR="007C461F" w:rsidRDefault="007C461F" w:rsidP="007C461F">
      <w:pPr>
        <w:rPr>
          <w:ins w:id="14082" w:author="Priyanshu Solon" w:date="2025-05-22T22:35:00Z"/>
        </w:rPr>
      </w:pPr>
      <w:ins w:id="14083" w:author="Priyanshu Solon" w:date="2025-05-22T22:35:00Z">
        <w:r>
          <w:t>&lt;body class="m-4"&gt;</w:t>
        </w:r>
      </w:ins>
    </w:p>
    <w:p w:rsidR="007C461F" w:rsidRDefault="007C461F" w:rsidP="007C461F">
      <w:pPr>
        <w:rPr>
          <w:ins w:id="14084" w:author="Priyanshu Solon" w:date="2025-05-22T22:35:00Z"/>
        </w:rPr>
      </w:pPr>
      <w:ins w:id="14085" w:author="Priyanshu Solon" w:date="2025-05-22T22:35:00Z">
        <w:r>
          <w:t xml:space="preserve">     &lt;button class="bi bi-cart4 btn btn-warning position-relative"&gt; &lt;span class="badge bg-danger rounded rounded-circle position-absolute"&gt;2&lt;/span&gt; &lt;/button&gt;</w:t>
        </w:r>
      </w:ins>
    </w:p>
    <w:p w:rsidR="007C461F" w:rsidRDefault="007C461F" w:rsidP="007C461F">
      <w:pPr>
        <w:rPr>
          <w:ins w:id="14086" w:author="Priyanshu Solon" w:date="2025-05-22T22:35:00Z"/>
        </w:rPr>
      </w:pPr>
      <w:ins w:id="14087" w:author="Priyanshu Solon" w:date="2025-05-22T22:35:00Z">
        <w:r>
          <w:t xml:space="preserve">     &lt;br&gt;&lt;br&gt;</w:t>
        </w:r>
      </w:ins>
    </w:p>
    <w:p w:rsidR="007C461F" w:rsidRDefault="007C461F" w:rsidP="007C461F">
      <w:pPr>
        <w:rPr>
          <w:ins w:id="14088" w:author="Priyanshu Solon" w:date="2025-05-22T22:35:00Z"/>
        </w:rPr>
      </w:pPr>
      <w:ins w:id="14089" w:author="Priyanshu Solon" w:date="2025-05-22T22:35:00Z">
        <w:r>
          <w:t xml:space="preserve">     &lt;button class="btn btn-dark"&gt; &lt;span class="badge bg-light text-dark rounded rounded-circle"&gt;&lt;span class="bi bi-bell-fill"&gt;&lt;/span&gt;&lt;/span&gt; Subscribe &lt;/button&gt;</w:t>
        </w:r>
      </w:ins>
    </w:p>
    <w:p w:rsidR="007C461F" w:rsidRDefault="007C461F" w:rsidP="007C461F">
      <w:pPr>
        <w:rPr>
          <w:ins w:id="14090" w:author="Priyanshu Solon" w:date="2025-05-22T22:35:00Z"/>
        </w:rPr>
      </w:pPr>
      <w:ins w:id="14091" w:author="Priyanshu Solon" w:date="2025-05-22T22:35:00Z">
        <w:r>
          <w:t xml:space="preserve">     &lt;ul class=""&gt;</w:t>
        </w:r>
      </w:ins>
    </w:p>
    <w:p w:rsidR="007C461F" w:rsidRDefault="007C461F" w:rsidP="007C461F">
      <w:pPr>
        <w:rPr>
          <w:ins w:id="14092" w:author="Priyanshu Solon" w:date="2025-05-22T22:35:00Z"/>
        </w:rPr>
      </w:pPr>
    </w:p>
    <w:p w:rsidR="007C461F" w:rsidRDefault="007C461F" w:rsidP="007C461F">
      <w:pPr>
        <w:rPr>
          <w:ins w:id="14093" w:author="Priyanshu Solon" w:date="2025-05-22T22:35:00Z"/>
        </w:rPr>
      </w:pPr>
      <w:ins w:id="14094" w:author="Priyanshu Solon" w:date="2025-05-22T22:35:00Z">
        <w:r>
          <w:t xml:space="preserve">     &lt;/ul&gt;</w:t>
        </w:r>
      </w:ins>
    </w:p>
    <w:p w:rsidR="007C461F" w:rsidRDefault="007C461F" w:rsidP="007C461F">
      <w:pPr>
        <w:rPr>
          <w:ins w:id="14095" w:author="Priyanshu Solon" w:date="2025-05-22T22:35:00Z"/>
        </w:rPr>
      </w:pPr>
      <w:ins w:id="14096" w:author="Priyanshu Solon" w:date="2025-05-22T22:35:00Z">
        <w:r>
          <w:t>&lt;/body&gt;</w:t>
        </w:r>
      </w:ins>
    </w:p>
    <w:p w:rsidR="007C461F" w:rsidRDefault="007C461F" w:rsidP="007C461F">
      <w:pPr>
        <w:rPr>
          <w:ins w:id="14097" w:author="Priyanshu Solon" w:date="2025-05-22T22:35:00Z"/>
        </w:rPr>
      </w:pPr>
      <w:ins w:id="14098" w:author="Priyanshu Solon" w:date="2025-05-22T22:35:00Z">
        <w:r>
          <w:t>&lt;/html&gt;</w:t>
        </w:r>
      </w:ins>
    </w:p>
    <w:p w:rsidR="007C461F" w:rsidRDefault="007C461F" w:rsidP="007C461F">
      <w:pPr>
        <w:rPr>
          <w:ins w:id="14099" w:author="Priyanshu Solon" w:date="2025-05-22T22:35:00Z"/>
        </w:rPr>
      </w:pPr>
    </w:p>
    <w:p w:rsidR="007C461F" w:rsidRDefault="007C461F" w:rsidP="007C461F">
      <w:pPr>
        <w:rPr>
          <w:ins w:id="14100" w:author="Priyanshu Solon" w:date="2025-05-22T22:35:00Z"/>
        </w:rPr>
      </w:pPr>
      <w:ins w:id="14101" w:author="Priyanshu Solon" w:date="2025-05-22T22:35:00Z">
        <w:r>
          <w:t>Bootstrap List Style</w:t>
        </w:r>
      </w:ins>
    </w:p>
    <w:p w:rsidR="007C461F" w:rsidRDefault="007C461F" w:rsidP="007C461F">
      <w:pPr>
        <w:rPr>
          <w:ins w:id="14102" w:author="Priyanshu Solon" w:date="2025-05-22T22:35:00Z"/>
        </w:rPr>
      </w:pPr>
    </w:p>
    <w:p w:rsidR="007C461F" w:rsidRDefault="007C461F" w:rsidP="007C461F">
      <w:pPr>
        <w:rPr>
          <w:ins w:id="14103" w:author="Priyanshu Solon" w:date="2025-05-22T22:35:00Z"/>
        </w:rPr>
      </w:pPr>
      <w:ins w:id="14104" w:author="Priyanshu Solon" w:date="2025-05-22T22:35:00Z">
        <w:r>
          <w:t xml:space="preserve">    .list-unstyled</w:t>
        </w:r>
      </w:ins>
    </w:p>
    <w:p w:rsidR="007C461F" w:rsidRDefault="007C461F" w:rsidP="007C461F">
      <w:pPr>
        <w:rPr>
          <w:ins w:id="14105" w:author="Priyanshu Solon" w:date="2025-05-22T22:35:00Z"/>
        </w:rPr>
      </w:pPr>
      <w:ins w:id="14106" w:author="Priyanshu Solon" w:date="2025-05-22T22:35:00Z">
        <w:r>
          <w:t xml:space="preserve">    .list-group</w:t>
        </w:r>
      </w:ins>
    </w:p>
    <w:p w:rsidR="007C461F" w:rsidRDefault="007C461F" w:rsidP="007C461F">
      <w:pPr>
        <w:rPr>
          <w:ins w:id="14107" w:author="Priyanshu Solon" w:date="2025-05-22T22:35:00Z"/>
        </w:rPr>
      </w:pPr>
      <w:ins w:id="14108" w:author="Priyanshu Solon" w:date="2025-05-22T22:35:00Z">
        <w:r>
          <w:t xml:space="preserve">    .list-group-item</w:t>
        </w:r>
      </w:ins>
    </w:p>
    <w:p w:rsidR="007C461F" w:rsidRDefault="007C461F" w:rsidP="007C461F">
      <w:pPr>
        <w:rPr>
          <w:ins w:id="14109" w:author="Priyanshu Solon" w:date="2025-05-22T22:35:00Z"/>
        </w:rPr>
      </w:pPr>
      <w:ins w:id="14110" w:author="Priyanshu Solon" w:date="2025-05-22T22:35:00Z">
        <w:r>
          <w:t xml:space="preserve">    .list-group-item-text</w:t>
        </w:r>
      </w:ins>
    </w:p>
    <w:p w:rsidR="007C461F" w:rsidRDefault="007C461F" w:rsidP="007C461F">
      <w:pPr>
        <w:rPr>
          <w:ins w:id="14111" w:author="Priyanshu Solon" w:date="2025-05-22T22:35:00Z"/>
        </w:rPr>
      </w:pPr>
      <w:ins w:id="14112" w:author="Priyanshu Solon" w:date="2025-05-22T22:35:00Z">
        <w:r>
          <w:t xml:space="preserve">    .list-group-horizontal</w:t>
        </w:r>
      </w:ins>
    </w:p>
    <w:p w:rsidR="007C461F" w:rsidRDefault="007C461F" w:rsidP="007C461F">
      <w:pPr>
        <w:rPr>
          <w:ins w:id="14113" w:author="Priyanshu Solon" w:date="2025-05-22T22:35:00Z"/>
        </w:rPr>
      </w:pPr>
    </w:p>
    <w:p w:rsidR="007C461F" w:rsidRDefault="007C461F" w:rsidP="007C461F">
      <w:pPr>
        <w:rPr>
          <w:ins w:id="14114" w:author="Priyanshu Solon" w:date="2025-05-22T22:35:00Z"/>
        </w:rPr>
      </w:pPr>
      <w:ins w:id="14115" w:author="Priyanshu Solon" w:date="2025-05-22T22:35:00Z">
        <w:r>
          <w:t>Syntax:</w:t>
        </w:r>
      </w:ins>
    </w:p>
    <w:p w:rsidR="007C461F" w:rsidRDefault="007C461F" w:rsidP="007C461F">
      <w:pPr>
        <w:rPr>
          <w:ins w:id="14116" w:author="Priyanshu Solon" w:date="2025-05-22T22:35:00Z"/>
        </w:rPr>
      </w:pPr>
      <w:ins w:id="14117" w:author="Priyanshu Solon" w:date="2025-05-22T22:35:00Z">
        <w:r>
          <w:t xml:space="preserve">    &lt;ul  class="list-group"&gt;</w:t>
        </w:r>
      </w:ins>
    </w:p>
    <w:p w:rsidR="007C461F" w:rsidRDefault="007C461F" w:rsidP="007C461F">
      <w:pPr>
        <w:rPr>
          <w:ins w:id="14118" w:author="Priyanshu Solon" w:date="2025-05-22T22:35:00Z"/>
        </w:rPr>
      </w:pPr>
      <w:ins w:id="14119" w:author="Priyanshu Solon" w:date="2025-05-22T22:35:00Z">
        <w:r>
          <w:t xml:space="preserve">       &lt;li class="list-group-item"&gt; &lt;/li&gt;</w:t>
        </w:r>
      </w:ins>
    </w:p>
    <w:p w:rsidR="007C461F" w:rsidRDefault="007C461F" w:rsidP="007C461F">
      <w:pPr>
        <w:rPr>
          <w:ins w:id="14120" w:author="Priyanshu Solon" w:date="2025-05-22T22:35:00Z"/>
        </w:rPr>
      </w:pPr>
      <w:ins w:id="14121" w:author="Priyanshu Solon" w:date="2025-05-22T22:35:00Z">
        <w:r>
          <w:t xml:space="preserve">    &lt;/ul&gt;</w:t>
        </w:r>
      </w:ins>
    </w:p>
    <w:p w:rsidR="007C461F" w:rsidRDefault="007C461F" w:rsidP="007C461F">
      <w:pPr>
        <w:rPr>
          <w:ins w:id="14122" w:author="Priyanshu Solon" w:date="2025-05-22T22:35:00Z"/>
        </w:rPr>
      </w:pPr>
    </w:p>
    <w:p w:rsidR="007C461F" w:rsidRDefault="007C461F" w:rsidP="007C461F">
      <w:pPr>
        <w:rPr>
          <w:ins w:id="14123" w:author="Priyanshu Solon" w:date="2025-05-22T22:35:00Z"/>
        </w:rPr>
      </w:pPr>
      <w:ins w:id="14124" w:author="Priyanshu Solon" w:date="2025-05-22T22:35:00Z">
        <w:r>
          <w:t>Ex:</w:t>
        </w:r>
      </w:ins>
    </w:p>
    <w:p w:rsidR="007C461F" w:rsidRDefault="007C461F" w:rsidP="007C461F">
      <w:pPr>
        <w:rPr>
          <w:ins w:id="14125" w:author="Priyanshu Solon" w:date="2025-05-22T22:35:00Z"/>
        </w:rPr>
      </w:pPr>
      <w:ins w:id="14126" w:author="Priyanshu Solon" w:date="2025-05-22T22:35:00Z">
        <w:r>
          <w:t>&lt;!DOCTYPE html&gt;</w:t>
        </w:r>
      </w:ins>
    </w:p>
    <w:p w:rsidR="007C461F" w:rsidRDefault="007C461F" w:rsidP="007C461F">
      <w:pPr>
        <w:rPr>
          <w:ins w:id="14127" w:author="Priyanshu Solon" w:date="2025-05-22T22:35:00Z"/>
        </w:rPr>
      </w:pPr>
      <w:ins w:id="14128" w:author="Priyanshu Solon" w:date="2025-05-22T22:35:00Z">
        <w:r>
          <w:t>&lt;html lang="en"&gt;</w:t>
        </w:r>
      </w:ins>
    </w:p>
    <w:p w:rsidR="007C461F" w:rsidRDefault="007C461F" w:rsidP="007C461F">
      <w:pPr>
        <w:rPr>
          <w:ins w:id="14129" w:author="Priyanshu Solon" w:date="2025-05-22T22:35:00Z"/>
        </w:rPr>
      </w:pPr>
      <w:ins w:id="14130" w:author="Priyanshu Solon" w:date="2025-05-22T22:35:00Z">
        <w:r>
          <w:t>&lt;head&gt;</w:t>
        </w:r>
      </w:ins>
    </w:p>
    <w:p w:rsidR="007C461F" w:rsidRDefault="007C461F" w:rsidP="007C461F">
      <w:pPr>
        <w:rPr>
          <w:ins w:id="14131" w:author="Priyanshu Solon" w:date="2025-05-22T22:35:00Z"/>
        </w:rPr>
      </w:pPr>
      <w:ins w:id="14132" w:author="Priyanshu Solon" w:date="2025-05-22T22:35:00Z">
        <w:r>
          <w:t xml:space="preserve">    &lt;meta charset="UTF-8"&gt;</w:t>
        </w:r>
      </w:ins>
    </w:p>
    <w:p w:rsidR="007C461F" w:rsidRDefault="007C461F" w:rsidP="007C461F">
      <w:pPr>
        <w:rPr>
          <w:ins w:id="14133" w:author="Priyanshu Solon" w:date="2025-05-22T22:35:00Z"/>
        </w:rPr>
      </w:pPr>
      <w:ins w:id="14134" w:author="Priyanshu Solon" w:date="2025-05-22T22:35:00Z">
        <w:r>
          <w:t xml:space="preserve">    &lt;meta name="viewport" content="width=device-width, initial-scale=1.0"&gt;</w:t>
        </w:r>
      </w:ins>
    </w:p>
    <w:p w:rsidR="007C461F" w:rsidRDefault="007C461F" w:rsidP="007C461F">
      <w:pPr>
        <w:rPr>
          <w:ins w:id="14135" w:author="Priyanshu Solon" w:date="2025-05-22T22:35:00Z"/>
        </w:rPr>
      </w:pPr>
      <w:ins w:id="14136" w:author="Priyanshu Solon" w:date="2025-05-22T22:35:00Z">
        <w:r>
          <w:t xml:space="preserve">    &lt;title&gt;Document&lt;/title&gt;</w:t>
        </w:r>
      </w:ins>
    </w:p>
    <w:p w:rsidR="007C461F" w:rsidRDefault="007C461F" w:rsidP="007C461F">
      <w:pPr>
        <w:rPr>
          <w:ins w:id="14137" w:author="Priyanshu Solon" w:date="2025-05-22T22:35:00Z"/>
        </w:rPr>
      </w:pPr>
      <w:ins w:id="14138" w:author="Priyanshu Solon" w:date="2025-05-22T22:35:00Z">
        <w:r>
          <w:t xml:space="preserve">    &lt;link rel="stylesheet" href="../node_modules/bootstrap-icons/font/bootstrap-icons.css"&gt;</w:t>
        </w:r>
      </w:ins>
    </w:p>
    <w:p w:rsidR="007C461F" w:rsidRDefault="007C461F" w:rsidP="007C461F">
      <w:pPr>
        <w:rPr>
          <w:ins w:id="14139" w:author="Priyanshu Solon" w:date="2025-05-22T22:35:00Z"/>
        </w:rPr>
      </w:pPr>
      <w:ins w:id="14140" w:author="Priyanshu Solon" w:date="2025-05-22T22:35:00Z">
        <w:r>
          <w:t xml:space="preserve">    &lt;link rel="stylesheet" href="../node_modules/bootstrap/dist/css/bootstrap.css"&gt;</w:t>
        </w:r>
      </w:ins>
    </w:p>
    <w:p w:rsidR="007C461F" w:rsidRDefault="007C461F" w:rsidP="007C461F">
      <w:pPr>
        <w:rPr>
          <w:ins w:id="14141" w:author="Priyanshu Solon" w:date="2025-05-22T22:35:00Z"/>
        </w:rPr>
      </w:pPr>
      <w:ins w:id="14142" w:author="Priyanshu Solon" w:date="2025-05-22T22:35:00Z">
        <w:r>
          <w:t xml:space="preserve">    &lt;script src="../node_modules/bootstrap/dist/js/bootstrap.bundle.js"&gt;&lt;/script&gt;</w:t>
        </w:r>
      </w:ins>
    </w:p>
    <w:p w:rsidR="007C461F" w:rsidRDefault="007C461F" w:rsidP="007C461F">
      <w:pPr>
        <w:rPr>
          <w:ins w:id="14143" w:author="Priyanshu Solon" w:date="2025-05-22T22:35:00Z"/>
        </w:rPr>
      </w:pPr>
      <w:ins w:id="14144" w:author="Priyanshu Solon" w:date="2025-05-22T22:35:00Z">
        <w:r>
          <w:t>&lt;/head&gt;</w:t>
        </w:r>
      </w:ins>
    </w:p>
    <w:p w:rsidR="007C461F" w:rsidRDefault="007C461F" w:rsidP="007C461F">
      <w:pPr>
        <w:rPr>
          <w:ins w:id="14145" w:author="Priyanshu Solon" w:date="2025-05-22T22:35:00Z"/>
        </w:rPr>
      </w:pPr>
      <w:ins w:id="14146" w:author="Priyanshu Solon" w:date="2025-05-22T22:35:00Z">
        <w:r>
          <w:lastRenderedPageBreak/>
          <w:t>&lt;body class="m-4"&gt;</w:t>
        </w:r>
      </w:ins>
    </w:p>
    <w:p w:rsidR="007C461F" w:rsidRDefault="007C461F" w:rsidP="007C461F">
      <w:pPr>
        <w:rPr>
          <w:ins w:id="14147" w:author="Priyanshu Solon" w:date="2025-05-22T22:35:00Z"/>
        </w:rPr>
      </w:pPr>
      <w:ins w:id="14148" w:author="Priyanshu Solon" w:date="2025-05-22T22:35:00Z">
        <w:r>
          <w:t xml:space="preserve">     &lt;h2&gt;Table of Contents&lt;/h2&gt;</w:t>
        </w:r>
      </w:ins>
    </w:p>
    <w:p w:rsidR="007C461F" w:rsidRDefault="007C461F" w:rsidP="007C461F">
      <w:pPr>
        <w:rPr>
          <w:ins w:id="14149" w:author="Priyanshu Solon" w:date="2025-05-22T22:35:00Z"/>
        </w:rPr>
      </w:pPr>
      <w:ins w:id="14150" w:author="Priyanshu Solon" w:date="2025-05-22T22:35:00Z">
        <w:r>
          <w:t xml:space="preserve">     &lt;ul class="list-group"&gt;</w:t>
        </w:r>
      </w:ins>
    </w:p>
    <w:p w:rsidR="007C461F" w:rsidRDefault="007C461F" w:rsidP="007C461F">
      <w:pPr>
        <w:rPr>
          <w:ins w:id="14151" w:author="Priyanshu Solon" w:date="2025-05-22T22:35:00Z"/>
        </w:rPr>
      </w:pPr>
      <w:ins w:id="14152" w:author="Priyanshu Solon" w:date="2025-05-22T22:35:00Z">
        <w:r>
          <w:t xml:space="preserve">        &lt;li class="list-group-item d-flex justify-content-between list-group-item-danger"&gt;&lt;span class="list-group-item-text"&gt;Introduction to Web&lt;/span&gt; &lt;span class="badge bg-dark rounded rounded-circle"&gt;2&lt;/span&gt; &lt;/li&gt;</w:t>
        </w:r>
      </w:ins>
    </w:p>
    <w:p w:rsidR="007C461F" w:rsidRDefault="007C461F" w:rsidP="007C461F">
      <w:pPr>
        <w:rPr>
          <w:ins w:id="14153" w:author="Priyanshu Solon" w:date="2025-05-22T22:35:00Z"/>
        </w:rPr>
      </w:pPr>
      <w:ins w:id="14154" w:author="Priyanshu Solon" w:date="2025-05-22T22:35:00Z">
        <w:r>
          <w:t xml:space="preserve">        &lt;li class="list-group-item d-flex justify-content-between list-group-item-success"&gt;&lt;span class="list-group-item-text"&gt;Web Terminology&lt;/span&gt; &lt;span class="badge bg-dark rounded rounded-circle"&gt;5&lt;/span&gt;&lt;/li&gt;</w:t>
        </w:r>
      </w:ins>
    </w:p>
    <w:p w:rsidR="007C461F" w:rsidRDefault="007C461F" w:rsidP="007C461F">
      <w:pPr>
        <w:rPr>
          <w:ins w:id="14155" w:author="Priyanshu Solon" w:date="2025-05-22T22:35:00Z"/>
        </w:rPr>
      </w:pPr>
      <w:ins w:id="14156" w:author="Priyanshu Solon" w:date="2025-05-22T22:35:00Z">
        <w:r>
          <w:t xml:space="preserve">        &lt;li class="list-group-item d-flex justify-content-between list-group-item-warning"&gt;&lt;span class="list-group-item-text"&gt;Web Application Architecture&lt;/span&gt; &lt;span class="badge bg-dark rounded rounded-circle"&gt;7&lt;/span&gt;&lt;/li&gt;</w:t>
        </w:r>
      </w:ins>
    </w:p>
    <w:p w:rsidR="007C461F" w:rsidRDefault="007C461F" w:rsidP="007C461F">
      <w:pPr>
        <w:rPr>
          <w:ins w:id="14157" w:author="Priyanshu Solon" w:date="2025-05-22T22:35:00Z"/>
        </w:rPr>
      </w:pPr>
      <w:ins w:id="14158" w:author="Priyanshu Solon" w:date="2025-05-22T22:35:00Z">
        <w:r>
          <w:t xml:space="preserve">        &lt;li class="list-group-item d-flex justify-content-between list-group-item-info"&gt;&lt;span class="list-group-item-text"&gt;Servers &amp; Browser&lt;/span&gt;&lt;span class="badge bg-dark rounded rounded-circle"&gt;9&lt;/span&gt;&lt;/li&gt;</w:t>
        </w:r>
      </w:ins>
    </w:p>
    <w:p w:rsidR="007C461F" w:rsidRDefault="007C461F" w:rsidP="007C461F">
      <w:pPr>
        <w:rPr>
          <w:ins w:id="14159" w:author="Priyanshu Solon" w:date="2025-05-22T22:35:00Z"/>
        </w:rPr>
      </w:pPr>
      <w:ins w:id="14160" w:author="Priyanshu Solon" w:date="2025-05-22T22:35:00Z">
        <w:r>
          <w:t xml:space="preserve">     &lt;/ul&gt;</w:t>
        </w:r>
      </w:ins>
    </w:p>
    <w:p w:rsidR="007C461F" w:rsidRDefault="007C461F" w:rsidP="007C461F">
      <w:pPr>
        <w:rPr>
          <w:ins w:id="14161" w:author="Priyanshu Solon" w:date="2025-05-22T22:35:00Z"/>
        </w:rPr>
      </w:pPr>
      <w:ins w:id="14162" w:author="Priyanshu Solon" w:date="2025-05-22T22:35:00Z">
        <w:r>
          <w:t>&lt;/body&gt;</w:t>
        </w:r>
      </w:ins>
    </w:p>
    <w:p w:rsidR="007C461F" w:rsidRDefault="007C461F" w:rsidP="007C461F">
      <w:pPr>
        <w:rPr>
          <w:ins w:id="14163" w:author="Priyanshu Solon" w:date="2025-05-22T22:35:00Z"/>
        </w:rPr>
      </w:pPr>
      <w:ins w:id="14164" w:author="Priyanshu Solon" w:date="2025-05-22T22:35:00Z">
        <w:r>
          <w:t>&lt;/html&gt;</w:t>
        </w:r>
      </w:ins>
    </w:p>
    <w:p w:rsidR="007C461F" w:rsidRDefault="007C461F" w:rsidP="007C461F">
      <w:pPr>
        <w:rPr>
          <w:ins w:id="14165" w:author="Priyanshu Solon" w:date="2025-05-22T22:35:00Z"/>
        </w:rPr>
      </w:pPr>
    </w:p>
    <w:p w:rsidR="007C461F" w:rsidRPr="00CA3CF4" w:rsidRDefault="007C461F" w:rsidP="007C461F">
      <w:pPr>
        <w:rPr>
          <w:ins w:id="14166" w:author="Priyanshu Solon" w:date="2025-05-22T22:35:00Z"/>
          <w:b/>
          <w:bCs/>
          <w:rPrChange w:id="14167" w:author="Priyanshu Solon" w:date="2025-05-22T23:15:00Z">
            <w:rPr>
              <w:ins w:id="14168" w:author="Priyanshu Solon" w:date="2025-05-22T22:35:00Z"/>
            </w:rPr>
          </w:rPrChange>
        </w:rPr>
      </w:pPr>
      <w:ins w:id="14169" w:author="Priyanshu Solon" w:date="2025-05-22T22:35:00Z">
        <w:r w:rsidRPr="00CA3CF4">
          <w:rPr>
            <w:b/>
            <w:bCs/>
            <w:rPrChange w:id="14170" w:author="Priyanshu Solon" w:date="2025-05-22T23:15:00Z">
              <w:rPr/>
            </w:rPrChange>
          </w:rPr>
          <w:t>9/05</w:t>
        </w:r>
      </w:ins>
    </w:p>
    <w:p w:rsidR="007C461F" w:rsidRDefault="007C461F" w:rsidP="007C461F">
      <w:pPr>
        <w:rPr>
          <w:ins w:id="14171" w:author="Priyanshu Solon" w:date="2025-05-22T22:35:00Z"/>
        </w:rPr>
      </w:pPr>
      <w:ins w:id="14172" w:author="Priyanshu Solon" w:date="2025-05-22T22:35:00Z">
        <w:r>
          <w:t>=====</w:t>
        </w:r>
      </w:ins>
    </w:p>
    <w:p w:rsidR="007C461F" w:rsidRDefault="007C461F" w:rsidP="007C461F">
      <w:pPr>
        <w:rPr>
          <w:ins w:id="14173" w:author="Priyanshu Solon" w:date="2025-05-22T22:35:00Z"/>
        </w:rPr>
      </w:pPr>
    </w:p>
    <w:p w:rsidR="007C461F" w:rsidRPr="00CA3CF4" w:rsidRDefault="007C461F" w:rsidP="007C461F">
      <w:pPr>
        <w:rPr>
          <w:ins w:id="14174" w:author="Priyanshu Solon" w:date="2025-05-22T22:35:00Z"/>
          <w:b/>
          <w:bCs/>
          <w:rPrChange w:id="14175" w:author="Priyanshu Solon" w:date="2025-05-22T23:15:00Z">
            <w:rPr>
              <w:ins w:id="14176" w:author="Priyanshu Solon" w:date="2025-05-22T22:35:00Z"/>
            </w:rPr>
          </w:rPrChange>
        </w:rPr>
      </w:pPr>
      <w:ins w:id="14177" w:author="Priyanshu Solon" w:date="2025-05-22T22:35:00Z">
        <w:r w:rsidRPr="00CA3CF4">
          <w:rPr>
            <w:b/>
            <w:bCs/>
            <w:rPrChange w:id="14178" w:author="Priyanshu Solon" w:date="2025-05-22T23:15:00Z">
              <w:rPr/>
            </w:rPrChange>
          </w:rPr>
          <w:t>Bootstrap Cards</w:t>
        </w:r>
      </w:ins>
    </w:p>
    <w:p w:rsidR="007C461F" w:rsidRDefault="007C461F" w:rsidP="007C461F">
      <w:pPr>
        <w:rPr>
          <w:ins w:id="14179" w:author="Priyanshu Solon" w:date="2025-05-22T22:35:00Z"/>
        </w:rPr>
      </w:pPr>
      <w:ins w:id="14180" w:author="Priyanshu Solon" w:date="2025-05-22T22:35:00Z">
        <w:r>
          <w:t xml:space="preserve">        .card</w:t>
        </w:r>
      </w:ins>
    </w:p>
    <w:p w:rsidR="007C461F" w:rsidRDefault="007C461F" w:rsidP="007C461F">
      <w:pPr>
        <w:rPr>
          <w:ins w:id="14181" w:author="Priyanshu Solon" w:date="2025-05-22T22:35:00Z"/>
        </w:rPr>
      </w:pPr>
      <w:ins w:id="14182" w:author="Priyanshu Solon" w:date="2025-05-22T22:35:00Z">
        <w:r>
          <w:t xml:space="preserve">        .card-header</w:t>
        </w:r>
      </w:ins>
    </w:p>
    <w:p w:rsidR="007C461F" w:rsidRDefault="007C461F" w:rsidP="007C461F">
      <w:pPr>
        <w:rPr>
          <w:ins w:id="14183" w:author="Priyanshu Solon" w:date="2025-05-22T22:35:00Z"/>
        </w:rPr>
      </w:pPr>
      <w:ins w:id="14184" w:author="Priyanshu Solon" w:date="2025-05-22T22:35:00Z">
        <w:r>
          <w:t xml:space="preserve">        .card-body</w:t>
        </w:r>
      </w:ins>
    </w:p>
    <w:p w:rsidR="007C461F" w:rsidRDefault="007C461F" w:rsidP="007C461F">
      <w:pPr>
        <w:rPr>
          <w:ins w:id="14185" w:author="Priyanshu Solon" w:date="2025-05-22T22:35:00Z"/>
        </w:rPr>
      </w:pPr>
      <w:ins w:id="14186" w:author="Priyanshu Solon" w:date="2025-05-22T22:35:00Z">
        <w:r>
          <w:t xml:space="preserve">        .card-footer</w:t>
        </w:r>
      </w:ins>
    </w:p>
    <w:p w:rsidR="007C461F" w:rsidRDefault="007C461F" w:rsidP="007C461F">
      <w:pPr>
        <w:rPr>
          <w:ins w:id="14187" w:author="Priyanshu Solon" w:date="2025-05-22T22:35:00Z"/>
        </w:rPr>
      </w:pPr>
      <w:ins w:id="14188" w:author="Priyanshu Solon" w:date="2025-05-22T22:35:00Z">
        <w:r>
          <w:t xml:space="preserve">        .card-title</w:t>
        </w:r>
      </w:ins>
    </w:p>
    <w:p w:rsidR="007C461F" w:rsidRDefault="007C461F" w:rsidP="007C461F">
      <w:pPr>
        <w:rPr>
          <w:ins w:id="14189" w:author="Priyanshu Solon" w:date="2025-05-22T22:35:00Z"/>
        </w:rPr>
      </w:pPr>
      <w:ins w:id="14190" w:author="Priyanshu Solon" w:date="2025-05-22T22:35:00Z">
        <w:r>
          <w:t xml:space="preserve">        .card-subtitle</w:t>
        </w:r>
      </w:ins>
    </w:p>
    <w:p w:rsidR="007C461F" w:rsidRDefault="007C461F" w:rsidP="007C461F">
      <w:pPr>
        <w:rPr>
          <w:ins w:id="14191" w:author="Priyanshu Solon" w:date="2025-05-22T22:35:00Z"/>
        </w:rPr>
      </w:pPr>
      <w:ins w:id="14192" w:author="Priyanshu Solon" w:date="2025-05-22T22:35:00Z">
        <w:r>
          <w:t xml:space="preserve">        .card-img-top</w:t>
        </w:r>
      </w:ins>
    </w:p>
    <w:p w:rsidR="007C461F" w:rsidRDefault="007C461F" w:rsidP="007C461F">
      <w:pPr>
        <w:rPr>
          <w:ins w:id="14193" w:author="Priyanshu Solon" w:date="2025-05-22T22:35:00Z"/>
        </w:rPr>
      </w:pPr>
      <w:ins w:id="14194" w:author="Priyanshu Solon" w:date="2025-05-22T22:35:00Z">
        <w:r>
          <w:t xml:space="preserve">        .card-img-bottom</w:t>
        </w:r>
      </w:ins>
    </w:p>
    <w:p w:rsidR="007C461F" w:rsidRDefault="007C461F" w:rsidP="007C461F">
      <w:pPr>
        <w:rPr>
          <w:ins w:id="14195" w:author="Priyanshu Solon" w:date="2025-05-22T22:35:00Z"/>
        </w:rPr>
      </w:pPr>
      <w:ins w:id="14196" w:author="Priyanshu Solon" w:date="2025-05-22T22:35:00Z">
        <w:r>
          <w:t xml:space="preserve">        .card-img-overlay</w:t>
        </w:r>
      </w:ins>
    </w:p>
    <w:p w:rsidR="007C461F" w:rsidRDefault="007C461F" w:rsidP="007C461F">
      <w:pPr>
        <w:rPr>
          <w:ins w:id="14197" w:author="Priyanshu Solon" w:date="2025-05-22T22:35:00Z"/>
        </w:rPr>
      </w:pPr>
    </w:p>
    <w:p w:rsidR="007C461F" w:rsidRDefault="007C461F" w:rsidP="007C461F">
      <w:pPr>
        <w:rPr>
          <w:ins w:id="14198" w:author="Priyanshu Solon" w:date="2025-05-22T22:35:00Z"/>
        </w:rPr>
      </w:pPr>
      <w:ins w:id="14199" w:author="Priyanshu Solon" w:date="2025-05-22T22:35:00Z">
        <w:r>
          <w:t>Syntax:</w:t>
        </w:r>
      </w:ins>
    </w:p>
    <w:p w:rsidR="007C461F" w:rsidRDefault="007C461F" w:rsidP="007C461F">
      <w:pPr>
        <w:rPr>
          <w:ins w:id="14200" w:author="Priyanshu Solon" w:date="2025-05-22T22:35:00Z"/>
        </w:rPr>
      </w:pPr>
      <w:ins w:id="14201" w:author="Priyanshu Solon" w:date="2025-05-22T22:35:00Z">
        <w:r>
          <w:t xml:space="preserve">    &lt;div class="card"&gt;</w:t>
        </w:r>
      </w:ins>
    </w:p>
    <w:p w:rsidR="007C461F" w:rsidRDefault="007C461F" w:rsidP="007C461F">
      <w:pPr>
        <w:rPr>
          <w:ins w:id="14202" w:author="Priyanshu Solon" w:date="2025-05-22T22:35:00Z"/>
        </w:rPr>
      </w:pPr>
      <w:ins w:id="14203" w:author="Priyanshu Solon" w:date="2025-05-22T22:35:00Z">
        <w:r>
          <w:t xml:space="preserve">        ... card header ...</w:t>
        </w:r>
      </w:ins>
    </w:p>
    <w:p w:rsidR="007C461F" w:rsidRDefault="007C461F" w:rsidP="007C461F">
      <w:pPr>
        <w:rPr>
          <w:ins w:id="14204" w:author="Priyanshu Solon" w:date="2025-05-22T22:35:00Z"/>
        </w:rPr>
      </w:pPr>
      <w:ins w:id="14205" w:author="Priyanshu Solon" w:date="2025-05-22T22:35:00Z">
        <w:r>
          <w:t xml:space="preserve">        .... card body....</w:t>
        </w:r>
      </w:ins>
    </w:p>
    <w:p w:rsidR="007C461F" w:rsidRDefault="007C461F" w:rsidP="007C461F">
      <w:pPr>
        <w:rPr>
          <w:ins w:id="14206" w:author="Priyanshu Solon" w:date="2025-05-22T22:35:00Z"/>
        </w:rPr>
      </w:pPr>
      <w:ins w:id="14207" w:author="Priyanshu Solon" w:date="2025-05-22T22:35:00Z">
        <w:r>
          <w:t xml:space="preserve">        ... card footer...</w:t>
        </w:r>
      </w:ins>
    </w:p>
    <w:p w:rsidR="007C461F" w:rsidRDefault="007C461F" w:rsidP="007C461F">
      <w:pPr>
        <w:rPr>
          <w:ins w:id="14208" w:author="Priyanshu Solon" w:date="2025-05-22T22:35:00Z"/>
        </w:rPr>
      </w:pPr>
      <w:ins w:id="14209" w:author="Priyanshu Solon" w:date="2025-05-22T22:35:00Z">
        <w:r>
          <w:t xml:space="preserve">    &lt;/div&gt;</w:t>
        </w:r>
      </w:ins>
    </w:p>
    <w:p w:rsidR="007C461F" w:rsidRDefault="007C461F" w:rsidP="007C461F">
      <w:pPr>
        <w:rPr>
          <w:ins w:id="14210" w:author="Priyanshu Solon" w:date="2025-05-22T22:35:00Z"/>
        </w:rPr>
      </w:pPr>
    </w:p>
    <w:p w:rsidR="007C461F" w:rsidRDefault="007C461F" w:rsidP="007C461F">
      <w:pPr>
        <w:rPr>
          <w:ins w:id="14211" w:author="Priyanshu Solon" w:date="2025-05-22T22:35:00Z"/>
        </w:rPr>
      </w:pPr>
      <w:ins w:id="14212" w:author="Priyanshu Solon" w:date="2025-05-22T22:35:00Z">
        <w:r>
          <w:t>Ex:</w:t>
        </w:r>
      </w:ins>
    </w:p>
    <w:p w:rsidR="007C461F" w:rsidRDefault="007C461F" w:rsidP="007C461F">
      <w:pPr>
        <w:rPr>
          <w:ins w:id="14213" w:author="Priyanshu Solon" w:date="2025-05-22T22:35:00Z"/>
        </w:rPr>
      </w:pPr>
      <w:ins w:id="14214" w:author="Priyanshu Solon" w:date="2025-05-22T22:35:00Z">
        <w:r>
          <w:t>&lt;!DOCTYPE html&gt;</w:t>
        </w:r>
      </w:ins>
    </w:p>
    <w:p w:rsidR="007C461F" w:rsidRDefault="007C461F" w:rsidP="007C461F">
      <w:pPr>
        <w:rPr>
          <w:ins w:id="14215" w:author="Priyanshu Solon" w:date="2025-05-22T22:35:00Z"/>
        </w:rPr>
      </w:pPr>
      <w:ins w:id="14216" w:author="Priyanshu Solon" w:date="2025-05-22T22:35:00Z">
        <w:r>
          <w:t>&lt;html lang="en"&gt;</w:t>
        </w:r>
      </w:ins>
    </w:p>
    <w:p w:rsidR="007C461F" w:rsidRDefault="007C461F" w:rsidP="007C461F">
      <w:pPr>
        <w:rPr>
          <w:ins w:id="14217" w:author="Priyanshu Solon" w:date="2025-05-22T22:35:00Z"/>
        </w:rPr>
      </w:pPr>
      <w:ins w:id="14218" w:author="Priyanshu Solon" w:date="2025-05-22T22:35:00Z">
        <w:r>
          <w:t>&lt;head&gt;</w:t>
        </w:r>
      </w:ins>
    </w:p>
    <w:p w:rsidR="007C461F" w:rsidRDefault="007C461F" w:rsidP="007C461F">
      <w:pPr>
        <w:rPr>
          <w:ins w:id="14219" w:author="Priyanshu Solon" w:date="2025-05-22T22:35:00Z"/>
        </w:rPr>
      </w:pPr>
      <w:ins w:id="14220" w:author="Priyanshu Solon" w:date="2025-05-22T22:35:00Z">
        <w:r>
          <w:t xml:space="preserve">    &lt;meta charset="UTF-8"&gt;</w:t>
        </w:r>
      </w:ins>
    </w:p>
    <w:p w:rsidR="007C461F" w:rsidRDefault="007C461F" w:rsidP="007C461F">
      <w:pPr>
        <w:rPr>
          <w:ins w:id="14221" w:author="Priyanshu Solon" w:date="2025-05-22T22:35:00Z"/>
        </w:rPr>
      </w:pPr>
      <w:ins w:id="14222" w:author="Priyanshu Solon" w:date="2025-05-22T22:35:00Z">
        <w:r>
          <w:t xml:space="preserve">    &lt;meta name="viewport" content="width=device-width, initial-scale=1.0"&gt;</w:t>
        </w:r>
      </w:ins>
    </w:p>
    <w:p w:rsidR="007C461F" w:rsidRDefault="007C461F" w:rsidP="007C461F">
      <w:pPr>
        <w:rPr>
          <w:ins w:id="14223" w:author="Priyanshu Solon" w:date="2025-05-22T22:35:00Z"/>
        </w:rPr>
      </w:pPr>
      <w:ins w:id="14224" w:author="Priyanshu Solon" w:date="2025-05-22T22:35:00Z">
        <w:r>
          <w:t xml:space="preserve">    &lt;title&gt;Document&lt;/title&gt;</w:t>
        </w:r>
      </w:ins>
    </w:p>
    <w:p w:rsidR="007C461F" w:rsidRDefault="007C461F" w:rsidP="007C461F">
      <w:pPr>
        <w:rPr>
          <w:ins w:id="14225" w:author="Priyanshu Solon" w:date="2025-05-22T22:35:00Z"/>
        </w:rPr>
      </w:pPr>
      <w:ins w:id="14226" w:author="Priyanshu Solon" w:date="2025-05-22T22:35:00Z">
        <w:r>
          <w:t xml:space="preserve">     &lt;link rel="stylesheet" href="../node_modules/bootstrap-icons/font/bootstrap-icons.css"&gt;</w:t>
        </w:r>
      </w:ins>
    </w:p>
    <w:p w:rsidR="007C461F" w:rsidRDefault="007C461F" w:rsidP="007C461F">
      <w:pPr>
        <w:rPr>
          <w:ins w:id="14227" w:author="Priyanshu Solon" w:date="2025-05-22T22:35:00Z"/>
        </w:rPr>
      </w:pPr>
      <w:ins w:id="14228" w:author="Priyanshu Solon" w:date="2025-05-22T22:35:00Z">
        <w:r>
          <w:t xml:space="preserve">    &lt;link rel="stylesheet" href="../node_modules/bootstrap/dist/css/bootstrap.css"&gt;</w:t>
        </w:r>
      </w:ins>
    </w:p>
    <w:p w:rsidR="007C461F" w:rsidRDefault="007C461F" w:rsidP="007C461F">
      <w:pPr>
        <w:rPr>
          <w:ins w:id="14229" w:author="Priyanshu Solon" w:date="2025-05-22T22:35:00Z"/>
        </w:rPr>
      </w:pPr>
      <w:ins w:id="14230" w:author="Priyanshu Solon" w:date="2025-05-22T22:35:00Z">
        <w:r>
          <w:t xml:space="preserve">    &lt;script src="../node_modules/bootstrap/dist/js/bootstrap.bundle.js"&gt;&lt;/script&gt;</w:t>
        </w:r>
      </w:ins>
    </w:p>
    <w:p w:rsidR="007C461F" w:rsidRDefault="007C461F" w:rsidP="007C461F">
      <w:pPr>
        <w:rPr>
          <w:ins w:id="14231" w:author="Priyanshu Solon" w:date="2025-05-22T22:35:00Z"/>
        </w:rPr>
      </w:pPr>
      <w:ins w:id="14232" w:author="Priyanshu Solon" w:date="2025-05-22T22:35:00Z">
        <w:r>
          <w:t>&lt;/head&gt;</w:t>
        </w:r>
      </w:ins>
    </w:p>
    <w:p w:rsidR="007C461F" w:rsidRDefault="007C461F" w:rsidP="007C461F">
      <w:pPr>
        <w:rPr>
          <w:ins w:id="14233" w:author="Priyanshu Solon" w:date="2025-05-22T22:35:00Z"/>
        </w:rPr>
      </w:pPr>
      <w:ins w:id="14234" w:author="Priyanshu Solon" w:date="2025-05-22T22:35:00Z">
        <w:r>
          <w:t>&lt;body&gt;</w:t>
        </w:r>
      </w:ins>
    </w:p>
    <w:p w:rsidR="007C461F" w:rsidRDefault="007C461F" w:rsidP="007C461F">
      <w:pPr>
        <w:rPr>
          <w:ins w:id="14235" w:author="Priyanshu Solon" w:date="2025-05-22T22:35:00Z"/>
        </w:rPr>
      </w:pPr>
      <w:ins w:id="14236" w:author="Priyanshu Solon" w:date="2025-05-22T22:35:00Z">
        <w:r>
          <w:t xml:space="preserve">    &lt;main class="m-4 d-flex"&gt;</w:t>
        </w:r>
      </w:ins>
    </w:p>
    <w:p w:rsidR="007C461F" w:rsidRDefault="007C461F" w:rsidP="007C461F">
      <w:pPr>
        <w:rPr>
          <w:ins w:id="14237" w:author="Priyanshu Solon" w:date="2025-05-22T22:35:00Z"/>
        </w:rPr>
      </w:pPr>
      <w:ins w:id="14238" w:author="Priyanshu Solon" w:date="2025-05-22T22:35:00Z">
        <w:r>
          <w:t xml:space="preserve">        &lt;div class="card p-2 m-2" style="width:300px"&gt;</w:t>
        </w:r>
      </w:ins>
    </w:p>
    <w:p w:rsidR="007C461F" w:rsidRDefault="007C461F" w:rsidP="007C461F">
      <w:pPr>
        <w:rPr>
          <w:ins w:id="14239" w:author="Priyanshu Solon" w:date="2025-05-22T22:35:00Z"/>
        </w:rPr>
      </w:pPr>
      <w:ins w:id="14240" w:author="Priyanshu Solon" w:date="2025-05-22T22:35:00Z">
        <w:r>
          <w:t xml:space="preserve">            &lt;img src="../public/images/data sci.png" class="card-img-top" height="130"&gt;</w:t>
        </w:r>
      </w:ins>
    </w:p>
    <w:p w:rsidR="007C461F" w:rsidRDefault="007C461F" w:rsidP="007C461F">
      <w:pPr>
        <w:rPr>
          <w:ins w:id="14241" w:author="Priyanshu Solon" w:date="2025-05-22T22:35:00Z"/>
        </w:rPr>
      </w:pPr>
      <w:ins w:id="14242" w:author="Priyanshu Solon" w:date="2025-05-22T22:35:00Z">
        <w:r>
          <w:t xml:space="preserve">            &lt;div class="card-header"&gt;</w:t>
        </w:r>
      </w:ins>
    </w:p>
    <w:p w:rsidR="007C461F" w:rsidRDefault="007C461F" w:rsidP="007C461F">
      <w:pPr>
        <w:rPr>
          <w:ins w:id="14243" w:author="Priyanshu Solon" w:date="2025-05-22T22:35:00Z"/>
        </w:rPr>
      </w:pPr>
      <w:ins w:id="14244" w:author="Priyanshu Solon" w:date="2025-05-22T22:35:00Z">
        <w:r>
          <w:t xml:space="preserve">                &lt;h2 class="card-title"&gt;Data Science&lt;/h2&gt;</w:t>
        </w:r>
      </w:ins>
    </w:p>
    <w:p w:rsidR="007C461F" w:rsidRDefault="007C461F" w:rsidP="007C461F">
      <w:pPr>
        <w:rPr>
          <w:ins w:id="14245" w:author="Priyanshu Solon" w:date="2025-05-22T22:35:00Z"/>
        </w:rPr>
      </w:pPr>
      <w:ins w:id="14246" w:author="Priyanshu Solon" w:date="2025-05-22T22:35:00Z">
        <w:r>
          <w:t xml:space="preserve">                &lt;p class="card-subtitle"&gt;By Mr. John&lt;/p&gt;</w:t>
        </w:r>
      </w:ins>
    </w:p>
    <w:p w:rsidR="007C461F" w:rsidRDefault="007C461F" w:rsidP="007C461F">
      <w:pPr>
        <w:rPr>
          <w:ins w:id="14247" w:author="Priyanshu Solon" w:date="2025-05-22T22:35:00Z"/>
        </w:rPr>
      </w:pPr>
      <w:ins w:id="14248" w:author="Priyanshu Solon" w:date="2025-05-22T22:35:00Z">
        <w:r>
          <w:t xml:space="preserve">            &lt;/div&gt;</w:t>
        </w:r>
      </w:ins>
    </w:p>
    <w:p w:rsidR="007C461F" w:rsidRDefault="007C461F" w:rsidP="007C461F">
      <w:pPr>
        <w:rPr>
          <w:ins w:id="14249" w:author="Priyanshu Solon" w:date="2025-05-22T22:35:00Z"/>
        </w:rPr>
      </w:pPr>
      <w:ins w:id="14250" w:author="Priyanshu Solon" w:date="2025-05-22T22:35:00Z">
        <w:r>
          <w:t xml:space="preserve">            &lt;div class="card-body"&gt;</w:t>
        </w:r>
      </w:ins>
    </w:p>
    <w:p w:rsidR="007C461F" w:rsidRDefault="007C461F" w:rsidP="007C461F">
      <w:pPr>
        <w:rPr>
          <w:ins w:id="14251" w:author="Priyanshu Solon" w:date="2025-05-22T22:35:00Z"/>
        </w:rPr>
      </w:pPr>
      <w:ins w:id="14252" w:author="Priyanshu Solon" w:date="2025-05-22T22:35:00Z">
        <w:r>
          <w:t xml:space="preserve">                &lt;ul&gt;</w:t>
        </w:r>
      </w:ins>
    </w:p>
    <w:p w:rsidR="007C461F" w:rsidRDefault="007C461F" w:rsidP="007C461F">
      <w:pPr>
        <w:rPr>
          <w:ins w:id="14253" w:author="Priyanshu Solon" w:date="2025-05-22T22:35:00Z"/>
        </w:rPr>
      </w:pPr>
      <w:ins w:id="14254" w:author="Priyanshu Solon" w:date="2025-05-22T22:35:00Z">
        <w:r>
          <w:lastRenderedPageBreak/>
          <w:t xml:space="preserve">                    &lt;li&gt;Topic-1&lt;/li&gt;</w:t>
        </w:r>
      </w:ins>
    </w:p>
    <w:p w:rsidR="007C461F" w:rsidRDefault="007C461F" w:rsidP="007C461F">
      <w:pPr>
        <w:rPr>
          <w:ins w:id="14255" w:author="Priyanshu Solon" w:date="2025-05-22T22:35:00Z"/>
        </w:rPr>
      </w:pPr>
      <w:ins w:id="14256" w:author="Priyanshu Solon" w:date="2025-05-22T22:35:00Z">
        <w:r>
          <w:t xml:space="preserve">                    &lt;li&gt;Topic-2&lt;/li&gt;</w:t>
        </w:r>
      </w:ins>
    </w:p>
    <w:p w:rsidR="007C461F" w:rsidRDefault="007C461F" w:rsidP="007C461F">
      <w:pPr>
        <w:rPr>
          <w:ins w:id="14257" w:author="Priyanshu Solon" w:date="2025-05-22T22:35:00Z"/>
        </w:rPr>
      </w:pPr>
      <w:ins w:id="14258" w:author="Priyanshu Solon" w:date="2025-05-22T22:35:00Z">
        <w:r>
          <w:t xml:space="preserve">                    &lt;li&gt;Topic-3&lt;/li&gt;</w:t>
        </w:r>
      </w:ins>
    </w:p>
    <w:p w:rsidR="007C461F" w:rsidRDefault="007C461F" w:rsidP="007C461F">
      <w:pPr>
        <w:rPr>
          <w:ins w:id="14259" w:author="Priyanshu Solon" w:date="2025-05-22T22:35:00Z"/>
        </w:rPr>
      </w:pPr>
      <w:ins w:id="14260" w:author="Priyanshu Solon" w:date="2025-05-22T22:35:00Z">
        <w:r>
          <w:t xml:space="preserve">                &lt;/ul&gt;</w:t>
        </w:r>
      </w:ins>
    </w:p>
    <w:p w:rsidR="007C461F" w:rsidRDefault="007C461F" w:rsidP="007C461F">
      <w:pPr>
        <w:rPr>
          <w:ins w:id="14261" w:author="Priyanshu Solon" w:date="2025-05-22T22:35:00Z"/>
        </w:rPr>
      </w:pPr>
      <w:ins w:id="14262" w:author="Priyanshu Solon" w:date="2025-05-22T22:35:00Z">
        <w:r>
          <w:t xml:space="preserve">            &lt;/div&gt;</w:t>
        </w:r>
      </w:ins>
    </w:p>
    <w:p w:rsidR="007C461F" w:rsidRDefault="007C461F" w:rsidP="007C461F">
      <w:pPr>
        <w:rPr>
          <w:ins w:id="14263" w:author="Priyanshu Solon" w:date="2025-05-22T22:35:00Z"/>
        </w:rPr>
      </w:pPr>
      <w:ins w:id="14264" w:author="Priyanshu Solon" w:date="2025-05-22T22:35:00Z">
        <w:r>
          <w:t xml:space="preserve">            &lt;div class="card-footer"&gt;</w:t>
        </w:r>
      </w:ins>
    </w:p>
    <w:p w:rsidR="007C461F" w:rsidRDefault="007C461F" w:rsidP="007C461F">
      <w:pPr>
        <w:rPr>
          <w:ins w:id="14265" w:author="Priyanshu Solon" w:date="2025-05-22T22:35:00Z"/>
        </w:rPr>
      </w:pPr>
      <w:ins w:id="14266" w:author="Priyanshu Solon" w:date="2025-05-22T22:35:00Z">
        <w:r>
          <w:t xml:space="preserve">                &lt;button class="btn btn-warning w-100"&gt; Join Course &lt;/button&gt;</w:t>
        </w:r>
      </w:ins>
    </w:p>
    <w:p w:rsidR="007C461F" w:rsidRDefault="007C461F" w:rsidP="007C461F">
      <w:pPr>
        <w:rPr>
          <w:ins w:id="14267" w:author="Priyanshu Solon" w:date="2025-05-22T22:35:00Z"/>
        </w:rPr>
      </w:pPr>
      <w:ins w:id="14268" w:author="Priyanshu Solon" w:date="2025-05-22T22:35:00Z">
        <w:r>
          <w:t xml:space="preserve">            &lt;/div&gt;</w:t>
        </w:r>
      </w:ins>
    </w:p>
    <w:p w:rsidR="007C461F" w:rsidRDefault="007C461F" w:rsidP="007C461F">
      <w:pPr>
        <w:rPr>
          <w:ins w:id="14269" w:author="Priyanshu Solon" w:date="2025-05-22T22:35:00Z"/>
        </w:rPr>
      </w:pPr>
      <w:ins w:id="14270" w:author="Priyanshu Solon" w:date="2025-05-22T22:35:00Z">
        <w:r>
          <w:t xml:space="preserve">        &lt;/div&gt;</w:t>
        </w:r>
      </w:ins>
    </w:p>
    <w:p w:rsidR="007C461F" w:rsidRDefault="007C461F" w:rsidP="007C461F">
      <w:pPr>
        <w:rPr>
          <w:ins w:id="14271" w:author="Priyanshu Solon" w:date="2025-05-22T22:35:00Z"/>
        </w:rPr>
      </w:pPr>
    </w:p>
    <w:p w:rsidR="007C461F" w:rsidRDefault="007C461F" w:rsidP="007C461F">
      <w:pPr>
        <w:rPr>
          <w:ins w:id="14272" w:author="Priyanshu Solon" w:date="2025-05-22T22:35:00Z"/>
        </w:rPr>
      </w:pPr>
      <w:ins w:id="14273" w:author="Priyanshu Solon" w:date="2025-05-22T22:35:00Z">
        <w:r>
          <w:t xml:space="preserve">                &lt;div class="card p-2 m-2" style="width:300px"&gt;</w:t>
        </w:r>
      </w:ins>
    </w:p>
    <w:p w:rsidR="007C461F" w:rsidRDefault="007C461F" w:rsidP="007C461F">
      <w:pPr>
        <w:rPr>
          <w:ins w:id="14274" w:author="Priyanshu Solon" w:date="2025-05-22T22:35:00Z"/>
        </w:rPr>
      </w:pPr>
      <w:ins w:id="14275" w:author="Priyanshu Solon" w:date="2025-05-22T22:35:00Z">
        <w:r>
          <w:t xml:space="preserve">            &lt;img src="../public/images/power-bi.png" class="card-img-top" height="130"&gt;</w:t>
        </w:r>
      </w:ins>
    </w:p>
    <w:p w:rsidR="007C461F" w:rsidRDefault="007C461F" w:rsidP="007C461F">
      <w:pPr>
        <w:rPr>
          <w:ins w:id="14276" w:author="Priyanshu Solon" w:date="2025-05-22T22:35:00Z"/>
        </w:rPr>
      </w:pPr>
      <w:ins w:id="14277" w:author="Priyanshu Solon" w:date="2025-05-22T22:35:00Z">
        <w:r>
          <w:t xml:space="preserve">            &lt;div class="card-header"&gt;</w:t>
        </w:r>
      </w:ins>
    </w:p>
    <w:p w:rsidR="007C461F" w:rsidRDefault="007C461F" w:rsidP="007C461F">
      <w:pPr>
        <w:rPr>
          <w:ins w:id="14278" w:author="Priyanshu Solon" w:date="2025-05-22T22:35:00Z"/>
        </w:rPr>
      </w:pPr>
      <w:ins w:id="14279" w:author="Priyanshu Solon" w:date="2025-05-22T22:35:00Z">
        <w:r>
          <w:t xml:space="preserve">                &lt;h2 class="card-title"&gt;Power BI&lt;/h2&gt;</w:t>
        </w:r>
      </w:ins>
    </w:p>
    <w:p w:rsidR="007C461F" w:rsidRDefault="007C461F" w:rsidP="007C461F">
      <w:pPr>
        <w:rPr>
          <w:ins w:id="14280" w:author="Priyanshu Solon" w:date="2025-05-22T22:35:00Z"/>
        </w:rPr>
      </w:pPr>
      <w:ins w:id="14281" w:author="Priyanshu Solon" w:date="2025-05-22T22:35:00Z">
        <w:r>
          <w:t xml:space="preserve">                &lt;p class="card-subtitle"&gt;By Mr. John&lt;/p&gt;</w:t>
        </w:r>
      </w:ins>
    </w:p>
    <w:p w:rsidR="007C461F" w:rsidRDefault="007C461F" w:rsidP="007C461F">
      <w:pPr>
        <w:rPr>
          <w:ins w:id="14282" w:author="Priyanshu Solon" w:date="2025-05-22T22:35:00Z"/>
        </w:rPr>
      </w:pPr>
      <w:ins w:id="14283" w:author="Priyanshu Solon" w:date="2025-05-22T22:35:00Z">
        <w:r>
          <w:t xml:space="preserve">            &lt;/div&gt;</w:t>
        </w:r>
      </w:ins>
    </w:p>
    <w:p w:rsidR="007C461F" w:rsidRDefault="007C461F" w:rsidP="007C461F">
      <w:pPr>
        <w:rPr>
          <w:ins w:id="14284" w:author="Priyanshu Solon" w:date="2025-05-22T22:35:00Z"/>
        </w:rPr>
      </w:pPr>
      <w:ins w:id="14285" w:author="Priyanshu Solon" w:date="2025-05-22T22:35:00Z">
        <w:r>
          <w:t xml:space="preserve">            &lt;div class="card-body"&gt;</w:t>
        </w:r>
      </w:ins>
    </w:p>
    <w:p w:rsidR="007C461F" w:rsidRDefault="007C461F" w:rsidP="007C461F">
      <w:pPr>
        <w:rPr>
          <w:ins w:id="14286" w:author="Priyanshu Solon" w:date="2025-05-22T22:35:00Z"/>
        </w:rPr>
      </w:pPr>
      <w:ins w:id="14287" w:author="Priyanshu Solon" w:date="2025-05-22T22:35:00Z">
        <w:r>
          <w:t xml:space="preserve">                &lt;ul&gt;</w:t>
        </w:r>
      </w:ins>
    </w:p>
    <w:p w:rsidR="007C461F" w:rsidRDefault="007C461F" w:rsidP="007C461F">
      <w:pPr>
        <w:rPr>
          <w:ins w:id="14288" w:author="Priyanshu Solon" w:date="2025-05-22T22:35:00Z"/>
        </w:rPr>
      </w:pPr>
      <w:ins w:id="14289" w:author="Priyanshu Solon" w:date="2025-05-22T22:35:00Z">
        <w:r>
          <w:t xml:space="preserve">                    &lt;li&gt;Topic-1&lt;/li&gt;</w:t>
        </w:r>
      </w:ins>
    </w:p>
    <w:p w:rsidR="007C461F" w:rsidRDefault="007C461F" w:rsidP="007C461F">
      <w:pPr>
        <w:rPr>
          <w:ins w:id="14290" w:author="Priyanshu Solon" w:date="2025-05-22T22:35:00Z"/>
        </w:rPr>
      </w:pPr>
      <w:ins w:id="14291" w:author="Priyanshu Solon" w:date="2025-05-22T22:35:00Z">
        <w:r>
          <w:t xml:space="preserve">                    &lt;li&gt;Topic-2&lt;/li&gt;</w:t>
        </w:r>
      </w:ins>
    </w:p>
    <w:p w:rsidR="007C461F" w:rsidRDefault="007C461F" w:rsidP="007C461F">
      <w:pPr>
        <w:rPr>
          <w:ins w:id="14292" w:author="Priyanshu Solon" w:date="2025-05-22T22:35:00Z"/>
        </w:rPr>
      </w:pPr>
      <w:ins w:id="14293" w:author="Priyanshu Solon" w:date="2025-05-22T22:35:00Z">
        <w:r>
          <w:t xml:space="preserve">                    &lt;li&gt;Topic-3&lt;/li&gt;</w:t>
        </w:r>
      </w:ins>
    </w:p>
    <w:p w:rsidR="007C461F" w:rsidRDefault="007C461F" w:rsidP="007C461F">
      <w:pPr>
        <w:rPr>
          <w:ins w:id="14294" w:author="Priyanshu Solon" w:date="2025-05-22T22:35:00Z"/>
        </w:rPr>
      </w:pPr>
      <w:ins w:id="14295" w:author="Priyanshu Solon" w:date="2025-05-22T22:35:00Z">
        <w:r>
          <w:t xml:space="preserve">                &lt;/ul&gt;</w:t>
        </w:r>
      </w:ins>
    </w:p>
    <w:p w:rsidR="007C461F" w:rsidRDefault="007C461F" w:rsidP="007C461F">
      <w:pPr>
        <w:rPr>
          <w:ins w:id="14296" w:author="Priyanshu Solon" w:date="2025-05-22T22:35:00Z"/>
        </w:rPr>
      </w:pPr>
      <w:ins w:id="14297" w:author="Priyanshu Solon" w:date="2025-05-22T22:35:00Z">
        <w:r>
          <w:t xml:space="preserve">            &lt;/div&gt;</w:t>
        </w:r>
      </w:ins>
    </w:p>
    <w:p w:rsidR="007C461F" w:rsidRDefault="007C461F" w:rsidP="007C461F">
      <w:pPr>
        <w:rPr>
          <w:ins w:id="14298" w:author="Priyanshu Solon" w:date="2025-05-22T22:35:00Z"/>
        </w:rPr>
      </w:pPr>
      <w:ins w:id="14299" w:author="Priyanshu Solon" w:date="2025-05-22T22:35:00Z">
        <w:r>
          <w:t xml:space="preserve">            &lt;div class="card-footer"&gt;</w:t>
        </w:r>
      </w:ins>
    </w:p>
    <w:p w:rsidR="007C461F" w:rsidRDefault="007C461F" w:rsidP="007C461F">
      <w:pPr>
        <w:rPr>
          <w:ins w:id="14300" w:author="Priyanshu Solon" w:date="2025-05-22T22:35:00Z"/>
        </w:rPr>
      </w:pPr>
      <w:ins w:id="14301" w:author="Priyanshu Solon" w:date="2025-05-22T22:35:00Z">
        <w:r>
          <w:t xml:space="preserve">                &lt;button class="btn btn-warning w-100"&gt; Join Course &lt;/button&gt;</w:t>
        </w:r>
      </w:ins>
    </w:p>
    <w:p w:rsidR="007C461F" w:rsidRDefault="007C461F" w:rsidP="007C461F">
      <w:pPr>
        <w:rPr>
          <w:ins w:id="14302" w:author="Priyanshu Solon" w:date="2025-05-22T22:35:00Z"/>
        </w:rPr>
      </w:pPr>
      <w:ins w:id="14303" w:author="Priyanshu Solon" w:date="2025-05-22T22:35:00Z">
        <w:r>
          <w:t xml:space="preserve">            &lt;/div&gt;</w:t>
        </w:r>
      </w:ins>
    </w:p>
    <w:p w:rsidR="007C461F" w:rsidRDefault="007C461F" w:rsidP="007C461F">
      <w:pPr>
        <w:rPr>
          <w:ins w:id="14304" w:author="Priyanshu Solon" w:date="2025-05-22T22:35:00Z"/>
        </w:rPr>
      </w:pPr>
      <w:ins w:id="14305" w:author="Priyanshu Solon" w:date="2025-05-22T22:35:00Z">
        <w:r>
          <w:t xml:space="preserve">        &lt;/div&gt;</w:t>
        </w:r>
      </w:ins>
    </w:p>
    <w:p w:rsidR="007C461F" w:rsidRDefault="007C461F" w:rsidP="007C461F">
      <w:pPr>
        <w:rPr>
          <w:ins w:id="14306" w:author="Priyanshu Solon" w:date="2025-05-22T22:35:00Z"/>
        </w:rPr>
      </w:pPr>
      <w:ins w:id="14307" w:author="Priyanshu Solon" w:date="2025-05-22T22:35:00Z">
        <w:r>
          <w:t xml:space="preserve">    &lt;/main&gt;</w:t>
        </w:r>
      </w:ins>
    </w:p>
    <w:p w:rsidR="007C461F" w:rsidRDefault="007C461F" w:rsidP="007C461F">
      <w:pPr>
        <w:rPr>
          <w:ins w:id="14308" w:author="Priyanshu Solon" w:date="2025-05-22T22:35:00Z"/>
        </w:rPr>
      </w:pPr>
      <w:ins w:id="14309" w:author="Priyanshu Solon" w:date="2025-05-22T22:35:00Z">
        <w:r>
          <w:t>&lt;/body&gt;</w:t>
        </w:r>
      </w:ins>
    </w:p>
    <w:p w:rsidR="007C461F" w:rsidRDefault="007C461F" w:rsidP="007C461F">
      <w:pPr>
        <w:rPr>
          <w:ins w:id="14310" w:author="Priyanshu Solon" w:date="2025-05-22T22:35:00Z"/>
        </w:rPr>
      </w:pPr>
      <w:ins w:id="14311" w:author="Priyanshu Solon" w:date="2025-05-22T22:35:00Z">
        <w:r>
          <w:lastRenderedPageBreak/>
          <w:t>&lt;/html&gt;</w:t>
        </w:r>
      </w:ins>
    </w:p>
    <w:p w:rsidR="007C461F" w:rsidRDefault="007C461F" w:rsidP="007C461F">
      <w:pPr>
        <w:rPr>
          <w:ins w:id="14312" w:author="Priyanshu Solon" w:date="2025-05-22T22:35:00Z"/>
        </w:rPr>
      </w:pPr>
    </w:p>
    <w:p w:rsidR="007C461F" w:rsidRPr="00CA3CF4" w:rsidRDefault="007C461F" w:rsidP="007C461F">
      <w:pPr>
        <w:rPr>
          <w:ins w:id="14313" w:author="Priyanshu Solon" w:date="2025-05-22T22:35:00Z"/>
          <w:b/>
          <w:bCs/>
          <w:rPrChange w:id="14314" w:author="Priyanshu Solon" w:date="2025-05-22T23:15:00Z">
            <w:rPr>
              <w:ins w:id="14315" w:author="Priyanshu Solon" w:date="2025-05-22T22:35:00Z"/>
            </w:rPr>
          </w:rPrChange>
        </w:rPr>
      </w:pPr>
      <w:ins w:id="14316" w:author="Priyanshu Solon" w:date="2025-05-22T22:35:00Z">
        <w:r w:rsidRPr="00CA3CF4">
          <w:rPr>
            <w:b/>
            <w:bCs/>
            <w:rPrChange w:id="14317" w:author="Priyanshu Solon" w:date="2025-05-22T23:15:00Z">
              <w:rPr/>
            </w:rPrChange>
          </w:rPr>
          <w:t>Bootstrap Containers</w:t>
        </w:r>
      </w:ins>
    </w:p>
    <w:p w:rsidR="007C461F" w:rsidRDefault="007C461F" w:rsidP="007C461F">
      <w:pPr>
        <w:rPr>
          <w:ins w:id="14318" w:author="Priyanshu Solon" w:date="2025-05-22T22:35:00Z"/>
        </w:rPr>
      </w:pPr>
      <w:ins w:id="14319" w:author="Priyanshu Solon" w:date="2025-05-22T22:35:00Z">
        <w:r>
          <w:t xml:space="preserve"> - Containers are pre-defined with media queries.</w:t>
        </w:r>
      </w:ins>
    </w:p>
    <w:p w:rsidR="007C461F" w:rsidRDefault="007C461F" w:rsidP="007C461F">
      <w:pPr>
        <w:rPr>
          <w:ins w:id="14320" w:author="Priyanshu Solon" w:date="2025-05-22T22:35:00Z"/>
        </w:rPr>
      </w:pPr>
      <w:ins w:id="14321" w:author="Priyanshu Solon" w:date="2025-05-22T22:35:00Z">
        <w:r>
          <w:t xml:space="preserve"> - They are design with various view ports and queries.</w:t>
        </w:r>
      </w:ins>
    </w:p>
    <w:p w:rsidR="007C461F" w:rsidRDefault="007C461F" w:rsidP="007C461F">
      <w:pPr>
        <w:rPr>
          <w:ins w:id="14322" w:author="Priyanshu Solon" w:date="2025-05-22T22:35:00Z"/>
        </w:rPr>
      </w:pPr>
    </w:p>
    <w:p w:rsidR="007C461F" w:rsidRDefault="007C461F" w:rsidP="007C461F">
      <w:pPr>
        <w:rPr>
          <w:ins w:id="14323" w:author="Priyanshu Solon" w:date="2025-05-22T22:35:00Z"/>
        </w:rPr>
      </w:pPr>
      <w:ins w:id="14324" w:author="Priyanshu Solon" w:date="2025-05-22T22:35:00Z">
        <w:r>
          <w:t xml:space="preserve">        .container        ]   mobile</w:t>
        </w:r>
      </w:ins>
    </w:p>
    <w:p w:rsidR="007C461F" w:rsidRDefault="007C461F" w:rsidP="007C461F">
      <w:pPr>
        <w:rPr>
          <w:ins w:id="14325" w:author="Priyanshu Solon" w:date="2025-05-22T22:35:00Z"/>
        </w:rPr>
      </w:pPr>
      <w:ins w:id="14326" w:author="Priyanshu Solon" w:date="2025-05-22T22:35:00Z">
        <w:r>
          <w:t xml:space="preserve">        .container-sm        ]   mobile</w:t>
        </w:r>
      </w:ins>
    </w:p>
    <w:p w:rsidR="007C461F" w:rsidRDefault="007C461F" w:rsidP="007C461F">
      <w:pPr>
        <w:rPr>
          <w:ins w:id="14327" w:author="Priyanshu Solon" w:date="2025-05-22T22:35:00Z"/>
        </w:rPr>
      </w:pPr>
      <w:ins w:id="14328" w:author="Priyanshu Solon" w:date="2025-05-22T22:35:00Z">
        <w:r>
          <w:t xml:space="preserve">        .container-md        ]   tab</w:t>
        </w:r>
      </w:ins>
    </w:p>
    <w:p w:rsidR="007C461F" w:rsidRDefault="007C461F" w:rsidP="007C461F">
      <w:pPr>
        <w:rPr>
          <w:ins w:id="14329" w:author="Priyanshu Solon" w:date="2025-05-22T22:35:00Z"/>
        </w:rPr>
      </w:pPr>
      <w:ins w:id="14330" w:author="Priyanshu Solon" w:date="2025-05-22T22:35:00Z">
        <w:r>
          <w:t xml:space="preserve">        .container-lg        ]   pc</w:t>
        </w:r>
      </w:ins>
    </w:p>
    <w:p w:rsidR="007C461F" w:rsidRDefault="007C461F" w:rsidP="007C461F">
      <w:pPr>
        <w:rPr>
          <w:ins w:id="14331" w:author="Priyanshu Solon" w:date="2025-05-22T22:35:00Z"/>
        </w:rPr>
      </w:pPr>
      <w:ins w:id="14332" w:author="Priyanshu Solon" w:date="2025-05-22T22:35:00Z">
        <w:r>
          <w:t xml:space="preserve">        .container-xl        ]   laptop</w:t>
        </w:r>
      </w:ins>
    </w:p>
    <w:p w:rsidR="007C461F" w:rsidRDefault="007C461F" w:rsidP="007C461F">
      <w:pPr>
        <w:rPr>
          <w:ins w:id="14333" w:author="Priyanshu Solon" w:date="2025-05-22T22:35:00Z"/>
        </w:rPr>
      </w:pPr>
      <w:ins w:id="14334" w:author="Priyanshu Solon" w:date="2025-05-22T22:35:00Z">
        <w:r>
          <w:t xml:space="preserve">        .container-xxl        ]   laptop wide screen</w:t>
        </w:r>
      </w:ins>
    </w:p>
    <w:p w:rsidR="007C461F" w:rsidRDefault="007C461F" w:rsidP="007C461F">
      <w:pPr>
        <w:rPr>
          <w:ins w:id="14335" w:author="Priyanshu Solon" w:date="2025-05-22T22:35:00Z"/>
        </w:rPr>
      </w:pPr>
      <w:ins w:id="14336" w:author="Priyanshu Solon" w:date="2025-05-22T22:35:00Z">
        <w:r>
          <w:t xml:space="preserve">        .container-fluid    ]   responsive</w:t>
        </w:r>
      </w:ins>
    </w:p>
    <w:p w:rsidR="007C461F" w:rsidRDefault="007C461F" w:rsidP="007C461F">
      <w:pPr>
        <w:rPr>
          <w:ins w:id="14337" w:author="Priyanshu Solon" w:date="2025-05-22T22:35:00Z"/>
        </w:rPr>
      </w:pPr>
    </w:p>
    <w:p w:rsidR="007C461F" w:rsidRDefault="007C461F" w:rsidP="007C461F">
      <w:pPr>
        <w:rPr>
          <w:ins w:id="14338" w:author="Priyanshu Solon" w:date="2025-05-22T22:35:00Z"/>
        </w:rPr>
      </w:pPr>
      <w:ins w:id="14339" w:author="Priyanshu Solon" w:date="2025-05-22T22:35:00Z">
        <w:r>
          <w:t>Syntax:</w:t>
        </w:r>
      </w:ins>
    </w:p>
    <w:p w:rsidR="007C461F" w:rsidRDefault="007C461F" w:rsidP="007C461F">
      <w:pPr>
        <w:rPr>
          <w:ins w:id="14340" w:author="Priyanshu Solon" w:date="2025-05-22T22:35:00Z"/>
        </w:rPr>
      </w:pPr>
      <w:ins w:id="14341" w:author="Priyanshu Solon" w:date="2025-05-22T22:35:00Z">
        <w:r>
          <w:t xml:space="preserve">    &lt;body  class="container-fluid"&gt;</w:t>
        </w:r>
      </w:ins>
    </w:p>
    <w:p w:rsidR="007C461F" w:rsidRDefault="007C461F" w:rsidP="007C461F">
      <w:pPr>
        <w:rPr>
          <w:ins w:id="14342" w:author="Priyanshu Solon" w:date="2025-05-22T22:35:00Z"/>
        </w:rPr>
      </w:pPr>
    </w:p>
    <w:p w:rsidR="007C461F" w:rsidRDefault="007C461F" w:rsidP="007C461F">
      <w:pPr>
        <w:rPr>
          <w:ins w:id="14343" w:author="Priyanshu Solon" w:date="2025-05-22T22:35:00Z"/>
        </w:rPr>
      </w:pPr>
    </w:p>
    <w:p w:rsidR="007C461F" w:rsidRPr="00CA3CF4" w:rsidRDefault="007C461F" w:rsidP="007C461F">
      <w:pPr>
        <w:rPr>
          <w:ins w:id="14344" w:author="Priyanshu Solon" w:date="2025-05-22T22:35:00Z"/>
          <w:b/>
          <w:bCs/>
          <w:rPrChange w:id="14345" w:author="Priyanshu Solon" w:date="2025-05-22T23:15:00Z">
            <w:rPr>
              <w:ins w:id="14346" w:author="Priyanshu Solon" w:date="2025-05-22T22:35:00Z"/>
            </w:rPr>
          </w:rPrChange>
        </w:rPr>
      </w:pPr>
      <w:ins w:id="14347" w:author="Priyanshu Solon" w:date="2025-05-22T22:35:00Z">
        <w:r w:rsidRPr="00CA3CF4">
          <w:rPr>
            <w:b/>
            <w:bCs/>
            <w:rPrChange w:id="14348" w:author="Priyanshu Solon" w:date="2025-05-22T23:15:00Z">
              <w:rPr/>
            </w:rPrChange>
          </w:rPr>
          <w:t xml:space="preserve">                        Bootstrap Components</w:t>
        </w:r>
      </w:ins>
    </w:p>
    <w:p w:rsidR="007C461F" w:rsidRDefault="007C461F" w:rsidP="007C461F">
      <w:pPr>
        <w:rPr>
          <w:ins w:id="14349" w:author="Priyanshu Solon" w:date="2025-05-22T22:35:00Z"/>
        </w:rPr>
      </w:pPr>
      <w:ins w:id="14350" w:author="Priyanshu Solon" w:date="2025-05-22T22:35:00Z">
        <w:r>
          <w:t>- Components are building blocks for UI.</w:t>
        </w:r>
      </w:ins>
    </w:p>
    <w:p w:rsidR="007C461F" w:rsidRDefault="007C461F" w:rsidP="007C461F">
      <w:pPr>
        <w:rPr>
          <w:ins w:id="14351" w:author="Priyanshu Solon" w:date="2025-05-22T22:35:00Z"/>
        </w:rPr>
      </w:pPr>
      <w:ins w:id="14352" w:author="Priyanshu Solon" w:date="2025-05-22T22:35:00Z">
        <w:r>
          <w:t>- They enable easy reusability, separation and extensibility.</w:t>
        </w:r>
      </w:ins>
    </w:p>
    <w:p w:rsidR="007C461F" w:rsidRDefault="007C461F" w:rsidP="007C461F">
      <w:pPr>
        <w:rPr>
          <w:ins w:id="14353" w:author="Priyanshu Solon" w:date="2025-05-22T22:35:00Z"/>
        </w:rPr>
      </w:pPr>
      <w:ins w:id="14354" w:author="Priyanshu Solon" w:date="2025-05-22T22:35:00Z">
        <w:r>
          <w:t>- A component comprises of pre-defined</w:t>
        </w:r>
      </w:ins>
    </w:p>
    <w:p w:rsidR="007C461F" w:rsidRDefault="007C461F" w:rsidP="007C461F">
      <w:pPr>
        <w:rPr>
          <w:ins w:id="14355" w:author="Priyanshu Solon" w:date="2025-05-22T22:35:00Z"/>
        </w:rPr>
      </w:pPr>
      <w:ins w:id="14356" w:author="Priyanshu Solon" w:date="2025-05-22T22:35:00Z">
        <w:r>
          <w:t xml:space="preserve">    a) Design</w:t>
        </w:r>
      </w:ins>
    </w:p>
    <w:p w:rsidR="007C461F" w:rsidRDefault="007C461F" w:rsidP="007C461F">
      <w:pPr>
        <w:rPr>
          <w:ins w:id="14357" w:author="Priyanshu Solon" w:date="2025-05-22T22:35:00Z"/>
        </w:rPr>
      </w:pPr>
      <w:ins w:id="14358" w:author="Priyanshu Solon" w:date="2025-05-22T22:35:00Z">
        <w:r>
          <w:t xml:space="preserve">    b) Styles</w:t>
        </w:r>
      </w:ins>
    </w:p>
    <w:p w:rsidR="007C461F" w:rsidRDefault="007C461F" w:rsidP="007C461F">
      <w:pPr>
        <w:rPr>
          <w:ins w:id="14359" w:author="Priyanshu Solon" w:date="2025-05-22T22:35:00Z"/>
        </w:rPr>
      </w:pPr>
      <w:ins w:id="14360" w:author="Priyanshu Solon" w:date="2025-05-22T22:35:00Z">
        <w:r>
          <w:t xml:space="preserve">    c) Functionality</w:t>
        </w:r>
      </w:ins>
    </w:p>
    <w:p w:rsidR="007C461F" w:rsidRDefault="007C461F" w:rsidP="007C461F">
      <w:pPr>
        <w:rPr>
          <w:ins w:id="14361" w:author="Priyanshu Solon" w:date="2025-05-22T22:35:00Z"/>
        </w:rPr>
      </w:pPr>
    </w:p>
    <w:p w:rsidR="007C461F" w:rsidRPr="00CA3CF4" w:rsidRDefault="007C461F" w:rsidP="007C461F">
      <w:pPr>
        <w:rPr>
          <w:ins w:id="14362" w:author="Priyanshu Solon" w:date="2025-05-22T22:35:00Z"/>
          <w:b/>
          <w:bCs/>
          <w:rPrChange w:id="14363" w:author="Priyanshu Solon" w:date="2025-05-22T23:15:00Z">
            <w:rPr>
              <w:ins w:id="14364" w:author="Priyanshu Solon" w:date="2025-05-22T22:35:00Z"/>
            </w:rPr>
          </w:rPrChange>
        </w:rPr>
      </w:pPr>
      <w:ins w:id="14365" w:author="Priyanshu Solon" w:date="2025-05-22T22:35:00Z">
        <w:r w:rsidRPr="00CA3CF4">
          <w:rPr>
            <w:b/>
            <w:bCs/>
            <w:rPrChange w:id="14366" w:author="Priyanshu Solon" w:date="2025-05-22T23:15:00Z">
              <w:rPr/>
            </w:rPrChange>
          </w:rPr>
          <w:t>1. Alerts</w:t>
        </w:r>
      </w:ins>
    </w:p>
    <w:p w:rsidR="007C461F" w:rsidRDefault="007C461F" w:rsidP="007C461F">
      <w:pPr>
        <w:rPr>
          <w:ins w:id="14367" w:author="Priyanshu Solon" w:date="2025-05-22T22:35:00Z"/>
        </w:rPr>
      </w:pPr>
      <w:ins w:id="14368" w:author="Priyanshu Solon" w:date="2025-05-22T22:35:00Z">
        <w:r>
          <w:t>- Alert is an embedded message box in page.</w:t>
        </w:r>
      </w:ins>
    </w:p>
    <w:p w:rsidR="007C461F" w:rsidRDefault="007C461F" w:rsidP="007C461F">
      <w:pPr>
        <w:rPr>
          <w:ins w:id="14369" w:author="Priyanshu Solon" w:date="2025-05-22T22:35:00Z"/>
        </w:rPr>
      </w:pPr>
      <w:ins w:id="14370" w:author="Priyanshu Solon" w:date="2025-05-22T22:35:00Z">
        <w:r>
          <w:t>- It can dynamically show or hide messages in page.</w:t>
        </w:r>
      </w:ins>
    </w:p>
    <w:p w:rsidR="007C461F" w:rsidRDefault="007C461F" w:rsidP="007C461F">
      <w:pPr>
        <w:rPr>
          <w:ins w:id="14371" w:author="Priyanshu Solon" w:date="2025-05-22T22:35:00Z"/>
        </w:rPr>
      </w:pPr>
    </w:p>
    <w:p w:rsidR="007C461F" w:rsidRDefault="007C461F" w:rsidP="007C461F">
      <w:pPr>
        <w:rPr>
          <w:ins w:id="14372" w:author="Priyanshu Solon" w:date="2025-05-22T22:35:00Z"/>
        </w:rPr>
      </w:pPr>
      <w:ins w:id="14373" w:author="Priyanshu Solon" w:date="2025-05-22T22:35:00Z">
        <w:r>
          <w:t>Classes:</w:t>
        </w:r>
      </w:ins>
    </w:p>
    <w:p w:rsidR="007C461F" w:rsidRDefault="007C461F" w:rsidP="007C461F">
      <w:pPr>
        <w:rPr>
          <w:ins w:id="14374" w:author="Priyanshu Solon" w:date="2025-05-22T22:35:00Z"/>
        </w:rPr>
      </w:pPr>
      <w:ins w:id="14375" w:author="Priyanshu Solon" w:date="2025-05-22T22:35:00Z">
        <w:r>
          <w:t xml:space="preserve">    .alert</w:t>
        </w:r>
      </w:ins>
    </w:p>
    <w:p w:rsidR="007C461F" w:rsidRDefault="007C461F" w:rsidP="007C461F">
      <w:pPr>
        <w:rPr>
          <w:ins w:id="14376" w:author="Priyanshu Solon" w:date="2025-05-22T22:35:00Z"/>
        </w:rPr>
      </w:pPr>
      <w:ins w:id="14377" w:author="Priyanshu Solon" w:date="2025-05-22T22:35:00Z">
        <w:r>
          <w:t xml:space="preserve">    .alert-dismissible</w:t>
        </w:r>
      </w:ins>
    </w:p>
    <w:p w:rsidR="007C461F" w:rsidRDefault="007C461F" w:rsidP="007C461F">
      <w:pPr>
        <w:rPr>
          <w:ins w:id="14378" w:author="Priyanshu Solon" w:date="2025-05-22T22:35:00Z"/>
        </w:rPr>
      </w:pPr>
      <w:ins w:id="14379" w:author="Priyanshu Solon" w:date="2025-05-22T22:35:00Z">
        <w:r>
          <w:t xml:space="preserve">    .alert-{contextual}</w:t>
        </w:r>
      </w:ins>
    </w:p>
    <w:p w:rsidR="007C461F" w:rsidRDefault="007C461F" w:rsidP="007C461F">
      <w:pPr>
        <w:rPr>
          <w:ins w:id="14380" w:author="Priyanshu Solon" w:date="2025-05-22T22:35:00Z"/>
        </w:rPr>
      </w:pPr>
      <w:ins w:id="14381" w:author="Priyanshu Solon" w:date="2025-05-22T22:35:00Z">
        <w:r>
          <w:t xml:space="preserve">    .alert-title</w:t>
        </w:r>
      </w:ins>
    </w:p>
    <w:p w:rsidR="007C461F" w:rsidRDefault="007C461F" w:rsidP="007C461F">
      <w:pPr>
        <w:rPr>
          <w:ins w:id="14382" w:author="Priyanshu Solon" w:date="2025-05-22T22:35:00Z"/>
        </w:rPr>
      </w:pPr>
      <w:ins w:id="14383" w:author="Priyanshu Solon" w:date="2025-05-22T22:35:00Z">
        <w:r>
          <w:t xml:space="preserve">    .alert-link</w:t>
        </w:r>
      </w:ins>
    </w:p>
    <w:p w:rsidR="007C461F" w:rsidRDefault="007C461F" w:rsidP="007C461F">
      <w:pPr>
        <w:rPr>
          <w:ins w:id="14384" w:author="Priyanshu Solon" w:date="2025-05-22T22:35:00Z"/>
        </w:rPr>
      </w:pPr>
    </w:p>
    <w:p w:rsidR="007C461F" w:rsidRDefault="007C461F" w:rsidP="007C461F">
      <w:pPr>
        <w:rPr>
          <w:ins w:id="14385" w:author="Priyanshu Solon" w:date="2025-05-22T22:35:00Z"/>
        </w:rPr>
      </w:pPr>
      <w:ins w:id="14386" w:author="Priyanshu Solon" w:date="2025-05-22T22:35:00Z">
        <w:r>
          <w:t>Attributes [dynamic]</w:t>
        </w:r>
      </w:ins>
    </w:p>
    <w:p w:rsidR="007C461F" w:rsidRDefault="007C461F" w:rsidP="007C461F">
      <w:pPr>
        <w:rPr>
          <w:ins w:id="14387" w:author="Priyanshu Solon" w:date="2025-05-22T22:35:00Z"/>
        </w:rPr>
      </w:pPr>
      <w:ins w:id="14388" w:author="Priyanshu Solon" w:date="2025-05-22T22:35:00Z">
        <w:r>
          <w:t xml:space="preserve">    data-bs-dismiss        : It is used to close any component.</w:t>
        </w:r>
      </w:ins>
    </w:p>
    <w:p w:rsidR="007C461F" w:rsidRDefault="007C461F" w:rsidP="007C461F">
      <w:pPr>
        <w:rPr>
          <w:ins w:id="14389" w:author="Priyanshu Solon" w:date="2025-05-22T22:35:00Z"/>
        </w:rPr>
      </w:pPr>
      <w:ins w:id="14390" w:author="Priyanshu Solon" w:date="2025-05-22T22:35:00Z">
        <w:r>
          <w:t xml:space="preserve">                          It is defined for clickable elements likes buttons.</w:t>
        </w:r>
      </w:ins>
    </w:p>
    <w:p w:rsidR="007C461F" w:rsidRDefault="007C461F" w:rsidP="007C461F">
      <w:pPr>
        <w:rPr>
          <w:ins w:id="14391" w:author="Priyanshu Solon" w:date="2025-05-22T22:35:00Z"/>
        </w:rPr>
      </w:pPr>
    </w:p>
    <w:p w:rsidR="007C461F" w:rsidRDefault="007C461F" w:rsidP="007C461F">
      <w:pPr>
        <w:rPr>
          <w:ins w:id="14392" w:author="Priyanshu Solon" w:date="2025-05-22T22:35:00Z"/>
        </w:rPr>
      </w:pPr>
      <w:ins w:id="14393" w:author="Priyanshu Solon" w:date="2025-05-22T22:35:00Z">
        <w:r>
          <w:t>Syntax:</w:t>
        </w:r>
      </w:ins>
    </w:p>
    <w:p w:rsidR="007C461F" w:rsidRDefault="007C461F" w:rsidP="007C461F">
      <w:pPr>
        <w:rPr>
          <w:ins w:id="14394" w:author="Priyanshu Solon" w:date="2025-05-22T22:35:00Z"/>
        </w:rPr>
      </w:pPr>
      <w:ins w:id="14395" w:author="Priyanshu Solon" w:date="2025-05-22T22:35:00Z">
        <w:r>
          <w:t xml:space="preserve">    &lt;div class="alert alert-dismissible"&gt;</w:t>
        </w:r>
      </w:ins>
    </w:p>
    <w:p w:rsidR="007C461F" w:rsidRDefault="007C461F" w:rsidP="007C461F">
      <w:pPr>
        <w:rPr>
          <w:ins w:id="14396" w:author="Priyanshu Solon" w:date="2025-05-22T22:35:00Z"/>
        </w:rPr>
      </w:pPr>
      <w:ins w:id="14397" w:author="Priyanshu Solon" w:date="2025-05-22T22:35:00Z">
        <w:r>
          <w:t xml:space="preserve">        ... your content..</w:t>
        </w:r>
      </w:ins>
    </w:p>
    <w:p w:rsidR="007C461F" w:rsidRDefault="007C461F" w:rsidP="007C461F">
      <w:pPr>
        <w:rPr>
          <w:ins w:id="14398" w:author="Priyanshu Solon" w:date="2025-05-22T22:35:00Z"/>
        </w:rPr>
      </w:pPr>
      <w:ins w:id="14399" w:author="Priyanshu Solon" w:date="2025-05-22T22:35:00Z">
        <w:r>
          <w:t xml:space="preserve">       </w:t>
        </w:r>
      </w:ins>
    </w:p>
    <w:p w:rsidR="007C461F" w:rsidRDefault="007C461F" w:rsidP="007C461F">
      <w:pPr>
        <w:rPr>
          <w:ins w:id="14400" w:author="Priyanshu Solon" w:date="2025-05-22T22:35:00Z"/>
        </w:rPr>
      </w:pPr>
      <w:ins w:id="14401" w:author="Priyanshu Solon" w:date="2025-05-22T22:35:00Z">
        <w:r>
          <w:t xml:space="preserve">        &lt;button data-bs-dismiss="alert"&gt; OK &lt;/button&gt;</w:t>
        </w:r>
      </w:ins>
    </w:p>
    <w:p w:rsidR="007C461F" w:rsidRDefault="007C461F" w:rsidP="007C461F">
      <w:pPr>
        <w:rPr>
          <w:ins w:id="14402" w:author="Priyanshu Solon" w:date="2025-05-22T22:35:00Z"/>
        </w:rPr>
      </w:pPr>
      <w:ins w:id="14403" w:author="Priyanshu Solon" w:date="2025-05-22T22:35:00Z">
        <w:r>
          <w:t xml:space="preserve">    &lt;/div&gt;</w:t>
        </w:r>
      </w:ins>
    </w:p>
    <w:p w:rsidR="007C461F" w:rsidRDefault="007C461F" w:rsidP="007C461F">
      <w:pPr>
        <w:rPr>
          <w:ins w:id="14404" w:author="Priyanshu Solon" w:date="2025-05-22T22:35:00Z"/>
        </w:rPr>
      </w:pPr>
    </w:p>
    <w:p w:rsidR="007C461F" w:rsidRDefault="007C461F" w:rsidP="007C461F">
      <w:pPr>
        <w:rPr>
          <w:ins w:id="14405" w:author="Priyanshu Solon" w:date="2025-05-22T22:35:00Z"/>
        </w:rPr>
      </w:pPr>
      <w:ins w:id="14406" w:author="Priyanshu Solon" w:date="2025-05-22T22:35:00Z">
        <w:r>
          <w:t>Ex:</w:t>
        </w:r>
      </w:ins>
    </w:p>
    <w:p w:rsidR="007C461F" w:rsidRDefault="007C461F" w:rsidP="007C461F">
      <w:pPr>
        <w:rPr>
          <w:ins w:id="14407" w:author="Priyanshu Solon" w:date="2025-05-22T22:35:00Z"/>
        </w:rPr>
      </w:pPr>
      <w:ins w:id="14408" w:author="Priyanshu Solon" w:date="2025-05-22T22:35:00Z">
        <w:r>
          <w:t>&lt;!DOCTYPE html&gt;</w:t>
        </w:r>
      </w:ins>
    </w:p>
    <w:p w:rsidR="007C461F" w:rsidRDefault="007C461F" w:rsidP="007C461F">
      <w:pPr>
        <w:rPr>
          <w:ins w:id="14409" w:author="Priyanshu Solon" w:date="2025-05-22T22:35:00Z"/>
        </w:rPr>
      </w:pPr>
      <w:ins w:id="14410" w:author="Priyanshu Solon" w:date="2025-05-22T22:35:00Z">
        <w:r>
          <w:t>&lt;html lang="en"&gt;</w:t>
        </w:r>
      </w:ins>
    </w:p>
    <w:p w:rsidR="007C461F" w:rsidRDefault="007C461F" w:rsidP="007C461F">
      <w:pPr>
        <w:rPr>
          <w:ins w:id="14411" w:author="Priyanshu Solon" w:date="2025-05-22T22:35:00Z"/>
        </w:rPr>
      </w:pPr>
      <w:ins w:id="14412" w:author="Priyanshu Solon" w:date="2025-05-22T22:35:00Z">
        <w:r>
          <w:t>&lt;head&gt;</w:t>
        </w:r>
      </w:ins>
    </w:p>
    <w:p w:rsidR="007C461F" w:rsidRDefault="007C461F" w:rsidP="007C461F">
      <w:pPr>
        <w:rPr>
          <w:ins w:id="14413" w:author="Priyanshu Solon" w:date="2025-05-22T22:35:00Z"/>
        </w:rPr>
      </w:pPr>
      <w:ins w:id="14414" w:author="Priyanshu Solon" w:date="2025-05-22T22:35:00Z">
        <w:r>
          <w:t xml:space="preserve">    &lt;meta charset="UTF-8"&gt;</w:t>
        </w:r>
      </w:ins>
    </w:p>
    <w:p w:rsidR="007C461F" w:rsidRDefault="007C461F" w:rsidP="007C461F">
      <w:pPr>
        <w:rPr>
          <w:ins w:id="14415" w:author="Priyanshu Solon" w:date="2025-05-22T22:35:00Z"/>
        </w:rPr>
      </w:pPr>
      <w:ins w:id="14416" w:author="Priyanshu Solon" w:date="2025-05-22T22:35:00Z">
        <w:r>
          <w:t xml:space="preserve">    &lt;meta name="viewport" content="width=device-width, initial-scale=1.0"&gt;</w:t>
        </w:r>
      </w:ins>
    </w:p>
    <w:p w:rsidR="007C461F" w:rsidRDefault="007C461F" w:rsidP="007C461F">
      <w:pPr>
        <w:rPr>
          <w:ins w:id="14417" w:author="Priyanshu Solon" w:date="2025-05-22T22:35:00Z"/>
        </w:rPr>
      </w:pPr>
      <w:ins w:id="14418" w:author="Priyanshu Solon" w:date="2025-05-22T22:35:00Z">
        <w:r>
          <w:t xml:space="preserve">    &lt;title&gt;Document&lt;/title&gt;</w:t>
        </w:r>
      </w:ins>
    </w:p>
    <w:p w:rsidR="007C461F" w:rsidRDefault="007C461F" w:rsidP="007C461F">
      <w:pPr>
        <w:rPr>
          <w:ins w:id="14419" w:author="Priyanshu Solon" w:date="2025-05-22T22:35:00Z"/>
        </w:rPr>
      </w:pPr>
      <w:ins w:id="14420" w:author="Priyanshu Solon" w:date="2025-05-22T22:35:00Z">
        <w:r>
          <w:t xml:space="preserve">    &lt;link rel="stylesheet" href="../node_modules/bootstrap-icons/font/bootstrap-icons.css"&gt;</w:t>
        </w:r>
      </w:ins>
    </w:p>
    <w:p w:rsidR="007C461F" w:rsidRDefault="007C461F" w:rsidP="007C461F">
      <w:pPr>
        <w:rPr>
          <w:ins w:id="14421" w:author="Priyanshu Solon" w:date="2025-05-22T22:35:00Z"/>
        </w:rPr>
      </w:pPr>
      <w:ins w:id="14422" w:author="Priyanshu Solon" w:date="2025-05-22T22:35:00Z">
        <w:r>
          <w:t xml:space="preserve">    &lt;link rel="stylesheet" href="../node_modules/bootstrap/dist/css/bootstrap.css"&gt;</w:t>
        </w:r>
      </w:ins>
    </w:p>
    <w:p w:rsidR="007C461F" w:rsidRDefault="007C461F" w:rsidP="007C461F">
      <w:pPr>
        <w:rPr>
          <w:ins w:id="14423" w:author="Priyanshu Solon" w:date="2025-05-22T22:35:00Z"/>
        </w:rPr>
      </w:pPr>
      <w:ins w:id="14424" w:author="Priyanshu Solon" w:date="2025-05-22T22:35:00Z">
        <w:r>
          <w:t xml:space="preserve">    &lt;script src="../node_modules/bootstrap/dist/js/bootstrap.bundle.js"&gt;&lt;/script&gt;</w:t>
        </w:r>
      </w:ins>
    </w:p>
    <w:p w:rsidR="007C461F" w:rsidRDefault="007C461F" w:rsidP="007C461F">
      <w:pPr>
        <w:rPr>
          <w:ins w:id="14425" w:author="Priyanshu Solon" w:date="2025-05-22T22:35:00Z"/>
        </w:rPr>
      </w:pPr>
      <w:ins w:id="14426" w:author="Priyanshu Solon" w:date="2025-05-22T22:35:00Z">
        <w:r>
          <w:lastRenderedPageBreak/>
          <w:t>&lt;/head&gt;</w:t>
        </w:r>
      </w:ins>
    </w:p>
    <w:p w:rsidR="007C461F" w:rsidRDefault="007C461F" w:rsidP="007C461F">
      <w:pPr>
        <w:rPr>
          <w:ins w:id="14427" w:author="Priyanshu Solon" w:date="2025-05-22T22:35:00Z"/>
        </w:rPr>
      </w:pPr>
      <w:ins w:id="14428" w:author="Priyanshu Solon" w:date="2025-05-22T22:35:00Z">
        <w:r>
          <w:t>&lt;body class="container-fluid"&gt;</w:t>
        </w:r>
      </w:ins>
    </w:p>
    <w:p w:rsidR="007C461F" w:rsidRDefault="007C461F" w:rsidP="007C461F">
      <w:pPr>
        <w:rPr>
          <w:ins w:id="14429" w:author="Priyanshu Solon" w:date="2025-05-22T22:35:00Z"/>
        </w:rPr>
      </w:pPr>
      <w:ins w:id="14430" w:author="Priyanshu Solon" w:date="2025-05-22T22:35:00Z">
        <w:r>
          <w:t xml:space="preserve">    &lt;h2&gt;Alerts&lt;/h2&gt;</w:t>
        </w:r>
      </w:ins>
    </w:p>
    <w:p w:rsidR="007C461F" w:rsidRDefault="007C461F" w:rsidP="007C461F">
      <w:pPr>
        <w:rPr>
          <w:ins w:id="14431" w:author="Priyanshu Solon" w:date="2025-05-22T22:35:00Z"/>
        </w:rPr>
      </w:pPr>
      <w:ins w:id="14432" w:author="Priyanshu Solon" w:date="2025-05-22T22:35:00Z">
        <w:r>
          <w:t xml:space="preserve">    &lt;aside class="alert alert-dismissible w-25"&gt;</w:t>
        </w:r>
      </w:ins>
    </w:p>
    <w:p w:rsidR="007C461F" w:rsidRDefault="007C461F" w:rsidP="007C461F">
      <w:pPr>
        <w:rPr>
          <w:ins w:id="14433" w:author="Priyanshu Solon" w:date="2025-05-22T22:35:00Z"/>
        </w:rPr>
      </w:pPr>
      <w:ins w:id="14434" w:author="Priyanshu Solon" w:date="2025-05-22T22:35:00Z">
        <w:r>
          <w:t xml:space="preserve">        &lt;button class="btn btn-close" data-bs-dismiss="alert"&gt;&lt;/button&gt;</w:t>
        </w:r>
      </w:ins>
    </w:p>
    <w:p w:rsidR="007C461F" w:rsidRDefault="007C461F" w:rsidP="007C461F">
      <w:pPr>
        <w:rPr>
          <w:ins w:id="14435" w:author="Priyanshu Solon" w:date="2025-05-22T22:35:00Z"/>
        </w:rPr>
      </w:pPr>
      <w:ins w:id="14436" w:author="Priyanshu Solon" w:date="2025-05-22T22:35:00Z">
        <w:r>
          <w:t xml:space="preserve">        &lt;div&gt;Ads.&lt;/div&gt;</w:t>
        </w:r>
      </w:ins>
    </w:p>
    <w:p w:rsidR="007C461F" w:rsidRDefault="007C461F" w:rsidP="007C461F">
      <w:pPr>
        <w:rPr>
          <w:ins w:id="14437" w:author="Priyanshu Solon" w:date="2025-05-22T22:35:00Z"/>
        </w:rPr>
      </w:pPr>
      <w:ins w:id="14438" w:author="Priyanshu Solon" w:date="2025-05-22T22:35:00Z">
        <w:r>
          <w:t xml:space="preserve">        &lt;img src="../public/images/a4.jpg" width="200" height="200"&gt;</w:t>
        </w:r>
      </w:ins>
    </w:p>
    <w:p w:rsidR="007C461F" w:rsidRDefault="007C461F" w:rsidP="007C461F">
      <w:pPr>
        <w:rPr>
          <w:ins w:id="14439" w:author="Priyanshu Solon" w:date="2025-05-22T22:35:00Z"/>
        </w:rPr>
      </w:pPr>
      <w:ins w:id="14440" w:author="Priyanshu Solon" w:date="2025-05-22T22:35:00Z">
        <w:r>
          <w:t xml:space="preserve">        &lt;p&gt;Offers..&lt;/p&gt;</w:t>
        </w:r>
      </w:ins>
    </w:p>
    <w:p w:rsidR="007C461F" w:rsidRDefault="007C461F" w:rsidP="007C461F">
      <w:pPr>
        <w:rPr>
          <w:ins w:id="14441" w:author="Priyanshu Solon" w:date="2025-05-22T22:35:00Z"/>
        </w:rPr>
      </w:pPr>
      <w:ins w:id="14442" w:author="Priyanshu Solon" w:date="2025-05-22T22:35:00Z">
        <w:r>
          <w:t xml:space="preserve">    &lt;/aside&gt;</w:t>
        </w:r>
      </w:ins>
    </w:p>
    <w:p w:rsidR="007C461F" w:rsidRDefault="007C461F" w:rsidP="007C461F">
      <w:pPr>
        <w:rPr>
          <w:ins w:id="14443" w:author="Priyanshu Solon" w:date="2025-05-22T22:35:00Z"/>
        </w:rPr>
      </w:pPr>
      <w:ins w:id="14444" w:author="Priyanshu Solon" w:date="2025-05-22T22:35:00Z">
        <w:r>
          <w:t xml:space="preserve">    &lt;div class="alert alert-success alert-dismissible w-50"&gt;</w:t>
        </w:r>
      </w:ins>
    </w:p>
    <w:p w:rsidR="007C461F" w:rsidRDefault="007C461F" w:rsidP="007C461F">
      <w:pPr>
        <w:rPr>
          <w:ins w:id="14445" w:author="Priyanshu Solon" w:date="2025-05-22T22:35:00Z"/>
        </w:rPr>
      </w:pPr>
      <w:ins w:id="14446" w:author="Priyanshu Solon" w:date="2025-05-22T22:35:00Z">
        <w:r>
          <w:t xml:space="preserve">        &lt;button data-bs-dismiss="alert" class="btn btn-close"&gt;&lt;/button&gt;</w:t>
        </w:r>
      </w:ins>
    </w:p>
    <w:p w:rsidR="007C461F" w:rsidRDefault="007C461F" w:rsidP="007C461F">
      <w:pPr>
        <w:rPr>
          <w:ins w:id="14447" w:author="Priyanshu Solon" w:date="2025-05-22T22:35:00Z"/>
        </w:rPr>
      </w:pPr>
      <w:ins w:id="14448" w:author="Priyanshu Solon" w:date="2025-05-22T22:35:00Z">
        <w:r>
          <w:t xml:space="preserve">        &lt;h3 class="alert-title"&gt;Registered successfully&lt;/h3&gt;</w:t>
        </w:r>
      </w:ins>
    </w:p>
    <w:p w:rsidR="007C461F" w:rsidRDefault="007C461F" w:rsidP="007C461F">
      <w:pPr>
        <w:rPr>
          <w:ins w:id="14449" w:author="Priyanshu Solon" w:date="2025-05-22T22:35:00Z"/>
        </w:rPr>
      </w:pPr>
      <w:ins w:id="14450" w:author="Priyanshu Solon" w:date="2025-05-22T22:35:00Z">
        <w:r>
          <w:t xml:space="preserve">        &lt;p&gt;Your account created and an activation link sent to your email.&lt;/p&gt;</w:t>
        </w:r>
      </w:ins>
    </w:p>
    <w:p w:rsidR="007C461F" w:rsidRDefault="007C461F" w:rsidP="007C461F">
      <w:pPr>
        <w:rPr>
          <w:ins w:id="14451" w:author="Priyanshu Solon" w:date="2025-05-22T22:35:00Z"/>
        </w:rPr>
      </w:pPr>
      <w:ins w:id="14452" w:author="Priyanshu Solon" w:date="2025-05-22T22:35:00Z">
        <w:r>
          <w:t xml:space="preserve">        &lt;a class="alert-link" href="#"&gt;Help?&lt;/a&gt;</w:t>
        </w:r>
      </w:ins>
    </w:p>
    <w:p w:rsidR="007C461F" w:rsidRDefault="007C461F" w:rsidP="007C461F">
      <w:pPr>
        <w:rPr>
          <w:ins w:id="14453" w:author="Priyanshu Solon" w:date="2025-05-22T22:35:00Z"/>
        </w:rPr>
      </w:pPr>
      <w:ins w:id="14454" w:author="Priyanshu Solon" w:date="2025-05-22T22:35:00Z">
        <w:r>
          <w:t xml:space="preserve">        &lt;br&gt;&lt;br&gt;</w:t>
        </w:r>
      </w:ins>
    </w:p>
    <w:p w:rsidR="007C461F" w:rsidRDefault="007C461F" w:rsidP="007C461F">
      <w:pPr>
        <w:rPr>
          <w:ins w:id="14455" w:author="Priyanshu Solon" w:date="2025-05-22T22:35:00Z"/>
        </w:rPr>
      </w:pPr>
      <w:ins w:id="14456" w:author="Priyanshu Solon" w:date="2025-05-22T22:35:00Z">
        <w:r>
          <w:t xml:space="preserve">        &lt;button data-bs-dismiss="alert" class="btn btn-success"&gt;OK&lt;/button&gt;</w:t>
        </w:r>
      </w:ins>
    </w:p>
    <w:p w:rsidR="007C461F" w:rsidRDefault="007C461F" w:rsidP="007C461F">
      <w:pPr>
        <w:rPr>
          <w:ins w:id="14457" w:author="Priyanshu Solon" w:date="2025-05-22T22:35:00Z"/>
        </w:rPr>
      </w:pPr>
      <w:ins w:id="14458" w:author="Priyanshu Solon" w:date="2025-05-22T22:35:00Z">
        <w:r>
          <w:t xml:space="preserve">    &lt;/div&gt;</w:t>
        </w:r>
      </w:ins>
    </w:p>
    <w:p w:rsidR="007C461F" w:rsidRDefault="007C461F" w:rsidP="007C461F">
      <w:pPr>
        <w:rPr>
          <w:ins w:id="14459" w:author="Priyanshu Solon" w:date="2025-05-22T22:35:00Z"/>
        </w:rPr>
      </w:pPr>
      <w:ins w:id="14460" w:author="Priyanshu Solon" w:date="2025-05-22T22:35:00Z">
        <w:r>
          <w:t xml:space="preserve">    &lt;div class="alert alert-dismissible alert-danger w-25"&gt;</w:t>
        </w:r>
      </w:ins>
    </w:p>
    <w:p w:rsidR="007C461F" w:rsidRDefault="007C461F" w:rsidP="007C461F">
      <w:pPr>
        <w:rPr>
          <w:ins w:id="14461" w:author="Priyanshu Solon" w:date="2025-05-22T22:35:00Z"/>
        </w:rPr>
      </w:pPr>
      <w:ins w:id="14462" w:author="Priyanshu Solon" w:date="2025-05-22T22:35:00Z">
        <w:r>
          <w:t xml:space="preserve">        &lt;h3&gt;Invalid Credentials&lt;/h3&gt;</w:t>
        </w:r>
      </w:ins>
    </w:p>
    <w:p w:rsidR="007C461F" w:rsidRDefault="007C461F" w:rsidP="007C461F">
      <w:pPr>
        <w:rPr>
          <w:ins w:id="14463" w:author="Priyanshu Solon" w:date="2025-05-22T22:35:00Z"/>
        </w:rPr>
      </w:pPr>
      <w:ins w:id="14464" w:author="Priyanshu Solon" w:date="2025-05-22T22:35:00Z">
        <w:r>
          <w:t xml:space="preserve">        &lt;p&gt;Please verify your login details&lt;/p&gt;</w:t>
        </w:r>
      </w:ins>
    </w:p>
    <w:p w:rsidR="007C461F" w:rsidRDefault="007C461F" w:rsidP="007C461F">
      <w:pPr>
        <w:rPr>
          <w:ins w:id="14465" w:author="Priyanshu Solon" w:date="2025-05-22T22:35:00Z"/>
        </w:rPr>
      </w:pPr>
      <w:ins w:id="14466" w:author="Priyanshu Solon" w:date="2025-05-22T22:35:00Z">
        <w:r>
          <w:t xml:space="preserve">        &lt;button class="btn btn-danger" data-bs-dismiss="alert"&gt; OK &lt;/button&gt;</w:t>
        </w:r>
      </w:ins>
    </w:p>
    <w:p w:rsidR="007C461F" w:rsidRDefault="007C461F" w:rsidP="007C461F">
      <w:pPr>
        <w:rPr>
          <w:ins w:id="14467" w:author="Priyanshu Solon" w:date="2025-05-22T22:35:00Z"/>
        </w:rPr>
      </w:pPr>
      <w:ins w:id="14468" w:author="Priyanshu Solon" w:date="2025-05-22T22:35:00Z">
        <w:r>
          <w:t xml:space="preserve">    &lt;/div&gt;</w:t>
        </w:r>
      </w:ins>
    </w:p>
    <w:p w:rsidR="007C461F" w:rsidRDefault="007C461F" w:rsidP="007C461F">
      <w:pPr>
        <w:rPr>
          <w:ins w:id="14469" w:author="Priyanshu Solon" w:date="2025-05-22T22:35:00Z"/>
        </w:rPr>
      </w:pPr>
      <w:ins w:id="14470" w:author="Priyanshu Solon" w:date="2025-05-22T22:35:00Z">
        <w:r>
          <w:t>&lt;/body&gt;</w:t>
        </w:r>
      </w:ins>
    </w:p>
    <w:p w:rsidR="007C461F" w:rsidRDefault="007C461F" w:rsidP="007C461F">
      <w:pPr>
        <w:rPr>
          <w:ins w:id="14471" w:author="Priyanshu Solon" w:date="2025-05-22T22:35:00Z"/>
        </w:rPr>
      </w:pPr>
      <w:ins w:id="14472" w:author="Priyanshu Solon" w:date="2025-05-22T22:35:00Z">
        <w:r>
          <w:t>&lt;/html&gt;</w:t>
        </w:r>
      </w:ins>
    </w:p>
    <w:p w:rsidR="007C461F" w:rsidRDefault="007C461F" w:rsidP="007C461F">
      <w:pPr>
        <w:rPr>
          <w:ins w:id="14473" w:author="Priyanshu Solon" w:date="2025-05-22T22:35:00Z"/>
        </w:rPr>
      </w:pPr>
    </w:p>
    <w:p w:rsidR="007C461F" w:rsidRPr="00CA3CF4" w:rsidRDefault="007C461F" w:rsidP="007C461F">
      <w:pPr>
        <w:rPr>
          <w:ins w:id="14474" w:author="Priyanshu Solon" w:date="2025-05-22T22:35:00Z"/>
          <w:b/>
          <w:bCs/>
          <w:rPrChange w:id="14475" w:author="Priyanshu Solon" w:date="2025-05-22T23:16:00Z">
            <w:rPr>
              <w:ins w:id="14476" w:author="Priyanshu Solon" w:date="2025-05-22T22:35:00Z"/>
            </w:rPr>
          </w:rPrChange>
        </w:rPr>
      </w:pPr>
      <w:ins w:id="14477" w:author="Priyanshu Solon" w:date="2025-05-22T22:35:00Z">
        <w:r w:rsidRPr="00CA3CF4">
          <w:rPr>
            <w:b/>
            <w:bCs/>
            <w:rPrChange w:id="14478" w:author="Priyanshu Solon" w:date="2025-05-22T23:16:00Z">
              <w:rPr/>
            </w:rPrChange>
          </w:rPr>
          <w:t>2. Modals</w:t>
        </w:r>
      </w:ins>
    </w:p>
    <w:p w:rsidR="007C461F" w:rsidRDefault="007C461F" w:rsidP="007C461F">
      <w:pPr>
        <w:rPr>
          <w:ins w:id="14479" w:author="Priyanshu Solon" w:date="2025-05-22T22:35:00Z"/>
        </w:rPr>
      </w:pPr>
      <w:ins w:id="14480" w:author="Priyanshu Solon" w:date="2025-05-22T22:35:00Z">
        <w:r>
          <w:t>- Modal is a dialog that pop-up with content in backdrop.</w:t>
        </w:r>
      </w:ins>
    </w:p>
    <w:p w:rsidR="007C461F" w:rsidRDefault="007C461F" w:rsidP="007C461F">
      <w:pPr>
        <w:rPr>
          <w:ins w:id="14481" w:author="Priyanshu Solon" w:date="2025-05-22T22:35:00Z"/>
        </w:rPr>
      </w:pPr>
      <w:ins w:id="14482" w:author="Priyanshu Solon" w:date="2025-05-22T22:35:00Z">
        <w:r>
          <w:t>- Modal is hidden and you have to invoke using JS attributes.</w:t>
        </w:r>
      </w:ins>
    </w:p>
    <w:p w:rsidR="007C461F" w:rsidRDefault="007C461F" w:rsidP="007C461F">
      <w:pPr>
        <w:rPr>
          <w:ins w:id="14483" w:author="Priyanshu Solon" w:date="2025-05-22T22:35:00Z"/>
        </w:rPr>
      </w:pPr>
      <w:ins w:id="14484" w:author="Priyanshu Solon" w:date="2025-05-22T22:35:00Z">
        <w:r>
          <w:t>- Modal can close using interactive buttons or with backdrop click.</w:t>
        </w:r>
      </w:ins>
    </w:p>
    <w:p w:rsidR="007C461F" w:rsidRDefault="007C461F" w:rsidP="007C461F">
      <w:pPr>
        <w:rPr>
          <w:ins w:id="14485" w:author="Priyanshu Solon" w:date="2025-05-22T22:35:00Z"/>
        </w:rPr>
      </w:pPr>
    </w:p>
    <w:p w:rsidR="007C461F" w:rsidRDefault="007C461F" w:rsidP="007C461F">
      <w:pPr>
        <w:rPr>
          <w:ins w:id="14486" w:author="Priyanshu Solon" w:date="2025-05-22T22:35:00Z"/>
        </w:rPr>
      </w:pPr>
      <w:ins w:id="14487" w:author="Priyanshu Solon" w:date="2025-05-22T22:35:00Z">
        <w:r>
          <w:t>Classes:</w:t>
        </w:r>
      </w:ins>
    </w:p>
    <w:p w:rsidR="007C461F" w:rsidRDefault="007C461F" w:rsidP="007C461F">
      <w:pPr>
        <w:rPr>
          <w:ins w:id="14488" w:author="Priyanshu Solon" w:date="2025-05-22T22:35:00Z"/>
        </w:rPr>
      </w:pPr>
      <w:ins w:id="14489" w:author="Priyanshu Solon" w:date="2025-05-22T22:35:00Z">
        <w:r>
          <w:t xml:space="preserve">    .modal</w:t>
        </w:r>
      </w:ins>
    </w:p>
    <w:p w:rsidR="007C461F" w:rsidRDefault="007C461F" w:rsidP="007C461F">
      <w:pPr>
        <w:rPr>
          <w:ins w:id="14490" w:author="Priyanshu Solon" w:date="2025-05-22T22:35:00Z"/>
        </w:rPr>
      </w:pPr>
      <w:ins w:id="14491" w:author="Priyanshu Solon" w:date="2025-05-22T22:35:00Z">
        <w:r>
          <w:t xml:space="preserve">    .modal-dialog</w:t>
        </w:r>
      </w:ins>
    </w:p>
    <w:p w:rsidR="007C461F" w:rsidRDefault="007C461F" w:rsidP="007C461F">
      <w:pPr>
        <w:rPr>
          <w:ins w:id="14492" w:author="Priyanshu Solon" w:date="2025-05-22T22:35:00Z"/>
        </w:rPr>
      </w:pPr>
      <w:ins w:id="14493" w:author="Priyanshu Solon" w:date="2025-05-22T22:35:00Z">
        <w:r>
          <w:t xml:space="preserve">    .modal-content</w:t>
        </w:r>
      </w:ins>
    </w:p>
    <w:p w:rsidR="007C461F" w:rsidRDefault="007C461F" w:rsidP="007C461F">
      <w:pPr>
        <w:rPr>
          <w:ins w:id="14494" w:author="Priyanshu Solon" w:date="2025-05-22T22:35:00Z"/>
        </w:rPr>
      </w:pPr>
      <w:ins w:id="14495" w:author="Priyanshu Solon" w:date="2025-05-22T22:35:00Z">
        <w:r>
          <w:t xml:space="preserve">    .modal-header</w:t>
        </w:r>
      </w:ins>
    </w:p>
    <w:p w:rsidR="007C461F" w:rsidRDefault="007C461F" w:rsidP="007C461F">
      <w:pPr>
        <w:rPr>
          <w:ins w:id="14496" w:author="Priyanshu Solon" w:date="2025-05-22T22:35:00Z"/>
        </w:rPr>
      </w:pPr>
      <w:ins w:id="14497" w:author="Priyanshu Solon" w:date="2025-05-22T22:35:00Z">
        <w:r>
          <w:t xml:space="preserve">    .modal-body</w:t>
        </w:r>
      </w:ins>
    </w:p>
    <w:p w:rsidR="007C461F" w:rsidRDefault="007C461F" w:rsidP="007C461F">
      <w:pPr>
        <w:rPr>
          <w:ins w:id="14498" w:author="Priyanshu Solon" w:date="2025-05-22T22:35:00Z"/>
        </w:rPr>
      </w:pPr>
      <w:ins w:id="14499" w:author="Priyanshu Solon" w:date="2025-05-22T22:35:00Z">
        <w:r>
          <w:t xml:space="preserve">    .modal-footer</w:t>
        </w:r>
      </w:ins>
    </w:p>
    <w:p w:rsidR="007C461F" w:rsidRDefault="007C461F" w:rsidP="007C461F">
      <w:pPr>
        <w:rPr>
          <w:ins w:id="14500" w:author="Priyanshu Solon" w:date="2025-05-22T22:35:00Z"/>
        </w:rPr>
      </w:pPr>
      <w:ins w:id="14501" w:author="Priyanshu Solon" w:date="2025-05-22T22:35:00Z">
        <w:r>
          <w:t xml:space="preserve">    .modal-fullscreen</w:t>
        </w:r>
      </w:ins>
    </w:p>
    <w:p w:rsidR="007C461F" w:rsidRDefault="007C461F" w:rsidP="007C461F">
      <w:pPr>
        <w:rPr>
          <w:ins w:id="14502" w:author="Priyanshu Solon" w:date="2025-05-22T22:35:00Z"/>
        </w:rPr>
      </w:pPr>
      <w:ins w:id="14503" w:author="Priyanshu Solon" w:date="2025-05-22T22:35:00Z">
        <w:r>
          <w:t xml:space="preserve">    .modal-dialog-centered</w:t>
        </w:r>
      </w:ins>
    </w:p>
    <w:p w:rsidR="007C461F" w:rsidRDefault="007C461F" w:rsidP="007C461F">
      <w:pPr>
        <w:rPr>
          <w:ins w:id="14504" w:author="Priyanshu Solon" w:date="2025-05-22T22:35:00Z"/>
        </w:rPr>
      </w:pPr>
      <w:ins w:id="14505" w:author="Priyanshu Solon" w:date="2025-05-22T22:35:00Z">
        <w:r>
          <w:t xml:space="preserve">    .modal-dialog-scrollable</w:t>
        </w:r>
      </w:ins>
    </w:p>
    <w:p w:rsidR="007C461F" w:rsidRDefault="007C461F" w:rsidP="007C461F">
      <w:pPr>
        <w:rPr>
          <w:ins w:id="14506" w:author="Priyanshu Solon" w:date="2025-05-22T22:35:00Z"/>
        </w:rPr>
      </w:pPr>
    </w:p>
    <w:p w:rsidR="007C461F" w:rsidRDefault="007C461F" w:rsidP="007C461F">
      <w:pPr>
        <w:rPr>
          <w:ins w:id="14507" w:author="Priyanshu Solon" w:date="2025-05-22T22:35:00Z"/>
        </w:rPr>
      </w:pPr>
      <w:ins w:id="14508" w:author="Priyanshu Solon" w:date="2025-05-22T22:35:00Z">
        <w:r>
          <w:t>Attributes</w:t>
        </w:r>
      </w:ins>
    </w:p>
    <w:p w:rsidR="007C461F" w:rsidRDefault="007C461F" w:rsidP="007C461F">
      <w:pPr>
        <w:rPr>
          <w:ins w:id="14509" w:author="Priyanshu Solon" w:date="2025-05-22T22:35:00Z"/>
        </w:rPr>
      </w:pPr>
      <w:ins w:id="14510" w:author="Priyanshu Solon" w:date="2025-05-22T22:35:00Z">
        <w:r>
          <w:t xml:space="preserve">    data-bs-target            : It refers to the ID of element to open</w:t>
        </w:r>
      </w:ins>
    </w:p>
    <w:p w:rsidR="007C461F" w:rsidRDefault="007C461F" w:rsidP="007C461F">
      <w:pPr>
        <w:rPr>
          <w:ins w:id="14511" w:author="Priyanshu Solon" w:date="2025-05-22T22:35:00Z"/>
        </w:rPr>
      </w:pPr>
      <w:ins w:id="14512" w:author="Priyanshu Solon" w:date="2025-05-22T22:35:00Z">
        <w:r>
          <w:t xml:space="preserve">    data-bs-toggle            : It define on click to open specific component</w:t>
        </w:r>
      </w:ins>
    </w:p>
    <w:p w:rsidR="007C461F" w:rsidRDefault="007C461F" w:rsidP="007C461F">
      <w:pPr>
        <w:rPr>
          <w:ins w:id="14513" w:author="Priyanshu Solon" w:date="2025-05-22T22:35:00Z"/>
        </w:rPr>
      </w:pPr>
      <w:ins w:id="14514" w:author="Priyanshu Solon" w:date="2025-05-22T22:35:00Z">
        <w:r>
          <w:t xml:space="preserve">    data-bs-dismiss        : It is used to close component</w:t>
        </w:r>
      </w:ins>
    </w:p>
    <w:p w:rsidR="007C461F" w:rsidRDefault="007C461F" w:rsidP="007C461F">
      <w:pPr>
        <w:rPr>
          <w:ins w:id="14515" w:author="Priyanshu Solon" w:date="2025-05-22T22:35:00Z"/>
        </w:rPr>
      </w:pPr>
    </w:p>
    <w:p w:rsidR="007C461F" w:rsidRDefault="007C461F" w:rsidP="007C461F">
      <w:pPr>
        <w:rPr>
          <w:ins w:id="14516" w:author="Priyanshu Solon" w:date="2025-05-22T22:35:00Z"/>
        </w:rPr>
      </w:pPr>
      <w:ins w:id="14517" w:author="Priyanshu Solon" w:date="2025-05-22T22:35:00Z">
        <w:r>
          <w:t>Syntax:</w:t>
        </w:r>
      </w:ins>
    </w:p>
    <w:p w:rsidR="007C461F" w:rsidRDefault="007C461F" w:rsidP="007C461F">
      <w:pPr>
        <w:rPr>
          <w:ins w:id="14518" w:author="Priyanshu Solon" w:date="2025-05-22T22:35:00Z"/>
        </w:rPr>
      </w:pPr>
      <w:ins w:id="14519" w:author="Priyanshu Solon" w:date="2025-05-22T22:35:00Z">
        <w:r>
          <w:t xml:space="preserve">    &lt;div class="modal"&gt;</w:t>
        </w:r>
      </w:ins>
    </w:p>
    <w:p w:rsidR="007C461F" w:rsidRDefault="007C461F" w:rsidP="007C461F">
      <w:pPr>
        <w:rPr>
          <w:ins w:id="14520" w:author="Priyanshu Solon" w:date="2025-05-22T22:35:00Z"/>
        </w:rPr>
      </w:pPr>
      <w:ins w:id="14521" w:author="Priyanshu Solon" w:date="2025-05-22T22:35:00Z">
        <w:r>
          <w:t xml:space="preserve">       &lt;div class="modal-dialog"&gt;</w:t>
        </w:r>
      </w:ins>
    </w:p>
    <w:p w:rsidR="007C461F" w:rsidRDefault="007C461F" w:rsidP="007C461F">
      <w:pPr>
        <w:rPr>
          <w:ins w:id="14522" w:author="Priyanshu Solon" w:date="2025-05-22T22:35:00Z"/>
        </w:rPr>
      </w:pPr>
      <w:ins w:id="14523" w:author="Priyanshu Solon" w:date="2025-05-22T22:35:00Z">
        <w:r>
          <w:t xml:space="preserve">        &lt;div class="modal-content"&gt;</w:t>
        </w:r>
      </w:ins>
    </w:p>
    <w:p w:rsidR="007C461F" w:rsidRDefault="007C461F" w:rsidP="007C461F">
      <w:pPr>
        <w:rPr>
          <w:ins w:id="14524" w:author="Priyanshu Solon" w:date="2025-05-22T22:35:00Z"/>
        </w:rPr>
      </w:pPr>
      <w:ins w:id="14525" w:author="Priyanshu Solon" w:date="2025-05-22T22:35:00Z">
        <w:r>
          <w:t xml:space="preserve">            ... header, body, footer</w:t>
        </w:r>
      </w:ins>
    </w:p>
    <w:p w:rsidR="007C461F" w:rsidRDefault="007C461F" w:rsidP="007C461F">
      <w:pPr>
        <w:rPr>
          <w:ins w:id="14526" w:author="Priyanshu Solon" w:date="2025-05-22T22:35:00Z"/>
        </w:rPr>
      </w:pPr>
      <w:ins w:id="14527" w:author="Priyanshu Solon" w:date="2025-05-22T22:35:00Z">
        <w:r>
          <w:t xml:space="preserve">        &lt;/div&gt;</w:t>
        </w:r>
      </w:ins>
    </w:p>
    <w:p w:rsidR="007C461F" w:rsidRDefault="007C461F" w:rsidP="007C461F">
      <w:pPr>
        <w:rPr>
          <w:ins w:id="14528" w:author="Priyanshu Solon" w:date="2025-05-22T22:35:00Z"/>
        </w:rPr>
      </w:pPr>
      <w:ins w:id="14529" w:author="Priyanshu Solon" w:date="2025-05-22T22:35:00Z">
        <w:r>
          <w:t xml:space="preserve">      &lt;/div&gt;</w:t>
        </w:r>
      </w:ins>
    </w:p>
    <w:p w:rsidR="007C461F" w:rsidRDefault="007C461F" w:rsidP="007C461F">
      <w:pPr>
        <w:rPr>
          <w:ins w:id="14530" w:author="Priyanshu Solon" w:date="2025-05-22T22:35:00Z"/>
        </w:rPr>
      </w:pPr>
      <w:ins w:id="14531" w:author="Priyanshu Solon" w:date="2025-05-22T22:35:00Z">
        <w:r>
          <w:t xml:space="preserve">     &lt;/div&gt;</w:t>
        </w:r>
      </w:ins>
    </w:p>
    <w:p w:rsidR="007C461F" w:rsidRDefault="007C461F" w:rsidP="007C461F">
      <w:pPr>
        <w:rPr>
          <w:ins w:id="14532" w:author="Priyanshu Solon" w:date="2025-05-22T22:35:00Z"/>
        </w:rPr>
      </w:pPr>
    </w:p>
    <w:p w:rsidR="007C461F" w:rsidRDefault="007C461F" w:rsidP="007C461F">
      <w:pPr>
        <w:rPr>
          <w:ins w:id="14533" w:author="Priyanshu Solon" w:date="2025-05-22T22:35:00Z"/>
        </w:rPr>
      </w:pPr>
      <w:ins w:id="14534" w:author="Priyanshu Solon" w:date="2025-05-22T22:35:00Z">
        <w:r>
          <w:t>- Every modal must have a reference ID.</w:t>
        </w:r>
      </w:ins>
    </w:p>
    <w:p w:rsidR="007C461F" w:rsidRDefault="007C461F" w:rsidP="007C461F">
      <w:pPr>
        <w:rPr>
          <w:ins w:id="14535" w:author="Priyanshu Solon" w:date="2025-05-22T22:35:00Z"/>
        </w:rPr>
      </w:pPr>
      <w:ins w:id="14536" w:author="Priyanshu Solon" w:date="2025-05-22T22:35:00Z">
        <w:r>
          <w:t>- You can access the ID using "data-bs-target".</w:t>
        </w:r>
      </w:ins>
    </w:p>
    <w:p w:rsidR="007C461F" w:rsidRDefault="007C461F" w:rsidP="007C461F">
      <w:pPr>
        <w:rPr>
          <w:ins w:id="14537" w:author="Priyanshu Solon" w:date="2025-05-22T22:35:00Z"/>
        </w:rPr>
      </w:pPr>
    </w:p>
    <w:p w:rsidR="007C461F" w:rsidRDefault="007C461F" w:rsidP="007C461F">
      <w:pPr>
        <w:rPr>
          <w:ins w:id="14538" w:author="Priyanshu Solon" w:date="2025-05-22T22:35:00Z"/>
        </w:rPr>
      </w:pPr>
      <w:ins w:id="14539" w:author="Priyanshu Solon" w:date="2025-05-22T22:35:00Z">
        <w:r>
          <w:lastRenderedPageBreak/>
          <w:t>Note: You can apply ".fade" class to set a fading animation for modal.</w:t>
        </w:r>
      </w:ins>
    </w:p>
    <w:p w:rsidR="007C461F" w:rsidRDefault="007C461F" w:rsidP="007C461F">
      <w:pPr>
        <w:rPr>
          <w:ins w:id="14540" w:author="Priyanshu Solon" w:date="2025-05-22T22:35:00Z"/>
        </w:rPr>
      </w:pPr>
      <w:ins w:id="14541" w:author="Priyanshu Solon" w:date="2025-05-22T22:35:00Z">
        <w:r>
          <w:t xml:space="preserve">      Bootstrap 5 doesn't support nested modals.</w:t>
        </w:r>
      </w:ins>
    </w:p>
    <w:p w:rsidR="007C461F" w:rsidRDefault="007C461F" w:rsidP="007C461F">
      <w:pPr>
        <w:rPr>
          <w:ins w:id="14542" w:author="Priyanshu Solon" w:date="2025-05-22T22:35:00Z"/>
        </w:rPr>
      </w:pPr>
    </w:p>
    <w:p w:rsidR="007C461F" w:rsidRDefault="007C461F" w:rsidP="007C461F">
      <w:pPr>
        <w:rPr>
          <w:ins w:id="14543" w:author="Priyanshu Solon" w:date="2025-05-22T22:35:00Z"/>
        </w:rPr>
      </w:pPr>
      <w:ins w:id="14544" w:author="Priyanshu Solon" w:date="2025-05-22T22:35:00Z">
        <w:r>
          <w:t>Ex:</w:t>
        </w:r>
      </w:ins>
    </w:p>
    <w:p w:rsidR="007C461F" w:rsidRDefault="007C461F" w:rsidP="007C461F">
      <w:pPr>
        <w:rPr>
          <w:ins w:id="14545" w:author="Priyanshu Solon" w:date="2025-05-22T22:35:00Z"/>
        </w:rPr>
      </w:pPr>
      <w:ins w:id="14546" w:author="Priyanshu Solon" w:date="2025-05-22T22:35:00Z">
        <w:r>
          <w:t>&lt;!DOCTYPE html&gt;</w:t>
        </w:r>
      </w:ins>
    </w:p>
    <w:p w:rsidR="007C461F" w:rsidRDefault="007C461F" w:rsidP="007C461F">
      <w:pPr>
        <w:rPr>
          <w:ins w:id="14547" w:author="Priyanshu Solon" w:date="2025-05-22T22:35:00Z"/>
        </w:rPr>
      </w:pPr>
      <w:ins w:id="14548" w:author="Priyanshu Solon" w:date="2025-05-22T22:35:00Z">
        <w:r>
          <w:t>&lt;html lang="en"&gt;</w:t>
        </w:r>
      </w:ins>
    </w:p>
    <w:p w:rsidR="007C461F" w:rsidRDefault="007C461F" w:rsidP="007C461F">
      <w:pPr>
        <w:rPr>
          <w:ins w:id="14549" w:author="Priyanshu Solon" w:date="2025-05-22T22:35:00Z"/>
        </w:rPr>
      </w:pPr>
      <w:ins w:id="14550" w:author="Priyanshu Solon" w:date="2025-05-22T22:35:00Z">
        <w:r>
          <w:t>&lt;head&gt;</w:t>
        </w:r>
      </w:ins>
    </w:p>
    <w:p w:rsidR="007C461F" w:rsidRDefault="007C461F" w:rsidP="007C461F">
      <w:pPr>
        <w:rPr>
          <w:ins w:id="14551" w:author="Priyanshu Solon" w:date="2025-05-22T22:35:00Z"/>
        </w:rPr>
      </w:pPr>
      <w:ins w:id="14552" w:author="Priyanshu Solon" w:date="2025-05-22T22:35:00Z">
        <w:r>
          <w:t xml:space="preserve">    &lt;meta charset="UTF-8"&gt;</w:t>
        </w:r>
      </w:ins>
    </w:p>
    <w:p w:rsidR="007C461F" w:rsidRDefault="007C461F" w:rsidP="007C461F">
      <w:pPr>
        <w:rPr>
          <w:ins w:id="14553" w:author="Priyanshu Solon" w:date="2025-05-22T22:35:00Z"/>
        </w:rPr>
      </w:pPr>
      <w:ins w:id="14554" w:author="Priyanshu Solon" w:date="2025-05-22T22:35:00Z">
        <w:r>
          <w:t xml:space="preserve">    &lt;meta name="viewport" content="width=device-width, initial-scale=1.0"&gt;</w:t>
        </w:r>
      </w:ins>
    </w:p>
    <w:p w:rsidR="007C461F" w:rsidRDefault="007C461F" w:rsidP="007C461F">
      <w:pPr>
        <w:rPr>
          <w:ins w:id="14555" w:author="Priyanshu Solon" w:date="2025-05-22T22:35:00Z"/>
        </w:rPr>
      </w:pPr>
      <w:ins w:id="14556" w:author="Priyanshu Solon" w:date="2025-05-22T22:35:00Z">
        <w:r>
          <w:t xml:space="preserve">    &lt;title&gt;Document&lt;/title&gt;</w:t>
        </w:r>
      </w:ins>
    </w:p>
    <w:p w:rsidR="007C461F" w:rsidRDefault="007C461F" w:rsidP="007C461F">
      <w:pPr>
        <w:rPr>
          <w:ins w:id="14557" w:author="Priyanshu Solon" w:date="2025-05-22T22:35:00Z"/>
        </w:rPr>
      </w:pPr>
      <w:ins w:id="14558" w:author="Priyanshu Solon" w:date="2025-05-22T22:35:00Z">
        <w:r>
          <w:t xml:space="preserve">     &lt;link rel="stylesheet" href="../node_modules/bootstrap-icons/font/bootstrap-icons.css"&gt;</w:t>
        </w:r>
      </w:ins>
    </w:p>
    <w:p w:rsidR="007C461F" w:rsidRDefault="007C461F" w:rsidP="007C461F">
      <w:pPr>
        <w:rPr>
          <w:ins w:id="14559" w:author="Priyanshu Solon" w:date="2025-05-22T22:35:00Z"/>
        </w:rPr>
      </w:pPr>
      <w:ins w:id="14560" w:author="Priyanshu Solon" w:date="2025-05-22T22:35:00Z">
        <w:r>
          <w:t xml:space="preserve">    &lt;link rel="stylesheet" href="../node_modules/bootstrap/dist/css/bootstrap.css"&gt;</w:t>
        </w:r>
      </w:ins>
    </w:p>
    <w:p w:rsidR="007C461F" w:rsidRDefault="007C461F" w:rsidP="007C461F">
      <w:pPr>
        <w:rPr>
          <w:ins w:id="14561" w:author="Priyanshu Solon" w:date="2025-05-22T22:35:00Z"/>
        </w:rPr>
      </w:pPr>
      <w:ins w:id="14562" w:author="Priyanshu Solon" w:date="2025-05-22T22:35:00Z">
        <w:r>
          <w:t xml:space="preserve">    &lt;script src="../node_modules/bootstrap/dist/js/bootstrap.bundle.js"&gt;&lt;/script&gt;</w:t>
        </w:r>
      </w:ins>
    </w:p>
    <w:p w:rsidR="007C461F" w:rsidRDefault="007C461F" w:rsidP="007C461F">
      <w:pPr>
        <w:rPr>
          <w:ins w:id="14563" w:author="Priyanshu Solon" w:date="2025-05-22T22:35:00Z"/>
        </w:rPr>
      </w:pPr>
    </w:p>
    <w:p w:rsidR="007C461F" w:rsidRDefault="007C461F" w:rsidP="007C461F">
      <w:pPr>
        <w:rPr>
          <w:ins w:id="14564" w:author="Priyanshu Solon" w:date="2025-05-22T22:35:00Z"/>
        </w:rPr>
      </w:pPr>
      <w:ins w:id="14565" w:author="Priyanshu Solon" w:date="2025-05-22T22:35:00Z">
        <w:r>
          <w:t>&lt;/head&gt;</w:t>
        </w:r>
      </w:ins>
    </w:p>
    <w:p w:rsidR="007C461F" w:rsidRDefault="007C461F" w:rsidP="007C461F">
      <w:pPr>
        <w:rPr>
          <w:ins w:id="14566" w:author="Priyanshu Solon" w:date="2025-05-22T22:35:00Z"/>
        </w:rPr>
      </w:pPr>
      <w:ins w:id="14567" w:author="Priyanshu Solon" w:date="2025-05-22T22:35:00Z">
        <w:r>
          <w:t>&lt;body class="container-fluid"&gt;</w:t>
        </w:r>
      </w:ins>
    </w:p>
    <w:p w:rsidR="007C461F" w:rsidRDefault="007C461F" w:rsidP="007C461F">
      <w:pPr>
        <w:rPr>
          <w:ins w:id="14568" w:author="Priyanshu Solon" w:date="2025-05-22T22:35:00Z"/>
        </w:rPr>
      </w:pPr>
      <w:ins w:id="14569" w:author="Priyanshu Solon" w:date="2025-05-22T22:35:00Z">
        <w:r>
          <w:t xml:space="preserve">    &lt;button data-bs-toggle="modal" data-bs-target="#login" class="btn btn-primary mt-3"&gt;Login&lt;/button&gt;</w:t>
        </w:r>
      </w:ins>
    </w:p>
    <w:p w:rsidR="007C461F" w:rsidRDefault="007C461F" w:rsidP="007C461F">
      <w:pPr>
        <w:rPr>
          <w:ins w:id="14570" w:author="Priyanshu Solon" w:date="2025-05-22T22:35:00Z"/>
        </w:rPr>
      </w:pPr>
      <w:ins w:id="14571" w:author="Priyanshu Solon" w:date="2025-05-22T22:35:00Z">
        <w:r>
          <w:t xml:space="preserve">    &lt;button data-bs-toggle="modal" data-bs-target="#ads" class="btn btn-danger mt-3"&gt;Ads&lt;/button&gt;</w:t>
        </w:r>
      </w:ins>
    </w:p>
    <w:p w:rsidR="007C461F" w:rsidRDefault="007C461F" w:rsidP="007C461F">
      <w:pPr>
        <w:rPr>
          <w:ins w:id="14572" w:author="Priyanshu Solon" w:date="2025-05-22T22:35:00Z"/>
        </w:rPr>
      </w:pPr>
      <w:ins w:id="14573" w:author="Priyanshu Solon" w:date="2025-05-22T22:35:00Z">
        <w:r>
          <w:t xml:space="preserve">    &lt;div class="modal fade" id="ads"&gt;</w:t>
        </w:r>
      </w:ins>
    </w:p>
    <w:p w:rsidR="007C461F" w:rsidRDefault="007C461F" w:rsidP="007C461F">
      <w:pPr>
        <w:rPr>
          <w:ins w:id="14574" w:author="Priyanshu Solon" w:date="2025-05-22T22:35:00Z"/>
        </w:rPr>
      </w:pPr>
      <w:ins w:id="14575" w:author="Priyanshu Solon" w:date="2025-05-22T22:35:00Z">
        <w:r>
          <w:t xml:space="preserve">        &lt;div class="modal-dialog modal-dialog-centered"&gt;</w:t>
        </w:r>
      </w:ins>
    </w:p>
    <w:p w:rsidR="007C461F" w:rsidRDefault="007C461F" w:rsidP="007C461F">
      <w:pPr>
        <w:rPr>
          <w:ins w:id="14576" w:author="Priyanshu Solon" w:date="2025-05-22T22:35:00Z"/>
        </w:rPr>
      </w:pPr>
      <w:ins w:id="14577" w:author="Priyanshu Solon" w:date="2025-05-22T22:35:00Z">
        <w:r>
          <w:t xml:space="preserve">            &lt;div class="modal-content"&gt;</w:t>
        </w:r>
      </w:ins>
    </w:p>
    <w:p w:rsidR="007C461F" w:rsidRDefault="007C461F" w:rsidP="007C461F">
      <w:pPr>
        <w:rPr>
          <w:ins w:id="14578" w:author="Priyanshu Solon" w:date="2025-05-22T22:35:00Z"/>
        </w:rPr>
      </w:pPr>
      <w:ins w:id="14579" w:author="Priyanshu Solon" w:date="2025-05-22T22:35:00Z">
        <w:r>
          <w:t xml:space="preserve">                &lt;div class="modal-header"&gt;</w:t>
        </w:r>
      </w:ins>
    </w:p>
    <w:p w:rsidR="007C461F" w:rsidRDefault="007C461F" w:rsidP="007C461F">
      <w:pPr>
        <w:rPr>
          <w:ins w:id="14580" w:author="Priyanshu Solon" w:date="2025-05-22T22:35:00Z"/>
        </w:rPr>
      </w:pPr>
      <w:ins w:id="14581" w:author="Priyanshu Solon" w:date="2025-05-22T22:35:00Z">
        <w:r>
          <w:t xml:space="preserve">                    &lt;h3&gt;Summer Sale&lt;/h3&gt;</w:t>
        </w:r>
      </w:ins>
    </w:p>
    <w:p w:rsidR="007C461F" w:rsidRDefault="007C461F" w:rsidP="007C461F">
      <w:pPr>
        <w:rPr>
          <w:ins w:id="14582" w:author="Priyanshu Solon" w:date="2025-05-22T22:35:00Z"/>
        </w:rPr>
      </w:pPr>
      <w:ins w:id="14583" w:author="Priyanshu Solon" w:date="2025-05-22T22:35:00Z">
        <w:r>
          <w:t xml:space="preserve">                    &lt;button class="btn btn-close" data-bs-dismiss="modal"&gt;&lt;/button&gt;</w:t>
        </w:r>
      </w:ins>
    </w:p>
    <w:p w:rsidR="007C461F" w:rsidRDefault="007C461F" w:rsidP="007C461F">
      <w:pPr>
        <w:rPr>
          <w:ins w:id="14584" w:author="Priyanshu Solon" w:date="2025-05-22T22:35:00Z"/>
        </w:rPr>
      </w:pPr>
      <w:ins w:id="14585" w:author="Priyanshu Solon" w:date="2025-05-22T22:35:00Z">
        <w:r>
          <w:t xml:space="preserve">                &lt;/div&gt;</w:t>
        </w:r>
      </w:ins>
    </w:p>
    <w:p w:rsidR="007C461F" w:rsidRDefault="007C461F" w:rsidP="007C461F">
      <w:pPr>
        <w:rPr>
          <w:ins w:id="14586" w:author="Priyanshu Solon" w:date="2025-05-22T22:35:00Z"/>
        </w:rPr>
      </w:pPr>
      <w:ins w:id="14587" w:author="Priyanshu Solon" w:date="2025-05-22T22:35:00Z">
        <w:r>
          <w:t xml:space="preserve">                &lt;div class="modal-body"&gt;</w:t>
        </w:r>
      </w:ins>
    </w:p>
    <w:p w:rsidR="007C461F" w:rsidRDefault="007C461F" w:rsidP="007C461F">
      <w:pPr>
        <w:rPr>
          <w:ins w:id="14588" w:author="Priyanshu Solon" w:date="2025-05-22T22:35:00Z"/>
        </w:rPr>
      </w:pPr>
      <w:ins w:id="14589" w:author="Priyanshu Solon" w:date="2025-05-22T22:35:00Z">
        <w:r>
          <w:t xml:space="preserve">                    &lt;img src="../public/images/a4.jpg" width="200" height="200"&gt;</w:t>
        </w:r>
      </w:ins>
    </w:p>
    <w:p w:rsidR="007C461F" w:rsidRDefault="007C461F" w:rsidP="007C461F">
      <w:pPr>
        <w:rPr>
          <w:ins w:id="14590" w:author="Priyanshu Solon" w:date="2025-05-22T22:35:00Z"/>
        </w:rPr>
      </w:pPr>
      <w:ins w:id="14591" w:author="Priyanshu Solon" w:date="2025-05-22T22:35:00Z">
        <w:r>
          <w:t xml:space="preserve">                &lt;/div&gt;</w:t>
        </w:r>
      </w:ins>
    </w:p>
    <w:p w:rsidR="007C461F" w:rsidRDefault="007C461F" w:rsidP="007C461F">
      <w:pPr>
        <w:rPr>
          <w:ins w:id="14592" w:author="Priyanshu Solon" w:date="2025-05-22T22:35:00Z"/>
        </w:rPr>
      </w:pPr>
      <w:ins w:id="14593" w:author="Priyanshu Solon" w:date="2025-05-22T22:35:00Z">
        <w:r>
          <w:lastRenderedPageBreak/>
          <w:t xml:space="preserve">            &lt;/div&gt;</w:t>
        </w:r>
      </w:ins>
    </w:p>
    <w:p w:rsidR="007C461F" w:rsidRDefault="007C461F" w:rsidP="007C461F">
      <w:pPr>
        <w:rPr>
          <w:ins w:id="14594" w:author="Priyanshu Solon" w:date="2025-05-22T22:35:00Z"/>
        </w:rPr>
      </w:pPr>
      <w:ins w:id="14595" w:author="Priyanshu Solon" w:date="2025-05-22T22:35:00Z">
        <w:r>
          <w:t xml:space="preserve">            &lt;/div&gt;</w:t>
        </w:r>
      </w:ins>
    </w:p>
    <w:p w:rsidR="007C461F" w:rsidRDefault="007C461F" w:rsidP="007C461F">
      <w:pPr>
        <w:rPr>
          <w:ins w:id="14596" w:author="Priyanshu Solon" w:date="2025-05-22T22:35:00Z"/>
        </w:rPr>
      </w:pPr>
      <w:ins w:id="14597" w:author="Priyanshu Solon" w:date="2025-05-22T22:35:00Z">
        <w:r>
          <w:t xml:space="preserve">        &lt;/div&gt;</w:t>
        </w:r>
      </w:ins>
    </w:p>
    <w:p w:rsidR="007C461F" w:rsidRDefault="007C461F" w:rsidP="007C461F">
      <w:pPr>
        <w:rPr>
          <w:ins w:id="14598" w:author="Priyanshu Solon" w:date="2025-05-22T22:35:00Z"/>
        </w:rPr>
      </w:pPr>
      <w:ins w:id="14599" w:author="Priyanshu Solon" w:date="2025-05-22T22:35:00Z">
        <w:r>
          <w:t xml:space="preserve">    &lt;/div&gt;</w:t>
        </w:r>
      </w:ins>
    </w:p>
    <w:p w:rsidR="007C461F" w:rsidRDefault="007C461F" w:rsidP="007C461F">
      <w:pPr>
        <w:rPr>
          <w:ins w:id="14600" w:author="Priyanshu Solon" w:date="2025-05-22T22:35:00Z"/>
        </w:rPr>
      </w:pPr>
      <w:ins w:id="14601" w:author="Priyanshu Solon" w:date="2025-05-22T22:35:00Z">
        <w:r>
          <w:t xml:space="preserve">    &lt;div class="modal fade" id="login"&gt;</w:t>
        </w:r>
      </w:ins>
    </w:p>
    <w:p w:rsidR="007C461F" w:rsidRDefault="007C461F" w:rsidP="007C461F">
      <w:pPr>
        <w:rPr>
          <w:ins w:id="14602" w:author="Priyanshu Solon" w:date="2025-05-22T22:35:00Z"/>
        </w:rPr>
      </w:pPr>
      <w:ins w:id="14603" w:author="Priyanshu Solon" w:date="2025-05-22T22:35:00Z">
        <w:r>
          <w:t xml:space="preserve">        &lt;div class="modal-dialog modal-dialog-centered modal-dialog-scrollable"&gt;</w:t>
        </w:r>
      </w:ins>
    </w:p>
    <w:p w:rsidR="007C461F" w:rsidRDefault="007C461F" w:rsidP="007C461F">
      <w:pPr>
        <w:rPr>
          <w:ins w:id="14604" w:author="Priyanshu Solon" w:date="2025-05-22T22:35:00Z"/>
        </w:rPr>
      </w:pPr>
      <w:ins w:id="14605" w:author="Priyanshu Solon" w:date="2025-05-22T22:35:00Z">
        <w:r>
          <w:t xml:space="preserve">            &lt;div class="modal-content"&gt;</w:t>
        </w:r>
      </w:ins>
    </w:p>
    <w:p w:rsidR="007C461F" w:rsidRDefault="007C461F" w:rsidP="007C461F">
      <w:pPr>
        <w:rPr>
          <w:ins w:id="14606" w:author="Priyanshu Solon" w:date="2025-05-22T22:35:00Z"/>
        </w:rPr>
      </w:pPr>
      <w:ins w:id="14607" w:author="Priyanshu Solon" w:date="2025-05-22T22:35:00Z">
        <w:r>
          <w:t xml:space="preserve">                &lt;div class="modal-header"&gt;</w:t>
        </w:r>
      </w:ins>
    </w:p>
    <w:p w:rsidR="007C461F" w:rsidRDefault="007C461F" w:rsidP="007C461F">
      <w:pPr>
        <w:rPr>
          <w:ins w:id="14608" w:author="Priyanshu Solon" w:date="2025-05-22T22:35:00Z"/>
        </w:rPr>
      </w:pPr>
      <w:ins w:id="14609" w:author="Priyanshu Solon" w:date="2025-05-22T22:35:00Z">
        <w:r>
          <w:t xml:space="preserve">                    &lt;h3 class="bi bi-person-circle"&gt; User Login&lt;/h3&gt;</w:t>
        </w:r>
      </w:ins>
    </w:p>
    <w:p w:rsidR="007C461F" w:rsidRDefault="007C461F" w:rsidP="007C461F">
      <w:pPr>
        <w:rPr>
          <w:ins w:id="14610" w:author="Priyanshu Solon" w:date="2025-05-22T22:35:00Z"/>
        </w:rPr>
      </w:pPr>
      <w:ins w:id="14611" w:author="Priyanshu Solon" w:date="2025-05-22T22:35:00Z">
        <w:r>
          <w:t xml:space="preserve">                    &lt;button class="btn btn-close" data-bs-dismiss="modal"&gt;&lt;/button&gt;</w:t>
        </w:r>
      </w:ins>
    </w:p>
    <w:p w:rsidR="007C461F" w:rsidRDefault="007C461F" w:rsidP="007C461F">
      <w:pPr>
        <w:rPr>
          <w:ins w:id="14612" w:author="Priyanshu Solon" w:date="2025-05-22T22:35:00Z"/>
        </w:rPr>
      </w:pPr>
      <w:ins w:id="14613" w:author="Priyanshu Solon" w:date="2025-05-22T22:35:00Z">
        <w:r>
          <w:t xml:space="preserve">                &lt;/div&gt;</w:t>
        </w:r>
      </w:ins>
    </w:p>
    <w:p w:rsidR="007C461F" w:rsidRDefault="007C461F" w:rsidP="007C461F">
      <w:pPr>
        <w:rPr>
          <w:ins w:id="14614" w:author="Priyanshu Solon" w:date="2025-05-22T22:35:00Z"/>
        </w:rPr>
      </w:pPr>
      <w:ins w:id="14615" w:author="Priyanshu Solon" w:date="2025-05-22T22:35:00Z">
        <w:r>
          <w:t xml:space="preserve">                &lt;div class="modal-body"&gt;</w:t>
        </w:r>
      </w:ins>
    </w:p>
    <w:p w:rsidR="007C461F" w:rsidRDefault="007C461F" w:rsidP="007C461F">
      <w:pPr>
        <w:rPr>
          <w:ins w:id="14616" w:author="Priyanshu Solon" w:date="2025-05-22T22:35:00Z"/>
        </w:rPr>
      </w:pPr>
      <w:ins w:id="14617" w:author="Priyanshu Solon" w:date="2025-05-22T22:35:00Z">
        <w:r>
          <w:t xml:space="preserve">                    &lt;dl&gt;</w:t>
        </w:r>
      </w:ins>
    </w:p>
    <w:p w:rsidR="007C461F" w:rsidRDefault="007C461F" w:rsidP="007C461F">
      <w:pPr>
        <w:rPr>
          <w:ins w:id="14618" w:author="Priyanshu Solon" w:date="2025-05-22T22:35:00Z"/>
        </w:rPr>
      </w:pPr>
      <w:ins w:id="14619" w:author="Priyanshu Solon" w:date="2025-05-22T22:35:00Z">
        <w:r>
          <w:t xml:space="preserve">                        &lt;dt&gt;User name&lt;/dt&gt;</w:t>
        </w:r>
      </w:ins>
    </w:p>
    <w:p w:rsidR="007C461F" w:rsidRDefault="007C461F" w:rsidP="007C461F">
      <w:pPr>
        <w:rPr>
          <w:ins w:id="14620" w:author="Priyanshu Solon" w:date="2025-05-22T22:35:00Z"/>
        </w:rPr>
      </w:pPr>
      <w:ins w:id="14621" w:author="Priyanshu Solon" w:date="2025-05-22T22:35:00Z">
        <w:r>
          <w:t xml:space="preserve">                        &lt;dd&gt;&lt;input type="text" class="form-control"&gt;&lt;/dd&gt;</w:t>
        </w:r>
      </w:ins>
    </w:p>
    <w:p w:rsidR="007C461F" w:rsidRDefault="007C461F" w:rsidP="007C461F">
      <w:pPr>
        <w:rPr>
          <w:ins w:id="14622" w:author="Priyanshu Solon" w:date="2025-05-22T22:35:00Z"/>
        </w:rPr>
      </w:pPr>
      <w:ins w:id="14623" w:author="Priyanshu Solon" w:date="2025-05-22T22:35:00Z">
        <w:r>
          <w:t xml:space="preserve">                        &lt;dt&gt;Password&lt;/dt&gt;</w:t>
        </w:r>
      </w:ins>
    </w:p>
    <w:p w:rsidR="007C461F" w:rsidRDefault="007C461F" w:rsidP="007C461F">
      <w:pPr>
        <w:rPr>
          <w:ins w:id="14624" w:author="Priyanshu Solon" w:date="2025-05-22T22:35:00Z"/>
        </w:rPr>
      </w:pPr>
      <w:ins w:id="14625" w:author="Priyanshu Solon" w:date="2025-05-22T22:35:00Z">
        <w:r>
          <w:t xml:space="preserve">                        &lt;dd&gt;&lt;input type="password" class="form-control"&gt;&lt;/dd&gt;</w:t>
        </w:r>
      </w:ins>
    </w:p>
    <w:p w:rsidR="007C461F" w:rsidRDefault="007C461F" w:rsidP="007C461F">
      <w:pPr>
        <w:rPr>
          <w:ins w:id="14626" w:author="Priyanshu Solon" w:date="2025-05-22T22:35:00Z"/>
        </w:rPr>
      </w:pPr>
      <w:ins w:id="14627" w:author="Priyanshu Solon" w:date="2025-05-22T22:35:00Z">
        <w:r>
          <w:t xml:space="preserve">                        &lt;dt&gt;User name&lt;/dt&gt;</w:t>
        </w:r>
      </w:ins>
    </w:p>
    <w:p w:rsidR="007C461F" w:rsidRDefault="007C461F" w:rsidP="007C461F">
      <w:pPr>
        <w:rPr>
          <w:ins w:id="14628" w:author="Priyanshu Solon" w:date="2025-05-22T22:35:00Z"/>
        </w:rPr>
      </w:pPr>
      <w:ins w:id="14629" w:author="Priyanshu Solon" w:date="2025-05-22T22:35:00Z">
        <w:r>
          <w:t xml:space="preserve">                        &lt;dd&gt;&lt;input type="text" class="form-control"&gt;&lt;/dd&gt;</w:t>
        </w:r>
      </w:ins>
    </w:p>
    <w:p w:rsidR="007C461F" w:rsidRDefault="007C461F" w:rsidP="007C461F">
      <w:pPr>
        <w:rPr>
          <w:ins w:id="14630" w:author="Priyanshu Solon" w:date="2025-05-22T22:35:00Z"/>
        </w:rPr>
      </w:pPr>
      <w:ins w:id="14631" w:author="Priyanshu Solon" w:date="2025-05-22T22:35:00Z">
        <w:r>
          <w:t xml:space="preserve">                        &lt;dt&gt;Password&lt;/dt&gt;</w:t>
        </w:r>
      </w:ins>
    </w:p>
    <w:p w:rsidR="007C461F" w:rsidRDefault="007C461F" w:rsidP="007C461F">
      <w:pPr>
        <w:rPr>
          <w:ins w:id="14632" w:author="Priyanshu Solon" w:date="2025-05-22T22:35:00Z"/>
        </w:rPr>
      </w:pPr>
      <w:ins w:id="14633" w:author="Priyanshu Solon" w:date="2025-05-22T22:35:00Z">
        <w:r>
          <w:t xml:space="preserve">                        &lt;dd&gt;&lt;input type="password" class="form-control"&gt;&lt;/dd&gt;</w:t>
        </w:r>
      </w:ins>
    </w:p>
    <w:p w:rsidR="007C461F" w:rsidRDefault="007C461F" w:rsidP="007C461F">
      <w:pPr>
        <w:rPr>
          <w:ins w:id="14634" w:author="Priyanshu Solon" w:date="2025-05-22T22:35:00Z"/>
        </w:rPr>
      </w:pPr>
      <w:ins w:id="14635" w:author="Priyanshu Solon" w:date="2025-05-22T22:35:00Z">
        <w:r>
          <w:t xml:space="preserve">                        &lt;dt&gt;User name&lt;/dt&gt;</w:t>
        </w:r>
      </w:ins>
    </w:p>
    <w:p w:rsidR="007C461F" w:rsidRDefault="007C461F" w:rsidP="007C461F">
      <w:pPr>
        <w:rPr>
          <w:ins w:id="14636" w:author="Priyanshu Solon" w:date="2025-05-22T22:35:00Z"/>
        </w:rPr>
      </w:pPr>
      <w:ins w:id="14637" w:author="Priyanshu Solon" w:date="2025-05-22T22:35:00Z">
        <w:r>
          <w:t xml:space="preserve">                        &lt;dd&gt;&lt;input type="text" class="form-control"&gt;&lt;/dd&gt;</w:t>
        </w:r>
      </w:ins>
    </w:p>
    <w:p w:rsidR="007C461F" w:rsidRDefault="007C461F" w:rsidP="007C461F">
      <w:pPr>
        <w:rPr>
          <w:ins w:id="14638" w:author="Priyanshu Solon" w:date="2025-05-22T22:35:00Z"/>
        </w:rPr>
      </w:pPr>
      <w:ins w:id="14639" w:author="Priyanshu Solon" w:date="2025-05-22T22:35:00Z">
        <w:r>
          <w:t xml:space="preserve">                        &lt;dt&gt;Password&lt;/dt&gt;</w:t>
        </w:r>
      </w:ins>
    </w:p>
    <w:p w:rsidR="007C461F" w:rsidRDefault="007C461F" w:rsidP="007C461F">
      <w:pPr>
        <w:rPr>
          <w:ins w:id="14640" w:author="Priyanshu Solon" w:date="2025-05-22T22:35:00Z"/>
        </w:rPr>
      </w:pPr>
      <w:ins w:id="14641" w:author="Priyanshu Solon" w:date="2025-05-22T22:35:00Z">
        <w:r>
          <w:t xml:space="preserve">                        &lt;dd&gt;&lt;input type="password" class="form-control"&gt;&lt;/dd&gt;</w:t>
        </w:r>
      </w:ins>
    </w:p>
    <w:p w:rsidR="007C461F" w:rsidRDefault="007C461F" w:rsidP="007C461F">
      <w:pPr>
        <w:rPr>
          <w:ins w:id="14642" w:author="Priyanshu Solon" w:date="2025-05-22T22:35:00Z"/>
        </w:rPr>
      </w:pPr>
      <w:ins w:id="14643" w:author="Priyanshu Solon" w:date="2025-05-22T22:35:00Z">
        <w:r>
          <w:t xml:space="preserve">                        &lt;dt&gt;User name&lt;/dt&gt;</w:t>
        </w:r>
      </w:ins>
    </w:p>
    <w:p w:rsidR="007C461F" w:rsidRDefault="007C461F" w:rsidP="007C461F">
      <w:pPr>
        <w:rPr>
          <w:ins w:id="14644" w:author="Priyanshu Solon" w:date="2025-05-22T22:35:00Z"/>
        </w:rPr>
      </w:pPr>
      <w:ins w:id="14645" w:author="Priyanshu Solon" w:date="2025-05-22T22:35:00Z">
        <w:r>
          <w:t xml:space="preserve">                        &lt;dd&gt;&lt;input type="text" class="form-control"&gt;&lt;/dd&gt;</w:t>
        </w:r>
      </w:ins>
    </w:p>
    <w:p w:rsidR="007C461F" w:rsidRDefault="007C461F" w:rsidP="007C461F">
      <w:pPr>
        <w:rPr>
          <w:ins w:id="14646" w:author="Priyanshu Solon" w:date="2025-05-22T22:35:00Z"/>
        </w:rPr>
      </w:pPr>
      <w:ins w:id="14647" w:author="Priyanshu Solon" w:date="2025-05-22T22:35:00Z">
        <w:r>
          <w:t xml:space="preserve">                        &lt;dt&gt;Password&lt;/dt&gt;</w:t>
        </w:r>
      </w:ins>
    </w:p>
    <w:p w:rsidR="007C461F" w:rsidRDefault="007C461F" w:rsidP="007C461F">
      <w:pPr>
        <w:rPr>
          <w:ins w:id="14648" w:author="Priyanshu Solon" w:date="2025-05-22T22:35:00Z"/>
        </w:rPr>
      </w:pPr>
      <w:ins w:id="14649" w:author="Priyanshu Solon" w:date="2025-05-22T22:35:00Z">
        <w:r>
          <w:t xml:space="preserve">                        &lt;dd&gt;&lt;input type="password" class="form-control"&gt;&lt;/dd&gt;</w:t>
        </w:r>
      </w:ins>
    </w:p>
    <w:p w:rsidR="007C461F" w:rsidRDefault="007C461F" w:rsidP="007C461F">
      <w:pPr>
        <w:rPr>
          <w:ins w:id="14650" w:author="Priyanshu Solon" w:date="2025-05-22T22:35:00Z"/>
        </w:rPr>
      </w:pPr>
      <w:ins w:id="14651" w:author="Priyanshu Solon" w:date="2025-05-22T22:35:00Z">
        <w:r>
          <w:lastRenderedPageBreak/>
          <w:t xml:space="preserve">                        &lt;dt&gt;User name&lt;/dt&gt;</w:t>
        </w:r>
      </w:ins>
    </w:p>
    <w:p w:rsidR="007C461F" w:rsidRDefault="007C461F" w:rsidP="007C461F">
      <w:pPr>
        <w:rPr>
          <w:ins w:id="14652" w:author="Priyanshu Solon" w:date="2025-05-22T22:35:00Z"/>
        </w:rPr>
      </w:pPr>
      <w:ins w:id="14653" w:author="Priyanshu Solon" w:date="2025-05-22T22:35:00Z">
        <w:r>
          <w:t xml:space="preserve">                        &lt;dd&gt;&lt;input type="text" class="form-control"&gt;&lt;/dd&gt;</w:t>
        </w:r>
      </w:ins>
    </w:p>
    <w:p w:rsidR="007C461F" w:rsidRDefault="007C461F" w:rsidP="007C461F">
      <w:pPr>
        <w:rPr>
          <w:ins w:id="14654" w:author="Priyanshu Solon" w:date="2025-05-22T22:35:00Z"/>
        </w:rPr>
      </w:pPr>
      <w:ins w:id="14655" w:author="Priyanshu Solon" w:date="2025-05-22T22:35:00Z">
        <w:r>
          <w:t xml:space="preserve">                        &lt;dt&gt;Password&lt;/dt&gt;</w:t>
        </w:r>
      </w:ins>
    </w:p>
    <w:p w:rsidR="007C461F" w:rsidRDefault="007C461F" w:rsidP="007C461F">
      <w:pPr>
        <w:rPr>
          <w:ins w:id="14656" w:author="Priyanshu Solon" w:date="2025-05-22T22:35:00Z"/>
        </w:rPr>
      </w:pPr>
      <w:ins w:id="14657" w:author="Priyanshu Solon" w:date="2025-05-22T22:35:00Z">
        <w:r>
          <w:t xml:space="preserve">                        &lt;dd&gt;&lt;input type="password" class="form-control"&gt;&lt;/dd&gt;</w:t>
        </w:r>
      </w:ins>
    </w:p>
    <w:p w:rsidR="007C461F" w:rsidRDefault="007C461F" w:rsidP="007C461F">
      <w:pPr>
        <w:rPr>
          <w:ins w:id="14658" w:author="Priyanshu Solon" w:date="2025-05-22T22:35:00Z"/>
        </w:rPr>
      </w:pPr>
      <w:ins w:id="14659" w:author="Priyanshu Solon" w:date="2025-05-22T22:35:00Z">
        <w:r>
          <w:t xml:space="preserve">                    &lt;/dl&gt;</w:t>
        </w:r>
      </w:ins>
    </w:p>
    <w:p w:rsidR="007C461F" w:rsidRDefault="007C461F" w:rsidP="007C461F">
      <w:pPr>
        <w:rPr>
          <w:ins w:id="14660" w:author="Priyanshu Solon" w:date="2025-05-22T22:35:00Z"/>
        </w:rPr>
      </w:pPr>
      <w:ins w:id="14661" w:author="Priyanshu Solon" w:date="2025-05-22T22:35:00Z">
        <w:r>
          <w:t xml:space="preserve">                &lt;/div&gt;</w:t>
        </w:r>
      </w:ins>
    </w:p>
    <w:p w:rsidR="007C461F" w:rsidRDefault="007C461F" w:rsidP="007C461F">
      <w:pPr>
        <w:rPr>
          <w:ins w:id="14662" w:author="Priyanshu Solon" w:date="2025-05-22T22:35:00Z"/>
        </w:rPr>
      </w:pPr>
      <w:ins w:id="14663" w:author="Priyanshu Solon" w:date="2025-05-22T22:35:00Z">
        <w:r>
          <w:t xml:space="preserve">                &lt;div class="modal-footer"&gt;</w:t>
        </w:r>
      </w:ins>
    </w:p>
    <w:p w:rsidR="007C461F" w:rsidRDefault="007C461F" w:rsidP="007C461F">
      <w:pPr>
        <w:rPr>
          <w:ins w:id="14664" w:author="Priyanshu Solon" w:date="2025-05-22T22:35:00Z"/>
        </w:rPr>
      </w:pPr>
      <w:ins w:id="14665" w:author="Priyanshu Solon" w:date="2025-05-22T22:35:00Z">
        <w:r>
          <w:t xml:space="preserve">                    &lt;button class="btn btn-primary mx-2"&gt;Login&lt;/button&gt;</w:t>
        </w:r>
      </w:ins>
    </w:p>
    <w:p w:rsidR="007C461F" w:rsidRDefault="007C461F" w:rsidP="007C461F">
      <w:pPr>
        <w:rPr>
          <w:ins w:id="14666" w:author="Priyanshu Solon" w:date="2025-05-22T22:35:00Z"/>
        </w:rPr>
      </w:pPr>
      <w:ins w:id="14667" w:author="Priyanshu Solon" w:date="2025-05-22T22:35:00Z">
        <w:r>
          <w:t xml:space="preserve">                    &lt;button class="btn btn-danger" data-bs-dismiss="modal"&gt;Cancel&lt;/button&gt;</w:t>
        </w:r>
      </w:ins>
    </w:p>
    <w:p w:rsidR="007C461F" w:rsidRDefault="007C461F" w:rsidP="007C461F">
      <w:pPr>
        <w:rPr>
          <w:ins w:id="14668" w:author="Priyanshu Solon" w:date="2025-05-22T22:35:00Z"/>
        </w:rPr>
      </w:pPr>
      <w:ins w:id="14669" w:author="Priyanshu Solon" w:date="2025-05-22T22:35:00Z">
        <w:r>
          <w:t xml:space="preserve">                &lt;/div&gt;</w:t>
        </w:r>
      </w:ins>
    </w:p>
    <w:p w:rsidR="007C461F" w:rsidRDefault="007C461F" w:rsidP="007C461F">
      <w:pPr>
        <w:rPr>
          <w:ins w:id="14670" w:author="Priyanshu Solon" w:date="2025-05-22T22:35:00Z"/>
        </w:rPr>
      </w:pPr>
      <w:ins w:id="14671" w:author="Priyanshu Solon" w:date="2025-05-22T22:35:00Z">
        <w:r>
          <w:t xml:space="preserve">            &lt;/div&gt;</w:t>
        </w:r>
      </w:ins>
    </w:p>
    <w:p w:rsidR="007C461F" w:rsidRDefault="007C461F" w:rsidP="007C461F">
      <w:pPr>
        <w:rPr>
          <w:ins w:id="14672" w:author="Priyanshu Solon" w:date="2025-05-22T22:35:00Z"/>
        </w:rPr>
      </w:pPr>
      <w:ins w:id="14673" w:author="Priyanshu Solon" w:date="2025-05-22T22:35:00Z">
        <w:r>
          <w:t xml:space="preserve">        &lt;/div&gt;</w:t>
        </w:r>
      </w:ins>
    </w:p>
    <w:p w:rsidR="007C461F" w:rsidRDefault="007C461F" w:rsidP="007C461F">
      <w:pPr>
        <w:rPr>
          <w:ins w:id="14674" w:author="Priyanshu Solon" w:date="2025-05-22T22:35:00Z"/>
        </w:rPr>
      </w:pPr>
      <w:ins w:id="14675" w:author="Priyanshu Solon" w:date="2025-05-22T22:35:00Z">
        <w:r>
          <w:t xml:space="preserve">    &lt;/div&gt;</w:t>
        </w:r>
      </w:ins>
    </w:p>
    <w:p w:rsidR="007C461F" w:rsidRDefault="007C461F" w:rsidP="007C461F">
      <w:pPr>
        <w:rPr>
          <w:ins w:id="14676" w:author="Priyanshu Solon" w:date="2025-05-22T22:35:00Z"/>
        </w:rPr>
      </w:pPr>
      <w:ins w:id="14677" w:author="Priyanshu Solon" w:date="2025-05-22T22:35:00Z">
        <w:r>
          <w:t>&lt;/body&gt;</w:t>
        </w:r>
      </w:ins>
    </w:p>
    <w:p w:rsidR="007C461F" w:rsidRDefault="007C461F" w:rsidP="007C461F">
      <w:pPr>
        <w:rPr>
          <w:ins w:id="14678" w:author="Priyanshu Solon" w:date="2025-05-22T22:35:00Z"/>
        </w:rPr>
      </w:pPr>
      <w:ins w:id="14679" w:author="Priyanshu Solon" w:date="2025-05-22T22:35:00Z">
        <w:r>
          <w:t>&lt;/html&gt;</w:t>
        </w:r>
      </w:ins>
    </w:p>
    <w:p w:rsidR="007C461F" w:rsidRDefault="007C461F" w:rsidP="007C461F">
      <w:pPr>
        <w:rPr>
          <w:ins w:id="14680" w:author="Priyanshu Solon" w:date="2025-05-22T22:35:00Z"/>
        </w:rPr>
      </w:pPr>
    </w:p>
    <w:p w:rsidR="007C461F" w:rsidRPr="00CA3CF4" w:rsidRDefault="007C461F" w:rsidP="007C461F">
      <w:pPr>
        <w:rPr>
          <w:ins w:id="14681" w:author="Priyanshu Solon" w:date="2025-05-22T22:35:00Z"/>
          <w:b/>
          <w:bCs/>
          <w:rPrChange w:id="14682" w:author="Priyanshu Solon" w:date="2025-05-22T23:16:00Z">
            <w:rPr>
              <w:ins w:id="14683" w:author="Priyanshu Solon" w:date="2025-05-22T22:35:00Z"/>
            </w:rPr>
          </w:rPrChange>
        </w:rPr>
      </w:pPr>
      <w:ins w:id="14684" w:author="Priyanshu Solon" w:date="2025-05-22T22:35:00Z">
        <w:r w:rsidRPr="00CA3CF4">
          <w:rPr>
            <w:b/>
            <w:bCs/>
            <w:rPrChange w:id="14685" w:author="Priyanshu Solon" w:date="2025-05-22T23:16:00Z">
              <w:rPr/>
            </w:rPrChange>
          </w:rPr>
          <w:t>3. Offcanvas</w:t>
        </w:r>
      </w:ins>
    </w:p>
    <w:p w:rsidR="007C461F" w:rsidRDefault="007C461F" w:rsidP="007C461F">
      <w:pPr>
        <w:rPr>
          <w:ins w:id="14686" w:author="Priyanshu Solon" w:date="2025-05-22T22:35:00Z"/>
        </w:rPr>
      </w:pPr>
      <w:ins w:id="14687" w:author="Priyanshu Solon" w:date="2025-05-22T22:35:00Z">
        <w:r>
          <w:t>- It is similar to modal but supports various orientations.</w:t>
        </w:r>
      </w:ins>
    </w:p>
    <w:p w:rsidR="007C461F" w:rsidRDefault="007C461F" w:rsidP="007C461F">
      <w:pPr>
        <w:rPr>
          <w:ins w:id="14688" w:author="Priyanshu Solon" w:date="2025-05-22T22:35:00Z"/>
        </w:rPr>
      </w:pPr>
      <w:ins w:id="14689" w:author="Priyanshu Solon" w:date="2025-05-22T22:35:00Z">
        <w:r>
          <w:t>- It can open with content in backdrop.</w:t>
        </w:r>
      </w:ins>
    </w:p>
    <w:p w:rsidR="007C461F" w:rsidRDefault="007C461F" w:rsidP="007C461F">
      <w:pPr>
        <w:rPr>
          <w:ins w:id="14690" w:author="Priyanshu Solon" w:date="2025-05-22T22:35:00Z"/>
        </w:rPr>
      </w:pPr>
    </w:p>
    <w:p w:rsidR="007C461F" w:rsidRDefault="007C461F" w:rsidP="007C461F">
      <w:pPr>
        <w:rPr>
          <w:ins w:id="14691" w:author="Priyanshu Solon" w:date="2025-05-22T22:35:00Z"/>
        </w:rPr>
      </w:pPr>
      <w:ins w:id="14692" w:author="Priyanshu Solon" w:date="2025-05-22T22:35:00Z">
        <w:r>
          <w:t>Classes:</w:t>
        </w:r>
      </w:ins>
    </w:p>
    <w:p w:rsidR="007C461F" w:rsidRDefault="007C461F" w:rsidP="007C461F">
      <w:pPr>
        <w:rPr>
          <w:ins w:id="14693" w:author="Priyanshu Solon" w:date="2025-05-22T22:35:00Z"/>
        </w:rPr>
      </w:pPr>
      <w:ins w:id="14694" w:author="Priyanshu Solon" w:date="2025-05-22T22:35:00Z">
        <w:r>
          <w:t xml:space="preserve">    .offcanvas</w:t>
        </w:r>
      </w:ins>
    </w:p>
    <w:p w:rsidR="007C461F" w:rsidRDefault="007C461F" w:rsidP="007C461F">
      <w:pPr>
        <w:rPr>
          <w:ins w:id="14695" w:author="Priyanshu Solon" w:date="2025-05-22T22:35:00Z"/>
        </w:rPr>
      </w:pPr>
      <w:ins w:id="14696" w:author="Priyanshu Solon" w:date="2025-05-22T22:35:00Z">
        <w:r>
          <w:t xml:space="preserve">    .offcanvas-start</w:t>
        </w:r>
      </w:ins>
    </w:p>
    <w:p w:rsidR="007C461F" w:rsidRDefault="007C461F" w:rsidP="007C461F">
      <w:pPr>
        <w:rPr>
          <w:ins w:id="14697" w:author="Priyanshu Solon" w:date="2025-05-22T22:35:00Z"/>
        </w:rPr>
      </w:pPr>
      <w:ins w:id="14698" w:author="Priyanshu Solon" w:date="2025-05-22T22:35:00Z">
        <w:r>
          <w:t xml:space="preserve">    .offcanvas-end</w:t>
        </w:r>
      </w:ins>
    </w:p>
    <w:p w:rsidR="007C461F" w:rsidRDefault="007C461F" w:rsidP="007C461F">
      <w:pPr>
        <w:rPr>
          <w:ins w:id="14699" w:author="Priyanshu Solon" w:date="2025-05-22T22:35:00Z"/>
        </w:rPr>
      </w:pPr>
      <w:ins w:id="14700" w:author="Priyanshu Solon" w:date="2025-05-22T22:35:00Z">
        <w:r>
          <w:t xml:space="preserve">    .offcanvas-top</w:t>
        </w:r>
      </w:ins>
    </w:p>
    <w:p w:rsidR="007C461F" w:rsidRDefault="007C461F" w:rsidP="007C461F">
      <w:pPr>
        <w:rPr>
          <w:ins w:id="14701" w:author="Priyanshu Solon" w:date="2025-05-22T22:35:00Z"/>
        </w:rPr>
      </w:pPr>
      <w:ins w:id="14702" w:author="Priyanshu Solon" w:date="2025-05-22T22:35:00Z">
        <w:r>
          <w:t xml:space="preserve">    .offcanvas-bottom</w:t>
        </w:r>
      </w:ins>
    </w:p>
    <w:p w:rsidR="007C461F" w:rsidRDefault="007C461F" w:rsidP="007C461F">
      <w:pPr>
        <w:rPr>
          <w:ins w:id="14703" w:author="Priyanshu Solon" w:date="2025-05-22T22:35:00Z"/>
        </w:rPr>
      </w:pPr>
      <w:ins w:id="14704" w:author="Priyanshu Solon" w:date="2025-05-22T22:35:00Z">
        <w:r>
          <w:t xml:space="preserve">    .offcanvas-header</w:t>
        </w:r>
      </w:ins>
    </w:p>
    <w:p w:rsidR="007C461F" w:rsidRDefault="007C461F" w:rsidP="007C461F">
      <w:pPr>
        <w:rPr>
          <w:ins w:id="14705" w:author="Priyanshu Solon" w:date="2025-05-22T22:35:00Z"/>
        </w:rPr>
      </w:pPr>
      <w:ins w:id="14706" w:author="Priyanshu Solon" w:date="2025-05-22T22:35:00Z">
        <w:r>
          <w:t xml:space="preserve">    .offcanvas-body</w:t>
        </w:r>
      </w:ins>
    </w:p>
    <w:p w:rsidR="007C461F" w:rsidRDefault="007C461F" w:rsidP="007C461F">
      <w:pPr>
        <w:rPr>
          <w:ins w:id="14707" w:author="Priyanshu Solon" w:date="2025-05-22T22:35:00Z"/>
        </w:rPr>
      </w:pPr>
      <w:ins w:id="14708" w:author="Priyanshu Solon" w:date="2025-05-22T22:35:00Z">
        <w:r>
          <w:t xml:space="preserve">    .offcanvas-title</w:t>
        </w:r>
      </w:ins>
    </w:p>
    <w:p w:rsidR="007C461F" w:rsidRDefault="007C461F" w:rsidP="007C461F">
      <w:pPr>
        <w:rPr>
          <w:ins w:id="14709" w:author="Priyanshu Solon" w:date="2025-05-22T22:35:00Z"/>
        </w:rPr>
      </w:pPr>
    </w:p>
    <w:p w:rsidR="007C461F" w:rsidRDefault="007C461F" w:rsidP="007C461F">
      <w:pPr>
        <w:rPr>
          <w:ins w:id="14710" w:author="Priyanshu Solon" w:date="2025-05-22T22:35:00Z"/>
        </w:rPr>
      </w:pPr>
      <w:ins w:id="14711" w:author="Priyanshu Solon" w:date="2025-05-22T22:35:00Z">
        <w:r>
          <w:t>Attributes:</w:t>
        </w:r>
      </w:ins>
    </w:p>
    <w:p w:rsidR="007C461F" w:rsidRDefault="007C461F" w:rsidP="007C461F">
      <w:pPr>
        <w:rPr>
          <w:ins w:id="14712" w:author="Priyanshu Solon" w:date="2025-05-22T22:35:00Z"/>
        </w:rPr>
      </w:pPr>
      <w:ins w:id="14713" w:author="Priyanshu Solon" w:date="2025-05-22T22:35:00Z">
        <w:r>
          <w:t xml:space="preserve">    data-bs-target</w:t>
        </w:r>
      </w:ins>
    </w:p>
    <w:p w:rsidR="007C461F" w:rsidRDefault="007C461F" w:rsidP="007C461F">
      <w:pPr>
        <w:rPr>
          <w:ins w:id="14714" w:author="Priyanshu Solon" w:date="2025-05-22T22:35:00Z"/>
        </w:rPr>
      </w:pPr>
      <w:ins w:id="14715" w:author="Priyanshu Solon" w:date="2025-05-22T22:35:00Z">
        <w:r>
          <w:t xml:space="preserve">    data-bs-toggle</w:t>
        </w:r>
      </w:ins>
    </w:p>
    <w:p w:rsidR="007C461F" w:rsidRDefault="007C461F" w:rsidP="007C461F">
      <w:pPr>
        <w:rPr>
          <w:ins w:id="14716" w:author="Priyanshu Solon" w:date="2025-05-22T22:35:00Z"/>
        </w:rPr>
      </w:pPr>
      <w:ins w:id="14717" w:author="Priyanshu Solon" w:date="2025-05-22T22:35:00Z">
        <w:r>
          <w:t xml:space="preserve">    data-bs-dismiss</w:t>
        </w:r>
      </w:ins>
    </w:p>
    <w:p w:rsidR="007C461F" w:rsidRDefault="007C461F" w:rsidP="007C461F">
      <w:pPr>
        <w:rPr>
          <w:ins w:id="14718" w:author="Priyanshu Solon" w:date="2025-05-22T22:35:00Z"/>
        </w:rPr>
      </w:pPr>
    </w:p>
    <w:p w:rsidR="007C461F" w:rsidRDefault="007C461F" w:rsidP="007C461F">
      <w:pPr>
        <w:rPr>
          <w:ins w:id="14719" w:author="Priyanshu Solon" w:date="2025-05-22T22:35:00Z"/>
        </w:rPr>
      </w:pPr>
      <w:ins w:id="14720" w:author="Priyanshu Solon" w:date="2025-05-22T22:35:00Z">
        <w:r>
          <w:t>Syntax:</w:t>
        </w:r>
      </w:ins>
    </w:p>
    <w:p w:rsidR="007C461F" w:rsidRDefault="007C461F" w:rsidP="007C461F">
      <w:pPr>
        <w:rPr>
          <w:ins w:id="14721" w:author="Priyanshu Solon" w:date="2025-05-22T22:35:00Z"/>
        </w:rPr>
      </w:pPr>
      <w:ins w:id="14722" w:author="Priyanshu Solon" w:date="2025-05-22T22:35:00Z">
        <w:r>
          <w:t xml:space="preserve">    &lt;div class="offcanvas offcanvas-start"&gt;</w:t>
        </w:r>
      </w:ins>
    </w:p>
    <w:p w:rsidR="007C461F" w:rsidRDefault="007C461F" w:rsidP="007C461F">
      <w:pPr>
        <w:rPr>
          <w:ins w:id="14723" w:author="Priyanshu Solon" w:date="2025-05-22T22:35:00Z"/>
        </w:rPr>
      </w:pPr>
      <w:ins w:id="14724" w:author="Priyanshu Solon" w:date="2025-05-22T22:35:00Z">
        <w:r>
          <w:t xml:space="preserve">       &lt;div class="offcanvas-header"&gt;</w:t>
        </w:r>
      </w:ins>
    </w:p>
    <w:p w:rsidR="007C461F" w:rsidRDefault="007C461F" w:rsidP="007C461F">
      <w:pPr>
        <w:rPr>
          <w:ins w:id="14725" w:author="Priyanshu Solon" w:date="2025-05-22T22:35:00Z"/>
        </w:rPr>
      </w:pPr>
      <w:ins w:id="14726" w:author="Priyanshu Solon" w:date="2025-05-22T22:35:00Z">
        <w:r>
          <w:t xml:space="preserve">       &lt;/div&gt;</w:t>
        </w:r>
      </w:ins>
    </w:p>
    <w:p w:rsidR="007C461F" w:rsidRDefault="007C461F" w:rsidP="007C461F">
      <w:pPr>
        <w:rPr>
          <w:ins w:id="14727" w:author="Priyanshu Solon" w:date="2025-05-22T22:35:00Z"/>
        </w:rPr>
      </w:pPr>
      <w:ins w:id="14728" w:author="Priyanshu Solon" w:date="2025-05-22T22:35:00Z">
        <w:r>
          <w:t xml:space="preserve">       &lt;div class="offcanvas-body"&gt;</w:t>
        </w:r>
      </w:ins>
    </w:p>
    <w:p w:rsidR="007C461F" w:rsidRDefault="007C461F" w:rsidP="007C461F">
      <w:pPr>
        <w:rPr>
          <w:ins w:id="14729" w:author="Priyanshu Solon" w:date="2025-05-22T22:35:00Z"/>
        </w:rPr>
      </w:pPr>
      <w:ins w:id="14730" w:author="Priyanshu Solon" w:date="2025-05-22T22:35:00Z">
        <w:r>
          <w:t xml:space="preserve">      &lt;/div&gt;</w:t>
        </w:r>
      </w:ins>
    </w:p>
    <w:p w:rsidR="007C461F" w:rsidRDefault="007C461F" w:rsidP="007C461F">
      <w:pPr>
        <w:rPr>
          <w:ins w:id="14731" w:author="Priyanshu Solon" w:date="2025-05-22T22:35:00Z"/>
        </w:rPr>
      </w:pPr>
      <w:ins w:id="14732" w:author="Priyanshu Solon" w:date="2025-05-22T22:35:00Z">
        <w:r>
          <w:t xml:space="preserve">       &lt;/div&gt;</w:t>
        </w:r>
      </w:ins>
    </w:p>
    <w:p w:rsidR="007C461F" w:rsidRDefault="007C461F" w:rsidP="007C461F">
      <w:pPr>
        <w:rPr>
          <w:ins w:id="14733" w:author="Priyanshu Solon" w:date="2025-05-22T22:35:00Z"/>
        </w:rPr>
      </w:pPr>
    </w:p>
    <w:p w:rsidR="007C461F" w:rsidRDefault="007C461F" w:rsidP="007C461F">
      <w:pPr>
        <w:rPr>
          <w:ins w:id="14734" w:author="Priyanshu Solon" w:date="2025-05-22T22:35:00Z"/>
        </w:rPr>
      </w:pPr>
      <w:ins w:id="14735" w:author="Priyanshu Solon" w:date="2025-05-22T22:35:00Z">
        <w:r>
          <w:t>Ex:</w:t>
        </w:r>
      </w:ins>
    </w:p>
    <w:p w:rsidR="007C461F" w:rsidRDefault="007C461F" w:rsidP="007C461F">
      <w:pPr>
        <w:rPr>
          <w:ins w:id="14736" w:author="Priyanshu Solon" w:date="2025-05-22T22:35:00Z"/>
        </w:rPr>
      </w:pPr>
      <w:ins w:id="14737" w:author="Priyanshu Solon" w:date="2025-05-22T22:35:00Z">
        <w:r>
          <w:t>&lt;!DOCTYPE html&gt;</w:t>
        </w:r>
      </w:ins>
    </w:p>
    <w:p w:rsidR="007C461F" w:rsidRDefault="007C461F" w:rsidP="007C461F">
      <w:pPr>
        <w:rPr>
          <w:ins w:id="14738" w:author="Priyanshu Solon" w:date="2025-05-22T22:35:00Z"/>
        </w:rPr>
      </w:pPr>
      <w:ins w:id="14739" w:author="Priyanshu Solon" w:date="2025-05-22T22:35:00Z">
        <w:r>
          <w:t>&lt;html lang="en"&gt;</w:t>
        </w:r>
      </w:ins>
    </w:p>
    <w:p w:rsidR="007C461F" w:rsidRDefault="007C461F" w:rsidP="007C461F">
      <w:pPr>
        <w:rPr>
          <w:ins w:id="14740" w:author="Priyanshu Solon" w:date="2025-05-22T22:35:00Z"/>
        </w:rPr>
      </w:pPr>
      <w:ins w:id="14741" w:author="Priyanshu Solon" w:date="2025-05-22T22:35:00Z">
        <w:r>
          <w:t>&lt;head&gt;</w:t>
        </w:r>
      </w:ins>
    </w:p>
    <w:p w:rsidR="007C461F" w:rsidRDefault="007C461F" w:rsidP="007C461F">
      <w:pPr>
        <w:rPr>
          <w:ins w:id="14742" w:author="Priyanshu Solon" w:date="2025-05-22T22:35:00Z"/>
        </w:rPr>
      </w:pPr>
      <w:ins w:id="14743" w:author="Priyanshu Solon" w:date="2025-05-22T22:35:00Z">
        <w:r>
          <w:t xml:space="preserve">    &lt;meta charset="UTF-8"&gt;</w:t>
        </w:r>
      </w:ins>
    </w:p>
    <w:p w:rsidR="007C461F" w:rsidRDefault="007C461F" w:rsidP="007C461F">
      <w:pPr>
        <w:rPr>
          <w:ins w:id="14744" w:author="Priyanshu Solon" w:date="2025-05-22T22:35:00Z"/>
        </w:rPr>
      </w:pPr>
      <w:ins w:id="14745" w:author="Priyanshu Solon" w:date="2025-05-22T22:35:00Z">
        <w:r>
          <w:t xml:space="preserve">    &lt;meta name="viewport" content="width=device-width, initial-scale=1.0"&gt;</w:t>
        </w:r>
      </w:ins>
    </w:p>
    <w:p w:rsidR="007C461F" w:rsidRDefault="007C461F" w:rsidP="007C461F">
      <w:pPr>
        <w:rPr>
          <w:ins w:id="14746" w:author="Priyanshu Solon" w:date="2025-05-22T22:35:00Z"/>
        </w:rPr>
      </w:pPr>
      <w:ins w:id="14747" w:author="Priyanshu Solon" w:date="2025-05-22T22:35:00Z">
        <w:r>
          <w:t xml:space="preserve">    &lt;title&gt;Document&lt;/title&gt;</w:t>
        </w:r>
      </w:ins>
    </w:p>
    <w:p w:rsidR="007C461F" w:rsidRDefault="007C461F" w:rsidP="007C461F">
      <w:pPr>
        <w:rPr>
          <w:ins w:id="14748" w:author="Priyanshu Solon" w:date="2025-05-22T22:35:00Z"/>
        </w:rPr>
      </w:pPr>
      <w:ins w:id="14749" w:author="Priyanshu Solon" w:date="2025-05-22T22:35:00Z">
        <w:r>
          <w:t xml:space="preserve">      &lt;link rel="stylesheet" href="../node_modules/bootstrap-icons/font/bootstrap-icons.css"&gt;</w:t>
        </w:r>
      </w:ins>
    </w:p>
    <w:p w:rsidR="007C461F" w:rsidRDefault="007C461F" w:rsidP="007C461F">
      <w:pPr>
        <w:rPr>
          <w:ins w:id="14750" w:author="Priyanshu Solon" w:date="2025-05-22T22:35:00Z"/>
        </w:rPr>
      </w:pPr>
      <w:ins w:id="14751" w:author="Priyanshu Solon" w:date="2025-05-22T22:35:00Z">
        <w:r>
          <w:t xml:space="preserve">    &lt;link rel="stylesheet" href="../node_modules/bootstrap/dist/css/bootstrap.css"&gt;</w:t>
        </w:r>
      </w:ins>
    </w:p>
    <w:p w:rsidR="007C461F" w:rsidRDefault="007C461F" w:rsidP="007C461F">
      <w:pPr>
        <w:rPr>
          <w:ins w:id="14752" w:author="Priyanshu Solon" w:date="2025-05-22T22:35:00Z"/>
        </w:rPr>
      </w:pPr>
      <w:ins w:id="14753" w:author="Priyanshu Solon" w:date="2025-05-22T22:35:00Z">
        <w:r>
          <w:t xml:space="preserve">    &lt;script src="../node_modules/bootstrap/dist/js/bootstrap.bundle.js"&gt;&lt;/script&gt;</w:t>
        </w:r>
      </w:ins>
    </w:p>
    <w:p w:rsidR="007C461F" w:rsidRDefault="007C461F" w:rsidP="007C461F">
      <w:pPr>
        <w:rPr>
          <w:ins w:id="14754" w:author="Priyanshu Solon" w:date="2025-05-22T22:35:00Z"/>
        </w:rPr>
      </w:pPr>
    </w:p>
    <w:p w:rsidR="007C461F" w:rsidRDefault="007C461F" w:rsidP="007C461F">
      <w:pPr>
        <w:rPr>
          <w:ins w:id="14755" w:author="Priyanshu Solon" w:date="2025-05-22T22:35:00Z"/>
        </w:rPr>
      </w:pPr>
      <w:ins w:id="14756" w:author="Priyanshu Solon" w:date="2025-05-22T22:35:00Z">
        <w:r>
          <w:t>&lt;/head&gt;</w:t>
        </w:r>
      </w:ins>
    </w:p>
    <w:p w:rsidR="007C461F" w:rsidRDefault="007C461F" w:rsidP="007C461F">
      <w:pPr>
        <w:rPr>
          <w:ins w:id="14757" w:author="Priyanshu Solon" w:date="2025-05-22T22:35:00Z"/>
        </w:rPr>
      </w:pPr>
      <w:ins w:id="14758" w:author="Priyanshu Solon" w:date="2025-05-22T22:35:00Z">
        <w:r>
          <w:t>&lt;body class="container-fluid"&gt;</w:t>
        </w:r>
      </w:ins>
    </w:p>
    <w:p w:rsidR="007C461F" w:rsidRDefault="007C461F" w:rsidP="007C461F">
      <w:pPr>
        <w:rPr>
          <w:ins w:id="14759" w:author="Priyanshu Solon" w:date="2025-05-22T22:35:00Z"/>
        </w:rPr>
      </w:pPr>
      <w:ins w:id="14760" w:author="Priyanshu Solon" w:date="2025-05-22T22:35:00Z">
        <w:r>
          <w:t xml:space="preserve">    &lt;header class="mt-4 p-3 border border-2"&gt;</w:t>
        </w:r>
      </w:ins>
    </w:p>
    <w:p w:rsidR="007C461F" w:rsidRDefault="007C461F" w:rsidP="007C461F">
      <w:pPr>
        <w:rPr>
          <w:ins w:id="14761" w:author="Priyanshu Solon" w:date="2025-05-22T22:35:00Z"/>
        </w:rPr>
      </w:pPr>
      <w:ins w:id="14762" w:author="Priyanshu Solon" w:date="2025-05-22T22:35:00Z">
        <w:r>
          <w:t xml:space="preserve">        &lt;nav class="d-flex justify-content-between"&gt;</w:t>
        </w:r>
      </w:ins>
    </w:p>
    <w:p w:rsidR="007C461F" w:rsidRDefault="007C461F" w:rsidP="007C461F">
      <w:pPr>
        <w:rPr>
          <w:ins w:id="14763" w:author="Priyanshu Solon" w:date="2025-05-22T22:35:00Z"/>
        </w:rPr>
      </w:pPr>
      <w:ins w:id="14764" w:author="Priyanshu Solon" w:date="2025-05-22T22:35:00Z">
        <w:r>
          <w:lastRenderedPageBreak/>
          <w:t xml:space="preserve">            &lt;button data-bs-target="#navbar" data-bs-toggle="offcanvas" class="bi bi-justify fs-5 btn btn-light"&gt; Shopper &lt;/button&gt;</w:t>
        </w:r>
      </w:ins>
    </w:p>
    <w:p w:rsidR="007C461F" w:rsidRDefault="007C461F" w:rsidP="007C461F">
      <w:pPr>
        <w:rPr>
          <w:ins w:id="14765" w:author="Priyanshu Solon" w:date="2025-05-22T22:35:00Z"/>
        </w:rPr>
      </w:pPr>
      <w:ins w:id="14766" w:author="Priyanshu Solon" w:date="2025-05-22T22:35:00Z">
        <w:r>
          <w:t xml:space="preserve">            &lt;button data-bs-target="#cart" data-bs-toggle="offcanvas" class="bi bi-cart4 btn btn-warning"&gt;&lt;/button&gt;</w:t>
        </w:r>
      </w:ins>
    </w:p>
    <w:p w:rsidR="007C461F" w:rsidRDefault="007C461F" w:rsidP="007C461F">
      <w:pPr>
        <w:rPr>
          <w:ins w:id="14767" w:author="Priyanshu Solon" w:date="2025-05-22T22:35:00Z"/>
        </w:rPr>
      </w:pPr>
      <w:ins w:id="14768" w:author="Priyanshu Solon" w:date="2025-05-22T22:35:00Z">
        <w:r>
          <w:t xml:space="preserve">            &lt;div class="offcanvas offcanvas-start" id="navbar"&gt;</w:t>
        </w:r>
      </w:ins>
    </w:p>
    <w:p w:rsidR="007C461F" w:rsidRDefault="007C461F" w:rsidP="007C461F">
      <w:pPr>
        <w:rPr>
          <w:ins w:id="14769" w:author="Priyanshu Solon" w:date="2025-05-22T22:35:00Z"/>
        </w:rPr>
      </w:pPr>
      <w:ins w:id="14770" w:author="Priyanshu Solon" w:date="2025-05-22T22:35:00Z">
        <w:r>
          <w:t xml:space="preserve">                &lt;div class="offcanvas-header"&gt;</w:t>
        </w:r>
      </w:ins>
    </w:p>
    <w:p w:rsidR="007C461F" w:rsidRDefault="007C461F" w:rsidP="007C461F">
      <w:pPr>
        <w:rPr>
          <w:ins w:id="14771" w:author="Priyanshu Solon" w:date="2025-05-22T22:35:00Z"/>
        </w:rPr>
      </w:pPr>
      <w:ins w:id="14772" w:author="Priyanshu Solon" w:date="2025-05-22T22:35:00Z">
        <w:r>
          <w:t xml:space="preserve">                    &lt;h3&gt;Shopping&lt;/h3&gt;</w:t>
        </w:r>
      </w:ins>
    </w:p>
    <w:p w:rsidR="007C461F" w:rsidRDefault="007C461F" w:rsidP="007C461F">
      <w:pPr>
        <w:rPr>
          <w:ins w:id="14773" w:author="Priyanshu Solon" w:date="2025-05-22T22:35:00Z"/>
        </w:rPr>
      </w:pPr>
      <w:ins w:id="14774" w:author="Priyanshu Solon" w:date="2025-05-22T22:35:00Z">
        <w:r>
          <w:t xml:space="preserve">                    &lt;button class="btn btn-close" data-bs-dismiss="offcanvas"&gt;&lt;/button&gt;</w:t>
        </w:r>
      </w:ins>
    </w:p>
    <w:p w:rsidR="007C461F" w:rsidRDefault="007C461F" w:rsidP="007C461F">
      <w:pPr>
        <w:rPr>
          <w:ins w:id="14775" w:author="Priyanshu Solon" w:date="2025-05-22T22:35:00Z"/>
        </w:rPr>
      </w:pPr>
      <w:ins w:id="14776" w:author="Priyanshu Solon" w:date="2025-05-22T22:35:00Z">
        <w:r>
          <w:t xml:space="preserve">                &lt;/div&gt;</w:t>
        </w:r>
      </w:ins>
    </w:p>
    <w:p w:rsidR="007C461F" w:rsidRDefault="007C461F" w:rsidP="007C461F">
      <w:pPr>
        <w:rPr>
          <w:ins w:id="14777" w:author="Priyanshu Solon" w:date="2025-05-22T22:35:00Z"/>
        </w:rPr>
      </w:pPr>
      <w:ins w:id="14778" w:author="Priyanshu Solon" w:date="2025-05-22T22:35:00Z">
        <w:r>
          <w:t xml:space="preserve">                &lt;div class="offcanvas-body"&gt;</w:t>
        </w:r>
      </w:ins>
    </w:p>
    <w:p w:rsidR="007C461F" w:rsidRDefault="007C461F" w:rsidP="007C461F">
      <w:pPr>
        <w:rPr>
          <w:ins w:id="14779" w:author="Priyanshu Solon" w:date="2025-05-22T22:35:00Z"/>
        </w:rPr>
      </w:pPr>
      <w:ins w:id="14780" w:author="Priyanshu Solon" w:date="2025-05-22T22:35:00Z">
        <w:r>
          <w:t xml:space="preserve">                    &lt;ul class="list-group"&gt;</w:t>
        </w:r>
      </w:ins>
    </w:p>
    <w:p w:rsidR="007C461F" w:rsidRDefault="007C461F" w:rsidP="007C461F">
      <w:pPr>
        <w:rPr>
          <w:ins w:id="14781" w:author="Priyanshu Solon" w:date="2025-05-22T22:35:00Z"/>
        </w:rPr>
      </w:pPr>
      <w:ins w:id="14782" w:author="Priyanshu Solon" w:date="2025-05-22T22:35:00Z">
        <w:r>
          <w:t xml:space="preserve">                        &lt;li class="list-group-item list-group-item-action"&gt; &lt;a&gt;Home&lt;/a&gt; &lt;/li&gt;</w:t>
        </w:r>
      </w:ins>
    </w:p>
    <w:p w:rsidR="007C461F" w:rsidRDefault="007C461F" w:rsidP="007C461F">
      <w:pPr>
        <w:rPr>
          <w:ins w:id="14783" w:author="Priyanshu Solon" w:date="2025-05-22T22:35:00Z"/>
        </w:rPr>
      </w:pPr>
      <w:ins w:id="14784" w:author="Priyanshu Solon" w:date="2025-05-22T22:35:00Z">
        <w:r>
          <w:t xml:space="preserve">                        &lt;li class="list-group-item list-group-item-secondary"&gt; &lt;a&gt;Electronics&lt;/a&gt; &lt;/li&gt;</w:t>
        </w:r>
      </w:ins>
    </w:p>
    <w:p w:rsidR="007C461F" w:rsidRDefault="007C461F" w:rsidP="007C461F">
      <w:pPr>
        <w:rPr>
          <w:ins w:id="14785" w:author="Priyanshu Solon" w:date="2025-05-22T22:35:00Z"/>
        </w:rPr>
      </w:pPr>
      <w:ins w:id="14786" w:author="Priyanshu Solon" w:date="2025-05-22T22:35:00Z">
        <w:r>
          <w:t xml:space="preserve">                        &lt;li class="list-group-item list-group-item-success"&gt; &lt;a&gt;Fashion&lt;/a&gt; &lt;/li&gt;</w:t>
        </w:r>
      </w:ins>
    </w:p>
    <w:p w:rsidR="007C461F" w:rsidRDefault="007C461F" w:rsidP="007C461F">
      <w:pPr>
        <w:rPr>
          <w:ins w:id="14787" w:author="Priyanshu Solon" w:date="2025-05-22T22:35:00Z"/>
        </w:rPr>
      </w:pPr>
      <w:ins w:id="14788" w:author="Priyanshu Solon" w:date="2025-05-22T22:35:00Z">
        <w:r>
          <w:t xml:space="preserve">                        &lt;li class="list-group-item list-group-item-danger"&gt; &lt;a&gt;Footwear&lt;/a&gt; &lt;/li&gt;</w:t>
        </w:r>
      </w:ins>
    </w:p>
    <w:p w:rsidR="007C461F" w:rsidRDefault="007C461F" w:rsidP="007C461F">
      <w:pPr>
        <w:rPr>
          <w:ins w:id="14789" w:author="Priyanshu Solon" w:date="2025-05-22T22:35:00Z"/>
        </w:rPr>
      </w:pPr>
      <w:ins w:id="14790" w:author="Priyanshu Solon" w:date="2025-05-22T22:35:00Z">
        <w:r>
          <w:t xml:space="preserve">                        &lt;li class="list-group-item list-group-item-warning"&gt; &lt;a&gt;Contact&lt;/a&gt; &lt;/li&gt;</w:t>
        </w:r>
      </w:ins>
    </w:p>
    <w:p w:rsidR="007C461F" w:rsidRDefault="007C461F" w:rsidP="007C461F">
      <w:pPr>
        <w:rPr>
          <w:ins w:id="14791" w:author="Priyanshu Solon" w:date="2025-05-22T22:35:00Z"/>
        </w:rPr>
      </w:pPr>
      <w:ins w:id="14792" w:author="Priyanshu Solon" w:date="2025-05-22T22:35:00Z">
        <w:r>
          <w:t xml:space="preserve">                    &lt;/ul&gt;</w:t>
        </w:r>
      </w:ins>
    </w:p>
    <w:p w:rsidR="007C461F" w:rsidRDefault="007C461F" w:rsidP="007C461F">
      <w:pPr>
        <w:rPr>
          <w:ins w:id="14793" w:author="Priyanshu Solon" w:date="2025-05-22T22:35:00Z"/>
        </w:rPr>
      </w:pPr>
      <w:ins w:id="14794" w:author="Priyanshu Solon" w:date="2025-05-22T22:35:00Z">
        <w:r>
          <w:t xml:space="preserve">                &lt;/div&gt;</w:t>
        </w:r>
      </w:ins>
    </w:p>
    <w:p w:rsidR="007C461F" w:rsidRDefault="007C461F" w:rsidP="007C461F">
      <w:pPr>
        <w:rPr>
          <w:ins w:id="14795" w:author="Priyanshu Solon" w:date="2025-05-22T22:35:00Z"/>
        </w:rPr>
      </w:pPr>
      <w:ins w:id="14796" w:author="Priyanshu Solon" w:date="2025-05-22T22:35:00Z">
        <w:r>
          <w:t xml:space="preserve">            &lt;/div&gt;</w:t>
        </w:r>
      </w:ins>
    </w:p>
    <w:p w:rsidR="007C461F" w:rsidRDefault="007C461F" w:rsidP="007C461F">
      <w:pPr>
        <w:rPr>
          <w:ins w:id="14797" w:author="Priyanshu Solon" w:date="2025-05-22T22:35:00Z"/>
        </w:rPr>
      </w:pPr>
    </w:p>
    <w:p w:rsidR="007C461F" w:rsidRDefault="007C461F" w:rsidP="007C461F">
      <w:pPr>
        <w:rPr>
          <w:ins w:id="14798" w:author="Priyanshu Solon" w:date="2025-05-22T22:35:00Z"/>
        </w:rPr>
      </w:pPr>
      <w:ins w:id="14799" w:author="Priyanshu Solon" w:date="2025-05-22T22:35:00Z">
        <w:r>
          <w:t xml:space="preserve">            &lt;div class="offcanvas offcanvas-end" id="cart"&gt;</w:t>
        </w:r>
      </w:ins>
    </w:p>
    <w:p w:rsidR="007C461F" w:rsidRDefault="007C461F" w:rsidP="007C461F">
      <w:pPr>
        <w:rPr>
          <w:ins w:id="14800" w:author="Priyanshu Solon" w:date="2025-05-22T22:35:00Z"/>
        </w:rPr>
      </w:pPr>
      <w:ins w:id="14801" w:author="Priyanshu Solon" w:date="2025-05-22T22:35:00Z">
        <w:r>
          <w:t xml:space="preserve">                &lt;div class="offcanvas-header"&gt;</w:t>
        </w:r>
      </w:ins>
    </w:p>
    <w:p w:rsidR="007C461F" w:rsidRDefault="007C461F" w:rsidP="007C461F">
      <w:pPr>
        <w:rPr>
          <w:ins w:id="14802" w:author="Priyanshu Solon" w:date="2025-05-22T22:35:00Z"/>
        </w:rPr>
      </w:pPr>
      <w:ins w:id="14803" w:author="Priyanshu Solon" w:date="2025-05-22T22:35:00Z">
        <w:r>
          <w:t xml:space="preserve">                    &lt;h3&gt;Your Cart Items&lt;/h3&gt;</w:t>
        </w:r>
      </w:ins>
    </w:p>
    <w:p w:rsidR="007C461F" w:rsidRDefault="007C461F" w:rsidP="007C461F">
      <w:pPr>
        <w:rPr>
          <w:ins w:id="14804" w:author="Priyanshu Solon" w:date="2025-05-22T22:35:00Z"/>
        </w:rPr>
      </w:pPr>
      <w:ins w:id="14805" w:author="Priyanshu Solon" w:date="2025-05-22T22:35:00Z">
        <w:r>
          <w:t xml:space="preserve">                    &lt;button class="btn btn-close" data-bs-dismiss="offcanvas"&gt;&lt;/button&gt;</w:t>
        </w:r>
      </w:ins>
    </w:p>
    <w:p w:rsidR="007C461F" w:rsidRDefault="007C461F" w:rsidP="007C461F">
      <w:pPr>
        <w:rPr>
          <w:ins w:id="14806" w:author="Priyanshu Solon" w:date="2025-05-22T22:35:00Z"/>
        </w:rPr>
      </w:pPr>
      <w:ins w:id="14807" w:author="Priyanshu Solon" w:date="2025-05-22T22:35:00Z">
        <w:r>
          <w:t xml:space="preserve">                &lt;/div&gt;</w:t>
        </w:r>
      </w:ins>
    </w:p>
    <w:p w:rsidR="007C461F" w:rsidRDefault="007C461F" w:rsidP="007C461F">
      <w:pPr>
        <w:rPr>
          <w:ins w:id="14808" w:author="Priyanshu Solon" w:date="2025-05-22T22:35:00Z"/>
        </w:rPr>
      </w:pPr>
      <w:ins w:id="14809" w:author="Priyanshu Solon" w:date="2025-05-22T22:35:00Z">
        <w:r>
          <w:t xml:space="preserve">                &lt;div class="offcanvas-body"&gt;</w:t>
        </w:r>
      </w:ins>
    </w:p>
    <w:p w:rsidR="007C461F" w:rsidRDefault="007C461F" w:rsidP="007C461F">
      <w:pPr>
        <w:rPr>
          <w:ins w:id="14810" w:author="Priyanshu Solon" w:date="2025-05-22T22:35:00Z"/>
        </w:rPr>
      </w:pPr>
      <w:ins w:id="14811" w:author="Priyanshu Solon" w:date="2025-05-22T22:35:00Z">
        <w:r>
          <w:t xml:space="preserve">                    &lt;div&gt;</w:t>
        </w:r>
      </w:ins>
    </w:p>
    <w:p w:rsidR="007C461F" w:rsidRDefault="007C461F" w:rsidP="007C461F">
      <w:pPr>
        <w:rPr>
          <w:ins w:id="14812" w:author="Priyanshu Solon" w:date="2025-05-22T22:35:00Z"/>
        </w:rPr>
      </w:pPr>
      <w:ins w:id="14813" w:author="Priyanshu Solon" w:date="2025-05-22T22:35:00Z">
        <w:r>
          <w:t xml:space="preserve">                        &lt;img src="../public/images/a1.jpg" width="100" height="100"&gt;</w:t>
        </w:r>
      </w:ins>
    </w:p>
    <w:p w:rsidR="007C461F" w:rsidRDefault="007C461F" w:rsidP="007C461F">
      <w:pPr>
        <w:rPr>
          <w:ins w:id="14814" w:author="Priyanshu Solon" w:date="2025-05-22T22:35:00Z"/>
        </w:rPr>
      </w:pPr>
      <w:ins w:id="14815" w:author="Priyanshu Solon" w:date="2025-05-22T22:35:00Z">
        <w:r>
          <w:t xml:space="preserve">                    &lt;/div&gt;</w:t>
        </w:r>
      </w:ins>
    </w:p>
    <w:p w:rsidR="007C461F" w:rsidRDefault="007C461F" w:rsidP="007C461F">
      <w:pPr>
        <w:rPr>
          <w:ins w:id="14816" w:author="Priyanshu Solon" w:date="2025-05-22T22:35:00Z"/>
        </w:rPr>
      </w:pPr>
      <w:ins w:id="14817" w:author="Priyanshu Solon" w:date="2025-05-22T22:35:00Z">
        <w:r>
          <w:lastRenderedPageBreak/>
          <w:t xml:space="preserve">                    &lt;div&gt;</w:t>
        </w:r>
      </w:ins>
    </w:p>
    <w:p w:rsidR="007C461F" w:rsidRDefault="007C461F" w:rsidP="007C461F">
      <w:pPr>
        <w:rPr>
          <w:ins w:id="14818" w:author="Priyanshu Solon" w:date="2025-05-22T22:35:00Z"/>
        </w:rPr>
      </w:pPr>
      <w:ins w:id="14819" w:author="Priyanshu Solon" w:date="2025-05-22T22:35:00Z">
        <w:r>
          <w:t xml:space="preserve">                        &lt;img src="../public/images/a2.jpg" width="100" height="100"&gt;</w:t>
        </w:r>
      </w:ins>
    </w:p>
    <w:p w:rsidR="007C461F" w:rsidRDefault="007C461F" w:rsidP="007C461F">
      <w:pPr>
        <w:rPr>
          <w:ins w:id="14820" w:author="Priyanshu Solon" w:date="2025-05-22T22:35:00Z"/>
        </w:rPr>
      </w:pPr>
      <w:ins w:id="14821" w:author="Priyanshu Solon" w:date="2025-05-22T22:35:00Z">
        <w:r>
          <w:t xml:space="preserve">                    &lt;/div&gt;</w:t>
        </w:r>
      </w:ins>
    </w:p>
    <w:p w:rsidR="007C461F" w:rsidRDefault="007C461F" w:rsidP="007C461F">
      <w:pPr>
        <w:rPr>
          <w:ins w:id="14822" w:author="Priyanshu Solon" w:date="2025-05-22T22:35:00Z"/>
        </w:rPr>
      </w:pPr>
      <w:ins w:id="14823" w:author="Priyanshu Solon" w:date="2025-05-22T22:35:00Z">
        <w:r>
          <w:t xml:space="preserve">                    &lt;div&gt;</w:t>
        </w:r>
      </w:ins>
    </w:p>
    <w:p w:rsidR="007C461F" w:rsidRDefault="007C461F" w:rsidP="007C461F">
      <w:pPr>
        <w:rPr>
          <w:ins w:id="14824" w:author="Priyanshu Solon" w:date="2025-05-22T22:35:00Z"/>
        </w:rPr>
      </w:pPr>
      <w:ins w:id="14825" w:author="Priyanshu Solon" w:date="2025-05-22T22:35:00Z">
        <w:r>
          <w:t xml:space="preserve">                        &lt;img src="../public/images/a3.jpg" width="100" height="100"&gt;</w:t>
        </w:r>
      </w:ins>
    </w:p>
    <w:p w:rsidR="007C461F" w:rsidRDefault="007C461F" w:rsidP="007C461F">
      <w:pPr>
        <w:rPr>
          <w:ins w:id="14826" w:author="Priyanshu Solon" w:date="2025-05-22T22:35:00Z"/>
        </w:rPr>
      </w:pPr>
      <w:ins w:id="14827" w:author="Priyanshu Solon" w:date="2025-05-22T22:35:00Z">
        <w:r>
          <w:t xml:space="preserve">                    &lt;/div&gt;</w:t>
        </w:r>
      </w:ins>
    </w:p>
    <w:p w:rsidR="007C461F" w:rsidRDefault="007C461F" w:rsidP="007C461F">
      <w:pPr>
        <w:rPr>
          <w:ins w:id="14828" w:author="Priyanshu Solon" w:date="2025-05-22T22:35:00Z"/>
        </w:rPr>
      </w:pPr>
      <w:ins w:id="14829" w:author="Priyanshu Solon" w:date="2025-05-22T22:35:00Z">
        <w:r>
          <w:t xml:space="preserve">                    &lt;div&gt;</w:t>
        </w:r>
      </w:ins>
    </w:p>
    <w:p w:rsidR="007C461F" w:rsidRDefault="007C461F" w:rsidP="007C461F">
      <w:pPr>
        <w:rPr>
          <w:ins w:id="14830" w:author="Priyanshu Solon" w:date="2025-05-22T22:35:00Z"/>
        </w:rPr>
      </w:pPr>
      <w:ins w:id="14831" w:author="Priyanshu Solon" w:date="2025-05-22T22:35:00Z">
        <w:r>
          <w:t xml:space="preserve">                        &lt;img src="../public/images/a4.jpg" width="100" height="100"&gt;</w:t>
        </w:r>
      </w:ins>
    </w:p>
    <w:p w:rsidR="007C461F" w:rsidRDefault="007C461F" w:rsidP="007C461F">
      <w:pPr>
        <w:rPr>
          <w:ins w:id="14832" w:author="Priyanshu Solon" w:date="2025-05-22T22:35:00Z"/>
        </w:rPr>
      </w:pPr>
      <w:ins w:id="14833" w:author="Priyanshu Solon" w:date="2025-05-22T22:35:00Z">
        <w:r>
          <w:t xml:space="preserve">                    &lt;/div&gt;</w:t>
        </w:r>
      </w:ins>
    </w:p>
    <w:p w:rsidR="007C461F" w:rsidRDefault="007C461F" w:rsidP="007C461F">
      <w:pPr>
        <w:rPr>
          <w:ins w:id="14834" w:author="Priyanshu Solon" w:date="2025-05-22T22:35:00Z"/>
        </w:rPr>
      </w:pPr>
    </w:p>
    <w:p w:rsidR="007C461F" w:rsidRDefault="007C461F" w:rsidP="007C461F">
      <w:pPr>
        <w:rPr>
          <w:ins w:id="14835" w:author="Priyanshu Solon" w:date="2025-05-22T22:35:00Z"/>
        </w:rPr>
      </w:pPr>
      <w:ins w:id="14836" w:author="Priyanshu Solon" w:date="2025-05-22T22:35:00Z">
        <w:r>
          <w:t xml:space="preserve">                &lt;/div&gt;</w:t>
        </w:r>
      </w:ins>
    </w:p>
    <w:p w:rsidR="007C461F" w:rsidRDefault="007C461F" w:rsidP="007C461F">
      <w:pPr>
        <w:rPr>
          <w:ins w:id="14837" w:author="Priyanshu Solon" w:date="2025-05-22T22:35:00Z"/>
        </w:rPr>
      </w:pPr>
      <w:ins w:id="14838" w:author="Priyanshu Solon" w:date="2025-05-22T22:35:00Z">
        <w:r>
          <w:t xml:space="preserve">            &lt;/div&gt;</w:t>
        </w:r>
      </w:ins>
    </w:p>
    <w:p w:rsidR="007C461F" w:rsidRDefault="007C461F" w:rsidP="007C461F">
      <w:pPr>
        <w:rPr>
          <w:ins w:id="14839" w:author="Priyanshu Solon" w:date="2025-05-22T22:35:00Z"/>
        </w:rPr>
      </w:pPr>
      <w:ins w:id="14840" w:author="Priyanshu Solon" w:date="2025-05-22T22:35:00Z">
        <w:r>
          <w:t xml:space="preserve">        &lt;/nav&gt;</w:t>
        </w:r>
      </w:ins>
    </w:p>
    <w:p w:rsidR="007C461F" w:rsidRDefault="007C461F" w:rsidP="007C461F">
      <w:pPr>
        <w:rPr>
          <w:ins w:id="14841" w:author="Priyanshu Solon" w:date="2025-05-22T22:35:00Z"/>
        </w:rPr>
      </w:pPr>
      <w:ins w:id="14842" w:author="Priyanshu Solon" w:date="2025-05-22T22:35:00Z">
        <w:r>
          <w:t xml:space="preserve">    &lt;/header&gt;</w:t>
        </w:r>
      </w:ins>
    </w:p>
    <w:p w:rsidR="007C461F" w:rsidRDefault="007C461F" w:rsidP="007C461F">
      <w:pPr>
        <w:rPr>
          <w:ins w:id="14843" w:author="Priyanshu Solon" w:date="2025-05-22T22:35:00Z"/>
        </w:rPr>
      </w:pPr>
      <w:ins w:id="14844" w:author="Priyanshu Solon" w:date="2025-05-22T22:35:00Z">
        <w:r>
          <w:t>&lt;/body&gt;</w:t>
        </w:r>
      </w:ins>
    </w:p>
    <w:p w:rsidR="007C461F" w:rsidRDefault="007C461F" w:rsidP="007C461F">
      <w:pPr>
        <w:rPr>
          <w:ins w:id="14845" w:author="Priyanshu Solon" w:date="2025-05-22T22:35:00Z"/>
        </w:rPr>
      </w:pPr>
      <w:ins w:id="14846" w:author="Priyanshu Solon" w:date="2025-05-22T22:35:00Z">
        <w:r>
          <w:t>&lt;/html&gt;</w:t>
        </w:r>
      </w:ins>
    </w:p>
    <w:p w:rsidR="007C461F" w:rsidRDefault="007C461F" w:rsidP="007C461F">
      <w:pPr>
        <w:rPr>
          <w:ins w:id="14847" w:author="Priyanshu Solon" w:date="2025-05-22T22:35:00Z"/>
        </w:rPr>
      </w:pPr>
    </w:p>
    <w:p w:rsidR="007C461F" w:rsidRPr="00CA3CF4" w:rsidRDefault="007C461F" w:rsidP="007C461F">
      <w:pPr>
        <w:rPr>
          <w:ins w:id="14848" w:author="Priyanshu Solon" w:date="2025-05-22T22:35:00Z"/>
          <w:b/>
          <w:bCs/>
          <w:rPrChange w:id="14849" w:author="Priyanshu Solon" w:date="2025-05-22T23:16:00Z">
            <w:rPr>
              <w:ins w:id="14850" w:author="Priyanshu Solon" w:date="2025-05-22T22:35:00Z"/>
            </w:rPr>
          </w:rPrChange>
        </w:rPr>
      </w:pPr>
      <w:ins w:id="14851" w:author="Priyanshu Solon" w:date="2025-05-22T22:35:00Z">
        <w:r w:rsidRPr="00CA3CF4">
          <w:rPr>
            <w:b/>
            <w:bCs/>
            <w:rPrChange w:id="14852" w:author="Priyanshu Solon" w:date="2025-05-22T23:16:00Z">
              <w:rPr/>
            </w:rPrChange>
          </w:rPr>
          <w:t>10/05</w:t>
        </w:r>
      </w:ins>
    </w:p>
    <w:p w:rsidR="007C461F" w:rsidRDefault="007C461F" w:rsidP="007C461F">
      <w:pPr>
        <w:rPr>
          <w:ins w:id="14853" w:author="Priyanshu Solon" w:date="2025-05-22T22:35:00Z"/>
        </w:rPr>
      </w:pPr>
      <w:ins w:id="14854" w:author="Priyanshu Solon" w:date="2025-05-22T22:35:00Z">
        <w:r>
          <w:t>=====</w:t>
        </w:r>
      </w:ins>
    </w:p>
    <w:p w:rsidR="007C461F" w:rsidRDefault="007C461F" w:rsidP="007C461F">
      <w:pPr>
        <w:rPr>
          <w:ins w:id="14855" w:author="Priyanshu Solon" w:date="2025-05-22T22:35:00Z"/>
        </w:rPr>
      </w:pPr>
    </w:p>
    <w:p w:rsidR="007C461F" w:rsidRPr="00CA3CF4" w:rsidRDefault="007C461F" w:rsidP="007C461F">
      <w:pPr>
        <w:rPr>
          <w:ins w:id="14856" w:author="Priyanshu Solon" w:date="2025-05-22T22:35:00Z"/>
          <w:b/>
          <w:bCs/>
          <w:rPrChange w:id="14857" w:author="Priyanshu Solon" w:date="2025-05-22T23:16:00Z">
            <w:rPr>
              <w:ins w:id="14858" w:author="Priyanshu Solon" w:date="2025-05-22T22:35:00Z"/>
            </w:rPr>
          </w:rPrChange>
        </w:rPr>
      </w:pPr>
      <w:ins w:id="14859" w:author="Priyanshu Solon" w:date="2025-05-22T22:35:00Z">
        <w:r w:rsidRPr="00CA3CF4">
          <w:rPr>
            <w:b/>
            <w:bCs/>
            <w:rPrChange w:id="14860" w:author="Priyanshu Solon" w:date="2025-05-22T23:16:00Z">
              <w:rPr/>
            </w:rPrChange>
          </w:rPr>
          <w:t>4. Carousel</w:t>
        </w:r>
      </w:ins>
    </w:p>
    <w:p w:rsidR="007C461F" w:rsidRDefault="007C461F" w:rsidP="007C461F">
      <w:pPr>
        <w:rPr>
          <w:ins w:id="14861" w:author="Priyanshu Solon" w:date="2025-05-22T22:35:00Z"/>
        </w:rPr>
      </w:pPr>
      <w:ins w:id="14862" w:author="Priyanshu Solon" w:date="2025-05-22T22:35:00Z">
        <w:r>
          <w:t>- It is used to configure sliding and fading content in page.</w:t>
        </w:r>
      </w:ins>
    </w:p>
    <w:p w:rsidR="007C461F" w:rsidRDefault="007C461F" w:rsidP="007C461F">
      <w:pPr>
        <w:rPr>
          <w:ins w:id="14863" w:author="Priyanshu Solon" w:date="2025-05-22T22:35:00Z"/>
        </w:rPr>
      </w:pPr>
      <w:ins w:id="14864" w:author="Priyanshu Solon" w:date="2025-05-22T22:35:00Z">
        <w:r>
          <w:t>- It can be defined with auto and manual control.</w:t>
        </w:r>
      </w:ins>
    </w:p>
    <w:p w:rsidR="007C461F" w:rsidRDefault="007C461F" w:rsidP="007C461F">
      <w:pPr>
        <w:rPr>
          <w:ins w:id="14865" w:author="Priyanshu Solon" w:date="2025-05-22T22:35:00Z"/>
        </w:rPr>
      </w:pPr>
    </w:p>
    <w:p w:rsidR="007C461F" w:rsidRDefault="007C461F" w:rsidP="007C461F">
      <w:pPr>
        <w:rPr>
          <w:ins w:id="14866" w:author="Priyanshu Solon" w:date="2025-05-22T22:35:00Z"/>
        </w:rPr>
      </w:pPr>
      <w:ins w:id="14867" w:author="Priyanshu Solon" w:date="2025-05-22T22:35:00Z">
        <w:r>
          <w:t>Basic Carousel Classes:</w:t>
        </w:r>
      </w:ins>
    </w:p>
    <w:p w:rsidR="007C461F" w:rsidRDefault="007C461F" w:rsidP="007C461F">
      <w:pPr>
        <w:rPr>
          <w:ins w:id="14868" w:author="Priyanshu Solon" w:date="2025-05-22T22:35:00Z"/>
        </w:rPr>
      </w:pPr>
      <w:ins w:id="14869" w:author="Priyanshu Solon" w:date="2025-05-22T22:35:00Z">
        <w:r>
          <w:t xml:space="preserve">    .carousel</w:t>
        </w:r>
      </w:ins>
    </w:p>
    <w:p w:rsidR="007C461F" w:rsidRDefault="007C461F" w:rsidP="007C461F">
      <w:pPr>
        <w:rPr>
          <w:ins w:id="14870" w:author="Priyanshu Solon" w:date="2025-05-22T22:35:00Z"/>
        </w:rPr>
      </w:pPr>
      <w:ins w:id="14871" w:author="Priyanshu Solon" w:date="2025-05-22T22:35:00Z">
        <w:r>
          <w:t xml:space="preserve">    .carousel-inner</w:t>
        </w:r>
      </w:ins>
    </w:p>
    <w:p w:rsidR="007C461F" w:rsidRDefault="007C461F" w:rsidP="007C461F">
      <w:pPr>
        <w:rPr>
          <w:ins w:id="14872" w:author="Priyanshu Solon" w:date="2025-05-22T22:35:00Z"/>
        </w:rPr>
      </w:pPr>
      <w:ins w:id="14873" w:author="Priyanshu Solon" w:date="2025-05-22T22:35:00Z">
        <w:r>
          <w:t xml:space="preserve">    .carousel-item</w:t>
        </w:r>
      </w:ins>
    </w:p>
    <w:p w:rsidR="007C461F" w:rsidRDefault="007C461F" w:rsidP="007C461F">
      <w:pPr>
        <w:rPr>
          <w:ins w:id="14874" w:author="Priyanshu Solon" w:date="2025-05-22T22:35:00Z"/>
        </w:rPr>
      </w:pPr>
    </w:p>
    <w:p w:rsidR="007C461F" w:rsidRDefault="007C461F" w:rsidP="007C461F">
      <w:pPr>
        <w:rPr>
          <w:ins w:id="14875" w:author="Priyanshu Solon" w:date="2025-05-22T22:35:00Z"/>
        </w:rPr>
      </w:pPr>
      <w:ins w:id="14876" w:author="Priyanshu Solon" w:date="2025-05-22T22:35:00Z">
        <w:r>
          <w:lastRenderedPageBreak/>
          <w:t>Syntax:</w:t>
        </w:r>
      </w:ins>
    </w:p>
    <w:p w:rsidR="007C461F" w:rsidRDefault="007C461F" w:rsidP="007C461F">
      <w:pPr>
        <w:rPr>
          <w:ins w:id="14877" w:author="Priyanshu Solon" w:date="2025-05-22T22:35:00Z"/>
        </w:rPr>
      </w:pPr>
      <w:ins w:id="14878" w:author="Priyanshu Solon" w:date="2025-05-22T22:35:00Z">
        <w:r>
          <w:t xml:space="preserve">    &lt;div class="carousel"&gt;</w:t>
        </w:r>
      </w:ins>
    </w:p>
    <w:p w:rsidR="007C461F" w:rsidRDefault="007C461F" w:rsidP="007C461F">
      <w:pPr>
        <w:rPr>
          <w:ins w:id="14879" w:author="Priyanshu Solon" w:date="2025-05-22T22:35:00Z"/>
        </w:rPr>
      </w:pPr>
      <w:ins w:id="14880" w:author="Priyanshu Solon" w:date="2025-05-22T22:35:00Z">
        <w:r>
          <w:t xml:space="preserve">       &lt;div class="carousel-inner"&gt;</w:t>
        </w:r>
      </w:ins>
    </w:p>
    <w:p w:rsidR="007C461F" w:rsidRDefault="007C461F" w:rsidP="007C461F">
      <w:pPr>
        <w:rPr>
          <w:ins w:id="14881" w:author="Priyanshu Solon" w:date="2025-05-22T22:35:00Z"/>
        </w:rPr>
      </w:pPr>
      <w:ins w:id="14882" w:author="Priyanshu Solon" w:date="2025-05-22T22:35:00Z">
        <w:r>
          <w:t xml:space="preserve">        &lt;div class="carousel-item"&gt;</w:t>
        </w:r>
      </w:ins>
    </w:p>
    <w:p w:rsidR="007C461F" w:rsidRDefault="007C461F" w:rsidP="007C461F">
      <w:pPr>
        <w:rPr>
          <w:ins w:id="14883" w:author="Priyanshu Solon" w:date="2025-05-22T22:35:00Z"/>
        </w:rPr>
      </w:pPr>
      <w:ins w:id="14884" w:author="Priyanshu Solon" w:date="2025-05-22T22:35:00Z">
        <w:r>
          <w:t xml:space="preserve">        &lt;/div&gt;</w:t>
        </w:r>
      </w:ins>
    </w:p>
    <w:p w:rsidR="007C461F" w:rsidRDefault="007C461F" w:rsidP="007C461F">
      <w:pPr>
        <w:rPr>
          <w:ins w:id="14885" w:author="Priyanshu Solon" w:date="2025-05-22T22:35:00Z"/>
        </w:rPr>
      </w:pPr>
      <w:ins w:id="14886" w:author="Priyanshu Solon" w:date="2025-05-22T22:35:00Z">
        <w:r>
          <w:t xml:space="preserve">        ... multiple items...</w:t>
        </w:r>
      </w:ins>
    </w:p>
    <w:p w:rsidR="007C461F" w:rsidRDefault="007C461F" w:rsidP="007C461F">
      <w:pPr>
        <w:rPr>
          <w:ins w:id="14887" w:author="Priyanshu Solon" w:date="2025-05-22T22:35:00Z"/>
        </w:rPr>
      </w:pPr>
      <w:ins w:id="14888" w:author="Priyanshu Solon" w:date="2025-05-22T22:35:00Z">
        <w:r>
          <w:t xml:space="preserve">       &lt;/div&gt;</w:t>
        </w:r>
      </w:ins>
    </w:p>
    <w:p w:rsidR="007C461F" w:rsidRDefault="007C461F" w:rsidP="007C461F">
      <w:pPr>
        <w:rPr>
          <w:ins w:id="14889" w:author="Priyanshu Solon" w:date="2025-05-22T22:35:00Z"/>
        </w:rPr>
      </w:pPr>
      <w:ins w:id="14890" w:author="Priyanshu Solon" w:date="2025-05-22T22:35:00Z">
        <w:r>
          <w:t xml:space="preserve">        &lt;/div&gt;</w:t>
        </w:r>
      </w:ins>
    </w:p>
    <w:p w:rsidR="007C461F" w:rsidRDefault="007C461F" w:rsidP="007C461F">
      <w:pPr>
        <w:rPr>
          <w:ins w:id="14891" w:author="Priyanshu Solon" w:date="2025-05-22T22:35:00Z"/>
        </w:rPr>
      </w:pPr>
    </w:p>
    <w:p w:rsidR="007C461F" w:rsidRDefault="007C461F" w:rsidP="007C461F">
      <w:pPr>
        <w:rPr>
          <w:ins w:id="14892" w:author="Priyanshu Solon" w:date="2025-05-22T22:35:00Z"/>
        </w:rPr>
      </w:pPr>
      <w:ins w:id="14893" w:author="Priyanshu Solon" w:date="2025-05-22T22:35:00Z">
        <w:r>
          <w:t>- Make sure that any one carousel item is active.</w:t>
        </w:r>
      </w:ins>
    </w:p>
    <w:p w:rsidR="007C461F" w:rsidRDefault="007C461F" w:rsidP="007C461F">
      <w:pPr>
        <w:rPr>
          <w:ins w:id="14894" w:author="Priyanshu Solon" w:date="2025-05-22T22:35:00Z"/>
        </w:rPr>
      </w:pPr>
    </w:p>
    <w:p w:rsidR="007C461F" w:rsidRDefault="007C461F" w:rsidP="007C461F">
      <w:pPr>
        <w:rPr>
          <w:ins w:id="14895" w:author="Priyanshu Solon" w:date="2025-05-22T22:35:00Z"/>
        </w:rPr>
      </w:pPr>
      <w:ins w:id="14896" w:author="Priyanshu Solon" w:date="2025-05-22T22:35:00Z">
        <w:r>
          <w:t xml:space="preserve">    &lt;div class="carousel-item active"&gt;</w:t>
        </w:r>
      </w:ins>
    </w:p>
    <w:p w:rsidR="007C461F" w:rsidRDefault="007C461F" w:rsidP="007C461F">
      <w:pPr>
        <w:rPr>
          <w:ins w:id="14897" w:author="Priyanshu Solon" w:date="2025-05-22T22:35:00Z"/>
        </w:rPr>
      </w:pPr>
      <w:ins w:id="14898" w:author="Priyanshu Solon" w:date="2025-05-22T22:35:00Z">
        <w:r>
          <w:t xml:space="preserve">    &lt;/div&gt;</w:t>
        </w:r>
      </w:ins>
    </w:p>
    <w:p w:rsidR="007C461F" w:rsidRDefault="007C461F" w:rsidP="007C461F">
      <w:pPr>
        <w:rPr>
          <w:ins w:id="14899" w:author="Priyanshu Solon" w:date="2025-05-22T22:35:00Z"/>
        </w:rPr>
      </w:pPr>
    </w:p>
    <w:p w:rsidR="007C461F" w:rsidRDefault="007C461F" w:rsidP="007C461F">
      <w:pPr>
        <w:rPr>
          <w:ins w:id="14900" w:author="Priyanshu Solon" w:date="2025-05-22T22:35:00Z"/>
        </w:rPr>
      </w:pPr>
      <w:ins w:id="14901" w:author="Priyanshu Solon" w:date="2025-05-22T22:35:00Z">
        <w:r>
          <w:t>- By default carousel in not defined with animation.</w:t>
        </w:r>
      </w:ins>
    </w:p>
    <w:p w:rsidR="007C461F" w:rsidRDefault="007C461F" w:rsidP="007C461F">
      <w:pPr>
        <w:rPr>
          <w:ins w:id="14902" w:author="Priyanshu Solon" w:date="2025-05-22T22:35:00Z"/>
        </w:rPr>
      </w:pPr>
      <w:ins w:id="14903" w:author="Priyanshu Solon" w:date="2025-05-22T22:35:00Z">
        <w:r>
          <w:t>- To start animation you have to define the attribute "data-bs-ride" for carousel.</w:t>
        </w:r>
      </w:ins>
    </w:p>
    <w:p w:rsidR="007C461F" w:rsidRDefault="007C461F" w:rsidP="007C461F">
      <w:pPr>
        <w:rPr>
          <w:ins w:id="14904" w:author="Priyanshu Solon" w:date="2025-05-22T22:35:00Z"/>
        </w:rPr>
      </w:pPr>
    </w:p>
    <w:p w:rsidR="007C461F" w:rsidRDefault="007C461F" w:rsidP="007C461F">
      <w:pPr>
        <w:rPr>
          <w:ins w:id="14905" w:author="Priyanshu Solon" w:date="2025-05-22T22:35:00Z"/>
        </w:rPr>
      </w:pPr>
      <w:ins w:id="14906" w:author="Priyanshu Solon" w:date="2025-05-22T22:35:00Z">
        <w:r>
          <w:t xml:space="preserve">    &lt;div class="carousel"  data-bs-ride="carousel"&gt;</w:t>
        </w:r>
      </w:ins>
    </w:p>
    <w:p w:rsidR="007C461F" w:rsidRDefault="007C461F" w:rsidP="007C461F">
      <w:pPr>
        <w:rPr>
          <w:ins w:id="14907" w:author="Priyanshu Solon" w:date="2025-05-22T22:35:00Z"/>
        </w:rPr>
      </w:pPr>
      <w:ins w:id="14908" w:author="Priyanshu Solon" w:date="2025-05-22T22:35:00Z">
        <w:r>
          <w:t xml:space="preserve">    &lt;/div&gt;</w:t>
        </w:r>
      </w:ins>
    </w:p>
    <w:p w:rsidR="007C461F" w:rsidRDefault="007C461F" w:rsidP="007C461F">
      <w:pPr>
        <w:rPr>
          <w:ins w:id="14909" w:author="Priyanshu Solon" w:date="2025-05-22T22:35:00Z"/>
        </w:rPr>
      </w:pPr>
    </w:p>
    <w:p w:rsidR="007C461F" w:rsidRDefault="007C461F" w:rsidP="007C461F">
      <w:pPr>
        <w:rPr>
          <w:ins w:id="14910" w:author="Priyanshu Solon" w:date="2025-05-22T22:35:00Z"/>
        </w:rPr>
      </w:pPr>
      <w:ins w:id="14911" w:author="Priyanshu Solon" w:date="2025-05-22T22:35:00Z">
        <w:r>
          <w:t>- Animation have 2 different effects, you have to define at least any one effect.</w:t>
        </w:r>
      </w:ins>
    </w:p>
    <w:p w:rsidR="007C461F" w:rsidRDefault="007C461F" w:rsidP="007C461F">
      <w:pPr>
        <w:rPr>
          <w:ins w:id="14912" w:author="Priyanshu Solon" w:date="2025-05-22T22:35:00Z"/>
        </w:rPr>
      </w:pPr>
    </w:p>
    <w:p w:rsidR="007C461F" w:rsidRDefault="007C461F" w:rsidP="007C461F">
      <w:pPr>
        <w:rPr>
          <w:ins w:id="14913" w:author="Priyanshu Solon" w:date="2025-05-22T22:35:00Z"/>
        </w:rPr>
      </w:pPr>
      <w:ins w:id="14914" w:author="Priyanshu Solon" w:date="2025-05-22T22:35:00Z">
        <w:r>
          <w:t xml:space="preserve">    a) slide</w:t>
        </w:r>
      </w:ins>
    </w:p>
    <w:p w:rsidR="007C461F" w:rsidRDefault="007C461F" w:rsidP="007C461F">
      <w:pPr>
        <w:rPr>
          <w:ins w:id="14915" w:author="Priyanshu Solon" w:date="2025-05-22T22:35:00Z"/>
        </w:rPr>
      </w:pPr>
      <w:ins w:id="14916" w:author="Priyanshu Solon" w:date="2025-05-22T22:35:00Z">
        <w:r>
          <w:t xml:space="preserve">    b) carousel-fade</w:t>
        </w:r>
      </w:ins>
    </w:p>
    <w:p w:rsidR="007C461F" w:rsidRDefault="007C461F" w:rsidP="007C461F">
      <w:pPr>
        <w:rPr>
          <w:ins w:id="14917" w:author="Priyanshu Solon" w:date="2025-05-22T22:35:00Z"/>
        </w:rPr>
      </w:pPr>
    </w:p>
    <w:p w:rsidR="007C461F" w:rsidRDefault="007C461F" w:rsidP="007C461F">
      <w:pPr>
        <w:rPr>
          <w:ins w:id="14918" w:author="Priyanshu Solon" w:date="2025-05-22T22:35:00Z"/>
        </w:rPr>
      </w:pPr>
      <w:ins w:id="14919" w:author="Priyanshu Solon" w:date="2025-05-22T22:35:00Z">
        <w:r>
          <w:t xml:space="preserve">    &lt;div class="carousel slide"&gt; &lt;/div&gt;</w:t>
        </w:r>
      </w:ins>
    </w:p>
    <w:p w:rsidR="007C461F" w:rsidRDefault="007C461F" w:rsidP="007C461F">
      <w:pPr>
        <w:rPr>
          <w:ins w:id="14920" w:author="Priyanshu Solon" w:date="2025-05-22T22:35:00Z"/>
        </w:rPr>
      </w:pPr>
      <w:ins w:id="14921" w:author="Priyanshu Solon" w:date="2025-05-22T22:35:00Z">
        <w:r>
          <w:t xml:space="preserve">    &lt;div class="carousel carousel-fade"&gt; &lt;/div&gt;</w:t>
        </w:r>
      </w:ins>
    </w:p>
    <w:p w:rsidR="007C461F" w:rsidRDefault="007C461F" w:rsidP="007C461F">
      <w:pPr>
        <w:rPr>
          <w:ins w:id="14922" w:author="Priyanshu Solon" w:date="2025-05-22T22:35:00Z"/>
        </w:rPr>
      </w:pPr>
    </w:p>
    <w:p w:rsidR="007C461F" w:rsidRDefault="007C461F" w:rsidP="007C461F">
      <w:pPr>
        <w:rPr>
          <w:ins w:id="14923" w:author="Priyanshu Solon" w:date="2025-05-22T22:35:00Z"/>
        </w:rPr>
      </w:pPr>
      <w:ins w:id="14924" w:author="Priyanshu Solon" w:date="2025-05-22T22:35:00Z">
        <w:r>
          <w:t>Ex:</w:t>
        </w:r>
      </w:ins>
    </w:p>
    <w:p w:rsidR="007C461F" w:rsidRDefault="007C461F" w:rsidP="007C461F">
      <w:pPr>
        <w:rPr>
          <w:ins w:id="14925" w:author="Priyanshu Solon" w:date="2025-05-22T22:35:00Z"/>
        </w:rPr>
      </w:pPr>
      <w:ins w:id="14926" w:author="Priyanshu Solon" w:date="2025-05-22T22:35:00Z">
        <w:r>
          <w:lastRenderedPageBreak/>
          <w:t>&lt;!DOCTYPE html&gt;</w:t>
        </w:r>
      </w:ins>
    </w:p>
    <w:p w:rsidR="007C461F" w:rsidRDefault="007C461F" w:rsidP="007C461F">
      <w:pPr>
        <w:rPr>
          <w:ins w:id="14927" w:author="Priyanshu Solon" w:date="2025-05-22T22:35:00Z"/>
        </w:rPr>
      </w:pPr>
      <w:ins w:id="14928" w:author="Priyanshu Solon" w:date="2025-05-22T22:35:00Z">
        <w:r>
          <w:t>&lt;html lang="en"&gt;</w:t>
        </w:r>
      </w:ins>
    </w:p>
    <w:p w:rsidR="007C461F" w:rsidRDefault="007C461F" w:rsidP="007C461F">
      <w:pPr>
        <w:rPr>
          <w:ins w:id="14929" w:author="Priyanshu Solon" w:date="2025-05-22T22:35:00Z"/>
        </w:rPr>
      </w:pPr>
      <w:ins w:id="14930" w:author="Priyanshu Solon" w:date="2025-05-22T22:35:00Z">
        <w:r>
          <w:t>&lt;head&gt;</w:t>
        </w:r>
      </w:ins>
    </w:p>
    <w:p w:rsidR="007C461F" w:rsidRDefault="007C461F" w:rsidP="007C461F">
      <w:pPr>
        <w:rPr>
          <w:ins w:id="14931" w:author="Priyanshu Solon" w:date="2025-05-22T22:35:00Z"/>
        </w:rPr>
      </w:pPr>
      <w:ins w:id="14932" w:author="Priyanshu Solon" w:date="2025-05-22T22:35:00Z">
        <w:r>
          <w:t xml:space="preserve">    &lt;meta charset="UTF-8"&gt;</w:t>
        </w:r>
      </w:ins>
    </w:p>
    <w:p w:rsidR="007C461F" w:rsidRDefault="007C461F" w:rsidP="007C461F">
      <w:pPr>
        <w:rPr>
          <w:ins w:id="14933" w:author="Priyanshu Solon" w:date="2025-05-22T22:35:00Z"/>
        </w:rPr>
      </w:pPr>
      <w:ins w:id="14934" w:author="Priyanshu Solon" w:date="2025-05-22T22:35:00Z">
        <w:r>
          <w:t xml:space="preserve">    &lt;meta name="viewport" content="width=device-width, initial-scale=1.0"&gt;</w:t>
        </w:r>
      </w:ins>
    </w:p>
    <w:p w:rsidR="007C461F" w:rsidRDefault="007C461F" w:rsidP="007C461F">
      <w:pPr>
        <w:rPr>
          <w:ins w:id="14935" w:author="Priyanshu Solon" w:date="2025-05-22T22:35:00Z"/>
        </w:rPr>
      </w:pPr>
      <w:ins w:id="14936" w:author="Priyanshu Solon" w:date="2025-05-22T22:35:00Z">
        <w:r>
          <w:t xml:space="preserve">    &lt;title&gt;Document&lt;/title&gt;</w:t>
        </w:r>
      </w:ins>
    </w:p>
    <w:p w:rsidR="007C461F" w:rsidRDefault="007C461F" w:rsidP="007C461F">
      <w:pPr>
        <w:rPr>
          <w:ins w:id="14937" w:author="Priyanshu Solon" w:date="2025-05-22T22:35:00Z"/>
        </w:rPr>
      </w:pPr>
      <w:ins w:id="14938" w:author="Priyanshu Solon" w:date="2025-05-22T22:35:00Z">
        <w:r>
          <w:t xml:space="preserve">    &lt;link rel="stylesheet" href="../node_modules/bootstrap-icons/font/bootstrap-icons.css"&gt;</w:t>
        </w:r>
      </w:ins>
    </w:p>
    <w:p w:rsidR="007C461F" w:rsidRDefault="007C461F" w:rsidP="007C461F">
      <w:pPr>
        <w:rPr>
          <w:ins w:id="14939" w:author="Priyanshu Solon" w:date="2025-05-22T22:35:00Z"/>
        </w:rPr>
      </w:pPr>
      <w:ins w:id="14940" w:author="Priyanshu Solon" w:date="2025-05-22T22:35:00Z">
        <w:r>
          <w:t xml:space="preserve">    &lt;link rel="stylesheet" href="../node_modules/bootstrap/dist/css/bootstrap.css"&gt;</w:t>
        </w:r>
      </w:ins>
    </w:p>
    <w:p w:rsidR="007C461F" w:rsidRDefault="007C461F" w:rsidP="007C461F">
      <w:pPr>
        <w:rPr>
          <w:ins w:id="14941" w:author="Priyanshu Solon" w:date="2025-05-22T22:35:00Z"/>
        </w:rPr>
      </w:pPr>
      <w:ins w:id="14942" w:author="Priyanshu Solon" w:date="2025-05-22T22:35:00Z">
        <w:r>
          <w:t xml:space="preserve">    &lt;script src="../node_modules/bootstrap/dist/js/bootstrap.bundle.js"&gt;&lt;/script&gt;</w:t>
        </w:r>
      </w:ins>
    </w:p>
    <w:p w:rsidR="007C461F" w:rsidRDefault="007C461F" w:rsidP="007C461F">
      <w:pPr>
        <w:rPr>
          <w:ins w:id="14943" w:author="Priyanshu Solon" w:date="2025-05-22T22:35:00Z"/>
        </w:rPr>
      </w:pPr>
      <w:ins w:id="14944" w:author="Priyanshu Solon" w:date="2025-05-22T22:35:00Z">
        <w:r>
          <w:t>&lt;/head&gt;</w:t>
        </w:r>
      </w:ins>
    </w:p>
    <w:p w:rsidR="007C461F" w:rsidRDefault="007C461F" w:rsidP="007C461F">
      <w:pPr>
        <w:rPr>
          <w:ins w:id="14945" w:author="Priyanshu Solon" w:date="2025-05-22T22:35:00Z"/>
        </w:rPr>
      </w:pPr>
      <w:ins w:id="14946" w:author="Priyanshu Solon" w:date="2025-05-22T22:35:00Z">
        <w:r>
          <w:t>&lt;body class="container-fluid"&gt;</w:t>
        </w:r>
      </w:ins>
    </w:p>
    <w:p w:rsidR="007C461F" w:rsidRDefault="007C461F" w:rsidP="007C461F">
      <w:pPr>
        <w:rPr>
          <w:ins w:id="14947" w:author="Priyanshu Solon" w:date="2025-05-22T22:35:00Z"/>
        </w:rPr>
      </w:pPr>
      <w:ins w:id="14948" w:author="Priyanshu Solon" w:date="2025-05-22T22:35:00Z">
        <w:r>
          <w:t xml:space="preserve">    &lt;div class="carousel slide" data-bs-ride="carousel"&gt;</w:t>
        </w:r>
      </w:ins>
    </w:p>
    <w:p w:rsidR="007C461F" w:rsidRDefault="007C461F" w:rsidP="007C461F">
      <w:pPr>
        <w:rPr>
          <w:ins w:id="14949" w:author="Priyanshu Solon" w:date="2025-05-22T22:35:00Z"/>
        </w:rPr>
      </w:pPr>
      <w:ins w:id="14950" w:author="Priyanshu Solon" w:date="2025-05-22T22:35:00Z">
        <w:r>
          <w:t xml:space="preserve">        &lt;div class="carousel-inner"&gt;</w:t>
        </w:r>
      </w:ins>
    </w:p>
    <w:p w:rsidR="007C461F" w:rsidRDefault="007C461F" w:rsidP="007C461F">
      <w:pPr>
        <w:rPr>
          <w:ins w:id="14951" w:author="Priyanshu Solon" w:date="2025-05-22T22:35:00Z"/>
        </w:rPr>
      </w:pPr>
      <w:ins w:id="14952" w:author="Priyanshu Solon" w:date="2025-05-22T22:35:00Z">
        <w:r>
          <w:t xml:space="preserve">            &lt;div class="carousel-item active"&gt;</w:t>
        </w:r>
      </w:ins>
    </w:p>
    <w:p w:rsidR="007C461F" w:rsidRDefault="007C461F" w:rsidP="007C461F">
      <w:pPr>
        <w:rPr>
          <w:ins w:id="14953" w:author="Priyanshu Solon" w:date="2025-05-22T22:35:00Z"/>
        </w:rPr>
      </w:pPr>
      <w:ins w:id="14954" w:author="Priyanshu Solon" w:date="2025-05-22T22:35:00Z">
        <w:r>
          <w:t xml:space="preserve">                &lt;img src="../public/images/slide-1.jpg" height="250" class="w-100 d-block"&gt;</w:t>
        </w:r>
      </w:ins>
    </w:p>
    <w:p w:rsidR="007C461F" w:rsidRDefault="007C461F" w:rsidP="007C461F">
      <w:pPr>
        <w:rPr>
          <w:ins w:id="14955" w:author="Priyanshu Solon" w:date="2025-05-22T22:35:00Z"/>
        </w:rPr>
      </w:pPr>
      <w:ins w:id="14956" w:author="Priyanshu Solon" w:date="2025-05-22T22:35:00Z">
        <w:r>
          <w:t xml:space="preserve">            &lt;/div&gt;</w:t>
        </w:r>
      </w:ins>
    </w:p>
    <w:p w:rsidR="007C461F" w:rsidRDefault="007C461F" w:rsidP="007C461F">
      <w:pPr>
        <w:rPr>
          <w:ins w:id="14957" w:author="Priyanshu Solon" w:date="2025-05-22T22:35:00Z"/>
        </w:rPr>
      </w:pPr>
      <w:ins w:id="14958" w:author="Priyanshu Solon" w:date="2025-05-22T22:35:00Z">
        <w:r>
          <w:t xml:space="preserve">            &lt;div class="carousel-item"&gt;</w:t>
        </w:r>
      </w:ins>
    </w:p>
    <w:p w:rsidR="007C461F" w:rsidRDefault="007C461F" w:rsidP="007C461F">
      <w:pPr>
        <w:rPr>
          <w:ins w:id="14959" w:author="Priyanshu Solon" w:date="2025-05-22T22:35:00Z"/>
        </w:rPr>
      </w:pPr>
      <w:ins w:id="14960" w:author="Priyanshu Solon" w:date="2025-05-22T22:35:00Z">
        <w:r>
          <w:t xml:space="preserve">                &lt;img src="../public/images/slide-2.jpg" height="250" class="w-100 d-block"&gt;</w:t>
        </w:r>
      </w:ins>
    </w:p>
    <w:p w:rsidR="007C461F" w:rsidRDefault="007C461F" w:rsidP="007C461F">
      <w:pPr>
        <w:rPr>
          <w:ins w:id="14961" w:author="Priyanshu Solon" w:date="2025-05-22T22:35:00Z"/>
        </w:rPr>
      </w:pPr>
      <w:ins w:id="14962" w:author="Priyanshu Solon" w:date="2025-05-22T22:35:00Z">
        <w:r>
          <w:t xml:space="preserve">            &lt;/div&gt;</w:t>
        </w:r>
      </w:ins>
    </w:p>
    <w:p w:rsidR="007C461F" w:rsidRDefault="007C461F" w:rsidP="007C461F">
      <w:pPr>
        <w:rPr>
          <w:ins w:id="14963" w:author="Priyanshu Solon" w:date="2025-05-22T22:35:00Z"/>
        </w:rPr>
      </w:pPr>
      <w:ins w:id="14964" w:author="Priyanshu Solon" w:date="2025-05-22T22:35:00Z">
        <w:r>
          <w:t xml:space="preserve">            &lt;div class="carousel-item"&gt;</w:t>
        </w:r>
      </w:ins>
    </w:p>
    <w:p w:rsidR="007C461F" w:rsidRDefault="007C461F" w:rsidP="007C461F">
      <w:pPr>
        <w:rPr>
          <w:ins w:id="14965" w:author="Priyanshu Solon" w:date="2025-05-22T22:35:00Z"/>
        </w:rPr>
      </w:pPr>
      <w:ins w:id="14966" w:author="Priyanshu Solon" w:date="2025-05-22T22:35:00Z">
        <w:r>
          <w:t xml:space="preserve">                &lt;img src="../public/images/slide-3.jpg" height="250" class="w-100 d-block"&gt;</w:t>
        </w:r>
      </w:ins>
    </w:p>
    <w:p w:rsidR="007C461F" w:rsidRDefault="007C461F" w:rsidP="007C461F">
      <w:pPr>
        <w:rPr>
          <w:ins w:id="14967" w:author="Priyanshu Solon" w:date="2025-05-22T22:35:00Z"/>
        </w:rPr>
      </w:pPr>
      <w:ins w:id="14968" w:author="Priyanshu Solon" w:date="2025-05-22T22:35:00Z">
        <w:r>
          <w:t xml:space="preserve">            &lt;/div&gt;</w:t>
        </w:r>
      </w:ins>
    </w:p>
    <w:p w:rsidR="007C461F" w:rsidRDefault="007C461F" w:rsidP="007C461F">
      <w:pPr>
        <w:rPr>
          <w:ins w:id="14969" w:author="Priyanshu Solon" w:date="2025-05-22T22:35:00Z"/>
        </w:rPr>
      </w:pPr>
      <w:ins w:id="14970" w:author="Priyanshu Solon" w:date="2025-05-22T22:35:00Z">
        <w:r>
          <w:t xml:space="preserve">        &lt;/div&gt;</w:t>
        </w:r>
      </w:ins>
    </w:p>
    <w:p w:rsidR="007C461F" w:rsidRDefault="007C461F" w:rsidP="007C461F">
      <w:pPr>
        <w:rPr>
          <w:ins w:id="14971" w:author="Priyanshu Solon" w:date="2025-05-22T22:35:00Z"/>
        </w:rPr>
      </w:pPr>
      <w:ins w:id="14972" w:author="Priyanshu Solon" w:date="2025-05-22T22:35:00Z">
        <w:r>
          <w:t xml:space="preserve">    &lt;/div&gt;</w:t>
        </w:r>
      </w:ins>
    </w:p>
    <w:p w:rsidR="007C461F" w:rsidRDefault="007C461F" w:rsidP="007C461F">
      <w:pPr>
        <w:rPr>
          <w:ins w:id="14973" w:author="Priyanshu Solon" w:date="2025-05-22T22:35:00Z"/>
        </w:rPr>
      </w:pPr>
      <w:ins w:id="14974" w:author="Priyanshu Solon" w:date="2025-05-22T22:35:00Z">
        <w:r>
          <w:t>&lt;/body&gt;</w:t>
        </w:r>
      </w:ins>
    </w:p>
    <w:p w:rsidR="007C461F" w:rsidRDefault="007C461F" w:rsidP="007C461F">
      <w:pPr>
        <w:rPr>
          <w:ins w:id="14975" w:author="Priyanshu Solon" w:date="2025-05-22T22:35:00Z"/>
        </w:rPr>
      </w:pPr>
      <w:ins w:id="14976" w:author="Priyanshu Solon" w:date="2025-05-22T22:35:00Z">
        <w:r>
          <w:t>&lt;/html&gt;</w:t>
        </w:r>
      </w:ins>
    </w:p>
    <w:p w:rsidR="007C461F" w:rsidRDefault="007C461F" w:rsidP="007C461F">
      <w:pPr>
        <w:rPr>
          <w:ins w:id="14977" w:author="Priyanshu Solon" w:date="2025-05-22T22:35:00Z"/>
        </w:rPr>
      </w:pPr>
    </w:p>
    <w:p w:rsidR="007C461F" w:rsidRPr="00CA3CF4" w:rsidRDefault="007C461F" w:rsidP="007C461F">
      <w:pPr>
        <w:rPr>
          <w:ins w:id="14978" w:author="Priyanshu Solon" w:date="2025-05-22T22:35:00Z"/>
          <w:b/>
          <w:bCs/>
          <w:rPrChange w:id="14979" w:author="Priyanshu Solon" w:date="2025-05-22T23:16:00Z">
            <w:rPr>
              <w:ins w:id="14980" w:author="Priyanshu Solon" w:date="2025-05-22T22:35:00Z"/>
            </w:rPr>
          </w:rPrChange>
        </w:rPr>
      </w:pPr>
      <w:ins w:id="14981" w:author="Priyanshu Solon" w:date="2025-05-22T22:35:00Z">
        <w:r w:rsidRPr="00CA3CF4">
          <w:rPr>
            <w:b/>
            <w:bCs/>
            <w:rPrChange w:id="14982" w:author="Priyanshu Solon" w:date="2025-05-22T23:16:00Z">
              <w:rPr/>
            </w:rPrChange>
          </w:rPr>
          <w:t>Carousel Controls:</w:t>
        </w:r>
      </w:ins>
    </w:p>
    <w:p w:rsidR="007C461F" w:rsidRDefault="007C461F" w:rsidP="007C461F">
      <w:pPr>
        <w:rPr>
          <w:ins w:id="14983" w:author="Priyanshu Solon" w:date="2025-05-22T22:35:00Z"/>
        </w:rPr>
      </w:pPr>
      <w:ins w:id="14984" w:author="Priyanshu Solon" w:date="2025-05-22T22:35:00Z">
        <w:r>
          <w:t>- Controls allow to navigate between items in a carousel list.</w:t>
        </w:r>
      </w:ins>
    </w:p>
    <w:p w:rsidR="007C461F" w:rsidRDefault="007C461F" w:rsidP="007C461F">
      <w:pPr>
        <w:rPr>
          <w:ins w:id="14985" w:author="Priyanshu Solon" w:date="2025-05-22T22:35:00Z"/>
        </w:rPr>
      </w:pPr>
      <w:ins w:id="14986" w:author="Priyanshu Solon" w:date="2025-05-22T22:35:00Z">
        <w:r>
          <w:lastRenderedPageBreak/>
          <w:t>- You can move to previous or next.</w:t>
        </w:r>
      </w:ins>
    </w:p>
    <w:p w:rsidR="007C461F" w:rsidRDefault="007C461F" w:rsidP="007C461F">
      <w:pPr>
        <w:rPr>
          <w:ins w:id="14987" w:author="Priyanshu Solon" w:date="2025-05-22T22:35:00Z"/>
        </w:rPr>
      </w:pPr>
    </w:p>
    <w:p w:rsidR="007C461F" w:rsidRDefault="007C461F" w:rsidP="007C461F">
      <w:pPr>
        <w:rPr>
          <w:ins w:id="14988" w:author="Priyanshu Solon" w:date="2025-05-22T22:35:00Z"/>
        </w:rPr>
      </w:pPr>
      <w:ins w:id="14989" w:author="Priyanshu Solon" w:date="2025-05-22T22:35:00Z">
        <w:r>
          <w:t>Classes:</w:t>
        </w:r>
      </w:ins>
    </w:p>
    <w:p w:rsidR="007C461F" w:rsidRDefault="007C461F" w:rsidP="007C461F">
      <w:pPr>
        <w:rPr>
          <w:ins w:id="14990" w:author="Priyanshu Solon" w:date="2025-05-22T22:35:00Z"/>
        </w:rPr>
      </w:pPr>
      <w:ins w:id="14991" w:author="Priyanshu Solon" w:date="2025-05-22T22:35:00Z">
        <w:r>
          <w:t xml:space="preserve">    .carousel-control-prev</w:t>
        </w:r>
      </w:ins>
    </w:p>
    <w:p w:rsidR="007C461F" w:rsidRDefault="007C461F" w:rsidP="007C461F">
      <w:pPr>
        <w:rPr>
          <w:ins w:id="14992" w:author="Priyanshu Solon" w:date="2025-05-22T22:35:00Z"/>
        </w:rPr>
      </w:pPr>
      <w:ins w:id="14993" w:author="Priyanshu Solon" w:date="2025-05-22T22:35:00Z">
        <w:r>
          <w:t xml:space="preserve">    .carousel-control-prev-icon</w:t>
        </w:r>
      </w:ins>
    </w:p>
    <w:p w:rsidR="007C461F" w:rsidRDefault="007C461F" w:rsidP="007C461F">
      <w:pPr>
        <w:rPr>
          <w:ins w:id="14994" w:author="Priyanshu Solon" w:date="2025-05-22T22:35:00Z"/>
        </w:rPr>
      </w:pPr>
      <w:ins w:id="14995" w:author="Priyanshu Solon" w:date="2025-05-22T22:35:00Z">
        <w:r>
          <w:t xml:space="preserve">    .carousel-control-next</w:t>
        </w:r>
      </w:ins>
    </w:p>
    <w:p w:rsidR="007C461F" w:rsidRDefault="007C461F" w:rsidP="007C461F">
      <w:pPr>
        <w:rPr>
          <w:ins w:id="14996" w:author="Priyanshu Solon" w:date="2025-05-22T22:35:00Z"/>
        </w:rPr>
      </w:pPr>
      <w:ins w:id="14997" w:author="Priyanshu Solon" w:date="2025-05-22T22:35:00Z">
        <w:r>
          <w:t xml:space="preserve">    .carousel-control-next-icon</w:t>
        </w:r>
      </w:ins>
    </w:p>
    <w:p w:rsidR="007C461F" w:rsidRDefault="007C461F" w:rsidP="007C461F">
      <w:pPr>
        <w:rPr>
          <w:ins w:id="14998" w:author="Priyanshu Solon" w:date="2025-05-22T22:35:00Z"/>
        </w:rPr>
      </w:pPr>
    </w:p>
    <w:p w:rsidR="007C461F" w:rsidRDefault="007C461F" w:rsidP="007C461F">
      <w:pPr>
        <w:rPr>
          <w:ins w:id="14999" w:author="Priyanshu Solon" w:date="2025-05-22T22:35:00Z"/>
        </w:rPr>
      </w:pPr>
      <w:ins w:id="15000" w:author="Priyanshu Solon" w:date="2025-05-22T22:35:00Z">
        <w:r>
          <w:t>Attributes</w:t>
        </w:r>
      </w:ins>
    </w:p>
    <w:p w:rsidR="007C461F" w:rsidRDefault="007C461F" w:rsidP="007C461F">
      <w:pPr>
        <w:rPr>
          <w:ins w:id="15001" w:author="Priyanshu Solon" w:date="2025-05-22T22:35:00Z"/>
        </w:rPr>
      </w:pPr>
      <w:ins w:id="15002" w:author="Priyanshu Solon" w:date="2025-05-22T22:35:00Z">
        <w:r>
          <w:t xml:space="preserve">    data-bs-slide="prev"</w:t>
        </w:r>
      </w:ins>
    </w:p>
    <w:p w:rsidR="007C461F" w:rsidRDefault="007C461F" w:rsidP="007C461F">
      <w:pPr>
        <w:rPr>
          <w:ins w:id="15003" w:author="Priyanshu Solon" w:date="2025-05-22T22:35:00Z"/>
        </w:rPr>
      </w:pPr>
      <w:ins w:id="15004" w:author="Priyanshu Solon" w:date="2025-05-22T22:35:00Z">
        <w:r>
          <w:t xml:space="preserve">    data-bs-slide="next"</w:t>
        </w:r>
      </w:ins>
    </w:p>
    <w:p w:rsidR="007C461F" w:rsidRDefault="007C461F" w:rsidP="007C461F">
      <w:pPr>
        <w:rPr>
          <w:ins w:id="15005" w:author="Priyanshu Solon" w:date="2025-05-22T22:35:00Z"/>
        </w:rPr>
      </w:pPr>
      <w:ins w:id="15006" w:author="Priyanshu Solon" w:date="2025-05-22T22:35:00Z">
        <w:r>
          <w:t xml:space="preserve">    data-bs-target="carousel_id"</w:t>
        </w:r>
      </w:ins>
    </w:p>
    <w:p w:rsidR="007C461F" w:rsidRDefault="007C461F" w:rsidP="007C461F">
      <w:pPr>
        <w:rPr>
          <w:ins w:id="15007" w:author="Priyanshu Solon" w:date="2025-05-22T22:35:00Z"/>
        </w:rPr>
      </w:pPr>
    </w:p>
    <w:p w:rsidR="007C461F" w:rsidRDefault="007C461F" w:rsidP="007C461F">
      <w:pPr>
        <w:rPr>
          <w:ins w:id="15008" w:author="Priyanshu Solon" w:date="2025-05-22T22:35:00Z"/>
        </w:rPr>
      </w:pPr>
      <w:ins w:id="15009" w:author="Priyanshu Solon" w:date="2025-05-22T22:35:00Z">
        <w:r>
          <w:t>- You can apply dark theme for controls by using "data-bs-theme=dark".</w:t>
        </w:r>
      </w:ins>
    </w:p>
    <w:p w:rsidR="007C461F" w:rsidRDefault="007C461F" w:rsidP="007C461F">
      <w:pPr>
        <w:rPr>
          <w:ins w:id="15010" w:author="Priyanshu Solon" w:date="2025-05-22T22:35:00Z"/>
        </w:rPr>
      </w:pPr>
      <w:ins w:id="15011" w:author="Priyanshu Solon" w:date="2025-05-22T22:35:00Z">
        <w:r>
          <w:t xml:space="preserve">  You have to set theme for carousel.</w:t>
        </w:r>
      </w:ins>
    </w:p>
    <w:p w:rsidR="007C461F" w:rsidRDefault="007C461F" w:rsidP="007C461F">
      <w:pPr>
        <w:rPr>
          <w:ins w:id="15012" w:author="Priyanshu Solon" w:date="2025-05-22T22:35:00Z"/>
        </w:rPr>
      </w:pPr>
    </w:p>
    <w:p w:rsidR="007C461F" w:rsidRDefault="007C461F" w:rsidP="007C461F">
      <w:pPr>
        <w:rPr>
          <w:ins w:id="15013" w:author="Priyanshu Solon" w:date="2025-05-22T22:35:00Z"/>
        </w:rPr>
      </w:pPr>
      <w:ins w:id="15014" w:author="Priyanshu Solon" w:date="2025-05-22T22:35:00Z">
        <w:r>
          <w:t xml:space="preserve">    &lt;div class="carousel" data-bs-theme="dark"&gt;</w:t>
        </w:r>
      </w:ins>
    </w:p>
    <w:p w:rsidR="007C461F" w:rsidRDefault="007C461F" w:rsidP="007C461F">
      <w:pPr>
        <w:rPr>
          <w:ins w:id="15015" w:author="Priyanshu Solon" w:date="2025-05-22T22:35:00Z"/>
        </w:rPr>
      </w:pPr>
    </w:p>
    <w:p w:rsidR="007C461F" w:rsidRDefault="007C461F" w:rsidP="007C461F">
      <w:pPr>
        <w:rPr>
          <w:ins w:id="15016" w:author="Priyanshu Solon" w:date="2025-05-22T22:35:00Z"/>
        </w:rPr>
      </w:pPr>
      <w:ins w:id="15017" w:author="Priyanshu Solon" w:date="2025-05-22T22:35:00Z">
        <w:r>
          <w:t>- Bootstrap up to 4 version can use "carousel-dark" class. It is now obsolete.</w:t>
        </w:r>
      </w:ins>
    </w:p>
    <w:p w:rsidR="007C461F" w:rsidRDefault="007C461F" w:rsidP="007C461F">
      <w:pPr>
        <w:rPr>
          <w:ins w:id="15018" w:author="Priyanshu Solon" w:date="2025-05-22T22:35:00Z"/>
        </w:rPr>
      </w:pPr>
      <w:ins w:id="15019" w:author="Priyanshu Solon" w:date="2025-05-22T22:35:00Z">
        <w:r>
          <w:t xml:space="preserve">  [Deprecated]</w:t>
        </w:r>
      </w:ins>
    </w:p>
    <w:p w:rsidR="007C461F" w:rsidRDefault="007C461F" w:rsidP="007C461F">
      <w:pPr>
        <w:rPr>
          <w:ins w:id="15020" w:author="Priyanshu Solon" w:date="2025-05-22T22:35:00Z"/>
        </w:rPr>
      </w:pPr>
    </w:p>
    <w:p w:rsidR="007C461F" w:rsidRDefault="007C461F" w:rsidP="007C461F">
      <w:pPr>
        <w:rPr>
          <w:ins w:id="15021" w:author="Priyanshu Solon" w:date="2025-05-22T22:35:00Z"/>
        </w:rPr>
      </w:pPr>
      <w:ins w:id="15022" w:author="Priyanshu Solon" w:date="2025-05-22T22:35:00Z">
        <w:r>
          <w:t>Ex:</w:t>
        </w:r>
      </w:ins>
    </w:p>
    <w:p w:rsidR="007C461F" w:rsidRDefault="007C461F" w:rsidP="007C461F">
      <w:pPr>
        <w:rPr>
          <w:ins w:id="15023" w:author="Priyanshu Solon" w:date="2025-05-22T22:35:00Z"/>
        </w:rPr>
      </w:pPr>
      <w:ins w:id="15024" w:author="Priyanshu Solon" w:date="2025-05-22T22:35:00Z">
        <w:r>
          <w:t>&lt;!DOCTYPE html&gt;</w:t>
        </w:r>
      </w:ins>
    </w:p>
    <w:p w:rsidR="007C461F" w:rsidRDefault="007C461F" w:rsidP="007C461F">
      <w:pPr>
        <w:rPr>
          <w:ins w:id="15025" w:author="Priyanshu Solon" w:date="2025-05-22T22:35:00Z"/>
        </w:rPr>
      </w:pPr>
      <w:ins w:id="15026" w:author="Priyanshu Solon" w:date="2025-05-22T22:35:00Z">
        <w:r>
          <w:t>&lt;html lang="en"&gt;</w:t>
        </w:r>
      </w:ins>
    </w:p>
    <w:p w:rsidR="007C461F" w:rsidRDefault="007C461F" w:rsidP="007C461F">
      <w:pPr>
        <w:rPr>
          <w:ins w:id="15027" w:author="Priyanshu Solon" w:date="2025-05-22T22:35:00Z"/>
        </w:rPr>
      </w:pPr>
      <w:ins w:id="15028" w:author="Priyanshu Solon" w:date="2025-05-22T22:35:00Z">
        <w:r>
          <w:t>&lt;head&gt;</w:t>
        </w:r>
      </w:ins>
    </w:p>
    <w:p w:rsidR="007C461F" w:rsidRDefault="007C461F" w:rsidP="007C461F">
      <w:pPr>
        <w:rPr>
          <w:ins w:id="15029" w:author="Priyanshu Solon" w:date="2025-05-22T22:35:00Z"/>
        </w:rPr>
      </w:pPr>
      <w:ins w:id="15030" w:author="Priyanshu Solon" w:date="2025-05-22T22:35:00Z">
        <w:r>
          <w:t xml:space="preserve">    &lt;meta charset="UTF-8"&gt;</w:t>
        </w:r>
      </w:ins>
    </w:p>
    <w:p w:rsidR="007C461F" w:rsidRDefault="007C461F" w:rsidP="007C461F">
      <w:pPr>
        <w:rPr>
          <w:ins w:id="15031" w:author="Priyanshu Solon" w:date="2025-05-22T22:35:00Z"/>
        </w:rPr>
      </w:pPr>
      <w:ins w:id="15032" w:author="Priyanshu Solon" w:date="2025-05-22T22:35:00Z">
        <w:r>
          <w:t xml:space="preserve">    &lt;meta name="viewport" content="width=device-width, initial-scale=1.0"&gt;</w:t>
        </w:r>
      </w:ins>
    </w:p>
    <w:p w:rsidR="007C461F" w:rsidRDefault="007C461F" w:rsidP="007C461F">
      <w:pPr>
        <w:rPr>
          <w:ins w:id="15033" w:author="Priyanshu Solon" w:date="2025-05-22T22:35:00Z"/>
        </w:rPr>
      </w:pPr>
      <w:ins w:id="15034" w:author="Priyanshu Solon" w:date="2025-05-22T22:35:00Z">
        <w:r>
          <w:t xml:space="preserve">    &lt;title&gt;Document&lt;/title&gt;</w:t>
        </w:r>
      </w:ins>
    </w:p>
    <w:p w:rsidR="007C461F" w:rsidRDefault="007C461F" w:rsidP="007C461F">
      <w:pPr>
        <w:rPr>
          <w:ins w:id="15035" w:author="Priyanshu Solon" w:date="2025-05-22T22:35:00Z"/>
        </w:rPr>
      </w:pPr>
      <w:ins w:id="15036" w:author="Priyanshu Solon" w:date="2025-05-22T22:35:00Z">
        <w:r>
          <w:t xml:space="preserve">    &lt;link rel="stylesheet" href="../node_modules/bootstrap-icons/font/bootstrap-icons.css"&gt;</w:t>
        </w:r>
      </w:ins>
    </w:p>
    <w:p w:rsidR="007C461F" w:rsidRDefault="007C461F" w:rsidP="007C461F">
      <w:pPr>
        <w:rPr>
          <w:ins w:id="15037" w:author="Priyanshu Solon" w:date="2025-05-22T22:35:00Z"/>
        </w:rPr>
      </w:pPr>
      <w:ins w:id="15038" w:author="Priyanshu Solon" w:date="2025-05-22T22:35:00Z">
        <w:r>
          <w:lastRenderedPageBreak/>
          <w:t xml:space="preserve">    &lt;link rel="stylesheet" href="../node_modules/bootstrap/dist/css/bootstrap.css"&gt;</w:t>
        </w:r>
      </w:ins>
    </w:p>
    <w:p w:rsidR="007C461F" w:rsidRDefault="007C461F" w:rsidP="007C461F">
      <w:pPr>
        <w:rPr>
          <w:ins w:id="15039" w:author="Priyanshu Solon" w:date="2025-05-22T22:35:00Z"/>
        </w:rPr>
      </w:pPr>
      <w:ins w:id="15040" w:author="Priyanshu Solon" w:date="2025-05-22T22:35:00Z">
        <w:r>
          <w:t xml:space="preserve">    &lt;script src="../node_modules/bootstrap/dist/js/bootstrap.bundle.js"&gt;&lt;/script&gt;</w:t>
        </w:r>
      </w:ins>
    </w:p>
    <w:p w:rsidR="007C461F" w:rsidRDefault="007C461F" w:rsidP="007C461F">
      <w:pPr>
        <w:rPr>
          <w:ins w:id="15041" w:author="Priyanshu Solon" w:date="2025-05-22T22:35:00Z"/>
        </w:rPr>
      </w:pPr>
      <w:ins w:id="15042" w:author="Priyanshu Solon" w:date="2025-05-22T22:35:00Z">
        <w:r>
          <w:t>&lt;/head&gt;</w:t>
        </w:r>
      </w:ins>
    </w:p>
    <w:p w:rsidR="007C461F" w:rsidRDefault="007C461F" w:rsidP="007C461F">
      <w:pPr>
        <w:rPr>
          <w:ins w:id="15043" w:author="Priyanshu Solon" w:date="2025-05-22T22:35:00Z"/>
        </w:rPr>
      </w:pPr>
      <w:ins w:id="15044" w:author="Priyanshu Solon" w:date="2025-05-22T22:35:00Z">
        <w:r>
          <w:t>&lt;body class="container-fluid"&gt;</w:t>
        </w:r>
      </w:ins>
    </w:p>
    <w:p w:rsidR="007C461F" w:rsidRDefault="007C461F" w:rsidP="007C461F">
      <w:pPr>
        <w:rPr>
          <w:ins w:id="15045" w:author="Priyanshu Solon" w:date="2025-05-22T22:35:00Z"/>
        </w:rPr>
      </w:pPr>
      <w:ins w:id="15046" w:author="Priyanshu Solon" w:date="2025-05-22T22:35:00Z">
        <w:r>
          <w:t xml:space="preserve">    &lt;div class="carousel slide" data-bs-ride="carousel" id="banners"&gt;</w:t>
        </w:r>
      </w:ins>
    </w:p>
    <w:p w:rsidR="007C461F" w:rsidRDefault="007C461F" w:rsidP="007C461F">
      <w:pPr>
        <w:rPr>
          <w:ins w:id="15047" w:author="Priyanshu Solon" w:date="2025-05-22T22:35:00Z"/>
        </w:rPr>
      </w:pPr>
      <w:ins w:id="15048" w:author="Priyanshu Solon" w:date="2025-05-22T22:35:00Z">
        <w:r>
          <w:t xml:space="preserve">        &lt;div class="carousel-inner"&gt;</w:t>
        </w:r>
      </w:ins>
    </w:p>
    <w:p w:rsidR="007C461F" w:rsidRDefault="007C461F" w:rsidP="007C461F">
      <w:pPr>
        <w:rPr>
          <w:ins w:id="15049" w:author="Priyanshu Solon" w:date="2025-05-22T22:35:00Z"/>
        </w:rPr>
      </w:pPr>
      <w:ins w:id="15050" w:author="Priyanshu Solon" w:date="2025-05-22T22:35:00Z">
        <w:r>
          <w:t xml:space="preserve">            &lt;div class="carousel-item active"&gt;</w:t>
        </w:r>
      </w:ins>
    </w:p>
    <w:p w:rsidR="007C461F" w:rsidRDefault="007C461F" w:rsidP="007C461F">
      <w:pPr>
        <w:rPr>
          <w:ins w:id="15051" w:author="Priyanshu Solon" w:date="2025-05-22T22:35:00Z"/>
        </w:rPr>
      </w:pPr>
      <w:ins w:id="15052" w:author="Priyanshu Solon" w:date="2025-05-22T22:35:00Z">
        <w:r>
          <w:t xml:space="preserve">                &lt;img src="../public/images/slide-1.jpg" height="250" class="w-100 d-block"&gt;</w:t>
        </w:r>
      </w:ins>
    </w:p>
    <w:p w:rsidR="007C461F" w:rsidRDefault="007C461F" w:rsidP="007C461F">
      <w:pPr>
        <w:rPr>
          <w:ins w:id="15053" w:author="Priyanshu Solon" w:date="2025-05-22T22:35:00Z"/>
        </w:rPr>
      </w:pPr>
      <w:ins w:id="15054" w:author="Priyanshu Solon" w:date="2025-05-22T22:35:00Z">
        <w:r>
          <w:t xml:space="preserve">            &lt;/div&gt;</w:t>
        </w:r>
      </w:ins>
    </w:p>
    <w:p w:rsidR="007C461F" w:rsidRDefault="007C461F" w:rsidP="007C461F">
      <w:pPr>
        <w:rPr>
          <w:ins w:id="15055" w:author="Priyanshu Solon" w:date="2025-05-22T22:35:00Z"/>
        </w:rPr>
      </w:pPr>
      <w:ins w:id="15056" w:author="Priyanshu Solon" w:date="2025-05-22T22:35:00Z">
        <w:r>
          <w:t xml:space="preserve">            &lt;div class="carousel-item"&gt;</w:t>
        </w:r>
      </w:ins>
    </w:p>
    <w:p w:rsidR="007C461F" w:rsidRDefault="007C461F" w:rsidP="007C461F">
      <w:pPr>
        <w:rPr>
          <w:ins w:id="15057" w:author="Priyanshu Solon" w:date="2025-05-22T22:35:00Z"/>
        </w:rPr>
      </w:pPr>
      <w:ins w:id="15058" w:author="Priyanshu Solon" w:date="2025-05-22T22:35:00Z">
        <w:r>
          <w:t xml:space="preserve">                &lt;img src="../public/images/slide-2.jpg" height="250" class="w-100 d-block"&gt;</w:t>
        </w:r>
      </w:ins>
    </w:p>
    <w:p w:rsidR="007C461F" w:rsidRDefault="007C461F" w:rsidP="007C461F">
      <w:pPr>
        <w:rPr>
          <w:ins w:id="15059" w:author="Priyanshu Solon" w:date="2025-05-22T22:35:00Z"/>
        </w:rPr>
      </w:pPr>
      <w:ins w:id="15060" w:author="Priyanshu Solon" w:date="2025-05-22T22:35:00Z">
        <w:r>
          <w:t xml:space="preserve">            &lt;/div&gt;</w:t>
        </w:r>
      </w:ins>
    </w:p>
    <w:p w:rsidR="007C461F" w:rsidRDefault="007C461F" w:rsidP="007C461F">
      <w:pPr>
        <w:rPr>
          <w:ins w:id="15061" w:author="Priyanshu Solon" w:date="2025-05-22T22:35:00Z"/>
        </w:rPr>
      </w:pPr>
      <w:ins w:id="15062" w:author="Priyanshu Solon" w:date="2025-05-22T22:35:00Z">
        <w:r>
          <w:t xml:space="preserve">            &lt;div class="carousel-item"&gt;</w:t>
        </w:r>
      </w:ins>
    </w:p>
    <w:p w:rsidR="007C461F" w:rsidRDefault="007C461F" w:rsidP="007C461F">
      <w:pPr>
        <w:rPr>
          <w:ins w:id="15063" w:author="Priyanshu Solon" w:date="2025-05-22T22:35:00Z"/>
        </w:rPr>
      </w:pPr>
      <w:ins w:id="15064" w:author="Priyanshu Solon" w:date="2025-05-22T22:35:00Z">
        <w:r>
          <w:t xml:space="preserve">                &lt;img src="../public/images/slide-3.jpg" height="250" class="w-100 d-block"&gt;</w:t>
        </w:r>
      </w:ins>
    </w:p>
    <w:p w:rsidR="007C461F" w:rsidRDefault="007C461F" w:rsidP="007C461F">
      <w:pPr>
        <w:rPr>
          <w:ins w:id="15065" w:author="Priyanshu Solon" w:date="2025-05-22T22:35:00Z"/>
        </w:rPr>
      </w:pPr>
      <w:ins w:id="15066" w:author="Priyanshu Solon" w:date="2025-05-22T22:35:00Z">
        <w:r>
          <w:t xml:space="preserve">            &lt;/div&gt;</w:t>
        </w:r>
      </w:ins>
    </w:p>
    <w:p w:rsidR="007C461F" w:rsidRDefault="007C461F" w:rsidP="007C461F">
      <w:pPr>
        <w:rPr>
          <w:ins w:id="15067" w:author="Priyanshu Solon" w:date="2025-05-22T22:35:00Z"/>
        </w:rPr>
      </w:pPr>
      <w:ins w:id="15068" w:author="Priyanshu Solon" w:date="2025-05-22T22:35:00Z">
        <w:r>
          <w:t xml:space="preserve">        &lt;/div&gt;</w:t>
        </w:r>
      </w:ins>
    </w:p>
    <w:p w:rsidR="007C461F" w:rsidRDefault="007C461F" w:rsidP="007C461F">
      <w:pPr>
        <w:rPr>
          <w:ins w:id="15069" w:author="Priyanshu Solon" w:date="2025-05-22T22:35:00Z"/>
        </w:rPr>
      </w:pPr>
      <w:ins w:id="15070" w:author="Priyanshu Solon" w:date="2025-05-22T22:35:00Z">
        <w:r>
          <w:t xml:space="preserve">        &lt;button data-bs-target="#banners" data-bs-slide="prev" class="carousel-control-prev"&gt;</w:t>
        </w:r>
      </w:ins>
    </w:p>
    <w:p w:rsidR="007C461F" w:rsidRDefault="007C461F" w:rsidP="007C461F">
      <w:pPr>
        <w:rPr>
          <w:ins w:id="15071" w:author="Priyanshu Solon" w:date="2025-05-22T22:35:00Z"/>
        </w:rPr>
      </w:pPr>
      <w:ins w:id="15072" w:author="Priyanshu Solon" w:date="2025-05-22T22:35:00Z">
        <w:r>
          <w:t xml:space="preserve">            &lt;span class="carousel-control-prev-icon"&gt;&lt;/span&gt;</w:t>
        </w:r>
      </w:ins>
    </w:p>
    <w:p w:rsidR="007C461F" w:rsidRDefault="007C461F" w:rsidP="007C461F">
      <w:pPr>
        <w:rPr>
          <w:ins w:id="15073" w:author="Priyanshu Solon" w:date="2025-05-22T22:35:00Z"/>
        </w:rPr>
      </w:pPr>
      <w:ins w:id="15074" w:author="Priyanshu Solon" w:date="2025-05-22T22:35:00Z">
        <w:r>
          <w:t xml:space="preserve">        &lt;/button&gt;</w:t>
        </w:r>
      </w:ins>
    </w:p>
    <w:p w:rsidR="007C461F" w:rsidRDefault="007C461F" w:rsidP="007C461F">
      <w:pPr>
        <w:rPr>
          <w:ins w:id="15075" w:author="Priyanshu Solon" w:date="2025-05-22T22:35:00Z"/>
        </w:rPr>
      </w:pPr>
      <w:ins w:id="15076" w:author="Priyanshu Solon" w:date="2025-05-22T22:35:00Z">
        <w:r>
          <w:t xml:space="preserve">        &lt;button data-bs-target="#banners" data-bs-slide="next" class="carousel-control-next"&gt;</w:t>
        </w:r>
      </w:ins>
    </w:p>
    <w:p w:rsidR="007C461F" w:rsidRDefault="007C461F" w:rsidP="007C461F">
      <w:pPr>
        <w:rPr>
          <w:ins w:id="15077" w:author="Priyanshu Solon" w:date="2025-05-22T22:35:00Z"/>
        </w:rPr>
      </w:pPr>
      <w:ins w:id="15078" w:author="Priyanshu Solon" w:date="2025-05-22T22:35:00Z">
        <w:r>
          <w:t xml:space="preserve">            &lt;span class="carousel-control-next-icon"&gt;&lt;/span&gt;</w:t>
        </w:r>
      </w:ins>
    </w:p>
    <w:p w:rsidR="007C461F" w:rsidRDefault="007C461F" w:rsidP="007C461F">
      <w:pPr>
        <w:rPr>
          <w:ins w:id="15079" w:author="Priyanshu Solon" w:date="2025-05-22T22:35:00Z"/>
        </w:rPr>
      </w:pPr>
      <w:ins w:id="15080" w:author="Priyanshu Solon" w:date="2025-05-22T22:35:00Z">
        <w:r>
          <w:t xml:space="preserve">        &lt;/button&gt;</w:t>
        </w:r>
      </w:ins>
    </w:p>
    <w:p w:rsidR="007C461F" w:rsidRDefault="007C461F" w:rsidP="007C461F">
      <w:pPr>
        <w:rPr>
          <w:ins w:id="15081" w:author="Priyanshu Solon" w:date="2025-05-22T22:35:00Z"/>
        </w:rPr>
      </w:pPr>
      <w:ins w:id="15082" w:author="Priyanshu Solon" w:date="2025-05-22T22:35:00Z">
        <w:r>
          <w:t xml:space="preserve">    &lt;/div&gt;</w:t>
        </w:r>
      </w:ins>
    </w:p>
    <w:p w:rsidR="007C461F" w:rsidRDefault="007C461F" w:rsidP="007C461F">
      <w:pPr>
        <w:rPr>
          <w:ins w:id="15083" w:author="Priyanshu Solon" w:date="2025-05-22T22:35:00Z"/>
        </w:rPr>
      </w:pPr>
      <w:ins w:id="15084" w:author="Priyanshu Solon" w:date="2025-05-22T22:35:00Z">
        <w:r>
          <w:t>&lt;/body&gt;</w:t>
        </w:r>
      </w:ins>
    </w:p>
    <w:p w:rsidR="007C461F" w:rsidRDefault="007C461F" w:rsidP="007C461F">
      <w:pPr>
        <w:rPr>
          <w:ins w:id="15085" w:author="Priyanshu Solon" w:date="2025-05-22T22:35:00Z"/>
        </w:rPr>
      </w:pPr>
      <w:ins w:id="15086" w:author="Priyanshu Solon" w:date="2025-05-22T22:35:00Z">
        <w:r>
          <w:t>&lt;/html&gt;</w:t>
        </w:r>
      </w:ins>
    </w:p>
    <w:p w:rsidR="007C461F" w:rsidRDefault="007C461F" w:rsidP="007C461F">
      <w:pPr>
        <w:rPr>
          <w:ins w:id="15087" w:author="Priyanshu Solon" w:date="2025-05-22T22:35:00Z"/>
        </w:rPr>
      </w:pPr>
    </w:p>
    <w:p w:rsidR="007C461F" w:rsidRPr="00CA3CF4" w:rsidRDefault="007C461F" w:rsidP="007C461F">
      <w:pPr>
        <w:rPr>
          <w:ins w:id="15088" w:author="Priyanshu Solon" w:date="2025-05-22T22:35:00Z"/>
          <w:b/>
          <w:bCs/>
          <w:rPrChange w:id="15089" w:author="Priyanshu Solon" w:date="2025-05-22T23:16:00Z">
            <w:rPr>
              <w:ins w:id="15090" w:author="Priyanshu Solon" w:date="2025-05-22T22:35:00Z"/>
            </w:rPr>
          </w:rPrChange>
        </w:rPr>
      </w:pPr>
      <w:ins w:id="15091" w:author="Priyanshu Solon" w:date="2025-05-22T22:35:00Z">
        <w:r w:rsidRPr="00CA3CF4">
          <w:rPr>
            <w:b/>
            <w:bCs/>
            <w:rPrChange w:id="15092" w:author="Priyanshu Solon" w:date="2025-05-22T23:16:00Z">
              <w:rPr/>
            </w:rPrChange>
          </w:rPr>
          <w:t>Carousel Indicators:</w:t>
        </w:r>
      </w:ins>
    </w:p>
    <w:p w:rsidR="007C461F" w:rsidRDefault="007C461F" w:rsidP="007C461F">
      <w:pPr>
        <w:rPr>
          <w:ins w:id="15093" w:author="Priyanshu Solon" w:date="2025-05-22T22:35:00Z"/>
        </w:rPr>
      </w:pPr>
      <w:ins w:id="15094" w:author="Priyanshu Solon" w:date="2025-05-22T22:35:00Z">
        <w:r>
          <w:t>- Indicators allows random navigation.</w:t>
        </w:r>
      </w:ins>
    </w:p>
    <w:p w:rsidR="007C461F" w:rsidRDefault="007C461F" w:rsidP="007C461F">
      <w:pPr>
        <w:rPr>
          <w:ins w:id="15095" w:author="Priyanshu Solon" w:date="2025-05-22T22:35:00Z"/>
        </w:rPr>
      </w:pPr>
      <w:ins w:id="15096" w:author="Priyanshu Solon" w:date="2025-05-22T22:35:00Z">
        <w:r>
          <w:t>- User can navigate to any specific item directly.</w:t>
        </w:r>
      </w:ins>
    </w:p>
    <w:p w:rsidR="007C461F" w:rsidRDefault="007C461F" w:rsidP="007C461F">
      <w:pPr>
        <w:rPr>
          <w:ins w:id="15097" w:author="Priyanshu Solon" w:date="2025-05-22T22:35:00Z"/>
        </w:rPr>
      </w:pPr>
    </w:p>
    <w:p w:rsidR="007C461F" w:rsidRDefault="007C461F" w:rsidP="007C461F">
      <w:pPr>
        <w:rPr>
          <w:ins w:id="15098" w:author="Priyanshu Solon" w:date="2025-05-22T22:35:00Z"/>
        </w:rPr>
      </w:pPr>
      <w:ins w:id="15099" w:author="Priyanshu Solon" w:date="2025-05-22T22:35:00Z">
        <w:r>
          <w:t>Class:</w:t>
        </w:r>
      </w:ins>
    </w:p>
    <w:p w:rsidR="007C461F" w:rsidRDefault="007C461F" w:rsidP="007C461F">
      <w:pPr>
        <w:rPr>
          <w:ins w:id="15100" w:author="Priyanshu Solon" w:date="2025-05-22T22:35:00Z"/>
        </w:rPr>
      </w:pPr>
      <w:ins w:id="15101" w:author="Priyanshu Solon" w:date="2025-05-22T22:35:00Z">
        <w:r>
          <w:t xml:space="preserve">    .carousel-indicators</w:t>
        </w:r>
      </w:ins>
    </w:p>
    <w:p w:rsidR="007C461F" w:rsidRDefault="007C461F" w:rsidP="007C461F">
      <w:pPr>
        <w:rPr>
          <w:ins w:id="15102" w:author="Priyanshu Solon" w:date="2025-05-22T22:35:00Z"/>
        </w:rPr>
      </w:pPr>
    </w:p>
    <w:p w:rsidR="007C461F" w:rsidRDefault="007C461F" w:rsidP="007C461F">
      <w:pPr>
        <w:rPr>
          <w:ins w:id="15103" w:author="Priyanshu Solon" w:date="2025-05-22T22:35:00Z"/>
        </w:rPr>
      </w:pPr>
      <w:ins w:id="15104" w:author="Priyanshu Solon" w:date="2025-05-22T22:35:00Z">
        <w:r>
          <w:t>Attributes:</w:t>
        </w:r>
      </w:ins>
    </w:p>
    <w:p w:rsidR="007C461F" w:rsidRDefault="007C461F" w:rsidP="007C461F">
      <w:pPr>
        <w:rPr>
          <w:ins w:id="15105" w:author="Priyanshu Solon" w:date="2025-05-22T22:35:00Z"/>
        </w:rPr>
      </w:pPr>
      <w:ins w:id="15106" w:author="Priyanshu Solon" w:date="2025-05-22T22:35:00Z">
        <w:r>
          <w:t xml:space="preserve">    data-bs-slide-to="indexNumber"    0 = first</w:t>
        </w:r>
      </w:ins>
    </w:p>
    <w:p w:rsidR="007C461F" w:rsidRDefault="007C461F" w:rsidP="007C461F">
      <w:pPr>
        <w:rPr>
          <w:ins w:id="15107" w:author="Priyanshu Solon" w:date="2025-05-22T22:35:00Z"/>
        </w:rPr>
      </w:pPr>
      <w:ins w:id="15108" w:author="Priyanshu Solon" w:date="2025-05-22T22:35:00Z">
        <w:r>
          <w:t xml:space="preserve">    data-bs-target="carousel_id"</w:t>
        </w:r>
      </w:ins>
    </w:p>
    <w:p w:rsidR="007C461F" w:rsidRDefault="007C461F" w:rsidP="007C461F">
      <w:pPr>
        <w:rPr>
          <w:ins w:id="15109" w:author="Priyanshu Solon" w:date="2025-05-22T22:35:00Z"/>
        </w:rPr>
      </w:pPr>
    </w:p>
    <w:p w:rsidR="007C461F" w:rsidRDefault="007C461F" w:rsidP="007C461F">
      <w:pPr>
        <w:rPr>
          <w:ins w:id="15110" w:author="Priyanshu Solon" w:date="2025-05-22T22:35:00Z"/>
        </w:rPr>
      </w:pPr>
      <w:ins w:id="15111" w:author="Priyanshu Solon" w:date="2025-05-22T22:35:00Z">
        <w:r>
          <w:t>- Make sure that one indicator button is active.</w:t>
        </w:r>
      </w:ins>
    </w:p>
    <w:p w:rsidR="007C461F" w:rsidRDefault="007C461F" w:rsidP="007C461F">
      <w:pPr>
        <w:rPr>
          <w:ins w:id="15112" w:author="Priyanshu Solon" w:date="2025-05-22T22:35:00Z"/>
        </w:rPr>
      </w:pPr>
    </w:p>
    <w:p w:rsidR="007C461F" w:rsidRDefault="007C461F" w:rsidP="007C461F">
      <w:pPr>
        <w:rPr>
          <w:ins w:id="15113" w:author="Priyanshu Solon" w:date="2025-05-22T22:35:00Z"/>
        </w:rPr>
      </w:pPr>
      <w:ins w:id="15114" w:author="Priyanshu Solon" w:date="2025-05-22T22:35:00Z">
        <w:r>
          <w:t xml:space="preserve">       &lt;button data-bs-slide-to="0" data-bs-target="#banners"  class="active"&gt; &lt;/button&gt;</w:t>
        </w:r>
      </w:ins>
    </w:p>
    <w:p w:rsidR="007C461F" w:rsidRDefault="007C461F" w:rsidP="007C461F">
      <w:pPr>
        <w:rPr>
          <w:ins w:id="15115" w:author="Priyanshu Solon" w:date="2025-05-22T22:35:00Z"/>
        </w:rPr>
      </w:pPr>
    </w:p>
    <w:p w:rsidR="007C461F" w:rsidRDefault="007C461F" w:rsidP="007C461F">
      <w:pPr>
        <w:rPr>
          <w:ins w:id="15116" w:author="Priyanshu Solon" w:date="2025-05-22T22:35:00Z"/>
        </w:rPr>
      </w:pPr>
      <w:ins w:id="15117" w:author="Priyanshu Solon" w:date="2025-05-22T22:35:00Z">
        <w:r>
          <w:t>Ex:</w:t>
        </w:r>
      </w:ins>
    </w:p>
    <w:p w:rsidR="007C461F" w:rsidRDefault="007C461F" w:rsidP="007C461F">
      <w:pPr>
        <w:rPr>
          <w:ins w:id="15118" w:author="Priyanshu Solon" w:date="2025-05-22T22:35:00Z"/>
        </w:rPr>
      </w:pPr>
      <w:ins w:id="15119" w:author="Priyanshu Solon" w:date="2025-05-22T22:35:00Z">
        <w:r>
          <w:t>&lt;!DOCTYPE html&gt;</w:t>
        </w:r>
      </w:ins>
    </w:p>
    <w:p w:rsidR="007C461F" w:rsidRDefault="007C461F" w:rsidP="007C461F">
      <w:pPr>
        <w:rPr>
          <w:ins w:id="15120" w:author="Priyanshu Solon" w:date="2025-05-22T22:35:00Z"/>
        </w:rPr>
      </w:pPr>
      <w:ins w:id="15121" w:author="Priyanshu Solon" w:date="2025-05-22T22:35:00Z">
        <w:r>
          <w:t>&lt;html lang="en"&gt;</w:t>
        </w:r>
      </w:ins>
    </w:p>
    <w:p w:rsidR="007C461F" w:rsidRDefault="007C461F" w:rsidP="007C461F">
      <w:pPr>
        <w:rPr>
          <w:ins w:id="15122" w:author="Priyanshu Solon" w:date="2025-05-22T22:35:00Z"/>
        </w:rPr>
      </w:pPr>
      <w:ins w:id="15123" w:author="Priyanshu Solon" w:date="2025-05-22T22:35:00Z">
        <w:r>
          <w:t>&lt;head&gt;</w:t>
        </w:r>
      </w:ins>
    </w:p>
    <w:p w:rsidR="007C461F" w:rsidRDefault="007C461F" w:rsidP="007C461F">
      <w:pPr>
        <w:rPr>
          <w:ins w:id="15124" w:author="Priyanshu Solon" w:date="2025-05-22T22:35:00Z"/>
        </w:rPr>
      </w:pPr>
      <w:ins w:id="15125" w:author="Priyanshu Solon" w:date="2025-05-22T22:35:00Z">
        <w:r>
          <w:t xml:space="preserve">    &lt;meta charset="UTF-8"&gt;</w:t>
        </w:r>
      </w:ins>
    </w:p>
    <w:p w:rsidR="007C461F" w:rsidRDefault="007C461F" w:rsidP="007C461F">
      <w:pPr>
        <w:rPr>
          <w:ins w:id="15126" w:author="Priyanshu Solon" w:date="2025-05-22T22:35:00Z"/>
        </w:rPr>
      </w:pPr>
      <w:ins w:id="15127" w:author="Priyanshu Solon" w:date="2025-05-22T22:35:00Z">
        <w:r>
          <w:t xml:space="preserve">    &lt;meta name="viewport" content="width=device-width, initial-scale=1.0"&gt;</w:t>
        </w:r>
      </w:ins>
    </w:p>
    <w:p w:rsidR="007C461F" w:rsidRDefault="007C461F" w:rsidP="007C461F">
      <w:pPr>
        <w:rPr>
          <w:ins w:id="15128" w:author="Priyanshu Solon" w:date="2025-05-22T22:35:00Z"/>
        </w:rPr>
      </w:pPr>
      <w:ins w:id="15129" w:author="Priyanshu Solon" w:date="2025-05-22T22:35:00Z">
        <w:r>
          <w:t xml:space="preserve">    &lt;title&gt;Document&lt;/title&gt;</w:t>
        </w:r>
      </w:ins>
    </w:p>
    <w:p w:rsidR="007C461F" w:rsidRDefault="007C461F" w:rsidP="007C461F">
      <w:pPr>
        <w:rPr>
          <w:ins w:id="15130" w:author="Priyanshu Solon" w:date="2025-05-22T22:35:00Z"/>
        </w:rPr>
      </w:pPr>
      <w:ins w:id="15131" w:author="Priyanshu Solon" w:date="2025-05-22T22:35:00Z">
        <w:r>
          <w:t xml:space="preserve">    &lt;link rel="stylesheet" href="../node_modules/bootstrap-icons/font/bootstrap-icons.css"&gt;</w:t>
        </w:r>
      </w:ins>
    </w:p>
    <w:p w:rsidR="007C461F" w:rsidRDefault="007C461F" w:rsidP="007C461F">
      <w:pPr>
        <w:rPr>
          <w:ins w:id="15132" w:author="Priyanshu Solon" w:date="2025-05-22T22:35:00Z"/>
        </w:rPr>
      </w:pPr>
      <w:ins w:id="15133" w:author="Priyanshu Solon" w:date="2025-05-22T22:35:00Z">
        <w:r>
          <w:t xml:space="preserve">    &lt;link rel="stylesheet" href="../node_modules/bootstrap/dist/css/bootstrap.css"&gt;</w:t>
        </w:r>
      </w:ins>
    </w:p>
    <w:p w:rsidR="007C461F" w:rsidRDefault="007C461F" w:rsidP="007C461F">
      <w:pPr>
        <w:rPr>
          <w:ins w:id="15134" w:author="Priyanshu Solon" w:date="2025-05-22T22:35:00Z"/>
        </w:rPr>
      </w:pPr>
      <w:ins w:id="15135" w:author="Priyanshu Solon" w:date="2025-05-22T22:35:00Z">
        <w:r>
          <w:t xml:space="preserve">    &lt;script src="../node_modules/bootstrap/dist/js/bootstrap.bundle.js"&gt;&lt;/script&gt;</w:t>
        </w:r>
      </w:ins>
    </w:p>
    <w:p w:rsidR="007C461F" w:rsidRDefault="007C461F" w:rsidP="007C461F">
      <w:pPr>
        <w:rPr>
          <w:ins w:id="15136" w:author="Priyanshu Solon" w:date="2025-05-22T22:35:00Z"/>
        </w:rPr>
      </w:pPr>
      <w:ins w:id="15137" w:author="Priyanshu Solon" w:date="2025-05-22T22:35:00Z">
        <w:r>
          <w:t>&lt;/head&gt;</w:t>
        </w:r>
      </w:ins>
    </w:p>
    <w:p w:rsidR="007C461F" w:rsidRDefault="007C461F" w:rsidP="007C461F">
      <w:pPr>
        <w:rPr>
          <w:ins w:id="15138" w:author="Priyanshu Solon" w:date="2025-05-22T22:35:00Z"/>
        </w:rPr>
      </w:pPr>
      <w:ins w:id="15139" w:author="Priyanshu Solon" w:date="2025-05-22T22:35:00Z">
        <w:r>
          <w:t>&lt;body class="container-fluid"&gt;</w:t>
        </w:r>
      </w:ins>
    </w:p>
    <w:p w:rsidR="007C461F" w:rsidRDefault="007C461F" w:rsidP="007C461F">
      <w:pPr>
        <w:rPr>
          <w:ins w:id="15140" w:author="Priyanshu Solon" w:date="2025-05-22T22:35:00Z"/>
        </w:rPr>
      </w:pPr>
      <w:ins w:id="15141" w:author="Priyanshu Solon" w:date="2025-05-22T22:35:00Z">
        <w:r>
          <w:t xml:space="preserve">    &lt;div class="carousel slide" data-bs-ride="carousel" id="banners"&gt;</w:t>
        </w:r>
      </w:ins>
    </w:p>
    <w:p w:rsidR="007C461F" w:rsidRDefault="007C461F" w:rsidP="007C461F">
      <w:pPr>
        <w:rPr>
          <w:ins w:id="15142" w:author="Priyanshu Solon" w:date="2025-05-22T22:35:00Z"/>
        </w:rPr>
      </w:pPr>
      <w:ins w:id="15143" w:author="Priyanshu Solon" w:date="2025-05-22T22:35:00Z">
        <w:r>
          <w:t xml:space="preserve">        &lt;div class="carousel-inner"&gt;</w:t>
        </w:r>
      </w:ins>
    </w:p>
    <w:p w:rsidR="007C461F" w:rsidRDefault="007C461F" w:rsidP="007C461F">
      <w:pPr>
        <w:rPr>
          <w:ins w:id="15144" w:author="Priyanshu Solon" w:date="2025-05-22T22:35:00Z"/>
        </w:rPr>
      </w:pPr>
      <w:ins w:id="15145" w:author="Priyanshu Solon" w:date="2025-05-22T22:35:00Z">
        <w:r>
          <w:t xml:space="preserve">            &lt;div class="carousel-item active"&gt;</w:t>
        </w:r>
      </w:ins>
    </w:p>
    <w:p w:rsidR="007C461F" w:rsidRDefault="007C461F" w:rsidP="007C461F">
      <w:pPr>
        <w:rPr>
          <w:ins w:id="15146" w:author="Priyanshu Solon" w:date="2025-05-22T22:35:00Z"/>
        </w:rPr>
      </w:pPr>
      <w:ins w:id="15147" w:author="Priyanshu Solon" w:date="2025-05-22T22:35:00Z">
        <w:r>
          <w:t xml:space="preserve">                &lt;img src="../public/images/slide-1.jpg" height="250" class="w-100 d-block"&gt;</w:t>
        </w:r>
      </w:ins>
    </w:p>
    <w:p w:rsidR="007C461F" w:rsidRDefault="007C461F" w:rsidP="007C461F">
      <w:pPr>
        <w:rPr>
          <w:ins w:id="15148" w:author="Priyanshu Solon" w:date="2025-05-22T22:35:00Z"/>
        </w:rPr>
      </w:pPr>
      <w:ins w:id="15149" w:author="Priyanshu Solon" w:date="2025-05-22T22:35:00Z">
        <w:r>
          <w:t xml:space="preserve">            &lt;/div&gt;</w:t>
        </w:r>
      </w:ins>
    </w:p>
    <w:p w:rsidR="007C461F" w:rsidRDefault="007C461F" w:rsidP="007C461F">
      <w:pPr>
        <w:rPr>
          <w:ins w:id="15150" w:author="Priyanshu Solon" w:date="2025-05-22T22:35:00Z"/>
        </w:rPr>
      </w:pPr>
      <w:ins w:id="15151" w:author="Priyanshu Solon" w:date="2025-05-22T22:35:00Z">
        <w:r>
          <w:lastRenderedPageBreak/>
          <w:t xml:space="preserve">            &lt;div class="carousel-item"&gt;</w:t>
        </w:r>
      </w:ins>
    </w:p>
    <w:p w:rsidR="007C461F" w:rsidRDefault="007C461F" w:rsidP="007C461F">
      <w:pPr>
        <w:rPr>
          <w:ins w:id="15152" w:author="Priyanshu Solon" w:date="2025-05-22T22:35:00Z"/>
        </w:rPr>
      </w:pPr>
      <w:ins w:id="15153" w:author="Priyanshu Solon" w:date="2025-05-22T22:35:00Z">
        <w:r>
          <w:t xml:space="preserve">                &lt;img src="../public/images/slide-2.jpg" height="250" class="w-100 d-block"&gt;</w:t>
        </w:r>
      </w:ins>
    </w:p>
    <w:p w:rsidR="007C461F" w:rsidRDefault="007C461F" w:rsidP="007C461F">
      <w:pPr>
        <w:rPr>
          <w:ins w:id="15154" w:author="Priyanshu Solon" w:date="2025-05-22T22:35:00Z"/>
        </w:rPr>
      </w:pPr>
      <w:ins w:id="15155" w:author="Priyanshu Solon" w:date="2025-05-22T22:35:00Z">
        <w:r>
          <w:t xml:space="preserve">            &lt;/div&gt;</w:t>
        </w:r>
      </w:ins>
    </w:p>
    <w:p w:rsidR="007C461F" w:rsidRDefault="007C461F" w:rsidP="007C461F">
      <w:pPr>
        <w:rPr>
          <w:ins w:id="15156" w:author="Priyanshu Solon" w:date="2025-05-22T22:35:00Z"/>
        </w:rPr>
      </w:pPr>
      <w:ins w:id="15157" w:author="Priyanshu Solon" w:date="2025-05-22T22:35:00Z">
        <w:r>
          <w:t xml:space="preserve">            &lt;div class="carousel-item"&gt;</w:t>
        </w:r>
      </w:ins>
    </w:p>
    <w:p w:rsidR="007C461F" w:rsidRDefault="007C461F" w:rsidP="007C461F">
      <w:pPr>
        <w:rPr>
          <w:ins w:id="15158" w:author="Priyanshu Solon" w:date="2025-05-22T22:35:00Z"/>
        </w:rPr>
      </w:pPr>
      <w:ins w:id="15159" w:author="Priyanshu Solon" w:date="2025-05-22T22:35:00Z">
        <w:r>
          <w:t xml:space="preserve">                &lt;img src="../public/images/slide-3.jpg" height="250" class="w-100 d-block"&gt;</w:t>
        </w:r>
      </w:ins>
    </w:p>
    <w:p w:rsidR="007C461F" w:rsidRDefault="007C461F" w:rsidP="007C461F">
      <w:pPr>
        <w:rPr>
          <w:ins w:id="15160" w:author="Priyanshu Solon" w:date="2025-05-22T22:35:00Z"/>
        </w:rPr>
      </w:pPr>
      <w:ins w:id="15161" w:author="Priyanshu Solon" w:date="2025-05-22T22:35:00Z">
        <w:r>
          <w:t xml:space="preserve">            &lt;/div&gt;</w:t>
        </w:r>
      </w:ins>
    </w:p>
    <w:p w:rsidR="007C461F" w:rsidRDefault="007C461F" w:rsidP="007C461F">
      <w:pPr>
        <w:rPr>
          <w:ins w:id="15162" w:author="Priyanshu Solon" w:date="2025-05-22T22:35:00Z"/>
        </w:rPr>
      </w:pPr>
      <w:ins w:id="15163" w:author="Priyanshu Solon" w:date="2025-05-22T22:35:00Z">
        <w:r>
          <w:t xml:space="preserve">        &lt;/div&gt;</w:t>
        </w:r>
      </w:ins>
    </w:p>
    <w:p w:rsidR="007C461F" w:rsidRDefault="007C461F" w:rsidP="007C461F">
      <w:pPr>
        <w:rPr>
          <w:ins w:id="15164" w:author="Priyanshu Solon" w:date="2025-05-22T22:35:00Z"/>
        </w:rPr>
      </w:pPr>
      <w:ins w:id="15165" w:author="Priyanshu Solon" w:date="2025-05-22T22:35:00Z">
        <w:r>
          <w:t xml:space="preserve">        &lt;button data-bs-target="#banners" data-bs-slide="prev" class="carousel-control-prev"&gt;</w:t>
        </w:r>
      </w:ins>
    </w:p>
    <w:p w:rsidR="007C461F" w:rsidRDefault="007C461F" w:rsidP="007C461F">
      <w:pPr>
        <w:rPr>
          <w:ins w:id="15166" w:author="Priyanshu Solon" w:date="2025-05-22T22:35:00Z"/>
        </w:rPr>
      </w:pPr>
      <w:ins w:id="15167" w:author="Priyanshu Solon" w:date="2025-05-22T22:35:00Z">
        <w:r>
          <w:t xml:space="preserve">            &lt;span class="carousel-control-prev-icon"&gt;&lt;/span&gt;</w:t>
        </w:r>
      </w:ins>
    </w:p>
    <w:p w:rsidR="007C461F" w:rsidRDefault="007C461F" w:rsidP="007C461F">
      <w:pPr>
        <w:rPr>
          <w:ins w:id="15168" w:author="Priyanshu Solon" w:date="2025-05-22T22:35:00Z"/>
        </w:rPr>
      </w:pPr>
      <w:ins w:id="15169" w:author="Priyanshu Solon" w:date="2025-05-22T22:35:00Z">
        <w:r>
          <w:t xml:space="preserve">        &lt;/button&gt;</w:t>
        </w:r>
      </w:ins>
    </w:p>
    <w:p w:rsidR="007C461F" w:rsidRDefault="007C461F" w:rsidP="007C461F">
      <w:pPr>
        <w:rPr>
          <w:ins w:id="15170" w:author="Priyanshu Solon" w:date="2025-05-22T22:35:00Z"/>
        </w:rPr>
      </w:pPr>
      <w:ins w:id="15171" w:author="Priyanshu Solon" w:date="2025-05-22T22:35:00Z">
        <w:r>
          <w:t xml:space="preserve">        &lt;button data-bs-target="#banners" data-bs-slide="next" class="carousel-control-next"&gt;</w:t>
        </w:r>
      </w:ins>
    </w:p>
    <w:p w:rsidR="007C461F" w:rsidRDefault="007C461F" w:rsidP="007C461F">
      <w:pPr>
        <w:rPr>
          <w:ins w:id="15172" w:author="Priyanshu Solon" w:date="2025-05-22T22:35:00Z"/>
        </w:rPr>
      </w:pPr>
      <w:ins w:id="15173" w:author="Priyanshu Solon" w:date="2025-05-22T22:35:00Z">
        <w:r>
          <w:t xml:space="preserve">            &lt;span class="carousel-control-next-icon"&gt;&lt;/span&gt;</w:t>
        </w:r>
      </w:ins>
    </w:p>
    <w:p w:rsidR="007C461F" w:rsidRDefault="007C461F" w:rsidP="007C461F">
      <w:pPr>
        <w:rPr>
          <w:ins w:id="15174" w:author="Priyanshu Solon" w:date="2025-05-22T22:35:00Z"/>
        </w:rPr>
      </w:pPr>
      <w:ins w:id="15175" w:author="Priyanshu Solon" w:date="2025-05-22T22:35:00Z">
        <w:r>
          <w:t xml:space="preserve">        &lt;/button&gt;</w:t>
        </w:r>
      </w:ins>
    </w:p>
    <w:p w:rsidR="007C461F" w:rsidRDefault="007C461F" w:rsidP="007C461F">
      <w:pPr>
        <w:rPr>
          <w:ins w:id="15176" w:author="Priyanshu Solon" w:date="2025-05-22T22:35:00Z"/>
        </w:rPr>
      </w:pPr>
      <w:ins w:id="15177" w:author="Priyanshu Solon" w:date="2025-05-22T22:35:00Z">
        <w:r>
          <w:t xml:space="preserve">        &lt;div class="carousel-indicators"&gt;</w:t>
        </w:r>
      </w:ins>
    </w:p>
    <w:p w:rsidR="007C461F" w:rsidRDefault="007C461F" w:rsidP="007C461F">
      <w:pPr>
        <w:rPr>
          <w:ins w:id="15178" w:author="Priyanshu Solon" w:date="2025-05-22T22:35:00Z"/>
        </w:rPr>
      </w:pPr>
      <w:ins w:id="15179" w:author="Priyanshu Solon" w:date="2025-05-22T22:35:00Z">
        <w:r>
          <w:t xml:space="preserve">            &lt;button class="active" data-bs-slide-to="0" data-bs-target="#banners"&gt;&lt;/button&gt;</w:t>
        </w:r>
      </w:ins>
    </w:p>
    <w:p w:rsidR="007C461F" w:rsidRDefault="007C461F" w:rsidP="007C461F">
      <w:pPr>
        <w:rPr>
          <w:ins w:id="15180" w:author="Priyanshu Solon" w:date="2025-05-22T22:35:00Z"/>
        </w:rPr>
      </w:pPr>
      <w:ins w:id="15181" w:author="Priyanshu Solon" w:date="2025-05-22T22:35:00Z">
        <w:r>
          <w:t xml:space="preserve">            &lt;button data-bs-slide-to="1" data-bs-target="#banners"&gt;&lt;/button&gt;</w:t>
        </w:r>
      </w:ins>
    </w:p>
    <w:p w:rsidR="007C461F" w:rsidRDefault="007C461F" w:rsidP="007C461F">
      <w:pPr>
        <w:rPr>
          <w:ins w:id="15182" w:author="Priyanshu Solon" w:date="2025-05-22T22:35:00Z"/>
        </w:rPr>
      </w:pPr>
      <w:ins w:id="15183" w:author="Priyanshu Solon" w:date="2025-05-22T22:35:00Z">
        <w:r>
          <w:t xml:space="preserve">            &lt;button data-bs-slide-to="2" data-bs-target="#banners"&gt;&lt;/button&gt;</w:t>
        </w:r>
      </w:ins>
    </w:p>
    <w:p w:rsidR="007C461F" w:rsidRDefault="007C461F" w:rsidP="007C461F">
      <w:pPr>
        <w:rPr>
          <w:ins w:id="15184" w:author="Priyanshu Solon" w:date="2025-05-22T22:35:00Z"/>
        </w:rPr>
      </w:pPr>
      <w:ins w:id="15185" w:author="Priyanshu Solon" w:date="2025-05-22T22:35:00Z">
        <w:r>
          <w:t xml:space="preserve">        &lt;/div&gt;  </w:t>
        </w:r>
      </w:ins>
    </w:p>
    <w:p w:rsidR="007C461F" w:rsidRDefault="007C461F" w:rsidP="007C461F">
      <w:pPr>
        <w:rPr>
          <w:ins w:id="15186" w:author="Priyanshu Solon" w:date="2025-05-22T22:35:00Z"/>
        </w:rPr>
      </w:pPr>
      <w:ins w:id="15187" w:author="Priyanshu Solon" w:date="2025-05-22T22:35:00Z">
        <w:r>
          <w:t xml:space="preserve">    &lt;/div&gt;</w:t>
        </w:r>
      </w:ins>
    </w:p>
    <w:p w:rsidR="007C461F" w:rsidRDefault="007C461F" w:rsidP="007C461F">
      <w:pPr>
        <w:rPr>
          <w:ins w:id="15188" w:author="Priyanshu Solon" w:date="2025-05-22T22:35:00Z"/>
        </w:rPr>
      </w:pPr>
      <w:ins w:id="15189" w:author="Priyanshu Solon" w:date="2025-05-22T22:35:00Z">
        <w:r>
          <w:t>&lt;/body&gt;</w:t>
        </w:r>
      </w:ins>
    </w:p>
    <w:p w:rsidR="007C461F" w:rsidRDefault="007C461F" w:rsidP="007C461F">
      <w:pPr>
        <w:rPr>
          <w:ins w:id="15190" w:author="Priyanshu Solon" w:date="2025-05-22T22:35:00Z"/>
        </w:rPr>
      </w:pPr>
      <w:ins w:id="15191" w:author="Priyanshu Solon" w:date="2025-05-22T22:35:00Z">
        <w:r>
          <w:t>&lt;/html&gt;</w:t>
        </w:r>
      </w:ins>
    </w:p>
    <w:p w:rsidR="007C461F" w:rsidRDefault="007C461F" w:rsidP="007C461F">
      <w:pPr>
        <w:rPr>
          <w:ins w:id="15192" w:author="Priyanshu Solon" w:date="2025-05-22T22:35:00Z"/>
        </w:rPr>
      </w:pPr>
    </w:p>
    <w:p w:rsidR="007C461F" w:rsidRPr="00CA3CF4" w:rsidRDefault="007C461F" w:rsidP="007C461F">
      <w:pPr>
        <w:rPr>
          <w:ins w:id="15193" w:author="Priyanshu Solon" w:date="2025-05-22T22:35:00Z"/>
          <w:b/>
          <w:bCs/>
          <w:rPrChange w:id="15194" w:author="Priyanshu Solon" w:date="2025-05-22T23:17:00Z">
            <w:rPr>
              <w:ins w:id="15195" w:author="Priyanshu Solon" w:date="2025-05-22T22:35:00Z"/>
            </w:rPr>
          </w:rPrChange>
        </w:rPr>
      </w:pPr>
      <w:ins w:id="15196" w:author="Priyanshu Solon" w:date="2025-05-22T22:35:00Z">
        <w:r w:rsidRPr="00CA3CF4">
          <w:rPr>
            <w:b/>
            <w:bCs/>
            <w:rPrChange w:id="15197" w:author="Priyanshu Solon" w:date="2025-05-22T23:17:00Z">
              <w:rPr/>
            </w:rPrChange>
          </w:rPr>
          <w:t>Carousel Timing:</w:t>
        </w:r>
      </w:ins>
    </w:p>
    <w:p w:rsidR="007C461F" w:rsidRDefault="007C461F" w:rsidP="007C461F">
      <w:pPr>
        <w:rPr>
          <w:ins w:id="15198" w:author="Priyanshu Solon" w:date="2025-05-22T22:35:00Z"/>
        </w:rPr>
      </w:pPr>
      <w:ins w:id="15199" w:author="Priyanshu Solon" w:date="2025-05-22T22:35:00Z">
        <w:r>
          <w:t>- The animation of slide and fade have default timing for every item.</w:t>
        </w:r>
      </w:ins>
    </w:p>
    <w:p w:rsidR="007C461F" w:rsidRDefault="007C461F" w:rsidP="007C461F">
      <w:pPr>
        <w:rPr>
          <w:ins w:id="15200" w:author="Priyanshu Solon" w:date="2025-05-22T22:35:00Z"/>
        </w:rPr>
      </w:pPr>
      <w:ins w:id="15201" w:author="Priyanshu Solon" w:date="2025-05-22T22:35:00Z">
        <w:r>
          <w:t>- You can set custom timing by using the attribute "data-bs-interval" set with milliSeconds.</w:t>
        </w:r>
      </w:ins>
    </w:p>
    <w:p w:rsidR="007C461F" w:rsidRDefault="007C461F" w:rsidP="007C461F">
      <w:pPr>
        <w:rPr>
          <w:ins w:id="15202" w:author="Priyanshu Solon" w:date="2025-05-22T22:35:00Z"/>
        </w:rPr>
      </w:pPr>
    </w:p>
    <w:p w:rsidR="007C461F" w:rsidRDefault="007C461F" w:rsidP="007C461F">
      <w:pPr>
        <w:rPr>
          <w:ins w:id="15203" w:author="Priyanshu Solon" w:date="2025-05-22T22:35:00Z"/>
        </w:rPr>
      </w:pPr>
      <w:ins w:id="15204" w:author="Priyanshu Solon" w:date="2025-05-22T22:35:00Z">
        <w:r>
          <w:t>Syntax:</w:t>
        </w:r>
      </w:ins>
    </w:p>
    <w:p w:rsidR="007C461F" w:rsidRDefault="007C461F" w:rsidP="007C461F">
      <w:pPr>
        <w:rPr>
          <w:ins w:id="15205" w:author="Priyanshu Solon" w:date="2025-05-22T22:35:00Z"/>
        </w:rPr>
      </w:pPr>
      <w:ins w:id="15206" w:author="Priyanshu Solon" w:date="2025-05-22T22:35:00Z">
        <w:r>
          <w:t xml:space="preserve">    &lt;div class="carousel-item" data-bs-interval="4000"&gt;</w:t>
        </w:r>
      </w:ins>
    </w:p>
    <w:p w:rsidR="007C461F" w:rsidRDefault="007C461F" w:rsidP="007C461F">
      <w:pPr>
        <w:rPr>
          <w:ins w:id="15207" w:author="Priyanshu Solon" w:date="2025-05-22T22:35:00Z"/>
        </w:rPr>
      </w:pPr>
      <w:ins w:id="15208" w:author="Priyanshu Solon" w:date="2025-05-22T22:35:00Z">
        <w:r>
          <w:t xml:space="preserve">    &lt;/div&gt;</w:t>
        </w:r>
      </w:ins>
    </w:p>
    <w:p w:rsidR="007C461F" w:rsidRDefault="007C461F" w:rsidP="007C461F">
      <w:pPr>
        <w:rPr>
          <w:ins w:id="15209" w:author="Priyanshu Solon" w:date="2025-05-22T22:35:00Z"/>
        </w:rPr>
      </w:pPr>
    </w:p>
    <w:p w:rsidR="007C461F" w:rsidRDefault="007C461F" w:rsidP="007C461F">
      <w:pPr>
        <w:rPr>
          <w:ins w:id="15210" w:author="Priyanshu Solon" w:date="2025-05-22T22:35:00Z"/>
        </w:rPr>
      </w:pPr>
      <w:ins w:id="15211" w:author="Priyanshu Solon" w:date="2025-05-22T22:35:00Z">
        <w:r>
          <w:t>Ex:</w:t>
        </w:r>
      </w:ins>
    </w:p>
    <w:p w:rsidR="007C461F" w:rsidRDefault="007C461F" w:rsidP="007C461F">
      <w:pPr>
        <w:rPr>
          <w:ins w:id="15212" w:author="Priyanshu Solon" w:date="2025-05-22T22:35:00Z"/>
        </w:rPr>
      </w:pPr>
      <w:ins w:id="15213" w:author="Priyanshu Solon" w:date="2025-05-22T22:35:00Z">
        <w:r>
          <w:t>&lt;!DOCTYPE html&gt;</w:t>
        </w:r>
      </w:ins>
    </w:p>
    <w:p w:rsidR="007C461F" w:rsidRDefault="007C461F" w:rsidP="007C461F">
      <w:pPr>
        <w:rPr>
          <w:ins w:id="15214" w:author="Priyanshu Solon" w:date="2025-05-22T22:35:00Z"/>
        </w:rPr>
      </w:pPr>
      <w:ins w:id="15215" w:author="Priyanshu Solon" w:date="2025-05-22T22:35:00Z">
        <w:r>
          <w:t>&lt;html lang="en"&gt;</w:t>
        </w:r>
      </w:ins>
    </w:p>
    <w:p w:rsidR="007C461F" w:rsidRDefault="007C461F" w:rsidP="007C461F">
      <w:pPr>
        <w:rPr>
          <w:ins w:id="15216" w:author="Priyanshu Solon" w:date="2025-05-22T22:35:00Z"/>
        </w:rPr>
      </w:pPr>
      <w:ins w:id="15217" w:author="Priyanshu Solon" w:date="2025-05-22T22:35:00Z">
        <w:r>
          <w:t>&lt;head&gt;</w:t>
        </w:r>
      </w:ins>
    </w:p>
    <w:p w:rsidR="007C461F" w:rsidRDefault="007C461F" w:rsidP="007C461F">
      <w:pPr>
        <w:rPr>
          <w:ins w:id="15218" w:author="Priyanshu Solon" w:date="2025-05-22T22:35:00Z"/>
        </w:rPr>
      </w:pPr>
      <w:ins w:id="15219" w:author="Priyanshu Solon" w:date="2025-05-22T22:35:00Z">
        <w:r>
          <w:t xml:space="preserve">    &lt;meta charset="UTF-8"&gt;</w:t>
        </w:r>
      </w:ins>
    </w:p>
    <w:p w:rsidR="007C461F" w:rsidRDefault="007C461F" w:rsidP="007C461F">
      <w:pPr>
        <w:rPr>
          <w:ins w:id="15220" w:author="Priyanshu Solon" w:date="2025-05-22T22:35:00Z"/>
        </w:rPr>
      </w:pPr>
      <w:ins w:id="15221" w:author="Priyanshu Solon" w:date="2025-05-22T22:35:00Z">
        <w:r>
          <w:t xml:space="preserve">    &lt;meta name="viewport" content="width=device-width, initial-scale=1.0"&gt;</w:t>
        </w:r>
      </w:ins>
    </w:p>
    <w:p w:rsidR="007C461F" w:rsidRDefault="007C461F" w:rsidP="007C461F">
      <w:pPr>
        <w:rPr>
          <w:ins w:id="15222" w:author="Priyanshu Solon" w:date="2025-05-22T22:35:00Z"/>
        </w:rPr>
      </w:pPr>
      <w:ins w:id="15223" w:author="Priyanshu Solon" w:date="2025-05-22T22:35:00Z">
        <w:r>
          <w:t xml:space="preserve">    &lt;title&gt;Document&lt;/title&gt;</w:t>
        </w:r>
      </w:ins>
    </w:p>
    <w:p w:rsidR="007C461F" w:rsidRDefault="007C461F" w:rsidP="007C461F">
      <w:pPr>
        <w:rPr>
          <w:ins w:id="15224" w:author="Priyanshu Solon" w:date="2025-05-22T22:35:00Z"/>
        </w:rPr>
      </w:pPr>
      <w:ins w:id="15225" w:author="Priyanshu Solon" w:date="2025-05-22T22:35:00Z">
        <w:r>
          <w:t xml:space="preserve">    &lt;link rel="stylesheet" href="../node_modules/bootstrap-icons/font/bootstrap-icons.css"&gt;</w:t>
        </w:r>
      </w:ins>
    </w:p>
    <w:p w:rsidR="007C461F" w:rsidRDefault="007C461F" w:rsidP="007C461F">
      <w:pPr>
        <w:rPr>
          <w:ins w:id="15226" w:author="Priyanshu Solon" w:date="2025-05-22T22:35:00Z"/>
        </w:rPr>
      </w:pPr>
      <w:ins w:id="15227" w:author="Priyanshu Solon" w:date="2025-05-22T22:35:00Z">
        <w:r>
          <w:t xml:space="preserve">    &lt;link rel="stylesheet" href="../node_modules/bootstrap/dist/css/bootstrap.css"&gt;</w:t>
        </w:r>
      </w:ins>
    </w:p>
    <w:p w:rsidR="007C461F" w:rsidRDefault="007C461F" w:rsidP="007C461F">
      <w:pPr>
        <w:rPr>
          <w:ins w:id="15228" w:author="Priyanshu Solon" w:date="2025-05-22T22:35:00Z"/>
        </w:rPr>
      </w:pPr>
      <w:ins w:id="15229" w:author="Priyanshu Solon" w:date="2025-05-22T22:35:00Z">
        <w:r>
          <w:t xml:space="preserve">    &lt;script src="../node_modules/bootstrap/dist/js/bootstrap.bundle.js"&gt;&lt;/script&gt;</w:t>
        </w:r>
      </w:ins>
    </w:p>
    <w:p w:rsidR="007C461F" w:rsidRDefault="007C461F" w:rsidP="007C461F">
      <w:pPr>
        <w:rPr>
          <w:ins w:id="15230" w:author="Priyanshu Solon" w:date="2025-05-22T22:35:00Z"/>
        </w:rPr>
      </w:pPr>
      <w:ins w:id="15231" w:author="Priyanshu Solon" w:date="2025-05-22T22:35:00Z">
        <w:r>
          <w:t>&lt;/head&gt;</w:t>
        </w:r>
      </w:ins>
    </w:p>
    <w:p w:rsidR="007C461F" w:rsidRDefault="007C461F" w:rsidP="007C461F">
      <w:pPr>
        <w:rPr>
          <w:ins w:id="15232" w:author="Priyanshu Solon" w:date="2025-05-22T22:35:00Z"/>
        </w:rPr>
      </w:pPr>
      <w:ins w:id="15233" w:author="Priyanshu Solon" w:date="2025-05-22T22:35:00Z">
        <w:r>
          <w:t>&lt;body class="container-fluid"&gt;</w:t>
        </w:r>
      </w:ins>
    </w:p>
    <w:p w:rsidR="007C461F" w:rsidRDefault="007C461F" w:rsidP="007C461F">
      <w:pPr>
        <w:rPr>
          <w:ins w:id="15234" w:author="Priyanshu Solon" w:date="2025-05-22T22:35:00Z"/>
        </w:rPr>
      </w:pPr>
      <w:ins w:id="15235" w:author="Priyanshu Solon" w:date="2025-05-22T22:35:00Z">
        <w:r>
          <w:t xml:space="preserve">    &lt;div class="carousel slide" data-bs-ride="carousel" id="banners"&gt;</w:t>
        </w:r>
      </w:ins>
    </w:p>
    <w:p w:rsidR="007C461F" w:rsidRDefault="007C461F" w:rsidP="007C461F">
      <w:pPr>
        <w:rPr>
          <w:ins w:id="15236" w:author="Priyanshu Solon" w:date="2025-05-22T22:35:00Z"/>
        </w:rPr>
      </w:pPr>
      <w:ins w:id="15237" w:author="Priyanshu Solon" w:date="2025-05-22T22:35:00Z">
        <w:r>
          <w:t xml:space="preserve">        &lt;div class="carousel-inner"&gt;</w:t>
        </w:r>
      </w:ins>
    </w:p>
    <w:p w:rsidR="007C461F" w:rsidRDefault="007C461F" w:rsidP="007C461F">
      <w:pPr>
        <w:rPr>
          <w:ins w:id="15238" w:author="Priyanshu Solon" w:date="2025-05-22T22:35:00Z"/>
        </w:rPr>
      </w:pPr>
      <w:ins w:id="15239" w:author="Priyanshu Solon" w:date="2025-05-22T22:35:00Z">
        <w:r>
          <w:t xml:space="preserve">            &lt;div class="carousel-item active" data-bs-interval="3000"&gt;</w:t>
        </w:r>
      </w:ins>
    </w:p>
    <w:p w:rsidR="007C461F" w:rsidRDefault="007C461F" w:rsidP="007C461F">
      <w:pPr>
        <w:rPr>
          <w:ins w:id="15240" w:author="Priyanshu Solon" w:date="2025-05-22T22:35:00Z"/>
        </w:rPr>
      </w:pPr>
      <w:ins w:id="15241" w:author="Priyanshu Solon" w:date="2025-05-22T22:35:00Z">
        <w:r>
          <w:t xml:space="preserve">                &lt;img src="../public/images/slide-1.jpg" height="250" class="w-100 d-block"&gt;</w:t>
        </w:r>
      </w:ins>
    </w:p>
    <w:p w:rsidR="007C461F" w:rsidRDefault="007C461F" w:rsidP="007C461F">
      <w:pPr>
        <w:rPr>
          <w:ins w:id="15242" w:author="Priyanshu Solon" w:date="2025-05-22T22:35:00Z"/>
        </w:rPr>
      </w:pPr>
      <w:ins w:id="15243" w:author="Priyanshu Solon" w:date="2025-05-22T22:35:00Z">
        <w:r>
          <w:t xml:space="preserve">            &lt;/div&gt;</w:t>
        </w:r>
      </w:ins>
    </w:p>
    <w:p w:rsidR="007C461F" w:rsidRDefault="007C461F" w:rsidP="007C461F">
      <w:pPr>
        <w:rPr>
          <w:ins w:id="15244" w:author="Priyanshu Solon" w:date="2025-05-22T22:35:00Z"/>
        </w:rPr>
      </w:pPr>
      <w:ins w:id="15245" w:author="Priyanshu Solon" w:date="2025-05-22T22:35:00Z">
        <w:r>
          <w:t xml:space="preserve">            &lt;div class="carousel-item" data-bs-interval="1000"&gt;</w:t>
        </w:r>
      </w:ins>
    </w:p>
    <w:p w:rsidR="007C461F" w:rsidRDefault="007C461F" w:rsidP="007C461F">
      <w:pPr>
        <w:rPr>
          <w:ins w:id="15246" w:author="Priyanshu Solon" w:date="2025-05-22T22:35:00Z"/>
        </w:rPr>
      </w:pPr>
      <w:ins w:id="15247" w:author="Priyanshu Solon" w:date="2025-05-22T22:35:00Z">
        <w:r>
          <w:t xml:space="preserve">                &lt;img src="../public/images/slide-2.jpg" height="250" class="w-100 d-block"&gt;</w:t>
        </w:r>
      </w:ins>
    </w:p>
    <w:p w:rsidR="007C461F" w:rsidRDefault="007C461F" w:rsidP="007C461F">
      <w:pPr>
        <w:rPr>
          <w:ins w:id="15248" w:author="Priyanshu Solon" w:date="2025-05-22T22:35:00Z"/>
        </w:rPr>
      </w:pPr>
      <w:ins w:id="15249" w:author="Priyanshu Solon" w:date="2025-05-22T22:35:00Z">
        <w:r>
          <w:t xml:space="preserve">            &lt;/div&gt;</w:t>
        </w:r>
      </w:ins>
    </w:p>
    <w:p w:rsidR="007C461F" w:rsidRDefault="007C461F" w:rsidP="007C461F">
      <w:pPr>
        <w:rPr>
          <w:ins w:id="15250" w:author="Priyanshu Solon" w:date="2025-05-22T22:35:00Z"/>
        </w:rPr>
      </w:pPr>
      <w:ins w:id="15251" w:author="Priyanshu Solon" w:date="2025-05-22T22:35:00Z">
        <w:r>
          <w:t xml:space="preserve">            &lt;div class="carousel-item" data-bs-interval="5000"&gt;</w:t>
        </w:r>
      </w:ins>
    </w:p>
    <w:p w:rsidR="007C461F" w:rsidRDefault="007C461F" w:rsidP="007C461F">
      <w:pPr>
        <w:rPr>
          <w:ins w:id="15252" w:author="Priyanshu Solon" w:date="2025-05-22T22:35:00Z"/>
        </w:rPr>
      </w:pPr>
      <w:ins w:id="15253" w:author="Priyanshu Solon" w:date="2025-05-22T22:35:00Z">
        <w:r>
          <w:t xml:space="preserve">                &lt;div class="d-flex bg-secondary justify-content-center align-items-center" style="height: 250px;"&gt;</w:t>
        </w:r>
      </w:ins>
    </w:p>
    <w:p w:rsidR="007C461F" w:rsidRDefault="007C461F" w:rsidP="007C461F">
      <w:pPr>
        <w:rPr>
          <w:ins w:id="15254" w:author="Priyanshu Solon" w:date="2025-05-22T22:35:00Z"/>
        </w:rPr>
      </w:pPr>
      <w:ins w:id="15255" w:author="Priyanshu Solon" w:date="2025-05-22T22:35:00Z">
        <w:r>
          <w:t xml:space="preserve">                    &lt;div&gt;</w:t>
        </w:r>
      </w:ins>
    </w:p>
    <w:p w:rsidR="007C461F" w:rsidRDefault="007C461F" w:rsidP="007C461F">
      <w:pPr>
        <w:rPr>
          <w:ins w:id="15256" w:author="Priyanshu Solon" w:date="2025-05-22T22:35:00Z"/>
        </w:rPr>
      </w:pPr>
      <w:ins w:id="15257" w:author="Priyanshu Solon" w:date="2025-05-22T22:35:00Z">
        <w:r>
          <w:t xml:space="preserve">                        &lt;div class="input-group"&gt;</w:t>
        </w:r>
      </w:ins>
    </w:p>
    <w:p w:rsidR="007C461F" w:rsidRDefault="007C461F" w:rsidP="007C461F">
      <w:pPr>
        <w:rPr>
          <w:ins w:id="15258" w:author="Priyanshu Solon" w:date="2025-05-22T22:35:00Z"/>
        </w:rPr>
      </w:pPr>
      <w:ins w:id="15259" w:author="Priyanshu Solon" w:date="2025-05-22T22:35:00Z">
        <w:r>
          <w:t xml:space="preserve">                            &lt;input type="email" placeholder="Your email address" class="form-control"&gt;</w:t>
        </w:r>
      </w:ins>
    </w:p>
    <w:p w:rsidR="007C461F" w:rsidRDefault="007C461F" w:rsidP="007C461F">
      <w:pPr>
        <w:rPr>
          <w:ins w:id="15260" w:author="Priyanshu Solon" w:date="2025-05-22T22:35:00Z"/>
        </w:rPr>
      </w:pPr>
      <w:ins w:id="15261" w:author="Priyanshu Solon" w:date="2025-05-22T22:35:00Z">
        <w:r>
          <w:t xml:space="preserve">                            &lt;button class="btn btn-danger"&gt; Get Started &lt;span class="bi bi-chevron-right"&gt;&lt;/span&gt; &lt;/button&gt;</w:t>
        </w:r>
      </w:ins>
    </w:p>
    <w:p w:rsidR="007C461F" w:rsidRDefault="007C461F" w:rsidP="007C461F">
      <w:pPr>
        <w:rPr>
          <w:ins w:id="15262" w:author="Priyanshu Solon" w:date="2025-05-22T22:35:00Z"/>
        </w:rPr>
      </w:pPr>
      <w:ins w:id="15263" w:author="Priyanshu Solon" w:date="2025-05-22T22:35:00Z">
        <w:r>
          <w:lastRenderedPageBreak/>
          <w:t xml:space="preserve">                        &lt;/div&gt;</w:t>
        </w:r>
      </w:ins>
    </w:p>
    <w:p w:rsidR="007C461F" w:rsidRDefault="007C461F" w:rsidP="007C461F">
      <w:pPr>
        <w:rPr>
          <w:ins w:id="15264" w:author="Priyanshu Solon" w:date="2025-05-22T22:35:00Z"/>
        </w:rPr>
      </w:pPr>
      <w:ins w:id="15265" w:author="Priyanshu Solon" w:date="2025-05-22T22:35:00Z">
        <w:r>
          <w:t xml:space="preserve">                    &lt;/div&gt;</w:t>
        </w:r>
      </w:ins>
    </w:p>
    <w:p w:rsidR="007C461F" w:rsidRDefault="007C461F" w:rsidP="007C461F">
      <w:pPr>
        <w:rPr>
          <w:ins w:id="15266" w:author="Priyanshu Solon" w:date="2025-05-22T22:35:00Z"/>
        </w:rPr>
      </w:pPr>
      <w:ins w:id="15267" w:author="Priyanshu Solon" w:date="2025-05-22T22:35:00Z">
        <w:r>
          <w:t xml:space="preserve">                &lt;/div&gt;</w:t>
        </w:r>
      </w:ins>
    </w:p>
    <w:p w:rsidR="007C461F" w:rsidRDefault="007C461F" w:rsidP="007C461F">
      <w:pPr>
        <w:rPr>
          <w:ins w:id="15268" w:author="Priyanshu Solon" w:date="2025-05-22T22:35:00Z"/>
        </w:rPr>
      </w:pPr>
      <w:ins w:id="15269" w:author="Priyanshu Solon" w:date="2025-05-22T22:35:00Z">
        <w:r>
          <w:t xml:space="preserve">            &lt;/div&gt;</w:t>
        </w:r>
      </w:ins>
    </w:p>
    <w:p w:rsidR="007C461F" w:rsidRDefault="007C461F" w:rsidP="007C461F">
      <w:pPr>
        <w:rPr>
          <w:ins w:id="15270" w:author="Priyanshu Solon" w:date="2025-05-22T22:35:00Z"/>
        </w:rPr>
      </w:pPr>
      <w:ins w:id="15271" w:author="Priyanshu Solon" w:date="2025-05-22T22:35:00Z">
        <w:r>
          <w:t xml:space="preserve">            &lt;div class="carousel-item" data-bs-interval="4000"&gt;</w:t>
        </w:r>
      </w:ins>
    </w:p>
    <w:p w:rsidR="007C461F" w:rsidRDefault="007C461F" w:rsidP="007C461F">
      <w:pPr>
        <w:rPr>
          <w:ins w:id="15272" w:author="Priyanshu Solon" w:date="2025-05-22T22:35:00Z"/>
        </w:rPr>
      </w:pPr>
      <w:ins w:id="15273" w:author="Priyanshu Solon" w:date="2025-05-22T22:35:00Z">
        <w:r>
          <w:t xml:space="preserve">                &lt;img src="../public/images/slide-3.jpg" height="250" class="w-100 d-block"&gt;</w:t>
        </w:r>
      </w:ins>
    </w:p>
    <w:p w:rsidR="007C461F" w:rsidRDefault="007C461F" w:rsidP="007C461F">
      <w:pPr>
        <w:rPr>
          <w:ins w:id="15274" w:author="Priyanshu Solon" w:date="2025-05-22T22:35:00Z"/>
        </w:rPr>
      </w:pPr>
      <w:ins w:id="15275" w:author="Priyanshu Solon" w:date="2025-05-22T22:35:00Z">
        <w:r>
          <w:t xml:space="preserve">            &lt;/div&gt;</w:t>
        </w:r>
      </w:ins>
    </w:p>
    <w:p w:rsidR="007C461F" w:rsidRDefault="007C461F" w:rsidP="007C461F">
      <w:pPr>
        <w:rPr>
          <w:ins w:id="15276" w:author="Priyanshu Solon" w:date="2025-05-22T22:35:00Z"/>
        </w:rPr>
      </w:pPr>
      <w:ins w:id="15277" w:author="Priyanshu Solon" w:date="2025-05-22T22:35:00Z">
        <w:r>
          <w:t xml:space="preserve">        &lt;/div&gt;</w:t>
        </w:r>
      </w:ins>
    </w:p>
    <w:p w:rsidR="007C461F" w:rsidRDefault="007C461F" w:rsidP="007C461F">
      <w:pPr>
        <w:rPr>
          <w:ins w:id="15278" w:author="Priyanshu Solon" w:date="2025-05-22T22:35:00Z"/>
        </w:rPr>
      </w:pPr>
      <w:ins w:id="15279" w:author="Priyanshu Solon" w:date="2025-05-22T22:35:00Z">
        <w:r>
          <w:t xml:space="preserve">        &lt;button data-bs-target="#banners" data-bs-slide="prev" class="carousel-control-prev"&gt;</w:t>
        </w:r>
      </w:ins>
    </w:p>
    <w:p w:rsidR="007C461F" w:rsidRDefault="007C461F" w:rsidP="007C461F">
      <w:pPr>
        <w:rPr>
          <w:ins w:id="15280" w:author="Priyanshu Solon" w:date="2025-05-22T22:35:00Z"/>
        </w:rPr>
      </w:pPr>
      <w:ins w:id="15281" w:author="Priyanshu Solon" w:date="2025-05-22T22:35:00Z">
        <w:r>
          <w:t xml:space="preserve">            &lt;span class="carousel-control-prev-icon"&gt;&lt;/span&gt;</w:t>
        </w:r>
      </w:ins>
    </w:p>
    <w:p w:rsidR="007C461F" w:rsidRDefault="007C461F" w:rsidP="007C461F">
      <w:pPr>
        <w:rPr>
          <w:ins w:id="15282" w:author="Priyanshu Solon" w:date="2025-05-22T22:35:00Z"/>
        </w:rPr>
      </w:pPr>
      <w:ins w:id="15283" w:author="Priyanshu Solon" w:date="2025-05-22T22:35:00Z">
        <w:r>
          <w:t xml:space="preserve">        &lt;/button&gt;</w:t>
        </w:r>
      </w:ins>
    </w:p>
    <w:p w:rsidR="007C461F" w:rsidRDefault="007C461F" w:rsidP="007C461F">
      <w:pPr>
        <w:rPr>
          <w:ins w:id="15284" w:author="Priyanshu Solon" w:date="2025-05-22T22:35:00Z"/>
        </w:rPr>
      </w:pPr>
      <w:ins w:id="15285" w:author="Priyanshu Solon" w:date="2025-05-22T22:35:00Z">
        <w:r>
          <w:t xml:space="preserve">        &lt;button data-bs-target="#banners" data-bs-slide="next" class="carousel-control-next"&gt;</w:t>
        </w:r>
      </w:ins>
    </w:p>
    <w:p w:rsidR="007C461F" w:rsidRDefault="007C461F" w:rsidP="007C461F">
      <w:pPr>
        <w:rPr>
          <w:ins w:id="15286" w:author="Priyanshu Solon" w:date="2025-05-22T22:35:00Z"/>
        </w:rPr>
      </w:pPr>
      <w:ins w:id="15287" w:author="Priyanshu Solon" w:date="2025-05-22T22:35:00Z">
        <w:r>
          <w:t xml:space="preserve">            &lt;span class="carousel-control-next-icon"&gt;&lt;/span&gt;</w:t>
        </w:r>
      </w:ins>
    </w:p>
    <w:p w:rsidR="007C461F" w:rsidRDefault="007C461F" w:rsidP="007C461F">
      <w:pPr>
        <w:rPr>
          <w:ins w:id="15288" w:author="Priyanshu Solon" w:date="2025-05-22T22:35:00Z"/>
        </w:rPr>
      </w:pPr>
      <w:ins w:id="15289" w:author="Priyanshu Solon" w:date="2025-05-22T22:35:00Z">
        <w:r>
          <w:t xml:space="preserve">        &lt;/button&gt;</w:t>
        </w:r>
      </w:ins>
    </w:p>
    <w:p w:rsidR="007C461F" w:rsidRDefault="007C461F" w:rsidP="007C461F">
      <w:pPr>
        <w:rPr>
          <w:ins w:id="15290" w:author="Priyanshu Solon" w:date="2025-05-22T22:35:00Z"/>
        </w:rPr>
      </w:pPr>
      <w:ins w:id="15291" w:author="Priyanshu Solon" w:date="2025-05-22T22:35:00Z">
        <w:r>
          <w:t xml:space="preserve">        &lt;div class="carousel-indicators"&gt;</w:t>
        </w:r>
      </w:ins>
    </w:p>
    <w:p w:rsidR="007C461F" w:rsidRDefault="007C461F" w:rsidP="007C461F">
      <w:pPr>
        <w:rPr>
          <w:ins w:id="15292" w:author="Priyanshu Solon" w:date="2025-05-22T22:35:00Z"/>
        </w:rPr>
      </w:pPr>
      <w:ins w:id="15293" w:author="Priyanshu Solon" w:date="2025-05-22T22:35:00Z">
        <w:r>
          <w:t xml:space="preserve">            &lt;button class="active" data-bs-slide-to="0" data-bs-target="#banners"&gt;&lt;/button&gt;</w:t>
        </w:r>
      </w:ins>
    </w:p>
    <w:p w:rsidR="007C461F" w:rsidRDefault="007C461F" w:rsidP="007C461F">
      <w:pPr>
        <w:rPr>
          <w:ins w:id="15294" w:author="Priyanshu Solon" w:date="2025-05-22T22:35:00Z"/>
        </w:rPr>
      </w:pPr>
      <w:ins w:id="15295" w:author="Priyanshu Solon" w:date="2025-05-22T22:35:00Z">
        <w:r>
          <w:t xml:space="preserve">            &lt;button data-bs-slide-to="1" data-bs-target="#banners"&gt;&lt;/button&gt;</w:t>
        </w:r>
      </w:ins>
    </w:p>
    <w:p w:rsidR="007C461F" w:rsidRDefault="007C461F" w:rsidP="007C461F">
      <w:pPr>
        <w:rPr>
          <w:ins w:id="15296" w:author="Priyanshu Solon" w:date="2025-05-22T22:35:00Z"/>
        </w:rPr>
      </w:pPr>
      <w:ins w:id="15297" w:author="Priyanshu Solon" w:date="2025-05-22T22:35:00Z">
        <w:r>
          <w:t xml:space="preserve">            &lt;button data-bs-slide-to="2" data-bs-target="#banners"&gt;&lt;/button&gt;</w:t>
        </w:r>
      </w:ins>
    </w:p>
    <w:p w:rsidR="007C461F" w:rsidRDefault="007C461F" w:rsidP="007C461F">
      <w:pPr>
        <w:rPr>
          <w:ins w:id="15298" w:author="Priyanshu Solon" w:date="2025-05-22T22:35:00Z"/>
        </w:rPr>
      </w:pPr>
      <w:ins w:id="15299" w:author="Priyanshu Solon" w:date="2025-05-22T22:35:00Z">
        <w:r>
          <w:t xml:space="preserve">            &lt;button data-bs-slide-to="3" data-bs-target="#banners"&gt;&lt;/button&gt;</w:t>
        </w:r>
      </w:ins>
    </w:p>
    <w:p w:rsidR="007C461F" w:rsidRDefault="007C461F" w:rsidP="007C461F">
      <w:pPr>
        <w:rPr>
          <w:ins w:id="15300" w:author="Priyanshu Solon" w:date="2025-05-22T22:35:00Z"/>
        </w:rPr>
      </w:pPr>
      <w:ins w:id="15301" w:author="Priyanshu Solon" w:date="2025-05-22T22:35:00Z">
        <w:r>
          <w:t xml:space="preserve">        &lt;/div&gt;  </w:t>
        </w:r>
      </w:ins>
    </w:p>
    <w:p w:rsidR="007C461F" w:rsidRDefault="007C461F" w:rsidP="007C461F">
      <w:pPr>
        <w:rPr>
          <w:ins w:id="15302" w:author="Priyanshu Solon" w:date="2025-05-22T22:35:00Z"/>
        </w:rPr>
      </w:pPr>
      <w:ins w:id="15303" w:author="Priyanshu Solon" w:date="2025-05-22T22:35:00Z">
        <w:r>
          <w:t xml:space="preserve">    &lt;/div&gt;</w:t>
        </w:r>
      </w:ins>
    </w:p>
    <w:p w:rsidR="007C461F" w:rsidRDefault="007C461F" w:rsidP="007C461F">
      <w:pPr>
        <w:rPr>
          <w:ins w:id="15304" w:author="Priyanshu Solon" w:date="2025-05-22T22:35:00Z"/>
        </w:rPr>
      </w:pPr>
      <w:ins w:id="15305" w:author="Priyanshu Solon" w:date="2025-05-22T22:35:00Z">
        <w:r>
          <w:t>&lt;/body&gt;</w:t>
        </w:r>
      </w:ins>
    </w:p>
    <w:p w:rsidR="007C461F" w:rsidRDefault="007C461F" w:rsidP="007C461F">
      <w:pPr>
        <w:rPr>
          <w:ins w:id="15306" w:author="Priyanshu Solon" w:date="2025-05-22T22:35:00Z"/>
        </w:rPr>
      </w:pPr>
      <w:ins w:id="15307" w:author="Priyanshu Solon" w:date="2025-05-22T22:35:00Z">
        <w:r>
          <w:t>&lt;/html&gt;</w:t>
        </w:r>
      </w:ins>
    </w:p>
    <w:p w:rsidR="007C461F" w:rsidRDefault="007C461F" w:rsidP="007C461F">
      <w:pPr>
        <w:rPr>
          <w:ins w:id="15308" w:author="Priyanshu Solon" w:date="2025-05-22T22:35:00Z"/>
        </w:rPr>
      </w:pPr>
    </w:p>
    <w:p w:rsidR="007C461F" w:rsidRPr="00CA3CF4" w:rsidRDefault="007C461F" w:rsidP="007C461F">
      <w:pPr>
        <w:rPr>
          <w:ins w:id="15309" w:author="Priyanshu Solon" w:date="2025-05-22T22:35:00Z"/>
          <w:b/>
          <w:bCs/>
          <w:rPrChange w:id="15310" w:author="Priyanshu Solon" w:date="2025-05-22T23:17:00Z">
            <w:rPr>
              <w:ins w:id="15311" w:author="Priyanshu Solon" w:date="2025-05-22T22:35:00Z"/>
            </w:rPr>
          </w:rPrChange>
        </w:rPr>
      </w:pPr>
      <w:ins w:id="15312" w:author="Priyanshu Solon" w:date="2025-05-22T22:35:00Z">
        <w:r w:rsidRPr="00CA3CF4">
          <w:rPr>
            <w:b/>
            <w:bCs/>
            <w:rPrChange w:id="15313" w:author="Priyanshu Solon" w:date="2025-05-22T23:17:00Z">
              <w:rPr/>
            </w:rPrChange>
          </w:rPr>
          <w:t>5. Collapse</w:t>
        </w:r>
      </w:ins>
    </w:p>
    <w:p w:rsidR="007C461F" w:rsidRDefault="007C461F" w:rsidP="007C461F">
      <w:pPr>
        <w:rPr>
          <w:ins w:id="15314" w:author="Priyanshu Solon" w:date="2025-05-22T22:35:00Z"/>
        </w:rPr>
      </w:pPr>
      <w:ins w:id="15315" w:author="Priyanshu Solon" w:date="2025-05-22T22:35:00Z">
        <w:r>
          <w:t>- It is used to show or hide any container dynamically.</w:t>
        </w:r>
      </w:ins>
    </w:p>
    <w:p w:rsidR="007C461F" w:rsidRDefault="007C461F" w:rsidP="007C461F">
      <w:pPr>
        <w:rPr>
          <w:ins w:id="15316" w:author="Priyanshu Solon" w:date="2025-05-22T22:35:00Z"/>
        </w:rPr>
      </w:pPr>
      <w:ins w:id="15317" w:author="Priyanshu Solon" w:date="2025-05-22T22:35:00Z">
        <w:r>
          <w:t>- It requires following classes</w:t>
        </w:r>
      </w:ins>
    </w:p>
    <w:p w:rsidR="007C461F" w:rsidRDefault="007C461F" w:rsidP="007C461F">
      <w:pPr>
        <w:rPr>
          <w:ins w:id="15318" w:author="Priyanshu Solon" w:date="2025-05-22T22:35:00Z"/>
        </w:rPr>
      </w:pPr>
    </w:p>
    <w:p w:rsidR="007C461F" w:rsidRDefault="007C461F" w:rsidP="007C461F">
      <w:pPr>
        <w:rPr>
          <w:ins w:id="15319" w:author="Priyanshu Solon" w:date="2025-05-22T22:35:00Z"/>
        </w:rPr>
      </w:pPr>
      <w:ins w:id="15320" w:author="Priyanshu Solon" w:date="2025-05-22T22:35:00Z">
        <w:r>
          <w:t xml:space="preserve">    .collapse</w:t>
        </w:r>
      </w:ins>
    </w:p>
    <w:p w:rsidR="007C461F" w:rsidRDefault="007C461F" w:rsidP="007C461F">
      <w:pPr>
        <w:rPr>
          <w:ins w:id="15321" w:author="Priyanshu Solon" w:date="2025-05-22T22:35:00Z"/>
        </w:rPr>
      </w:pPr>
      <w:ins w:id="15322" w:author="Priyanshu Solon" w:date="2025-05-22T22:35:00Z">
        <w:r>
          <w:lastRenderedPageBreak/>
          <w:t xml:space="preserve">    .show</w:t>
        </w:r>
      </w:ins>
    </w:p>
    <w:p w:rsidR="007C461F" w:rsidRDefault="007C461F" w:rsidP="007C461F">
      <w:pPr>
        <w:rPr>
          <w:ins w:id="15323" w:author="Priyanshu Solon" w:date="2025-05-22T22:35:00Z"/>
        </w:rPr>
      </w:pPr>
    </w:p>
    <w:p w:rsidR="007C461F" w:rsidRDefault="007C461F" w:rsidP="007C461F">
      <w:pPr>
        <w:rPr>
          <w:ins w:id="15324" w:author="Priyanshu Solon" w:date="2025-05-22T22:35:00Z"/>
        </w:rPr>
      </w:pPr>
      <w:ins w:id="15325" w:author="Priyanshu Solon" w:date="2025-05-22T22:35:00Z">
        <w:r>
          <w:t>Attributes:</w:t>
        </w:r>
      </w:ins>
    </w:p>
    <w:p w:rsidR="007C461F" w:rsidRDefault="007C461F" w:rsidP="007C461F">
      <w:pPr>
        <w:rPr>
          <w:ins w:id="15326" w:author="Priyanshu Solon" w:date="2025-05-22T22:35:00Z"/>
        </w:rPr>
      </w:pPr>
      <w:ins w:id="15327" w:author="Priyanshu Solon" w:date="2025-05-22T22:35:00Z">
        <w:r>
          <w:t xml:space="preserve">    data-bs-target</w:t>
        </w:r>
      </w:ins>
    </w:p>
    <w:p w:rsidR="007C461F" w:rsidRDefault="007C461F" w:rsidP="007C461F">
      <w:pPr>
        <w:rPr>
          <w:ins w:id="15328" w:author="Priyanshu Solon" w:date="2025-05-22T22:35:00Z"/>
        </w:rPr>
      </w:pPr>
      <w:ins w:id="15329" w:author="Priyanshu Solon" w:date="2025-05-22T22:35:00Z">
        <w:r>
          <w:t xml:space="preserve">    data-bs-toggle</w:t>
        </w:r>
      </w:ins>
    </w:p>
    <w:p w:rsidR="007C461F" w:rsidRDefault="007C461F" w:rsidP="007C461F">
      <w:pPr>
        <w:rPr>
          <w:ins w:id="15330" w:author="Priyanshu Solon" w:date="2025-05-22T22:35:00Z"/>
        </w:rPr>
      </w:pPr>
    </w:p>
    <w:p w:rsidR="007C461F" w:rsidRDefault="007C461F" w:rsidP="007C461F">
      <w:pPr>
        <w:rPr>
          <w:ins w:id="15331" w:author="Priyanshu Solon" w:date="2025-05-22T22:35:00Z"/>
        </w:rPr>
      </w:pPr>
      <w:ins w:id="15332" w:author="Priyanshu Solon" w:date="2025-05-22T22:35:00Z">
        <w:r>
          <w:t>Syntax:</w:t>
        </w:r>
      </w:ins>
    </w:p>
    <w:p w:rsidR="007C461F" w:rsidRDefault="007C461F" w:rsidP="007C461F">
      <w:pPr>
        <w:rPr>
          <w:ins w:id="15333" w:author="Priyanshu Solon" w:date="2025-05-22T22:35:00Z"/>
        </w:rPr>
      </w:pPr>
      <w:ins w:id="15334" w:author="Priyanshu Solon" w:date="2025-05-22T22:35:00Z">
        <w:r>
          <w:t xml:space="preserve">    &lt;div class="collapse show"&gt;</w:t>
        </w:r>
      </w:ins>
    </w:p>
    <w:p w:rsidR="007C461F" w:rsidRDefault="007C461F" w:rsidP="007C461F">
      <w:pPr>
        <w:rPr>
          <w:ins w:id="15335" w:author="Priyanshu Solon" w:date="2025-05-22T22:35:00Z"/>
        </w:rPr>
      </w:pPr>
      <w:ins w:id="15336" w:author="Priyanshu Solon" w:date="2025-05-22T22:35:00Z">
        <w:r>
          <w:t xml:space="preserve">    &lt;/div&gt;</w:t>
        </w:r>
      </w:ins>
    </w:p>
    <w:p w:rsidR="007C461F" w:rsidRDefault="007C461F" w:rsidP="007C461F">
      <w:pPr>
        <w:rPr>
          <w:ins w:id="15337" w:author="Priyanshu Solon" w:date="2025-05-22T22:35:00Z"/>
        </w:rPr>
      </w:pPr>
    </w:p>
    <w:p w:rsidR="007C461F" w:rsidRDefault="007C461F" w:rsidP="007C461F">
      <w:pPr>
        <w:rPr>
          <w:ins w:id="15338" w:author="Priyanshu Solon" w:date="2025-05-22T22:35:00Z"/>
        </w:rPr>
      </w:pPr>
      <w:ins w:id="15339" w:author="Priyanshu Solon" w:date="2025-05-22T22:35:00Z">
        <w:r>
          <w:t>- Every collapse requires an ID to refer.</w:t>
        </w:r>
      </w:ins>
    </w:p>
    <w:p w:rsidR="007C461F" w:rsidRDefault="007C461F" w:rsidP="007C461F">
      <w:pPr>
        <w:rPr>
          <w:ins w:id="15340" w:author="Priyanshu Solon" w:date="2025-05-22T22:35:00Z"/>
        </w:rPr>
      </w:pPr>
      <w:ins w:id="15341" w:author="Priyanshu Solon" w:date="2025-05-22T22:35:00Z">
        <w:r>
          <w:t>- The default collapse state is hidden state</w:t>
        </w:r>
      </w:ins>
    </w:p>
    <w:p w:rsidR="007C461F" w:rsidRDefault="007C461F" w:rsidP="007C461F">
      <w:pPr>
        <w:rPr>
          <w:ins w:id="15342" w:author="Priyanshu Solon" w:date="2025-05-22T22:35:00Z"/>
        </w:rPr>
      </w:pPr>
    </w:p>
    <w:p w:rsidR="007C461F" w:rsidRDefault="007C461F" w:rsidP="007C461F">
      <w:pPr>
        <w:rPr>
          <w:ins w:id="15343" w:author="Priyanshu Solon" w:date="2025-05-22T22:35:00Z"/>
        </w:rPr>
      </w:pPr>
      <w:ins w:id="15344" w:author="Priyanshu Solon" w:date="2025-05-22T22:35:00Z">
        <w:r>
          <w:t>Ex:</w:t>
        </w:r>
      </w:ins>
    </w:p>
    <w:p w:rsidR="007C461F" w:rsidRDefault="007C461F" w:rsidP="007C461F">
      <w:pPr>
        <w:rPr>
          <w:ins w:id="15345" w:author="Priyanshu Solon" w:date="2025-05-22T22:35:00Z"/>
        </w:rPr>
      </w:pPr>
      <w:ins w:id="15346" w:author="Priyanshu Solon" w:date="2025-05-22T22:35:00Z">
        <w:r>
          <w:t>&lt;!DOCTYPE html&gt;</w:t>
        </w:r>
      </w:ins>
    </w:p>
    <w:p w:rsidR="007C461F" w:rsidRDefault="007C461F" w:rsidP="007C461F">
      <w:pPr>
        <w:rPr>
          <w:ins w:id="15347" w:author="Priyanshu Solon" w:date="2025-05-22T22:35:00Z"/>
        </w:rPr>
      </w:pPr>
      <w:ins w:id="15348" w:author="Priyanshu Solon" w:date="2025-05-22T22:35:00Z">
        <w:r>
          <w:t>&lt;html lang="en"&gt;</w:t>
        </w:r>
      </w:ins>
    </w:p>
    <w:p w:rsidR="007C461F" w:rsidRDefault="007C461F" w:rsidP="007C461F">
      <w:pPr>
        <w:rPr>
          <w:ins w:id="15349" w:author="Priyanshu Solon" w:date="2025-05-22T22:35:00Z"/>
        </w:rPr>
      </w:pPr>
      <w:ins w:id="15350" w:author="Priyanshu Solon" w:date="2025-05-22T22:35:00Z">
        <w:r>
          <w:t>&lt;head&gt;</w:t>
        </w:r>
      </w:ins>
    </w:p>
    <w:p w:rsidR="007C461F" w:rsidRDefault="007C461F" w:rsidP="007C461F">
      <w:pPr>
        <w:rPr>
          <w:ins w:id="15351" w:author="Priyanshu Solon" w:date="2025-05-22T22:35:00Z"/>
        </w:rPr>
      </w:pPr>
      <w:ins w:id="15352" w:author="Priyanshu Solon" w:date="2025-05-22T22:35:00Z">
        <w:r>
          <w:t xml:space="preserve">    &lt;meta charset="UTF-8"&gt;</w:t>
        </w:r>
      </w:ins>
    </w:p>
    <w:p w:rsidR="007C461F" w:rsidRDefault="007C461F" w:rsidP="007C461F">
      <w:pPr>
        <w:rPr>
          <w:ins w:id="15353" w:author="Priyanshu Solon" w:date="2025-05-22T22:35:00Z"/>
        </w:rPr>
      </w:pPr>
      <w:ins w:id="15354" w:author="Priyanshu Solon" w:date="2025-05-22T22:35:00Z">
        <w:r>
          <w:t xml:space="preserve">    &lt;meta name="viewport" content="width=device-width, initial-scale=1.0"&gt;</w:t>
        </w:r>
      </w:ins>
    </w:p>
    <w:p w:rsidR="007C461F" w:rsidRDefault="007C461F" w:rsidP="007C461F">
      <w:pPr>
        <w:rPr>
          <w:ins w:id="15355" w:author="Priyanshu Solon" w:date="2025-05-22T22:35:00Z"/>
        </w:rPr>
      </w:pPr>
      <w:ins w:id="15356" w:author="Priyanshu Solon" w:date="2025-05-22T22:35:00Z">
        <w:r>
          <w:t xml:space="preserve">    &lt;title&gt;Document&lt;/title&gt;</w:t>
        </w:r>
      </w:ins>
    </w:p>
    <w:p w:rsidR="007C461F" w:rsidRDefault="007C461F" w:rsidP="007C461F">
      <w:pPr>
        <w:rPr>
          <w:ins w:id="15357" w:author="Priyanshu Solon" w:date="2025-05-22T22:35:00Z"/>
        </w:rPr>
      </w:pPr>
      <w:ins w:id="15358" w:author="Priyanshu Solon" w:date="2025-05-22T22:35:00Z">
        <w:r>
          <w:t xml:space="preserve">     &lt;link rel="stylesheet" href="../node_modules/bootstrap-icons/font/bootstrap-icons.css"&gt;</w:t>
        </w:r>
      </w:ins>
    </w:p>
    <w:p w:rsidR="007C461F" w:rsidRDefault="007C461F" w:rsidP="007C461F">
      <w:pPr>
        <w:rPr>
          <w:ins w:id="15359" w:author="Priyanshu Solon" w:date="2025-05-22T22:35:00Z"/>
        </w:rPr>
      </w:pPr>
      <w:ins w:id="15360" w:author="Priyanshu Solon" w:date="2025-05-22T22:35:00Z">
        <w:r>
          <w:t xml:space="preserve">    &lt;link rel="stylesheet" href="../node_modules/bootstrap/dist/css/bootstrap.css"&gt;</w:t>
        </w:r>
      </w:ins>
    </w:p>
    <w:p w:rsidR="007C461F" w:rsidRDefault="007C461F" w:rsidP="007C461F">
      <w:pPr>
        <w:rPr>
          <w:ins w:id="15361" w:author="Priyanshu Solon" w:date="2025-05-22T22:35:00Z"/>
        </w:rPr>
      </w:pPr>
      <w:ins w:id="15362" w:author="Priyanshu Solon" w:date="2025-05-22T22:35:00Z">
        <w:r>
          <w:t xml:space="preserve">    &lt;script src="../node_modules/bootstrap/dist/js/bootstrap.bundle.js"&gt;&lt;/script&gt;</w:t>
        </w:r>
      </w:ins>
    </w:p>
    <w:p w:rsidR="007C461F" w:rsidRDefault="007C461F" w:rsidP="007C461F">
      <w:pPr>
        <w:rPr>
          <w:ins w:id="15363" w:author="Priyanshu Solon" w:date="2025-05-22T22:35:00Z"/>
        </w:rPr>
      </w:pPr>
      <w:ins w:id="15364" w:author="Priyanshu Solon" w:date="2025-05-22T22:35:00Z">
        <w:r>
          <w:t>&lt;/head&gt;</w:t>
        </w:r>
      </w:ins>
    </w:p>
    <w:p w:rsidR="007C461F" w:rsidRDefault="007C461F" w:rsidP="007C461F">
      <w:pPr>
        <w:rPr>
          <w:ins w:id="15365" w:author="Priyanshu Solon" w:date="2025-05-22T22:35:00Z"/>
        </w:rPr>
      </w:pPr>
      <w:ins w:id="15366" w:author="Priyanshu Solon" w:date="2025-05-22T22:35:00Z">
        <w:r>
          <w:t>&lt;body class="container-fluid"&gt;</w:t>
        </w:r>
      </w:ins>
    </w:p>
    <w:p w:rsidR="007C461F" w:rsidRDefault="007C461F" w:rsidP="007C461F">
      <w:pPr>
        <w:rPr>
          <w:ins w:id="15367" w:author="Priyanshu Solon" w:date="2025-05-22T22:35:00Z"/>
        </w:rPr>
      </w:pPr>
      <w:ins w:id="15368" w:author="Priyanshu Solon" w:date="2025-05-22T22:35:00Z">
        <w:r>
          <w:t xml:space="preserve">    &lt;div class="mt-4"&gt;</w:t>
        </w:r>
      </w:ins>
    </w:p>
    <w:p w:rsidR="007C461F" w:rsidRDefault="007C461F" w:rsidP="007C461F">
      <w:pPr>
        <w:rPr>
          <w:ins w:id="15369" w:author="Priyanshu Solon" w:date="2025-05-22T22:35:00Z"/>
        </w:rPr>
      </w:pPr>
      <w:ins w:id="15370" w:author="Priyanshu Solon" w:date="2025-05-22T22:35:00Z">
        <w:r>
          <w:t xml:space="preserve">        &lt;button data-bs-target="#q1" data-bs-toggle="collapse" class="btn btn-dark w-100"&gt; What is Netflix? &lt;/button&gt;</w:t>
        </w:r>
      </w:ins>
    </w:p>
    <w:p w:rsidR="007C461F" w:rsidRDefault="007C461F" w:rsidP="007C461F">
      <w:pPr>
        <w:rPr>
          <w:ins w:id="15371" w:author="Priyanshu Solon" w:date="2025-05-22T22:35:00Z"/>
        </w:rPr>
      </w:pPr>
      <w:ins w:id="15372" w:author="Priyanshu Solon" w:date="2025-05-22T22:35:00Z">
        <w:r>
          <w:t xml:space="preserve">        &lt;div class="mt-1 collapse" id="q1"&gt;</w:t>
        </w:r>
      </w:ins>
    </w:p>
    <w:p w:rsidR="007C461F" w:rsidRDefault="007C461F" w:rsidP="007C461F">
      <w:pPr>
        <w:rPr>
          <w:ins w:id="15373" w:author="Priyanshu Solon" w:date="2025-05-22T22:35:00Z"/>
        </w:rPr>
      </w:pPr>
      <w:ins w:id="15374" w:author="Priyanshu Solon" w:date="2025-05-22T22:35:00Z">
        <w:r>
          <w:lastRenderedPageBreak/>
          <w:t xml:space="preserve">            &lt;p&gt;Lorem ipsum dolor sit amet, consectetur adipisicing elit. Est beatae quo aliquam dicta facere perferendis esse rem ab illo inventore perspiciatis incidunt consequuntur voluptatibus, culpa quibusdam explicabo quos. Voluptatibus, facere! Lorem ipsum dolor sit, amet consectetur adipisicing elit. In minima quam mollitia praesentium dolorem quas! A quisquam recusandae amet in quas ratione tempora rerum cupiditate deleniti, eaque harum iste saepe.&lt;/p&gt;</w:t>
        </w:r>
      </w:ins>
    </w:p>
    <w:p w:rsidR="007C461F" w:rsidRDefault="007C461F" w:rsidP="007C461F">
      <w:pPr>
        <w:rPr>
          <w:ins w:id="15375" w:author="Priyanshu Solon" w:date="2025-05-22T22:35:00Z"/>
        </w:rPr>
      </w:pPr>
      <w:ins w:id="15376" w:author="Priyanshu Solon" w:date="2025-05-22T22:35:00Z">
        <w:r>
          <w:t xml:space="preserve">        &lt;/div&gt;</w:t>
        </w:r>
      </w:ins>
    </w:p>
    <w:p w:rsidR="007C461F" w:rsidRDefault="007C461F" w:rsidP="007C461F">
      <w:pPr>
        <w:rPr>
          <w:ins w:id="15377" w:author="Priyanshu Solon" w:date="2025-05-22T22:35:00Z"/>
        </w:rPr>
      </w:pPr>
      <w:ins w:id="15378" w:author="Priyanshu Solon" w:date="2025-05-22T22:35:00Z">
        <w:r>
          <w:t xml:space="preserve">    &lt;/div&gt;</w:t>
        </w:r>
      </w:ins>
    </w:p>
    <w:p w:rsidR="007C461F" w:rsidRDefault="007C461F" w:rsidP="007C461F">
      <w:pPr>
        <w:rPr>
          <w:ins w:id="15379" w:author="Priyanshu Solon" w:date="2025-05-22T22:35:00Z"/>
        </w:rPr>
      </w:pPr>
      <w:ins w:id="15380" w:author="Priyanshu Solon" w:date="2025-05-22T22:35:00Z">
        <w:r>
          <w:t>&lt;/body&gt;</w:t>
        </w:r>
      </w:ins>
    </w:p>
    <w:p w:rsidR="007C461F" w:rsidRDefault="007C461F" w:rsidP="007C461F">
      <w:pPr>
        <w:rPr>
          <w:ins w:id="15381" w:author="Priyanshu Solon" w:date="2025-05-22T22:35:00Z"/>
        </w:rPr>
      </w:pPr>
      <w:ins w:id="15382" w:author="Priyanshu Solon" w:date="2025-05-22T22:35:00Z">
        <w:r>
          <w:t>&lt;/html&gt;</w:t>
        </w:r>
      </w:ins>
    </w:p>
    <w:p w:rsidR="007C461F" w:rsidRDefault="007C461F" w:rsidP="007C461F">
      <w:pPr>
        <w:rPr>
          <w:ins w:id="15383" w:author="Priyanshu Solon" w:date="2025-05-22T22:35:00Z"/>
        </w:rPr>
      </w:pPr>
    </w:p>
    <w:p w:rsidR="007C461F" w:rsidRPr="00CA3CF4" w:rsidRDefault="007C461F" w:rsidP="007C461F">
      <w:pPr>
        <w:rPr>
          <w:ins w:id="15384" w:author="Priyanshu Solon" w:date="2025-05-22T22:35:00Z"/>
          <w:b/>
          <w:bCs/>
          <w:rPrChange w:id="15385" w:author="Priyanshu Solon" w:date="2025-05-22T23:17:00Z">
            <w:rPr>
              <w:ins w:id="15386" w:author="Priyanshu Solon" w:date="2025-05-22T22:35:00Z"/>
            </w:rPr>
          </w:rPrChange>
        </w:rPr>
      </w:pPr>
      <w:ins w:id="15387" w:author="Priyanshu Solon" w:date="2025-05-22T22:35:00Z">
        <w:r w:rsidRPr="00CA3CF4">
          <w:rPr>
            <w:b/>
            <w:bCs/>
            <w:rPrChange w:id="15388" w:author="Priyanshu Solon" w:date="2025-05-22T23:17:00Z">
              <w:rPr/>
            </w:rPrChange>
          </w:rPr>
          <w:t>6. Accordion</w:t>
        </w:r>
      </w:ins>
    </w:p>
    <w:p w:rsidR="007C461F" w:rsidRDefault="007C461F" w:rsidP="007C461F">
      <w:pPr>
        <w:rPr>
          <w:ins w:id="15389" w:author="Priyanshu Solon" w:date="2025-05-22T22:35:00Z"/>
        </w:rPr>
      </w:pPr>
      <w:ins w:id="15390" w:author="Priyanshu Solon" w:date="2025-05-22T22:35:00Z">
        <w:r>
          <w:t>- It is a set of items which you can expand or collapse using Mutex.</w:t>
        </w:r>
      </w:ins>
    </w:p>
    <w:p w:rsidR="007C461F" w:rsidRDefault="007C461F" w:rsidP="007C461F">
      <w:pPr>
        <w:rPr>
          <w:ins w:id="15391" w:author="Priyanshu Solon" w:date="2025-05-22T22:35:00Z"/>
        </w:rPr>
      </w:pPr>
      <w:ins w:id="15392" w:author="Priyanshu Solon" w:date="2025-05-22T22:35:00Z">
        <w:r>
          <w:t>- Mutex is mutual exclusion, If any one is expanded then it will collapse all other in the context.</w:t>
        </w:r>
      </w:ins>
    </w:p>
    <w:p w:rsidR="007C461F" w:rsidRDefault="007C461F" w:rsidP="007C461F">
      <w:pPr>
        <w:rPr>
          <w:ins w:id="15393" w:author="Priyanshu Solon" w:date="2025-05-22T22:35:00Z"/>
        </w:rPr>
      </w:pPr>
    </w:p>
    <w:p w:rsidR="007C461F" w:rsidRDefault="007C461F" w:rsidP="007C461F">
      <w:pPr>
        <w:rPr>
          <w:ins w:id="15394" w:author="Priyanshu Solon" w:date="2025-05-22T22:35:00Z"/>
        </w:rPr>
      </w:pPr>
      <w:ins w:id="15395" w:author="Priyanshu Solon" w:date="2025-05-22T22:35:00Z">
        <w:r>
          <w:t>Classes:</w:t>
        </w:r>
      </w:ins>
    </w:p>
    <w:p w:rsidR="007C461F" w:rsidRDefault="007C461F" w:rsidP="007C461F">
      <w:pPr>
        <w:rPr>
          <w:ins w:id="15396" w:author="Priyanshu Solon" w:date="2025-05-22T22:35:00Z"/>
        </w:rPr>
      </w:pPr>
      <w:ins w:id="15397" w:author="Priyanshu Solon" w:date="2025-05-22T22:35:00Z">
        <w:r>
          <w:t xml:space="preserve">    .accordion</w:t>
        </w:r>
      </w:ins>
    </w:p>
    <w:p w:rsidR="007C461F" w:rsidRDefault="007C461F" w:rsidP="007C461F">
      <w:pPr>
        <w:rPr>
          <w:ins w:id="15398" w:author="Priyanshu Solon" w:date="2025-05-22T22:35:00Z"/>
        </w:rPr>
      </w:pPr>
      <w:ins w:id="15399" w:author="Priyanshu Solon" w:date="2025-05-22T22:35:00Z">
        <w:r>
          <w:t xml:space="preserve">    .accordion-item</w:t>
        </w:r>
      </w:ins>
    </w:p>
    <w:p w:rsidR="007C461F" w:rsidRDefault="007C461F" w:rsidP="007C461F">
      <w:pPr>
        <w:rPr>
          <w:ins w:id="15400" w:author="Priyanshu Solon" w:date="2025-05-22T22:35:00Z"/>
        </w:rPr>
      </w:pPr>
      <w:ins w:id="15401" w:author="Priyanshu Solon" w:date="2025-05-22T22:35:00Z">
        <w:r>
          <w:t xml:space="preserve">    .accordion-button</w:t>
        </w:r>
      </w:ins>
    </w:p>
    <w:p w:rsidR="007C461F" w:rsidRDefault="007C461F" w:rsidP="007C461F">
      <w:pPr>
        <w:rPr>
          <w:ins w:id="15402" w:author="Priyanshu Solon" w:date="2025-05-22T22:35:00Z"/>
        </w:rPr>
      </w:pPr>
      <w:ins w:id="15403" w:author="Priyanshu Solon" w:date="2025-05-22T22:35:00Z">
        <w:r>
          <w:t xml:space="preserve">    .accordion-header</w:t>
        </w:r>
      </w:ins>
    </w:p>
    <w:p w:rsidR="007C461F" w:rsidRDefault="007C461F" w:rsidP="007C461F">
      <w:pPr>
        <w:rPr>
          <w:ins w:id="15404" w:author="Priyanshu Solon" w:date="2025-05-22T22:35:00Z"/>
        </w:rPr>
      </w:pPr>
      <w:ins w:id="15405" w:author="Priyanshu Solon" w:date="2025-05-22T22:35:00Z">
        <w:r>
          <w:t xml:space="preserve">    .accordion-body</w:t>
        </w:r>
      </w:ins>
    </w:p>
    <w:p w:rsidR="007C461F" w:rsidRDefault="007C461F" w:rsidP="007C461F">
      <w:pPr>
        <w:rPr>
          <w:ins w:id="15406" w:author="Priyanshu Solon" w:date="2025-05-22T22:35:00Z"/>
        </w:rPr>
      </w:pPr>
      <w:ins w:id="15407" w:author="Priyanshu Solon" w:date="2025-05-22T22:35:00Z">
        <w:r>
          <w:t xml:space="preserve">    .accordion-footer</w:t>
        </w:r>
      </w:ins>
    </w:p>
    <w:p w:rsidR="007C461F" w:rsidRDefault="007C461F" w:rsidP="007C461F">
      <w:pPr>
        <w:rPr>
          <w:ins w:id="15408" w:author="Priyanshu Solon" w:date="2025-05-22T22:35:00Z"/>
        </w:rPr>
      </w:pPr>
      <w:ins w:id="15409" w:author="Priyanshu Solon" w:date="2025-05-22T22:35:00Z">
        <w:r>
          <w:t xml:space="preserve">    .accordion-collapse</w:t>
        </w:r>
      </w:ins>
    </w:p>
    <w:p w:rsidR="007C461F" w:rsidRDefault="007C461F" w:rsidP="007C461F">
      <w:pPr>
        <w:rPr>
          <w:ins w:id="15410" w:author="Priyanshu Solon" w:date="2025-05-22T22:35:00Z"/>
        </w:rPr>
      </w:pPr>
      <w:ins w:id="15411" w:author="Priyanshu Solon" w:date="2025-05-22T22:35:00Z">
        <w:r>
          <w:t xml:space="preserve">   </w:t>
        </w:r>
      </w:ins>
    </w:p>
    <w:p w:rsidR="007C461F" w:rsidRDefault="007C461F" w:rsidP="007C461F">
      <w:pPr>
        <w:rPr>
          <w:ins w:id="15412" w:author="Priyanshu Solon" w:date="2025-05-22T22:35:00Z"/>
        </w:rPr>
      </w:pPr>
      <w:ins w:id="15413" w:author="Priyanshu Solon" w:date="2025-05-22T22:35:00Z">
        <w:r>
          <w:t>Attributes</w:t>
        </w:r>
      </w:ins>
    </w:p>
    <w:p w:rsidR="007C461F" w:rsidRDefault="007C461F" w:rsidP="007C461F">
      <w:pPr>
        <w:rPr>
          <w:ins w:id="15414" w:author="Priyanshu Solon" w:date="2025-05-22T22:35:00Z"/>
        </w:rPr>
      </w:pPr>
      <w:ins w:id="15415" w:author="Priyanshu Solon" w:date="2025-05-22T22:35:00Z">
        <w:r>
          <w:t xml:space="preserve">    data-bs-target</w:t>
        </w:r>
      </w:ins>
    </w:p>
    <w:p w:rsidR="007C461F" w:rsidRDefault="007C461F" w:rsidP="007C461F">
      <w:pPr>
        <w:rPr>
          <w:ins w:id="15416" w:author="Priyanshu Solon" w:date="2025-05-22T22:35:00Z"/>
        </w:rPr>
      </w:pPr>
      <w:ins w:id="15417" w:author="Priyanshu Solon" w:date="2025-05-22T22:35:00Z">
        <w:r>
          <w:t xml:space="preserve">    data-bs-toggle</w:t>
        </w:r>
      </w:ins>
    </w:p>
    <w:p w:rsidR="007C461F" w:rsidRDefault="007C461F" w:rsidP="007C461F">
      <w:pPr>
        <w:rPr>
          <w:ins w:id="15418" w:author="Priyanshu Solon" w:date="2025-05-22T22:35:00Z"/>
        </w:rPr>
      </w:pPr>
      <w:ins w:id="15419" w:author="Priyanshu Solon" w:date="2025-05-22T22:35:00Z">
        <w:r>
          <w:t xml:space="preserve">    data-bs-parent [ It is defined for collapse to handle Mutex ]</w:t>
        </w:r>
      </w:ins>
    </w:p>
    <w:p w:rsidR="007C461F" w:rsidRDefault="007C461F" w:rsidP="007C461F">
      <w:pPr>
        <w:rPr>
          <w:ins w:id="15420" w:author="Priyanshu Solon" w:date="2025-05-22T22:35:00Z"/>
        </w:rPr>
      </w:pPr>
    </w:p>
    <w:p w:rsidR="007C461F" w:rsidRDefault="007C461F" w:rsidP="007C461F">
      <w:pPr>
        <w:rPr>
          <w:ins w:id="15421" w:author="Priyanshu Solon" w:date="2025-05-22T22:35:00Z"/>
        </w:rPr>
      </w:pPr>
      <w:ins w:id="15422" w:author="Priyanshu Solon" w:date="2025-05-22T22:35:00Z">
        <w:r>
          <w:t>Ex:</w:t>
        </w:r>
      </w:ins>
    </w:p>
    <w:p w:rsidR="007C461F" w:rsidRDefault="007C461F" w:rsidP="007C461F">
      <w:pPr>
        <w:rPr>
          <w:ins w:id="15423" w:author="Priyanshu Solon" w:date="2025-05-22T22:35:00Z"/>
        </w:rPr>
      </w:pPr>
      <w:ins w:id="15424" w:author="Priyanshu Solon" w:date="2025-05-22T22:35:00Z">
        <w:r>
          <w:t>&lt;!DOCTYPE html&gt;</w:t>
        </w:r>
      </w:ins>
    </w:p>
    <w:p w:rsidR="007C461F" w:rsidRDefault="007C461F" w:rsidP="007C461F">
      <w:pPr>
        <w:rPr>
          <w:ins w:id="15425" w:author="Priyanshu Solon" w:date="2025-05-22T22:35:00Z"/>
        </w:rPr>
      </w:pPr>
      <w:ins w:id="15426" w:author="Priyanshu Solon" w:date="2025-05-22T22:35:00Z">
        <w:r>
          <w:lastRenderedPageBreak/>
          <w:t>&lt;html lang="en"&gt;</w:t>
        </w:r>
      </w:ins>
    </w:p>
    <w:p w:rsidR="007C461F" w:rsidRDefault="007C461F" w:rsidP="007C461F">
      <w:pPr>
        <w:rPr>
          <w:ins w:id="15427" w:author="Priyanshu Solon" w:date="2025-05-22T22:35:00Z"/>
        </w:rPr>
      </w:pPr>
      <w:ins w:id="15428" w:author="Priyanshu Solon" w:date="2025-05-22T22:35:00Z">
        <w:r>
          <w:t>&lt;head&gt;</w:t>
        </w:r>
      </w:ins>
    </w:p>
    <w:p w:rsidR="007C461F" w:rsidRDefault="007C461F" w:rsidP="007C461F">
      <w:pPr>
        <w:rPr>
          <w:ins w:id="15429" w:author="Priyanshu Solon" w:date="2025-05-22T22:35:00Z"/>
        </w:rPr>
      </w:pPr>
      <w:ins w:id="15430" w:author="Priyanshu Solon" w:date="2025-05-22T22:35:00Z">
        <w:r>
          <w:t xml:space="preserve">    &lt;meta charset="UTF-8"&gt;</w:t>
        </w:r>
      </w:ins>
    </w:p>
    <w:p w:rsidR="007C461F" w:rsidRDefault="007C461F" w:rsidP="007C461F">
      <w:pPr>
        <w:rPr>
          <w:ins w:id="15431" w:author="Priyanshu Solon" w:date="2025-05-22T22:35:00Z"/>
        </w:rPr>
      </w:pPr>
      <w:ins w:id="15432" w:author="Priyanshu Solon" w:date="2025-05-22T22:35:00Z">
        <w:r>
          <w:t xml:space="preserve">    &lt;meta name="viewport" content="width=device-width, initial-scale=1.0"&gt;</w:t>
        </w:r>
      </w:ins>
    </w:p>
    <w:p w:rsidR="007C461F" w:rsidRDefault="007C461F" w:rsidP="007C461F">
      <w:pPr>
        <w:rPr>
          <w:ins w:id="15433" w:author="Priyanshu Solon" w:date="2025-05-22T22:35:00Z"/>
        </w:rPr>
      </w:pPr>
      <w:ins w:id="15434" w:author="Priyanshu Solon" w:date="2025-05-22T22:35:00Z">
        <w:r>
          <w:t xml:space="preserve">    &lt;title&gt;Document&lt;/title&gt;</w:t>
        </w:r>
      </w:ins>
    </w:p>
    <w:p w:rsidR="007C461F" w:rsidRDefault="007C461F" w:rsidP="007C461F">
      <w:pPr>
        <w:rPr>
          <w:ins w:id="15435" w:author="Priyanshu Solon" w:date="2025-05-22T22:35:00Z"/>
        </w:rPr>
      </w:pPr>
      <w:ins w:id="15436" w:author="Priyanshu Solon" w:date="2025-05-22T22:35:00Z">
        <w:r>
          <w:t xml:space="preserve">     &lt;link rel="stylesheet" href="../node_modules/bootstrap-icons/font/bootstrap-icons.css"&gt;</w:t>
        </w:r>
      </w:ins>
    </w:p>
    <w:p w:rsidR="007C461F" w:rsidRDefault="007C461F" w:rsidP="007C461F">
      <w:pPr>
        <w:rPr>
          <w:ins w:id="15437" w:author="Priyanshu Solon" w:date="2025-05-22T22:35:00Z"/>
        </w:rPr>
      </w:pPr>
      <w:ins w:id="15438" w:author="Priyanshu Solon" w:date="2025-05-22T22:35:00Z">
        <w:r>
          <w:t xml:space="preserve">    &lt;link rel="stylesheet" href="../node_modules/bootstrap/dist/css/bootstrap.css"&gt;</w:t>
        </w:r>
      </w:ins>
    </w:p>
    <w:p w:rsidR="007C461F" w:rsidRDefault="007C461F" w:rsidP="007C461F">
      <w:pPr>
        <w:rPr>
          <w:ins w:id="15439" w:author="Priyanshu Solon" w:date="2025-05-22T22:35:00Z"/>
        </w:rPr>
      </w:pPr>
      <w:ins w:id="15440" w:author="Priyanshu Solon" w:date="2025-05-22T22:35:00Z">
        <w:r>
          <w:t xml:space="preserve">    &lt;script src="../node_modules/bootstrap/dist/js/bootstrap.bundle.js"&gt;&lt;/script&gt;</w:t>
        </w:r>
      </w:ins>
    </w:p>
    <w:p w:rsidR="007C461F" w:rsidRDefault="007C461F" w:rsidP="007C461F">
      <w:pPr>
        <w:rPr>
          <w:ins w:id="15441" w:author="Priyanshu Solon" w:date="2025-05-22T22:35:00Z"/>
        </w:rPr>
      </w:pPr>
      <w:ins w:id="15442" w:author="Priyanshu Solon" w:date="2025-05-22T22:35:00Z">
        <w:r>
          <w:t>&lt;/head&gt;</w:t>
        </w:r>
      </w:ins>
    </w:p>
    <w:p w:rsidR="007C461F" w:rsidRDefault="007C461F" w:rsidP="007C461F">
      <w:pPr>
        <w:rPr>
          <w:ins w:id="15443" w:author="Priyanshu Solon" w:date="2025-05-22T22:35:00Z"/>
        </w:rPr>
      </w:pPr>
      <w:ins w:id="15444" w:author="Priyanshu Solon" w:date="2025-05-22T22:35:00Z">
        <w:r>
          <w:t>&lt;body class="container-fluid"&gt;</w:t>
        </w:r>
      </w:ins>
    </w:p>
    <w:p w:rsidR="007C461F" w:rsidRDefault="007C461F" w:rsidP="007C461F">
      <w:pPr>
        <w:rPr>
          <w:ins w:id="15445" w:author="Priyanshu Solon" w:date="2025-05-22T22:35:00Z"/>
        </w:rPr>
      </w:pPr>
      <w:ins w:id="15446" w:author="Priyanshu Solon" w:date="2025-05-22T22:35:00Z">
        <w:r>
          <w:t xml:space="preserve">    &lt;h2 class="text-center"&gt;Frequently Asked Questions&lt;/h2&gt;</w:t>
        </w:r>
      </w:ins>
    </w:p>
    <w:p w:rsidR="007C461F" w:rsidRDefault="007C461F" w:rsidP="007C461F">
      <w:pPr>
        <w:rPr>
          <w:ins w:id="15447" w:author="Priyanshu Solon" w:date="2025-05-22T22:35:00Z"/>
        </w:rPr>
      </w:pPr>
      <w:ins w:id="15448" w:author="Priyanshu Solon" w:date="2025-05-22T22:35:00Z">
        <w:r>
          <w:t xml:space="preserve">    &lt;div class="accordion" id="faqs"&gt;</w:t>
        </w:r>
      </w:ins>
    </w:p>
    <w:p w:rsidR="007C461F" w:rsidRDefault="007C461F" w:rsidP="007C461F">
      <w:pPr>
        <w:rPr>
          <w:ins w:id="15449" w:author="Priyanshu Solon" w:date="2025-05-22T22:35:00Z"/>
        </w:rPr>
      </w:pPr>
      <w:ins w:id="15450" w:author="Priyanshu Solon" w:date="2025-05-22T22:35:00Z">
        <w:r>
          <w:t xml:space="preserve">       &lt;div class="accordion-item"&gt;</w:t>
        </w:r>
      </w:ins>
    </w:p>
    <w:p w:rsidR="007C461F" w:rsidRDefault="007C461F" w:rsidP="007C461F">
      <w:pPr>
        <w:rPr>
          <w:ins w:id="15451" w:author="Priyanshu Solon" w:date="2025-05-22T22:35:00Z"/>
        </w:rPr>
      </w:pPr>
      <w:ins w:id="15452" w:author="Priyanshu Solon" w:date="2025-05-22T22:35:00Z">
        <w:r>
          <w:t xml:space="preserve">            &lt;div class="accordion-header"&gt;</w:t>
        </w:r>
      </w:ins>
    </w:p>
    <w:p w:rsidR="007C461F" w:rsidRDefault="007C461F" w:rsidP="007C461F">
      <w:pPr>
        <w:rPr>
          <w:ins w:id="15453" w:author="Priyanshu Solon" w:date="2025-05-22T22:35:00Z"/>
        </w:rPr>
      </w:pPr>
      <w:ins w:id="15454" w:author="Priyanshu Solon" w:date="2025-05-22T22:35:00Z">
        <w:r>
          <w:t xml:space="preserve">                &lt;button data-bs-target="#q1" data-bs-toggle="collapse" class="accordion-button"&gt;What is Netflix?&lt;/button&gt;</w:t>
        </w:r>
      </w:ins>
    </w:p>
    <w:p w:rsidR="007C461F" w:rsidRDefault="007C461F" w:rsidP="007C461F">
      <w:pPr>
        <w:rPr>
          <w:ins w:id="15455" w:author="Priyanshu Solon" w:date="2025-05-22T22:35:00Z"/>
        </w:rPr>
      </w:pPr>
      <w:ins w:id="15456" w:author="Priyanshu Solon" w:date="2025-05-22T22:35:00Z">
        <w:r>
          <w:t xml:space="preserve">            &lt;/div&gt;</w:t>
        </w:r>
      </w:ins>
    </w:p>
    <w:p w:rsidR="007C461F" w:rsidRDefault="007C461F" w:rsidP="007C461F">
      <w:pPr>
        <w:rPr>
          <w:ins w:id="15457" w:author="Priyanshu Solon" w:date="2025-05-22T22:35:00Z"/>
        </w:rPr>
      </w:pPr>
      <w:ins w:id="15458" w:author="Priyanshu Solon" w:date="2025-05-22T22:35:00Z">
        <w:r>
          <w:t xml:space="preserve">            &lt;div class="accordion-collapse collapse show" id="q1" data-bs-parent="#faqs"&gt;</w:t>
        </w:r>
      </w:ins>
    </w:p>
    <w:p w:rsidR="007C461F" w:rsidRDefault="007C461F" w:rsidP="007C461F">
      <w:pPr>
        <w:rPr>
          <w:ins w:id="15459" w:author="Priyanshu Solon" w:date="2025-05-22T22:35:00Z"/>
        </w:rPr>
      </w:pPr>
      <w:ins w:id="15460" w:author="Priyanshu Solon" w:date="2025-05-22T22:35:00Z">
        <w:r>
          <w:t xml:space="preserve">                &lt;div class="accordion-body"&gt;</w:t>
        </w:r>
      </w:ins>
    </w:p>
    <w:p w:rsidR="007C461F" w:rsidRDefault="007C461F" w:rsidP="007C461F">
      <w:pPr>
        <w:rPr>
          <w:ins w:id="15461" w:author="Priyanshu Solon" w:date="2025-05-22T22:35:00Z"/>
        </w:rPr>
      </w:pPr>
      <w:ins w:id="15462" w:author="Priyanshu Solon" w:date="2025-05-22T22:35:00Z">
        <w:r>
          <w:t xml:space="preserve">                    &lt;p&gt;Lorem ipsum dolor sit amet consectetur adipisicing elit. Non facere voluptatem consequatur, unde ducimus est velit aspernatur, enim repellat pariatur quo odio libero quasi in eligendi! Dolor doloremque sapiente ab? Lorem ipsum dolor, sit amet consectetur adipisicing elit. Praesentium accusamus iure, quos laudantium eligendi dolorem quia asperiores deleniti, quidem doloribus perspiciatis nobis molestias vitae fuga et, quisquam soluta? Atque, aperiam.&lt;/p&gt;</w:t>
        </w:r>
      </w:ins>
    </w:p>
    <w:p w:rsidR="007C461F" w:rsidRDefault="007C461F" w:rsidP="007C461F">
      <w:pPr>
        <w:rPr>
          <w:ins w:id="15463" w:author="Priyanshu Solon" w:date="2025-05-22T22:35:00Z"/>
        </w:rPr>
      </w:pPr>
      <w:ins w:id="15464" w:author="Priyanshu Solon" w:date="2025-05-22T22:35:00Z">
        <w:r>
          <w:t xml:space="preserve">                &lt;/div&gt;</w:t>
        </w:r>
      </w:ins>
    </w:p>
    <w:p w:rsidR="007C461F" w:rsidRDefault="007C461F" w:rsidP="007C461F">
      <w:pPr>
        <w:rPr>
          <w:ins w:id="15465" w:author="Priyanshu Solon" w:date="2025-05-22T22:35:00Z"/>
        </w:rPr>
      </w:pPr>
      <w:ins w:id="15466" w:author="Priyanshu Solon" w:date="2025-05-22T22:35:00Z">
        <w:r>
          <w:t xml:space="preserve">            &lt;/div&gt;</w:t>
        </w:r>
      </w:ins>
    </w:p>
    <w:p w:rsidR="007C461F" w:rsidRDefault="007C461F" w:rsidP="007C461F">
      <w:pPr>
        <w:rPr>
          <w:ins w:id="15467" w:author="Priyanshu Solon" w:date="2025-05-22T22:35:00Z"/>
        </w:rPr>
      </w:pPr>
      <w:ins w:id="15468" w:author="Priyanshu Solon" w:date="2025-05-22T22:35:00Z">
        <w:r>
          <w:t xml:space="preserve">       &lt;/div&gt;</w:t>
        </w:r>
      </w:ins>
    </w:p>
    <w:p w:rsidR="007C461F" w:rsidRDefault="007C461F" w:rsidP="007C461F">
      <w:pPr>
        <w:rPr>
          <w:ins w:id="15469" w:author="Priyanshu Solon" w:date="2025-05-22T22:35:00Z"/>
        </w:rPr>
      </w:pPr>
      <w:ins w:id="15470" w:author="Priyanshu Solon" w:date="2025-05-22T22:35:00Z">
        <w:r>
          <w:t xml:space="preserve">       &lt;div class="accordion-item"&gt;</w:t>
        </w:r>
      </w:ins>
    </w:p>
    <w:p w:rsidR="007C461F" w:rsidRDefault="007C461F" w:rsidP="007C461F">
      <w:pPr>
        <w:rPr>
          <w:ins w:id="15471" w:author="Priyanshu Solon" w:date="2025-05-22T22:35:00Z"/>
        </w:rPr>
      </w:pPr>
      <w:ins w:id="15472" w:author="Priyanshu Solon" w:date="2025-05-22T22:35:00Z">
        <w:r>
          <w:t xml:space="preserve">            &lt;div class="accordion-header"&gt;</w:t>
        </w:r>
      </w:ins>
    </w:p>
    <w:p w:rsidR="007C461F" w:rsidRDefault="007C461F" w:rsidP="007C461F">
      <w:pPr>
        <w:rPr>
          <w:ins w:id="15473" w:author="Priyanshu Solon" w:date="2025-05-22T22:35:00Z"/>
        </w:rPr>
      </w:pPr>
      <w:ins w:id="15474" w:author="Priyanshu Solon" w:date="2025-05-22T22:35:00Z">
        <w:r>
          <w:t xml:space="preserve">                &lt;button data-bs-target="#q2" data-bs-toggle="collapse" class="accordion-button"&gt;How much does Netflix cost?&lt;/button&gt;</w:t>
        </w:r>
      </w:ins>
    </w:p>
    <w:p w:rsidR="007C461F" w:rsidRDefault="007C461F" w:rsidP="007C461F">
      <w:pPr>
        <w:rPr>
          <w:ins w:id="15475" w:author="Priyanshu Solon" w:date="2025-05-22T22:35:00Z"/>
        </w:rPr>
      </w:pPr>
      <w:ins w:id="15476" w:author="Priyanshu Solon" w:date="2025-05-22T22:35:00Z">
        <w:r>
          <w:lastRenderedPageBreak/>
          <w:t xml:space="preserve">            &lt;/div&gt;</w:t>
        </w:r>
      </w:ins>
    </w:p>
    <w:p w:rsidR="007C461F" w:rsidRDefault="007C461F" w:rsidP="007C461F">
      <w:pPr>
        <w:rPr>
          <w:ins w:id="15477" w:author="Priyanshu Solon" w:date="2025-05-22T22:35:00Z"/>
        </w:rPr>
      </w:pPr>
      <w:ins w:id="15478" w:author="Priyanshu Solon" w:date="2025-05-22T22:35:00Z">
        <w:r>
          <w:t xml:space="preserve">            &lt;div class="accordion-collapse collapse" id="q2" data-bs-parent="#faqs"&gt;</w:t>
        </w:r>
      </w:ins>
    </w:p>
    <w:p w:rsidR="007C461F" w:rsidRDefault="007C461F" w:rsidP="007C461F">
      <w:pPr>
        <w:rPr>
          <w:ins w:id="15479" w:author="Priyanshu Solon" w:date="2025-05-22T22:35:00Z"/>
        </w:rPr>
      </w:pPr>
      <w:ins w:id="15480" w:author="Priyanshu Solon" w:date="2025-05-22T22:35:00Z">
        <w:r>
          <w:t xml:space="preserve">                &lt;div class="accordion-body"&gt;</w:t>
        </w:r>
      </w:ins>
    </w:p>
    <w:p w:rsidR="007C461F" w:rsidRDefault="007C461F" w:rsidP="007C461F">
      <w:pPr>
        <w:rPr>
          <w:ins w:id="15481" w:author="Priyanshu Solon" w:date="2025-05-22T22:35:00Z"/>
        </w:rPr>
      </w:pPr>
      <w:ins w:id="15482" w:author="Priyanshu Solon" w:date="2025-05-22T22:35:00Z">
        <w:r>
          <w:t xml:space="preserve">                    &lt;p&gt;Lorem ipsum dolor sit amet consectetur adipisicing elit. Non facere voluptatem consequatur, unde ducimus est velit aspernatur, enim repellat pariatur quo odio libero quasi in eligendi! Dolor doloremque sapiente ab? Lorem ipsum dolor, sit amet consectetur adipisicing elit. Praesentium accusamus iure, quos laudantium eligendi dolorem quia asperiores deleniti&lt;/p&gt;</w:t>
        </w:r>
      </w:ins>
    </w:p>
    <w:p w:rsidR="007C461F" w:rsidRDefault="007C461F" w:rsidP="007C461F">
      <w:pPr>
        <w:rPr>
          <w:ins w:id="15483" w:author="Priyanshu Solon" w:date="2025-05-22T22:35:00Z"/>
        </w:rPr>
      </w:pPr>
      <w:ins w:id="15484" w:author="Priyanshu Solon" w:date="2025-05-22T22:35:00Z">
        <w:r>
          <w:t xml:space="preserve">                &lt;/div&gt;</w:t>
        </w:r>
      </w:ins>
    </w:p>
    <w:p w:rsidR="007C461F" w:rsidRDefault="007C461F" w:rsidP="007C461F">
      <w:pPr>
        <w:rPr>
          <w:ins w:id="15485" w:author="Priyanshu Solon" w:date="2025-05-22T22:35:00Z"/>
        </w:rPr>
      </w:pPr>
      <w:ins w:id="15486" w:author="Priyanshu Solon" w:date="2025-05-22T22:35:00Z">
        <w:r>
          <w:t xml:space="preserve">            &lt;/div&gt;</w:t>
        </w:r>
      </w:ins>
    </w:p>
    <w:p w:rsidR="007C461F" w:rsidRDefault="007C461F" w:rsidP="007C461F">
      <w:pPr>
        <w:rPr>
          <w:ins w:id="15487" w:author="Priyanshu Solon" w:date="2025-05-22T22:35:00Z"/>
        </w:rPr>
      </w:pPr>
      <w:ins w:id="15488" w:author="Priyanshu Solon" w:date="2025-05-22T22:35:00Z">
        <w:r>
          <w:t xml:space="preserve">       &lt;/div&gt;</w:t>
        </w:r>
      </w:ins>
    </w:p>
    <w:p w:rsidR="007C461F" w:rsidRDefault="007C461F" w:rsidP="007C461F">
      <w:pPr>
        <w:rPr>
          <w:ins w:id="15489" w:author="Priyanshu Solon" w:date="2025-05-22T22:35:00Z"/>
        </w:rPr>
      </w:pPr>
      <w:ins w:id="15490" w:author="Priyanshu Solon" w:date="2025-05-22T22:35:00Z">
        <w:r>
          <w:t xml:space="preserve">    &lt;/div&gt;</w:t>
        </w:r>
      </w:ins>
    </w:p>
    <w:p w:rsidR="007C461F" w:rsidRDefault="007C461F" w:rsidP="007C461F">
      <w:pPr>
        <w:rPr>
          <w:ins w:id="15491" w:author="Priyanshu Solon" w:date="2025-05-22T22:35:00Z"/>
        </w:rPr>
      </w:pPr>
      <w:ins w:id="15492" w:author="Priyanshu Solon" w:date="2025-05-22T22:35:00Z">
        <w:r>
          <w:t>&lt;/body&gt;</w:t>
        </w:r>
      </w:ins>
    </w:p>
    <w:p w:rsidR="007C461F" w:rsidRDefault="007C461F" w:rsidP="007C461F">
      <w:pPr>
        <w:rPr>
          <w:ins w:id="15493" w:author="Priyanshu Solon" w:date="2025-05-22T22:35:00Z"/>
        </w:rPr>
      </w:pPr>
      <w:ins w:id="15494" w:author="Priyanshu Solon" w:date="2025-05-22T22:35:00Z">
        <w:r>
          <w:t>&lt;/html&gt;</w:t>
        </w:r>
      </w:ins>
    </w:p>
    <w:p w:rsidR="007C461F" w:rsidRDefault="007C461F" w:rsidP="007C461F">
      <w:pPr>
        <w:rPr>
          <w:ins w:id="15495" w:author="Priyanshu Solon" w:date="2025-05-22T22:35:00Z"/>
        </w:rPr>
      </w:pPr>
    </w:p>
    <w:p w:rsidR="007C461F" w:rsidRDefault="007C461F" w:rsidP="007C461F">
      <w:pPr>
        <w:rPr>
          <w:ins w:id="15496" w:author="Priyanshu Solon" w:date="2025-05-22T22:35:00Z"/>
        </w:rPr>
      </w:pPr>
      <w:ins w:id="15497" w:author="Priyanshu Solon" w:date="2025-05-22T22:35:00Z">
        <w:r>
          <w:t>Ex:</w:t>
        </w:r>
      </w:ins>
    </w:p>
    <w:p w:rsidR="007C461F" w:rsidRDefault="007C461F" w:rsidP="007C461F">
      <w:pPr>
        <w:rPr>
          <w:ins w:id="15498" w:author="Priyanshu Solon" w:date="2025-05-22T22:35:00Z"/>
        </w:rPr>
      </w:pPr>
      <w:ins w:id="15499" w:author="Priyanshu Solon" w:date="2025-05-22T22:35:00Z">
        <w:r>
          <w:t>&lt;!DOCTYPE html&gt;</w:t>
        </w:r>
      </w:ins>
    </w:p>
    <w:p w:rsidR="007C461F" w:rsidRDefault="007C461F" w:rsidP="007C461F">
      <w:pPr>
        <w:rPr>
          <w:ins w:id="15500" w:author="Priyanshu Solon" w:date="2025-05-22T22:35:00Z"/>
        </w:rPr>
      </w:pPr>
      <w:ins w:id="15501" w:author="Priyanshu Solon" w:date="2025-05-22T22:35:00Z">
        <w:r>
          <w:t>&lt;html lang="en"&gt;</w:t>
        </w:r>
      </w:ins>
    </w:p>
    <w:p w:rsidR="007C461F" w:rsidRDefault="007C461F" w:rsidP="007C461F">
      <w:pPr>
        <w:rPr>
          <w:ins w:id="15502" w:author="Priyanshu Solon" w:date="2025-05-22T22:35:00Z"/>
        </w:rPr>
      </w:pPr>
      <w:ins w:id="15503" w:author="Priyanshu Solon" w:date="2025-05-22T22:35:00Z">
        <w:r>
          <w:t>&lt;head&gt;</w:t>
        </w:r>
      </w:ins>
    </w:p>
    <w:p w:rsidR="007C461F" w:rsidRDefault="007C461F" w:rsidP="007C461F">
      <w:pPr>
        <w:rPr>
          <w:ins w:id="15504" w:author="Priyanshu Solon" w:date="2025-05-22T22:35:00Z"/>
        </w:rPr>
      </w:pPr>
      <w:ins w:id="15505" w:author="Priyanshu Solon" w:date="2025-05-22T22:35:00Z">
        <w:r>
          <w:t xml:space="preserve">    &lt;meta charset="UTF-8"&gt;</w:t>
        </w:r>
      </w:ins>
    </w:p>
    <w:p w:rsidR="007C461F" w:rsidRDefault="007C461F" w:rsidP="007C461F">
      <w:pPr>
        <w:rPr>
          <w:ins w:id="15506" w:author="Priyanshu Solon" w:date="2025-05-22T22:35:00Z"/>
        </w:rPr>
      </w:pPr>
      <w:ins w:id="15507" w:author="Priyanshu Solon" w:date="2025-05-22T22:35:00Z">
        <w:r>
          <w:t xml:space="preserve">    &lt;meta name="viewport" content="width=device-width, initial-scale=1.0"&gt;</w:t>
        </w:r>
      </w:ins>
    </w:p>
    <w:p w:rsidR="007C461F" w:rsidRDefault="007C461F" w:rsidP="007C461F">
      <w:pPr>
        <w:rPr>
          <w:ins w:id="15508" w:author="Priyanshu Solon" w:date="2025-05-22T22:35:00Z"/>
        </w:rPr>
      </w:pPr>
      <w:ins w:id="15509" w:author="Priyanshu Solon" w:date="2025-05-22T22:35:00Z">
        <w:r>
          <w:t xml:space="preserve">    &lt;title&gt;Document&lt;/title&gt;</w:t>
        </w:r>
      </w:ins>
    </w:p>
    <w:p w:rsidR="007C461F" w:rsidRDefault="007C461F" w:rsidP="007C461F">
      <w:pPr>
        <w:rPr>
          <w:ins w:id="15510" w:author="Priyanshu Solon" w:date="2025-05-22T22:35:00Z"/>
        </w:rPr>
      </w:pPr>
      <w:ins w:id="15511" w:author="Priyanshu Solon" w:date="2025-05-22T22:35:00Z">
        <w:r>
          <w:t xml:space="preserve">     &lt;link rel="stylesheet" href="../node_modules/bootstrap-icons/font/bootstrap-icons.css"&gt;</w:t>
        </w:r>
      </w:ins>
    </w:p>
    <w:p w:rsidR="007C461F" w:rsidRDefault="007C461F" w:rsidP="007C461F">
      <w:pPr>
        <w:rPr>
          <w:ins w:id="15512" w:author="Priyanshu Solon" w:date="2025-05-22T22:35:00Z"/>
        </w:rPr>
      </w:pPr>
      <w:ins w:id="15513" w:author="Priyanshu Solon" w:date="2025-05-22T22:35:00Z">
        <w:r>
          <w:t xml:space="preserve">    &lt;link rel="stylesheet" href="../node_modules/bootstrap/dist/css/bootstrap.css"&gt;</w:t>
        </w:r>
      </w:ins>
    </w:p>
    <w:p w:rsidR="007C461F" w:rsidRDefault="007C461F" w:rsidP="007C461F">
      <w:pPr>
        <w:rPr>
          <w:ins w:id="15514" w:author="Priyanshu Solon" w:date="2025-05-22T22:35:00Z"/>
        </w:rPr>
      </w:pPr>
      <w:ins w:id="15515" w:author="Priyanshu Solon" w:date="2025-05-22T22:35:00Z">
        <w:r>
          <w:t xml:space="preserve">    &lt;script src="../node_modules/bootstrap/dist/js/bootstrap.bundle.js"&gt;&lt;/script&gt;</w:t>
        </w:r>
      </w:ins>
    </w:p>
    <w:p w:rsidR="007C461F" w:rsidRDefault="007C461F" w:rsidP="007C461F">
      <w:pPr>
        <w:rPr>
          <w:ins w:id="15516" w:author="Priyanshu Solon" w:date="2025-05-22T22:35:00Z"/>
        </w:rPr>
      </w:pPr>
      <w:ins w:id="15517" w:author="Priyanshu Solon" w:date="2025-05-22T22:35:00Z">
        <w:r>
          <w:t>&lt;/head&gt;</w:t>
        </w:r>
      </w:ins>
    </w:p>
    <w:p w:rsidR="007C461F" w:rsidRDefault="007C461F" w:rsidP="007C461F">
      <w:pPr>
        <w:rPr>
          <w:ins w:id="15518" w:author="Priyanshu Solon" w:date="2025-05-22T22:35:00Z"/>
        </w:rPr>
      </w:pPr>
      <w:ins w:id="15519" w:author="Priyanshu Solon" w:date="2025-05-22T22:35:00Z">
        <w:r>
          <w:t>&lt;body class="container-fluid"&gt;</w:t>
        </w:r>
      </w:ins>
    </w:p>
    <w:p w:rsidR="007C461F" w:rsidRDefault="007C461F" w:rsidP="007C461F">
      <w:pPr>
        <w:rPr>
          <w:ins w:id="15520" w:author="Priyanshu Solon" w:date="2025-05-22T22:35:00Z"/>
        </w:rPr>
      </w:pPr>
      <w:ins w:id="15521" w:author="Priyanshu Solon" w:date="2025-05-22T22:35:00Z">
        <w:r>
          <w:t xml:space="preserve">    &lt;h2 class="text-center"&gt;Frequently Asked Questions&lt;/h2&gt;</w:t>
        </w:r>
      </w:ins>
    </w:p>
    <w:p w:rsidR="007C461F" w:rsidRDefault="007C461F" w:rsidP="007C461F">
      <w:pPr>
        <w:rPr>
          <w:ins w:id="15522" w:author="Priyanshu Solon" w:date="2025-05-22T22:35:00Z"/>
        </w:rPr>
      </w:pPr>
      <w:ins w:id="15523" w:author="Priyanshu Solon" w:date="2025-05-22T22:35:00Z">
        <w:r>
          <w:t xml:space="preserve">    &lt;div class="accordion" id="faqs"&gt;</w:t>
        </w:r>
      </w:ins>
    </w:p>
    <w:p w:rsidR="007C461F" w:rsidRDefault="007C461F" w:rsidP="007C461F">
      <w:pPr>
        <w:rPr>
          <w:ins w:id="15524" w:author="Priyanshu Solon" w:date="2025-05-22T22:35:00Z"/>
        </w:rPr>
      </w:pPr>
      <w:ins w:id="15525" w:author="Priyanshu Solon" w:date="2025-05-22T22:35:00Z">
        <w:r>
          <w:t xml:space="preserve">       &lt;div class="accordion-item"&gt;</w:t>
        </w:r>
      </w:ins>
    </w:p>
    <w:p w:rsidR="007C461F" w:rsidRDefault="007C461F" w:rsidP="007C461F">
      <w:pPr>
        <w:rPr>
          <w:ins w:id="15526" w:author="Priyanshu Solon" w:date="2025-05-22T22:35:00Z"/>
        </w:rPr>
      </w:pPr>
      <w:ins w:id="15527" w:author="Priyanshu Solon" w:date="2025-05-22T22:35:00Z">
        <w:r>
          <w:t xml:space="preserve">            &lt;div class="accordion-header"&gt;</w:t>
        </w:r>
      </w:ins>
    </w:p>
    <w:p w:rsidR="007C461F" w:rsidRDefault="007C461F" w:rsidP="007C461F">
      <w:pPr>
        <w:rPr>
          <w:ins w:id="15528" w:author="Priyanshu Solon" w:date="2025-05-22T22:35:00Z"/>
        </w:rPr>
      </w:pPr>
      <w:ins w:id="15529" w:author="Priyanshu Solon" w:date="2025-05-22T22:35:00Z">
        <w:r>
          <w:lastRenderedPageBreak/>
          <w:t xml:space="preserve">                &lt;button data-bs-target="#q1" data-bs-toggle="collapse" class="btn btn-dark w-100"&gt;What is Netflix?&lt;/button&gt;</w:t>
        </w:r>
      </w:ins>
    </w:p>
    <w:p w:rsidR="007C461F" w:rsidRDefault="007C461F" w:rsidP="007C461F">
      <w:pPr>
        <w:rPr>
          <w:ins w:id="15530" w:author="Priyanshu Solon" w:date="2025-05-22T22:35:00Z"/>
        </w:rPr>
      </w:pPr>
      <w:ins w:id="15531" w:author="Priyanshu Solon" w:date="2025-05-22T22:35:00Z">
        <w:r>
          <w:t xml:space="preserve">            &lt;/div&gt;</w:t>
        </w:r>
      </w:ins>
    </w:p>
    <w:p w:rsidR="007C461F" w:rsidRDefault="007C461F" w:rsidP="007C461F">
      <w:pPr>
        <w:rPr>
          <w:ins w:id="15532" w:author="Priyanshu Solon" w:date="2025-05-22T22:35:00Z"/>
        </w:rPr>
      </w:pPr>
      <w:ins w:id="15533" w:author="Priyanshu Solon" w:date="2025-05-22T22:35:00Z">
        <w:r>
          <w:t xml:space="preserve">            &lt;div class="accordion-collapse collapse show" id="q1" data-bs-parent="#faqs"&gt;</w:t>
        </w:r>
      </w:ins>
    </w:p>
    <w:p w:rsidR="007C461F" w:rsidRDefault="007C461F" w:rsidP="007C461F">
      <w:pPr>
        <w:rPr>
          <w:ins w:id="15534" w:author="Priyanshu Solon" w:date="2025-05-22T22:35:00Z"/>
        </w:rPr>
      </w:pPr>
      <w:ins w:id="15535" w:author="Priyanshu Solon" w:date="2025-05-22T22:35:00Z">
        <w:r>
          <w:t xml:space="preserve">                &lt;div class="accordion-body"&gt;</w:t>
        </w:r>
      </w:ins>
    </w:p>
    <w:p w:rsidR="007C461F" w:rsidRDefault="007C461F" w:rsidP="007C461F">
      <w:pPr>
        <w:rPr>
          <w:ins w:id="15536" w:author="Priyanshu Solon" w:date="2025-05-22T22:35:00Z"/>
        </w:rPr>
      </w:pPr>
      <w:ins w:id="15537" w:author="Priyanshu Solon" w:date="2025-05-22T22:35:00Z">
        <w:r>
          <w:t xml:space="preserve">                    &lt;p&gt;Lorem ipsum dolor sit amet consectetur adipisicing elit. Non facere voluptatem consequatur, unde ducimus est velit aspernatur, enim repellat pariatur quo odio libero quasi in eligendi! Dolor doloremque sapiente ab? Lorem ipsum dolor, sit amet consectetur adipisicing elit. Praesentium accusamus iure, quos laudantium eligendi dolorem quia asperiores deleniti, quidem doloribus perspiciatis nobis molestias vitae fuga et, quisquam soluta? Atque, aperiam.&lt;/p&gt;</w:t>
        </w:r>
      </w:ins>
    </w:p>
    <w:p w:rsidR="007C461F" w:rsidRDefault="007C461F" w:rsidP="007C461F">
      <w:pPr>
        <w:rPr>
          <w:ins w:id="15538" w:author="Priyanshu Solon" w:date="2025-05-22T22:35:00Z"/>
        </w:rPr>
      </w:pPr>
      <w:ins w:id="15539" w:author="Priyanshu Solon" w:date="2025-05-22T22:35:00Z">
        <w:r>
          <w:t xml:space="preserve">                &lt;/div&gt;</w:t>
        </w:r>
      </w:ins>
    </w:p>
    <w:p w:rsidR="007C461F" w:rsidRDefault="007C461F" w:rsidP="007C461F">
      <w:pPr>
        <w:rPr>
          <w:ins w:id="15540" w:author="Priyanshu Solon" w:date="2025-05-22T22:35:00Z"/>
        </w:rPr>
      </w:pPr>
      <w:ins w:id="15541" w:author="Priyanshu Solon" w:date="2025-05-22T22:35:00Z">
        <w:r>
          <w:t xml:space="preserve">            &lt;/div&gt;</w:t>
        </w:r>
      </w:ins>
    </w:p>
    <w:p w:rsidR="007C461F" w:rsidRDefault="007C461F" w:rsidP="007C461F">
      <w:pPr>
        <w:rPr>
          <w:ins w:id="15542" w:author="Priyanshu Solon" w:date="2025-05-22T22:35:00Z"/>
        </w:rPr>
      </w:pPr>
      <w:ins w:id="15543" w:author="Priyanshu Solon" w:date="2025-05-22T22:35:00Z">
        <w:r>
          <w:t xml:space="preserve">       &lt;/div&gt;</w:t>
        </w:r>
      </w:ins>
    </w:p>
    <w:p w:rsidR="007C461F" w:rsidRDefault="007C461F" w:rsidP="007C461F">
      <w:pPr>
        <w:rPr>
          <w:ins w:id="15544" w:author="Priyanshu Solon" w:date="2025-05-22T22:35:00Z"/>
        </w:rPr>
      </w:pPr>
      <w:ins w:id="15545" w:author="Priyanshu Solon" w:date="2025-05-22T22:35:00Z">
        <w:r>
          <w:t xml:space="preserve">       &lt;div class="accordion-item"&gt;</w:t>
        </w:r>
      </w:ins>
    </w:p>
    <w:p w:rsidR="007C461F" w:rsidRDefault="007C461F" w:rsidP="007C461F">
      <w:pPr>
        <w:rPr>
          <w:ins w:id="15546" w:author="Priyanshu Solon" w:date="2025-05-22T22:35:00Z"/>
        </w:rPr>
      </w:pPr>
      <w:ins w:id="15547" w:author="Priyanshu Solon" w:date="2025-05-22T22:35:00Z">
        <w:r>
          <w:t xml:space="preserve">            &lt;div class="accordion-header"&gt;</w:t>
        </w:r>
      </w:ins>
    </w:p>
    <w:p w:rsidR="007C461F" w:rsidRDefault="007C461F" w:rsidP="007C461F">
      <w:pPr>
        <w:rPr>
          <w:ins w:id="15548" w:author="Priyanshu Solon" w:date="2025-05-22T22:35:00Z"/>
        </w:rPr>
      </w:pPr>
      <w:ins w:id="15549" w:author="Priyanshu Solon" w:date="2025-05-22T22:35:00Z">
        <w:r>
          <w:t xml:space="preserve">                &lt;button data-bs-target="#q2" data-bs-toggle="collapse" class="btn btn-dark w-100"&gt;How much does Netflix cost?&lt;/button&gt;</w:t>
        </w:r>
      </w:ins>
    </w:p>
    <w:p w:rsidR="007C461F" w:rsidRDefault="007C461F" w:rsidP="007C461F">
      <w:pPr>
        <w:rPr>
          <w:ins w:id="15550" w:author="Priyanshu Solon" w:date="2025-05-22T22:35:00Z"/>
        </w:rPr>
      </w:pPr>
      <w:ins w:id="15551" w:author="Priyanshu Solon" w:date="2025-05-22T22:35:00Z">
        <w:r>
          <w:t xml:space="preserve">            &lt;/div&gt;</w:t>
        </w:r>
      </w:ins>
    </w:p>
    <w:p w:rsidR="007C461F" w:rsidRDefault="007C461F" w:rsidP="007C461F">
      <w:pPr>
        <w:rPr>
          <w:ins w:id="15552" w:author="Priyanshu Solon" w:date="2025-05-22T22:35:00Z"/>
        </w:rPr>
      </w:pPr>
      <w:ins w:id="15553" w:author="Priyanshu Solon" w:date="2025-05-22T22:35:00Z">
        <w:r>
          <w:t xml:space="preserve">            &lt;div class="accordion-collapse collapse" id="q2" data-bs-parent="#faqs"&gt;</w:t>
        </w:r>
      </w:ins>
    </w:p>
    <w:p w:rsidR="007C461F" w:rsidRDefault="007C461F" w:rsidP="007C461F">
      <w:pPr>
        <w:rPr>
          <w:ins w:id="15554" w:author="Priyanshu Solon" w:date="2025-05-22T22:35:00Z"/>
        </w:rPr>
      </w:pPr>
      <w:ins w:id="15555" w:author="Priyanshu Solon" w:date="2025-05-22T22:35:00Z">
        <w:r>
          <w:t xml:space="preserve">                &lt;div class="accordion-body"&gt;</w:t>
        </w:r>
      </w:ins>
    </w:p>
    <w:p w:rsidR="007C461F" w:rsidRDefault="007C461F" w:rsidP="007C461F">
      <w:pPr>
        <w:rPr>
          <w:ins w:id="15556" w:author="Priyanshu Solon" w:date="2025-05-22T22:35:00Z"/>
        </w:rPr>
      </w:pPr>
      <w:ins w:id="15557" w:author="Priyanshu Solon" w:date="2025-05-22T22:35:00Z">
        <w:r>
          <w:t xml:space="preserve">                    &lt;p&gt;Lorem ipsum dolor sit amet consectetur adipisicing elit. Non facere voluptatem consequatur, unde ducimus est velit aspernatur, enim repellat pariatur quo odio libero quasi in eligendi! Dolor doloremque sapiente ab? Lorem ipsum dolor, sit amet consectetur adipisicing elit. Praesentium accusamus iure, quos laudantium eligendi dolorem quia asperiores deleniti&lt;/p&gt;</w:t>
        </w:r>
      </w:ins>
    </w:p>
    <w:p w:rsidR="007C461F" w:rsidRDefault="007C461F" w:rsidP="007C461F">
      <w:pPr>
        <w:rPr>
          <w:ins w:id="15558" w:author="Priyanshu Solon" w:date="2025-05-22T22:35:00Z"/>
        </w:rPr>
      </w:pPr>
      <w:ins w:id="15559" w:author="Priyanshu Solon" w:date="2025-05-22T22:35:00Z">
        <w:r>
          <w:t xml:space="preserve">                &lt;/div&gt;</w:t>
        </w:r>
      </w:ins>
    </w:p>
    <w:p w:rsidR="007C461F" w:rsidRDefault="007C461F" w:rsidP="007C461F">
      <w:pPr>
        <w:rPr>
          <w:ins w:id="15560" w:author="Priyanshu Solon" w:date="2025-05-22T22:35:00Z"/>
        </w:rPr>
      </w:pPr>
      <w:ins w:id="15561" w:author="Priyanshu Solon" w:date="2025-05-22T22:35:00Z">
        <w:r>
          <w:t xml:space="preserve">            &lt;/div&gt;</w:t>
        </w:r>
      </w:ins>
    </w:p>
    <w:p w:rsidR="007C461F" w:rsidRDefault="007C461F" w:rsidP="007C461F">
      <w:pPr>
        <w:rPr>
          <w:ins w:id="15562" w:author="Priyanshu Solon" w:date="2025-05-22T22:35:00Z"/>
        </w:rPr>
      </w:pPr>
      <w:ins w:id="15563" w:author="Priyanshu Solon" w:date="2025-05-22T22:35:00Z">
        <w:r>
          <w:t xml:space="preserve">       &lt;/div&gt;</w:t>
        </w:r>
      </w:ins>
    </w:p>
    <w:p w:rsidR="007C461F" w:rsidRDefault="007C461F" w:rsidP="007C461F">
      <w:pPr>
        <w:rPr>
          <w:ins w:id="15564" w:author="Priyanshu Solon" w:date="2025-05-22T22:35:00Z"/>
        </w:rPr>
      </w:pPr>
      <w:ins w:id="15565" w:author="Priyanshu Solon" w:date="2025-05-22T22:35:00Z">
        <w:r>
          <w:t xml:space="preserve">    &lt;/div&gt;</w:t>
        </w:r>
      </w:ins>
    </w:p>
    <w:p w:rsidR="007C461F" w:rsidRDefault="007C461F" w:rsidP="007C461F">
      <w:pPr>
        <w:rPr>
          <w:ins w:id="15566" w:author="Priyanshu Solon" w:date="2025-05-22T22:35:00Z"/>
        </w:rPr>
      </w:pPr>
      <w:ins w:id="15567" w:author="Priyanshu Solon" w:date="2025-05-22T22:35:00Z">
        <w:r>
          <w:t>&lt;/body&gt;</w:t>
        </w:r>
      </w:ins>
    </w:p>
    <w:p w:rsidR="007C461F" w:rsidRDefault="007C461F" w:rsidP="007C461F">
      <w:pPr>
        <w:rPr>
          <w:ins w:id="15568" w:author="Priyanshu Solon" w:date="2025-05-22T22:35:00Z"/>
        </w:rPr>
      </w:pPr>
      <w:ins w:id="15569" w:author="Priyanshu Solon" w:date="2025-05-22T22:35:00Z">
        <w:r>
          <w:t>&lt;/html&gt;</w:t>
        </w:r>
      </w:ins>
    </w:p>
    <w:p w:rsidR="007C461F" w:rsidRDefault="007C461F" w:rsidP="007C461F">
      <w:pPr>
        <w:rPr>
          <w:ins w:id="15570" w:author="Priyanshu Solon" w:date="2025-05-22T22:35:00Z"/>
        </w:rPr>
      </w:pPr>
    </w:p>
    <w:p w:rsidR="007C461F" w:rsidRPr="00CA3CF4" w:rsidRDefault="007C461F" w:rsidP="007C461F">
      <w:pPr>
        <w:rPr>
          <w:ins w:id="15571" w:author="Priyanshu Solon" w:date="2025-05-22T22:35:00Z"/>
          <w:b/>
          <w:bCs/>
          <w:rPrChange w:id="15572" w:author="Priyanshu Solon" w:date="2025-05-22T23:17:00Z">
            <w:rPr>
              <w:ins w:id="15573" w:author="Priyanshu Solon" w:date="2025-05-22T22:35:00Z"/>
            </w:rPr>
          </w:rPrChange>
        </w:rPr>
      </w:pPr>
      <w:ins w:id="15574" w:author="Priyanshu Solon" w:date="2025-05-22T22:35:00Z">
        <w:r w:rsidRPr="00CA3CF4">
          <w:rPr>
            <w:b/>
            <w:bCs/>
            <w:rPrChange w:id="15575" w:author="Priyanshu Solon" w:date="2025-05-22T23:17:00Z">
              <w:rPr/>
            </w:rPrChange>
          </w:rPr>
          <w:t>12/05</w:t>
        </w:r>
      </w:ins>
    </w:p>
    <w:p w:rsidR="007C461F" w:rsidRDefault="007C461F" w:rsidP="007C461F">
      <w:pPr>
        <w:rPr>
          <w:ins w:id="15576" w:author="Priyanshu Solon" w:date="2025-05-22T22:35:00Z"/>
        </w:rPr>
      </w:pPr>
      <w:ins w:id="15577" w:author="Priyanshu Solon" w:date="2025-05-22T22:35:00Z">
        <w:r>
          <w:lastRenderedPageBreak/>
          <w:t>=====</w:t>
        </w:r>
      </w:ins>
    </w:p>
    <w:p w:rsidR="007C461F" w:rsidRPr="00CA3CF4" w:rsidRDefault="007C461F" w:rsidP="007C461F">
      <w:pPr>
        <w:rPr>
          <w:ins w:id="15578" w:author="Priyanshu Solon" w:date="2025-05-22T22:35:00Z"/>
          <w:b/>
          <w:bCs/>
          <w:rPrChange w:id="15579" w:author="Priyanshu Solon" w:date="2025-05-22T23:17:00Z">
            <w:rPr>
              <w:ins w:id="15580" w:author="Priyanshu Solon" w:date="2025-05-22T22:35:00Z"/>
            </w:rPr>
          </w:rPrChange>
        </w:rPr>
      </w:pPr>
      <w:ins w:id="15581" w:author="Priyanshu Solon" w:date="2025-05-22T22:35:00Z">
        <w:r w:rsidRPr="00CA3CF4">
          <w:rPr>
            <w:b/>
            <w:bCs/>
            <w:rPrChange w:id="15582" w:author="Priyanshu Solon" w:date="2025-05-22T23:17:00Z">
              <w:rPr/>
            </w:rPrChange>
          </w:rPr>
          <w:t>7. Dropdown</w:t>
        </w:r>
      </w:ins>
    </w:p>
    <w:p w:rsidR="007C461F" w:rsidRDefault="007C461F" w:rsidP="007C461F">
      <w:pPr>
        <w:rPr>
          <w:ins w:id="15583" w:author="Priyanshu Solon" w:date="2025-05-22T22:35:00Z"/>
        </w:rPr>
      </w:pPr>
      <w:ins w:id="15584" w:author="Priyanshu Solon" w:date="2025-05-22T22:35:00Z">
        <w:r>
          <w:t>- It can design a dropdown with complex options.</w:t>
        </w:r>
      </w:ins>
    </w:p>
    <w:p w:rsidR="007C461F" w:rsidRDefault="007C461F" w:rsidP="007C461F">
      <w:pPr>
        <w:rPr>
          <w:ins w:id="15585" w:author="Priyanshu Solon" w:date="2025-05-22T22:35:00Z"/>
        </w:rPr>
      </w:pPr>
      <w:ins w:id="15586" w:author="Priyanshu Solon" w:date="2025-05-22T22:35:00Z">
        <w:r>
          <w:t>- It supports icons, images and rich format for options.</w:t>
        </w:r>
      </w:ins>
    </w:p>
    <w:p w:rsidR="007C461F" w:rsidRDefault="007C461F" w:rsidP="007C461F">
      <w:pPr>
        <w:rPr>
          <w:ins w:id="15587" w:author="Priyanshu Solon" w:date="2025-05-22T22:35:00Z"/>
        </w:rPr>
      </w:pPr>
    </w:p>
    <w:p w:rsidR="007C461F" w:rsidRDefault="007C461F" w:rsidP="007C461F">
      <w:pPr>
        <w:rPr>
          <w:ins w:id="15588" w:author="Priyanshu Solon" w:date="2025-05-22T22:35:00Z"/>
        </w:rPr>
      </w:pPr>
      <w:ins w:id="15589" w:author="Priyanshu Solon" w:date="2025-05-22T22:35:00Z">
        <w:r>
          <w:t>Classes:</w:t>
        </w:r>
      </w:ins>
    </w:p>
    <w:p w:rsidR="007C461F" w:rsidRDefault="007C461F" w:rsidP="007C461F">
      <w:pPr>
        <w:rPr>
          <w:ins w:id="15590" w:author="Priyanshu Solon" w:date="2025-05-22T22:35:00Z"/>
        </w:rPr>
      </w:pPr>
      <w:ins w:id="15591" w:author="Priyanshu Solon" w:date="2025-05-22T22:35:00Z">
        <w:r>
          <w:t xml:space="preserve">    .dropdown</w:t>
        </w:r>
      </w:ins>
    </w:p>
    <w:p w:rsidR="007C461F" w:rsidRDefault="007C461F" w:rsidP="007C461F">
      <w:pPr>
        <w:rPr>
          <w:ins w:id="15592" w:author="Priyanshu Solon" w:date="2025-05-22T22:35:00Z"/>
        </w:rPr>
      </w:pPr>
      <w:ins w:id="15593" w:author="Priyanshu Solon" w:date="2025-05-22T22:35:00Z">
        <w:r>
          <w:t xml:space="preserve">    .dropdown-menu</w:t>
        </w:r>
      </w:ins>
    </w:p>
    <w:p w:rsidR="007C461F" w:rsidRDefault="007C461F" w:rsidP="007C461F">
      <w:pPr>
        <w:rPr>
          <w:ins w:id="15594" w:author="Priyanshu Solon" w:date="2025-05-22T22:35:00Z"/>
        </w:rPr>
      </w:pPr>
      <w:ins w:id="15595" w:author="Priyanshu Solon" w:date="2025-05-22T22:35:00Z">
        <w:r>
          <w:t xml:space="preserve">    .dropdown-item</w:t>
        </w:r>
      </w:ins>
    </w:p>
    <w:p w:rsidR="007C461F" w:rsidRDefault="007C461F" w:rsidP="007C461F">
      <w:pPr>
        <w:rPr>
          <w:ins w:id="15596" w:author="Priyanshu Solon" w:date="2025-05-22T22:35:00Z"/>
        </w:rPr>
      </w:pPr>
      <w:ins w:id="15597" w:author="Priyanshu Solon" w:date="2025-05-22T22:35:00Z">
        <w:r>
          <w:t xml:space="preserve">    .dropdown-item-text</w:t>
        </w:r>
      </w:ins>
    </w:p>
    <w:p w:rsidR="007C461F" w:rsidRDefault="007C461F" w:rsidP="007C461F">
      <w:pPr>
        <w:rPr>
          <w:ins w:id="15598" w:author="Priyanshu Solon" w:date="2025-05-22T22:35:00Z"/>
        </w:rPr>
      </w:pPr>
      <w:ins w:id="15599" w:author="Priyanshu Solon" w:date="2025-05-22T22:35:00Z">
        <w:r>
          <w:t xml:space="preserve">    .dropdown-toggle</w:t>
        </w:r>
      </w:ins>
    </w:p>
    <w:p w:rsidR="007C461F" w:rsidRDefault="007C461F" w:rsidP="007C461F">
      <w:pPr>
        <w:rPr>
          <w:ins w:id="15600" w:author="Priyanshu Solon" w:date="2025-05-22T22:35:00Z"/>
        </w:rPr>
      </w:pPr>
      <w:ins w:id="15601" w:author="Priyanshu Solon" w:date="2025-05-22T22:35:00Z">
        <w:r>
          <w:t xml:space="preserve">    .dropdown-divider</w:t>
        </w:r>
      </w:ins>
    </w:p>
    <w:p w:rsidR="007C461F" w:rsidRDefault="007C461F" w:rsidP="007C461F">
      <w:pPr>
        <w:rPr>
          <w:ins w:id="15602" w:author="Priyanshu Solon" w:date="2025-05-22T22:35:00Z"/>
        </w:rPr>
      </w:pPr>
      <w:ins w:id="15603" w:author="Priyanshu Solon" w:date="2025-05-22T22:35:00Z">
        <w:r>
          <w:t xml:space="preserve">    .dropup</w:t>
        </w:r>
      </w:ins>
    </w:p>
    <w:p w:rsidR="007C461F" w:rsidRDefault="007C461F" w:rsidP="007C461F">
      <w:pPr>
        <w:rPr>
          <w:ins w:id="15604" w:author="Priyanshu Solon" w:date="2025-05-22T22:35:00Z"/>
        </w:rPr>
      </w:pPr>
      <w:ins w:id="15605" w:author="Priyanshu Solon" w:date="2025-05-22T22:35:00Z">
        <w:r>
          <w:t xml:space="preserve">    .dropstart</w:t>
        </w:r>
      </w:ins>
    </w:p>
    <w:p w:rsidR="007C461F" w:rsidRDefault="007C461F" w:rsidP="007C461F">
      <w:pPr>
        <w:rPr>
          <w:ins w:id="15606" w:author="Priyanshu Solon" w:date="2025-05-22T22:35:00Z"/>
        </w:rPr>
      </w:pPr>
      <w:ins w:id="15607" w:author="Priyanshu Solon" w:date="2025-05-22T22:35:00Z">
        <w:r>
          <w:t xml:space="preserve">    .dropend</w:t>
        </w:r>
      </w:ins>
    </w:p>
    <w:p w:rsidR="007C461F" w:rsidRDefault="007C461F" w:rsidP="007C461F">
      <w:pPr>
        <w:rPr>
          <w:ins w:id="15608" w:author="Priyanshu Solon" w:date="2025-05-22T22:35:00Z"/>
        </w:rPr>
      </w:pPr>
    </w:p>
    <w:p w:rsidR="007C461F" w:rsidRDefault="007C461F" w:rsidP="007C461F">
      <w:pPr>
        <w:rPr>
          <w:ins w:id="15609" w:author="Priyanshu Solon" w:date="2025-05-22T22:35:00Z"/>
        </w:rPr>
      </w:pPr>
      <w:ins w:id="15610" w:author="Priyanshu Solon" w:date="2025-05-22T22:35:00Z">
        <w:r>
          <w:t>Attributes</w:t>
        </w:r>
      </w:ins>
    </w:p>
    <w:p w:rsidR="007C461F" w:rsidRDefault="007C461F" w:rsidP="007C461F">
      <w:pPr>
        <w:rPr>
          <w:ins w:id="15611" w:author="Priyanshu Solon" w:date="2025-05-22T22:35:00Z"/>
        </w:rPr>
      </w:pPr>
      <w:ins w:id="15612" w:author="Priyanshu Solon" w:date="2025-05-22T22:35:00Z">
        <w:r>
          <w:t xml:space="preserve">    data-bs-target</w:t>
        </w:r>
      </w:ins>
    </w:p>
    <w:p w:rsidR="007C461F" w:rsidRDefault="007C461F" w:rsidP="007C461F">
      <w:pPr>
        <w:rPr>
          <w:ins w:id="15613" w:author="Priyanshu Solon" w:date="2025-05-22T22:35:00Z"/>
        </w:rPr>
      </w:pPr>
      <w:ins w:id="15614" w:author="Priyanshu Solon" w:date="2025-05-22T22:35:00Z">
        <w:r>
          <w:t xml:space="preserve">    data-bs-toggle</w:t>
        </w:r>
      </w:ins>
    </w:p>
    <w:p w:rsidR="007C461F" w:rsidRDefault="007C461F" w:rsidP="007C461F">
      <w:pPr>
        <w:rPr>
          <w:ins w:id="15615" w:author="Priyanshu Solon" w:date="2025-05-22T22:35:00Z"/>
        </w:rPr>
      </w:pPr>
      <w:ins w:id="15616" w:author="Priyanshu Solon" w:date="2025-05-22T22:35:00Z">
        <w:r>
          <w:t xml:space="preserve">    data-bs-theme="dark"</w:t>
        </w:r>
      </w:ins>
    </w:p>
    <w:p w:rsidR="007C461F" w:rsidRDefault="007C461F" w:rsidP="007C461F">
      <w:pPr>
        <w:rPr>
          <w:ins w:id="15617" w:author="Priyanshu Solon" w:date="2025-05-22T22:35:00Z"/>
        </w:rPr>
      </w:pPr>
    </w:p>
    <w:p w:rsidR="007C461F" w:rsidRDefault="007C461F" w:rsidP="007C461F">
      <w:pPr>
        <w:rPr>
          <w:ins w:id="15618" w:author="Priyanshu Solon" w:date="2025-05-22T22:35:00Z"/>
        </w:rPr>
      </w:pPr>
      <w:ins w:id="15619" w:author="Priyanshu Solon" w:date="2025-05-22T22:35:00Z">
        <w:r>
          <w:t>Syntax:</w:t>
        </w:r>
      </w:ins>
    </w:p>
    <w:p w:rsidR="007C461F" w:rsidRDefault="007C461F" w:rsidP="007C461F">
      <w:pPr>
        <w:rPr>
          <w:ins w:id="15620" w:author="Priyanshu Solon" w:date="2025-05-22T22:35:00Z"/>
        </w:rPr>
      </w:pPr>
      <w:ins w:id="15621" w:author="Priyanshu Solon" w:date="2025-05-22T22:35:00Z">
        <w:r>
          <w:t xml:space="preserve">    &lt;div class="dropdown"&gt;</w:t>
        </w:r>
      </w:ins>
    </w:p>
    <w:p w:rsidR="007C461F" w:rsidRDefault="007C461F" w:rsidP="007C461F">
      <w:pPr>
        <w:rPr>
          <w:ins w:id="15622" w:author="Priyanshu Solon" w:date="2025-05-22T22:35:00Z"/>
        </w:rPr>
      </w:pPr>
      <w:ins w:id="15623" w:author="Priyanshu Solon" w:date="2025-05-22T22:35:00Z">
        <w:r>
          <w:t xml:space="preserve">        &lt;button class="dropdown-toggle"&gt; Click &lt;/button&gt;</w:t>
        </w:r>
      </w:ins>
    </w:p>
    <w:p w:rsidR="007C461F" w:rsidRDefault="007C461F" w:rsidP="007C461F">
      <w:pPr>
        <w:rPr>
          <w:ins w:id="15624" w:author="Priyanshu Solon" w:date="2025-05-22T22:35:00Z"/>
        </w:rPr>
      </w:pPr>
      <w:ins w:id="15625" w:author="Priyanshu Solon" w:date="2025-05-22T22:35:00Z">
        <w:r>
          <w:t xml:space="preserve">        &lt;ul class="dropdown-menu"&gt;</w:t>
        </w:r>
      </w:ins>
    </w:p>
    <w:p w:rsidR="007C461F" w:rsidRDefault="007C461F" w:rsidP="007C461F">
      <w:pPr>
        <w:rPr>
          <w:ins w:id="15626" w:author="Priyanshu Solon" w:date="2025-05-22T22:35:00Z"/>
        </w:rPr>
      </w:pPr>
      <w:ins w:id="15627" w:author="Priyanshu Solon" w:date="2025-05-22T22:35:00Z">
        <w:r>
          <w:t xml:space="preserve">        &lt;li&gt; &lt;a class="dropdown-item"&gt; &lt;span class="dropdown-item-text"&gt; Item &lt;/span&gt; &lt;/a&gt; &lt;/li&gt;</w:t>
        </w:r>
      </w:ins>
    </w:p>
    <w:p w:rsidR="007C461F" w:rsidRDefault="007C461F" w:rsidP="007C461F">
      <w:pPr>
        <w:rPr>
          <w:ins w:id="15628" w:author="Priyanshu Solon" w:date="2025-05-22T22:35:00Z"/>
        </w:rPr>
      </w:pPr>
      <w:ins w:id="15629" w:author="Priyanshu Solon" w:date="2025-05-22T22:35:00Z">
        <w:r>
          <w:t xml:space="preserve">        &lt;/ul&gt;</w:t>
        </w:r>
      </w:ins>
    </w:p>
    <w:p w:rsidR="007C461F" w:rsidRDefault="007C461F" w:rsidP="007C461F">
      <w:pPr>
        <w:rPr>
          <w:ins w:id="15630" w:author="Priyanshu Solon" w:date="2025-05-22T22:35:00Z"/>
        </w:rPr>
      </w:pPr>
      <w:ins w:id="15631" w:author="Priyanshu Solon" w:date="2025-05-22T22:35:00Z">
        <w:r>
          <w:t xml:space="preserve">    &lt;/div&gt;</w:t>
        </w:r>
      </w:ins>
    </w:p>
    <w:p w:rsidR="007C461F" w:rsidRDefault="007C461F" w:rsidP="007C461F">
      <w:pPr>
        <w:rPr>
          <w:ins w:id="15632" w:author="Priyanshu Solon" w:date="2025-05-22T22:35:00Z"/>
        </w:rPr>
      </w:pPr>
    </w:p>
    <w:p w:rsidR="007C461F" w:rsidRDefault="007C461F" w:rsidP="007C461F">
      <w:pPr>
        <w:rPr>
          <w:ins w:id="15633" w:author="Priyanshu Solon" w:date="2025-05-22T22:35:00Z"/>
        </w:rPr>
      </w:pPr>
      <w:ins w:id="15634" w:author="Priyanshu Solon" w:date="2025-05-22T22:35:00Z">
        <w:r>
          <w:lastRenderedPageBreak/>
          <w:t>Ex:</w:t>
        </w:r>
      </w:ins>
    </w:p>
    <w:p w:rsidR="007C461F" w:rsidRDefault="007C461F" w:rsidP="007C461F">
      <w:pPr>
        <w:rPr>
          <w:ins w:id="15635" w:author="Priyanshu Solon" w:date="2025-05-22T22:35:00Z"/>
        </w:rPr>
      </w:pPr>
      <w:ins w:id="15636" w:author="Priyanshu Solon" w:date="2025-05-22T22:35:00Z">
        <w:r>
          <w:t>&lt;!DOCTYPE html&gt;</w:t>
        </w:r>
      </w:ins>
    </w:p>
    <w:p w:rsidR="007C461F" w:rsidRDefault="007C461F" w:rsidP="007C461F">
      <w:pPr>
        <w:rPr>
          <w:ins w:id="15637" w:author="Priyanshu Solon" w:date="2025-05-22T22:35:00Z"/>
        </w:rPr>
      </w:pPr>
      <w:ins w:id="15638" w:author="Priyanshu Solon" w:date="2025-05-22T22:35:00Z">
        <w:r>
          <w:t>&lt;html lang="en"&gt;</w:t>
        </w:r>
      </w:ins>
    </w:p>
    <w:p w:rsidR="007C461F" w:rsidRDefault="007C461F" w:rsidP="007C461F">
      <w:pPr>
        <w:rPr>
          <w:ins w:id="15639" w:author="Priyanshu Solon" w:date="2025-05-22T22:35:00Z"/>
        </w:rPr>
      </w:pPr>
      <w:ins w:id="15640" w:author="Priyanshu Solon" w:date="2025-05-22T22:35:00Z">
        <w:r>
          <w:t>&lt;head&gt;</w:t>
        </w:r>
      </w:ins>
    </w:p>
    <w:p w:rsidR="007C461F" w:rsidRDefault="007C461F" w:rsidP="007C461F">
      <w:pPr>
        <w:rPr>
          <w:ins w:id="15641" w:author="Priyanshu Solon" w:date="2025-05-22T22:35:00Z"/>
        </w:rPr>
      </w:pPr>
      <w:ins w:id="15642" w:author="Priyanshu Solon" w:date="2025-05-22T22:35:00Z">
        <w:r>
          <w:t xml:space="preserve">    &lt;meta charset="UTF-8"&gt;</w:t>
        </w:r>
      </w:ins>
    </w:p>
    <w:p w:rsidR="007C461F" w:rsidRDefault="007C461F" w:rsidP="007C461F">
      <w:pPr>
        <w:rPr>
          <w:ins w:id="15643" w:author="Priyanshu Solon" w:date="2025-05-22T22:35:00Z"/>
        </w:rPr>
      </w:pPr>
      <w:ins w:id="15644" w:author="Priyanshu Solon" w:date="2025-05-22T22:35:00Z">
        <w:r>
          <w:t xml:space="preserve">    &lt;meta name="viewport" content="width=device-width, initial-scale=1.0"&gt;</w:t>
        </w:r>
      </w:ins>
    </w:p>
    <w:p w:rsidR="007C461F" w:rsidRDefault="007C461F" w:rsidP="007C461F">
      <w:pPr>
        <w:rPr>
          <w:ins w:id="15645" w:author="Priyanshu Solon" w:date="2025-05-22T22:35:00Z"/>
        </w:rPr>
      </w:pPr>
      <w:ins w:id="15646" w:author="Priyanshu Solon" w:date="2025-05-22T22:35:00Z">
        <w:r>
          <w:t xml:space="preserve">    &lt;title&gt;Document&lt;/title&gt;</w:t>
        </w:r>
      </w:ins>
    </w:p>
    <w:p w:rsidR="007C461F" w:rsidRDefault="007C461F" w:rsidP="007C461F">
      <w:pPr>
        <w:rPr>
          <w:ins w:id="15647" w:author="Priyanshu Solon" w:date="2025-05-22T22:35:00Z"/>
        </w:rPr>
      </w:pPr>
      <w:ins w:id="15648" w:author="Priyanshu Solon" w:date="2025-05-22T22:35:00Z">
        <w:r>
          <w:t xml:space="preserve">     &lt;link rel="stylesheet" href="../node_modules/bootstrap-icons/font/bootstrap-icons.css"&gt;</w:t>
        </w:r>
      </w:ins>
    </w:p>
    <w:p w:rsidR="007C461F" w:rsidRDefault="007C461F" w:rsidP="007C461F">
      <w:pPr>
        <w:rPr>
          <w:ins w:id="15649" w:author="Priyanshu Solon" w:date="2025-05-22T22:35:00Z"/>
        </w:rPr>
      </w:pPr>
      <w:ins w:id="15650" w:author="Priyanshu Solon" w:date="2025-05-22T22:35:00Z">
        <w:r>
          <w:t xml:space="preserve">    &lt;link rel="stylesheet" href="../node_modules/bootstrap/dist/css/bootstrap.css"&gt;</w:t>
        </w:r>
      </w:ins>
    </w:p>
    <w:p w:rsidR="007C461F" w:rsidRDefault="007C461F" w:rsidP="007C461F">
      <w:pPr>
        <w:rPr>
          <w:ins w:id="15651" w:author="Priyanshu Solon" w:date="2025-05-22T22:35:00Z"/>
        </w:rPr>
      </w:pPr>
      <w:ins w:id="15652" w:author="Priyanshu Solon" w:date="2025-05-22T22:35:00Z">
        <w:r>
          <w:t xml:space="preserve">    &lt;script src="../node_modules/bootstrap/dist/js/bootstrap.bundle.js"&gt;&lt;/script&gt;</w:t>
        </w:r>
      </w:ins>
    </w:p>
    <w:p w:rsidR="007C461F" w:rsidRDefault="007C461F" w:rsidP="007C461F">
      <w:pPr>
        <w:rPr>
          <w:ins w:id="15653" w:author="Priyanshu Solon" w:date="2025-05-22T22:35:00Z"/>
        </w:rPr>
      </w:pPr>
      <w:ins w:id="15654" w:author="Priyanshu Solon" w:date="2025-05-22T22:35:00Z">
        <w:r>
          <w:t>&lt;/head&gt;</w:t>
        </w:r>
      </w:ins>
    </w:p>
    <w:p w:rsidR="007C461F" w:rsidRDefault="007C461F" w:rsidP="007C461F">
      <w:pPr>
        <w:rPr>
          <w:ins w:id="15655" w:author="Priyanshu Solon" w:date="2025-05-22T22:35:00Z"/>
        </w:rPr>
      </w:pPr>
      <w:ins w:id="15656" w:author="Priyanshu Solon" w:date="2025-05-22T22:35:00Z">
        <w:r>
          <w:t>&lt;body class="container-fluid"&gt;</w:t>
        </w:r>
      </w:ins>
    </w:p>
    <w:p w:rsidR="007C461F" w:rsidRDefault="007C461F" w:rsidP="007C461F">
      <w:pPr>
        <w:rPr>
          <w:ins w:id="15657" w:author="Priyanshu Solon" w:date="2025-05-22T22:35:00Z"/>
        </w:rPr>
      </w:pPr>
      <w:ins w:id="15658" w:author="Priyanshu Solon" w:date="2025-05-22T22:35:00Z">
        <w:r>
          <w:t xml:space="preserve">    &lt;h2&gt;Dropdown&lt;/h2&gt;</w:t>
        </w:r>
      </w:ins>
    </w:p>
    <w:p w:rsidR="007C461F" w:rsidRDefault="007C461F" w:rsidP="007C461F">
      <w:pPr>
        <w:rPr>
          <w:ins w:id="15659" w:author="Priyanshu Solon" w:date="2025-05-22T22:35:00Z"/>
        </w:rPr>
      </w:pPr>
      <w:ins w:id="15660" w:author="Priyanshu Solon" w:date="2025-05-22T22:35:00Z">
        <w:r>
          <w:t xml:space="preserve">    &lt;div class="dropend mt-4" data-bs-theme="dark"&gt;</w:t>
        </w:r>
      </w:ins>
    </w:p>
    <w:p w:rsidR="007C461F" w:rsidRDefault="007C461F" w:rsidP="007C461F">
      <w:pPr>
        <w:rPr>
          <w:ins w:id="15661" w:author="Priyanshu Solon" w:date="2025-05-22T22:35:00Z"/>
        </w:rPr>
      </w:pPr>
      <w:ins w:id="15662" w:author="Priyanshu Solon" w:date="2025-05-22T22:35:00Z">
        <w:r>
          <w:t xml:space="preserve">        &lt;button data-bs-toggle="dropdown" class="btn btn-dark dropdown-toggle"&gt; &lt;span class="bi bi-person-circle"&gt;&lt;/span&gt; Login &lt;/button&gt;</w:t>
        </w:r>
      </w:ins>
    </w:p>
    <w:p w:rsidR="007C461F" w:rsidRDefault="007C461F" w:rsidP="007C461F">
      <w:pPr>
        <w:rPr>
          <w:ins w:id="15663" w:author="Priyanshu Solon" w:date="2025-05-22T22:35:00Z"/>
        </w:rPr>
      </w:pPr>
      <w:ins w:id="15664" w:author="Priyanshu Solon" w:date="2025-05-22T22:35:00Z">
        <w:r>
          <w:t xml:space="preserve">        &lt;ul class="dropdown-menu"&gt;</w:t>
        </w:r>
      </w:ins>
    </w:p>
    <w:p w:rsidR="007C461F" w:rsidRDefault="007C461F" w:rsidP="007C461F">
      <w:pPr>
        <w:rPr>
          <w:ins w:id="15665" w:author="Priyanshu Solon" w:date="2025-05-22T22:35:00Z"/>
        </w:rPr>
      </w:pPr>
      <w:ins w:id="15666" w:author="Priyanshu Solon" w:date="2025-05-22T22:35:00Z">
        <w:r>
          <w:t xml:space="preserve">            &lt;li &gt; &lt;a class="dropdown-item" href="../public/shopper-template.html" target="body-frame"&gt; &lt;span class="bi bi-cart4 dropdown-item-text"&gt; Shop &lt;/span&gt; &lt;/a&gt; &lt;/li&gt;</w:t>
        </w:r>
      </w:ins>
    </w:p>
    <w:p w:rsidR="007C461F" w:rsidRDefault="007C461F" w:rsidP="007C461F">
      <w:pPr>
        <w:rPr>
          <w:ins w:id="15667" w:author="Priyanshu Solon" w:date="2025-05-22T22:35:00Z"/>
        </w:rPr>
      </w:pPr>
      <w:ins w:id="15668" w:author="Priyanshu Solon" w:date="2025-05-22T22:35:00Z">
        <w:r>
          <w:t xml:space="preserve">            &lt;li &gt; &lt;a class="dropdown-item"&gt; &lt;span class="bi bi-heart dropdown-item-text"&gt; Wishlist &lt;/span&gt; &lt;/a&gt; &lt;/li&gt;</w:t>
        </w:r>
      </w:ins>
    </w:p>
    <w:p w:rsidR="007C461F" w:rsidRDefault="007C461F" w:rsidP="007C461F">
      <w:pPr>
        <w:rPr>
          <w:ins w:id="15669" w:author="Priyanshu Solon" w:date="2025-05-22T22:35:00Z"/>
        </w:rPr>
      </w:pPr>
      <w:ins w:id="15670" w:author="Priyanshu Solon" w:date="2025-05-22T22:35:00Z">
        <w:r>
          <w:t xml:space="preserve">            &lt;li &gt; &lt;a class="dropdown-item"&gt; &lt;span class="bi bi-gift dropdown-item-text"&gt; Gift Card &lt;/span&gt; &lt;/a&gt; &lt;/li&gt;</w:t>
        </w:r>
      </w:ins>
    </w:p>
    <w:p w:rsidR="007C461F" w:rsidRDefault="007C461F" w:rsidP="007C461F">
      <w:pPr>
        <w:rPr>
          <w:ins w:id="15671" w:author="Priyanshu Solon" w:date="2025-05-22T22:35:00Z"/>
        </w:rPr>
      </w:pPr>
      <w:ins w:id="15672" w:author="Priyanshu Solon" w:date="2025-05-22T22:35:00Z">
        <w:r>
          <w:t xml:space="preserve">            &lt;li &gt; &lt;a class="dropdown-item"&gt; &lt;span class="bi bi-wallet dropdown-item-text"&gt; Payments &lt;/span&gt; &lt;/a&gt; &lt;/li&gt;</w:t>
        </w:r>
      </w:ins>
    </w:p>
    <w:p w:rsidR="007C461F" w:rsidRDefault="007C461F" w:rsidP="007C461F">
      <w:pPr>
        <w:rPr>
          <w:ins w:id="15673" w:author="Priyanshu Solon" w:date="2025-05-22T22:35:00Z"/>
        </w:rPr>
      </w:pPr>
      <w:ins w:id="15674" w:author="Priyanshu Solon" w:date="2025-05-22T22:35:00Z">
        <w:r>
          <w:t xml:space="preserve">            &lt;li class="dropdown-divider"&gt;&lt;/li&gt;</w:t>
        </w:r>
      </w:ins>
    </w:p>
    <w:p w:rsidR="007C461F" w:rsidRDefault="007C461F" w:rsidP="007C461F">
      <w:pPr>
        <w:rPr>
          <w:ins w:id="15675" w:author="Priyanshu Solon" w:date="2025-05-22T22:35:00Z"/>
        </w:rPr>
      </w:pPr>
      <w:ins w:id="15676" w:author="Priyanshu Solon" w:date="2025-05-22T22:35:00Z">
        <w:r>
          <w:t xml:space="preserve">            &lt;li &gt; &lt;a class="dropdown-item"&gt; &lt;span class="bi bi-question-circle dropdown-item-text"&gt; Help &lt;/span&gt; &lt;/a&gt; &lt;/li&gt;</w:t>
        </w:r>
      </w:ins>
    </w:p>
    <w:p w:rsidR="007C461F" w:rsidRDefault="007C461F" w:rsidP="007C461F">
      <w:pPr>
        <w:rPr>
          <w:ins w:id="15677" w:author="Priyanshu Solon" w:date="2025-05-22T22:35:00Z"/>
        </w:rPr>
      </w:pPr>
      <w:ins w:id="15678" w:author="Priyanshu Solon" w:date="2025-05-22T22:35:00Z">
        <w:r>
          <w:t xml:space="preserve">        &lt;/ul&gt;</w:t>
        </w:r>
      </w:ins>
    </w:p>
    <w:p w:rsidR="007C461F" w:rsidRDefault="007C461F" w:rsidP="007C461F">
      <w:pPr>
        <w:rPr>
          <w:ins w:id="15679" w:author="Priyanshu Solon" w:date="2025-05-22T22:35:00Z"/>
        </w:rPr>
      </w:pPr>
      <w:ins w:id="15680" w:author="Priyanshu Solon" w:date="2025-05-22T22:35:00Z">
        <w:r>
          <w:t xml:space="preserve">    &lt;/div&gt;</w:t>
        </w:r>
      </w:ins>
    </w:p>
    <w:p w:rsidR="007C461F" w:rsidRDefault="007C461F" w:rsidP="007C461F">
      <w:pPr>
        <w:rPr>
          <w:ins w:id="15681" w:author="Priyanshu Solon" w:date="2025-05-22T22:35:00Z"/>
        </w:rPr>
      </w:pPr>
      <w:ins w:id="15682" w:author="Priyanshu Solon" w:date="2025-05-22T22:35:00Z">
        <w:r>
          <w:t xml:space="preserve">    &lt;iframe width="100%" height="500" name="body-frame"&gt;</w:t>
        </w:r>
      </w:ins>
    </w:p>
    <w:p w:rsidR="007C461F" w:rsidRDefault="007C461F" w:rsidP="007C461F">
      <w:pPr>
        <w:rPr>
          <w:ins w:id="15683" w:author="Priyanshu Solon" w:date="2025-05-22T22:35:00Z"/>
        </w:rPr>
      </w:pPr>
    </w:p>
    <w:p w:rsidR="007C461F" w:rsidRDefault="007C461F" w:rsidP="007C461F">
      <w:pPr>
        <w:rPr>
          <w:ins w:id="15684" w:author="Priyanshu Solon" w:date="2025-05-22T22:35:00Z"/>
        </w:rPr>
      </w:pPr>
      <w:ins w:id="15685" w:author="Priyanshu Solon" w:date="2025-05-22T22:35:00Z">
        <w:r>
          <w:t xml:space="preserve">    &lt;/iframe&gt;</w:t>
        </w:r>
      </w:ins>
    </w:p>
    <w:p w:rsidR="007C461F" w:rsidRDefault="007C461F" w:rsidP="007C461F">
      <w:pPr>
        <w:rPr>
          <w:ins w:id="15686" w:author="Priyanshu Solon" w:date="2025-05-22T22:35:00Z"/>
        </w:rPr>
      </w:pPr>
      <w:ins w:id="15687" w:author="Priyanshu Solon" w:date="2025-05-22T22:35:00Z">
        <w:r>
          <w:t>&lt;/body&gt;</w:t>
        </w:r>
      </w:ins>
    </w:p>
    <w:p w:rsidR="007C461F" w:rsidRDefault="007C461F" w:rsidP="007C461F">
      <w:pPr>
        <w:rPr>
          <w:ins w:id="15688" w:author="Priyanshu Solon" w:date="2025-05-22T22:35:00Z"/>
        </w:rPr>
      </w:pPr>
      <w:ins w:id="15689" w:author="Priyanshu Solon" w:date="2025-05-22T22:35:00Z">
        <w:r>
          <w:t>&lt;/html&gt;</w:t>
        </w:r>
      </w:ins>
    </w:p>
    <w:p w:rsidR="007C461F" w:rsidRDefault="007C461F" w:rsidP="007C461F">
      <w:pPr>
        <w:rPr>
          <w:ins w:id="15690" w:author="Priyanshu Solon" w:date="2025-05-22T22:35:00Z"/>
        </w:rPr>
      </w:pPr>
    </w:p>
    <w:p w:rsidR="007C461F" w:rsidRPr="00CA3CF4" w:rsidRDefault="007C461F" w:rsidP="007C461F">
      <w:pPr>
        <w:rPr>
          <w:ins w:id="15691" w:author="Priyanshu Solon" w:date="2025-05-22T22:35:00Z"/>
          <w:b/>
          <w:bCs/>
          <w:rPrChange w:id="15692" w:author="Priyanshu Solon" w:date="2025-05-22T23:17:00Z">
            <w:rPr>
              <w:ins w:id="15693" w:author="Priyanshu Solon" w:date="2025-05-22T22:35:00Z"/>
            </w:rPr>
          </w:rPrChange>
        </w:rPr>
      </w:pPr>
      <w:ins w:id="15694" w:author="Priyanshu Solon" w:date="2025-05-22T22:35:00Z">
        <w:r w:rsidRPr="00CA3CF4">
          <w:rPr>
            <w:b/>
            <w:bCs/>
            <w:rPrChange w:id="15695" w:author="Priyanshu Solon" w:date="2025-05-22T23:17:00Z">
              <w:rPr/>
            </w:rPrChange>
          </w:rPr>
          <w:t>8. Nav with Tabs</w:t>
        </w:r>
      </w:ins>
    </w:p>
    <w:p w:rsidR="007C461F" w:rsidRDefault="007C461F" w:rsidP="007C461F">
      <w:pPr>
        <w:rPr>
          <w:ins w:id="15696" w:author="Priyanshu Solon" w:date="2025-05-22T22:35:00Z"/>
        </w:rPr>
      </w:pPr>
      <w:ins w:id="15697" w:author="Priyanshu Solon" w:date="2025-05-22T22:35:00Z">
        <w:r>
          <w:t>- It is a navigation between tabs.</w:t>
        </w:r>
      </w:ins>
    </w:p>
    <w:p w:rsidR="007C461F" w:rsidRDefault="007C461F" w:rsidP="007C461F">
      <w:pPr>
        <w:rPr>
          <w:ins w:id="15698" w:author="Priyanshu Solon" w:date="2025-05-22T22:35:00Z"/>
        </w:rPr>
      </w:pPr>
      <w:ins w:id="15699" w:author="Priyanshu Solon" w:date="2025-05-22T22:35:00Z">
        <w:r>
          <w:t>- You can display multiple pages content in one page using tab control.</w:t>
        </w:r>
      </w:ins>
    </w:p>
    <w:p w:rsidR="007C461F" w:rsidRDefault="007C461F" w:rsidP="007C461F">
      <w:pPr>
        <w:rPr>
          <w:ins w:id="15700" w:author="Priyanshu Solon" w:date="2025-05-22T22:35:00Z"/>
        </w:rPr>
      </w:pPr>
    </w:p>
    <w:p w:rsidR="007C461F" w:rsidRDefault="007C461F" w:rsidP="007C461F">
      <w:pPr>
        <w:rPr>
          <w:ins w:id="15701" w:author="Priyanshu Solon" w:date="2025-05-22T22:35:00Z"/>
        </w:rPr>
      </w:pPr>
      <w:ins w:id="15702" w:author="Priyanshu Solon" w:date="2025-05-22T22:35:00Z">
        <w:r>
          <w:t>Classes:</w:t>
        </w:r>
      </w:ins>
    </w:p>
    <w:p w:rsidR="007C461F" w:rsidRDefault="007C461F" w:rsidP="007C461F">
      <w:pPr>
        <w:rPr>
          <w:ins w:id="15703" w:author="Priyanshu Solon" w:date="2025-05-22T22:35:00Z"/>
        </w:rPr>
      </w:pPr>
      <w:ins w:id="15704" w:author="Priyanshu Solon" w:date="2025-05-22T22:35:00Z">
        <w:r>
          <w:t xml:space="preserve">    .nav</w:t>
        </w:r>
      </w:ins>
    </w:p>
    <w:p w:rsidR="007C461F" w:rsidRDefault="007C461F" w:rsidP="007C461F">
      <w:pPr>
        <w:rPr>
          <w:ins w:id="15705" w:author="Priyanshu Solon" w:date="2025-05-22T22:35:00Z"/>
        </w:rPr>
      </w:pPr>
      <w:ins w:id="15706" w:author="Priyanshu Solon" w:date="2025-05-22T22:35:00Z">
        <w:r>
          <w:t xml:space="preserve">    .nav-tabs</w:t>
        </w:r>
      </w:ins>
    </w:p>
    <w:p w:rsidR="007C461F" w:rsidRDefault="007C461F" w:rsidP="007C461F">
      <w:pPr>
        <w:rPr>
          <w:ins w:id="15707" w:author="Priyanshu Solon" w:date="2025-05-22T22:35:00Z"/>
        </w:rPr>
      </w:pPr>
      <w:ins w:id="15708" w:author="Priyanshu Solon" w:date="2025-05-22T22:35:00Z">
        <w:r>
          <w:t xml:space="preserve">    .nav-pills</w:t>
        </w:r>
      </w:ins>
    </w:p>
    <w:p w:rsidR="007C461F" w:rsidRDefault="007C461F" w:rsidP="007C461F">
      <w:pPr>
        <w:rPr>
          <w:ins w:id="15709" w:author="Priyanshu Solon" w:date="2025-05-22T22:35:00Z"/>
        </w:rPr>
      </w:pPr>
      <w:ins w:id="15710" w:author="Priyanshu Solon" w:date="2025-05-22T22:35:00Z">
        <w:r>
          <w:t xml:space="preserve">    .nav-menu</w:t>
        </w:r>
      </w:ins>
    </w:p>
    <w:p w:rsidR="007C461F" w:rsidRDefault="007C461F" w:rsidP="007C461F">
      <w:pPr>
        <w:rPr>
          <w:ins w:id="15711" w:author="Priyanshu Solon" w:date="2025-05-22T22:35:00Z"/>
        </w:rPr>
      </w:pPr>
      <w:ins w:id="15712" w:author="Priyanshu Solon" w:date="2025-05-22T22:35:00Z">
        <w:r>
          <w:t xml:space="preserve">    .nav-item</w:t>
        </w:r>
      </w:ins>
    </w:p>
    <w:p w:rsidR="007C461F" w:rsidRDefault="007C461F" w:rsidP="007C461F">
      <w:pPr>
        <w:rPr>
          <w:ins w:id="15713" w:author="Priyanshu Solon" w:date="2025-05-22T22:35:00Z"/>
        </w:rPr>
      </w:pPr>
      <w:ins w:id="15714" w:author="Priyanshu Solon" w:date="2025-05-22T22:35:00Z">
        <w:r>
          <w:t xml:space="preserve">    .nav-link</w:t>
        </w:r>
      </w:ins>
    </w:p>
    <w:p w:rsidR="007C461F" w:rsidRDefault="007C461F" w:rsidP="007C461F">
      <w:pPr>
        <w:rPr>
          <w:ins w:id="15715" w:author="Priyanshu Solon" w:date="2025-05-22T22:35:00Z"/>
        </w:rPr>
      </w:pPr>
      <w:ins w:id="15716" w:author="Priyanshu Solon" w:date="2025-05-22T22:35:00Z">
        <w:r>
          <w:t xml:space="preserve">    .nav-item-text [nav-text]</w:t>
        </w:r>
      </w:ins>
    </w:p>
    <w:p w:rsidR="007C461F" w:rsidRDefault="007C461F" w:rsidP="007C461F">
      <w:pPr>
        <w:rPr>
          <w:ins w:id="15717" w:author="Priyanshu Solon" w:date="2025-05-22T22:35:00Z"/>
        </w:rPr>
      </w:pPr>
      <w:ins w:id="15718" w:author="Priyanshu Solon" w:date="2025-05-22T22:35:00Z">
        <w:r>
          <w:t xml:space="preserve">    .tab-content</w:t>
        </w:r>
      </w:ins>
    </w:p>
    <w:p w:rsidR="007C461F" w:rsidRDefault="007C461F" w:rsidP="007C461F">
      <w:pPr>
        <w:rPr>
          <w:ins w:id="15719" w:author="Priyanshu Solon" w:date="2025-05-22T22:35:00Z"/>
        </w:rPr>
      </w:pPr>
      <w:ins w:id="15720" w:author="Priyanshu Solon" w:date="2025-05-22T22:35:00Z">
        <w:r>
          <w:t xml:space="preserve">    .tab-pane</w:t>
        </w:r>
      </w:ins>
    </w:p>
    <w:p w:rsidR="007C461F" w:rsidRDefault="007C461F" w:rsidP="007C461F">
      <w:pPr>
        <w:rPr>
          <w:ins w:id="15721" w:author="Priyanshu Solon" w:date="2025-05-22T22:35:00Z"/>
        </w:rPr>
      </w:pPr>
    </w:p>
    <w:p w:rsidR="007C461F" w:rsidRDefault="007C461F" w:rsidP="007C461F">
      <w:pPr>
        <w:rPr>
          <w:ins w:id="15722" w:author="Priyanshu Solon" w:date="2025-05-22T22:35:00Z"/>
        </w:rPr>
      </w:pPr>
      <w:ins w:id="15723" w:author="Priyanshu Solon" w:date="2025-05-22T22:35:00Z">
        <w:r>
          <w:t>Attributes:</w:t>
        </w:r>
      </w:ins>
    </w:p>
    <w:p w:rsidR="007C461F" w:rsidRDefault="007C461F" w:rsidP="007C461F">
      <w:pPr>
        <w:rPr>
          <w:ins w:id="15724" w:author="Priyanshu Solon" w:date="2025-05-22T22:35:00Z"/>
        </w:rPr>
      </w:pPr>
      <w:ins w:id="15725" w:author="Priyanshu Solon" w:date="2025-05-22T22:35:00Z">
        <w:r>
          <w:t xml:space="preserve">    data-bs-target [ if your are configuring an anchor elements then href is used]</w:t>
        </w:r>
      </w:ins>
    </w:p>
    <w:p w:rsidR="007C461F" w:rsidRDefault="007C461F" w:rsidP="007C461F">
      <w:pPr>
        <w:rPr>
          <w:ins w:id="15726" w:author="Priyanshu Solon" w:date="2025-05-22T22:35:00Z"/>
        </w:rPr>
      </w:pPr>
      <w:ins w:id="15727" w:author="Priyanshu Solon" w:date="2025-05-22T22:35:00Z">
        <w:r>
          <w:t xml:space="preserve">    data-bs-toggle</w:t>
        </w:r>
      </w:ins>
    </w:p>
    <w:p w:rsidR="007C461F" w:rsidRDefault="007C461F" w:rsidP="007C461F">
      <w:pPr>
        <w:rPr>
          <w:ins w:id="15728" w:author="Priyanshu Solon" w:date="2025-05-22T22:35:00Z"/>
        </w:rPr>
      </w:pPr>
    </w:p>
    <w:p w:rsidR="007C461F" w:rsidRDefault="007C461F" w:rsidP="007C461F">
      <w:pPr>
        <w:rPr>
          <w:ins w:id="15729" w:author="Priyanshu Solon" w:date="2025-05-22T22:35:00Z"/>
        </w:rPr>
      </w:pPr>
      <w:ins w:id="15730" w:author="Priyanshu Solon" w:date="2025-05-22T22:35:00Z">
        <w:r>
          <w:t>Syntax:</w:t>
        </w:r>
      </w:ins>
    </w:p>
    <w:p w:rsidR="007C461F" w:rsidRDefault="007C461F" w:rsidP="007C461F">
      <w:pPr>
        <w:rPr>
          <w:ins w:id="15731" w:author="Priyanshu Solon" w:date="2025-05-22T22:35:00Z"/>
        </w:rPr>
      </w:pPr>
      <w:ins w:id="15732" w:author="Priyanshu Solon" w:date="2025-05-22T22:35:00Z">
        <w:r>
          <w:t xml:space="preserve">    &lt;ul class="nav nav-tabs"&gt;</w:t>
        </w:r>
      </w:ins>
    </w:p>
    <w:p w:rsidR="007C461F" w:rsidRDefault="007C461F" w:rsidP="007C461F">
      <w:pPr>
        <w:rPr>
          <w:ins w:id="15733" w:author="Priyanshu Solon" w:date="2025-05-22T22:35:00Z"/>
        </w:rPr>
      </w:pPr>
      <w:ins w:id="15734" w:author="Priyanshu Solon" w:date="2025-05-22T22:35:00Z">
        <w:r>
          <w:t xml:space="preserve">      &lt;li class="nav-item"&gt; &lt;a href="#id" class="nav-link"&gt; &lt;/a&gt; &lt;/li&gt;</w:t>
        </w:r>
      </w:ins>
    </w:p>
    <w:p w:rsidR="007C461F" w:rsidRDefault="007C461F" w:rsidP="007C461F">
      <w:pPr>
        <w:rPr>
          <w:ins w:id="15735" w:author="Priyanshu Solon" w:date="2025-05-22T22:35:00Z"/>
        </w:rPr>
      </w:pPr>
      <w:ins w:id="15736" w:author="Priyanshu Solon" w:date="2025-05-22T22:35:00Z">
        <w:r>
          <w:t xml:space="preserve">    &lt;/ul&gt;</w:t>
        </w:r>
      </w:ins>
    </w:p>
    <w:p w:rsidR="007C461F" w:rsidRDefault="007C461F" w:rsidP="007C461F">
      <w:pPr>
        <w:rPr>
          <w:ins w:id="15737" w:author="Priyanshu Solon" w:date="2025-05-22T22:35:00Z"/>
        </w:rPr>
      </w:pPr>
      <w:ins w:id="15738" w:author="Priyanshu Solon" w:date="2025-05-22T22:35:00Z">
        <w:r>
          <w:t xml:space="preserve">    &lt;div class="tab-content"&gt;</w:t>
        </w:r>
      </w:ins>
    </w:p>
    <w:p w:rsidR="007C461F" w:rsidRDefault="007C461F" w:rsidP="007C461F">
      <w:pPr>
        <w:rPr>
          <w:ins w:id="15739" w:author="Priyanshu Solon" w:date="2025-05-22T22:35:00Z"/>
        </w:rPr>
      </w:pPr>
      <w:ins w:id="15740" w:author="Priyanshu Solon" w:date="2025-05-22T22:35:00Z">
        <w:r>
          <w:lastRenderedPageBreak/>
          <w:t xml:space="preserve">      &lt;div class="tab-pane"&gt;</w:t>
        </w:r>
      </w:ins>
    </w:p>
    <w:p w:rsidR="007C461F" w:rsidRDefault="007C461F" w:rsidP="007C461F">
      <w:pPr>
        <w:rPr>
          <w:ins w:id="15741" w:author="Priyanshu Solon" w:date="2025-05-22T22:35:00Z"/>
        </w:rPr>
      </w:pPr>
      <w:ins w:id="15742" w:author="Priyanshu Solon" w:date="2025-05-22T22:35:00Z">
        <w:r>
          <w:t xml:space="preserve">      &lt;/div&gt;</w:t>
        </w:r>
      </w:ins>
    </w:p>
    <w:p w:rsidR="007C461F" w:rsidRDefault="007C461F" w:rsidP="007C461F">
      <w:pPr>
        <w:rPr>
          <w:ins w:id="15743" w:author="Priyanshu Solon" w:date="2025-05-22T22:35:00Z"/>
        </w:rPr>
      </w:pPr>
      <w:ins w:id="15744" w:author="Priyanshu Solon" w:date="2025-05-22T22:35:00Z">
        <w:r>
          <w:t xml:space="preserve">       ... multiple panes...</w:t>
        </w:r>
      </w:ins>
    </w:p>
    <w:p w:rsidR="007C461F" w:rsidRDefault="007C461F" w:rsidP="007C461F">
      <w:pPr>
        <w:rPr>
          <w:ins w:id="15745" w:author="Priyanshu Solon" w:date="2025-05-22T22:35:00Z"/>
        </w:rPr>
      </w:pPr>
      <w:ins w:id="15746" w:author="Priyanshu Solon" w:date="2025-05-22T22:35:00Z">
        <w:r>
          <w:t xml:space="preserve">    &lt;/div&gt;</w:t>
        </w:r>
      </w:ins>
    </w:p>
    <w:p w:rsidR="007C461F" w:rsidRDefault="007C461F" w:rsidP="007C461F">
      <w:pPr>
        <w:rPr>
          <w:ins w:id="15747" w:author="Priyanshu Solon" w:date="2025-05-22T22:35:00Z"/>
        </w:rPr>
      </w:pPr>
    </w:p>
    <w:p w:rsidR="007C461F" w:rsidRDefault="007C461F" w:rsidP="007C461F">
      <w:pPr>
        <w:rPr>
          <w:ins w:id="15748" w:author="Priyanshu Solon" w:date="2025-05-22T22:35:00Z"/>
        </w:rPr>
      </w:pPr>
      <w:ins w:id="15749" w:author="Priyanshu Solon" w:date="2025-05-22T22:35:00Z">
        <w:r>
          <w:t>Ex:</w:t>
        </w:r>
      </w:ins>
    </w:p>
    <w:p w:rsidR="007C461F" w:rsidRDefault="007C461F" w:rsidP="007C461F">
      <w:pPr>
        <w:rPr>
          <w:ins w:id="15750" w:author="Priyanshu Solon" w:date="2025-05-22T22:35:00Z"/>
        </w:rPr>
      </w:pPr>
      <w:ins w:id="15751" w:author="Priyanshu Solon" w:date="2025-05-22T22:35:00Z">
        <w:r>
          <w:t>&lt;!DOCTYPE html&gt;</w:t>
        </w:r>
      </w:ins>
    </w:p>
    <w:p w:rsidR="007C461F" w:rsidRDefault="007C461F" w:rsidP="007C461F">
      <w:pPr>
        <w:rPr>
          <w:ins w:id="15752" w:author="Priyanshu Solon" w:date="2025-05-22T22:35:00Z"/>
        </w:rPr>
      </w:pPr>
      <w:ins w:id="15753" w:author="Priyanshu Solon" w:date="2025-05-22T22:35:00Z">
        <w:r>
          <w:t>&lt;html lang="en"&gt;</w:t>
        </w:r>
      </w:ins>
    </w:p>
    <w:p w:rsidR="007C461F" w:rsidRDefault="007C461F" w:rsidP="007C461F">
      <w:pPr>
        <w:rPr>
          <w:ins w:id="15754" w:author="Priyanshu Solon" w:date="2025-05-22T22:35:00Z"/>
        </w:rPr>
      </w:pPr>
      <w:ins w:id="15755" w:author="Priyanshu Solon" w:date="2025-05-22T22:35:00Z">
        <w:r>
          <w:t>&lt;head&gt;</w:t>
        </w:r>
      </w:ins>
    </w:p>
    <w:p w:rsidR="007C461F" w:rsidRDefault="007C461F" w:rsidP="007C461F">
      <w:pPr>
        <w:rPr>
          <w:ins w:id="15756" w:author="Priyanshu Solon" w:date="2025-05-22T22:35:00Z"/>
        </w:rPr>
      </w:pPr>
      <w:ins w:id="15757" w:author="Priyanshu Solon" w:date="2025-05-22T22:35:00Z">
        <w:r>
          <w:t xml:space="preserve">    &lt;meta charset="UTF-8"&gt;</w:t>
        </w:r>
      </w:ins>
    </w:p>
    <w:p w:rsidR="007C461F" w:rsidRDefault="007C461F" w:rsidP="007C461F">
      <w:pPr>
        <w:rPr>
          <w:ins w:id="15758" w:author="Priyanshu Solon" w:date="2025-05-22T22:35:00Z"/>
        </w:rPr>
      </w:pPr>
      <w:ins w:id="15759" w:author="Priyanshu Solon" w:date="2025-05-22T22:35:00Z">
        <w:r>
          <w:t xml:space="preserve">    &lt;meta name="viewport" content="width=device-width, initial-scale=1.0"&gt;</w:t>
        </w:r>
      </w:ins>
    </w:p>
    <w:p w:rsidR="007C461F" w:rsidRDefault="007C461F" w:rsidP="007C461F">
      <w:pPr>
        <w:rPr>
          <w:ins w:id="15760" w:author="Priyanshu Solon" w:date="2025-05-22T22:35:00Z"/>
        </w:rPr>
      </w:pPr>
      <w:ins w:id="15761" w:author="Priyanshu Solon" w:date="2025-05-22T22:35:00Z">
        <w:r>
          <w:t xml:space="preserve">    &lt;title&gt;Document&lt;/title&gt;</w:t>
        </w:r>
      </w:ins>
    </w:p>
    <w:p w:rsidR="007C461F" w:rsidRDefault="007C461F" w:rsidP="007C461F">
      <w:pPr>
        <w:rPr>
          <w:ins w:id="15762" w:author="Priyanshu Solon" w:date="2025-05-22T22:35:00Z"/>
        </w:rPr>
      </w:pPr>
      <w:ins w:id="15763" w:author="Priyanshu Solon" w:date="2025-05-22T22:35:00Z">
        <w:r>
          <w:t xml:space="preserve">     &lt;link rel="stylesheet" href="../node_modules/bootstrap-icons/font/bootstrap-icons.css"&gt;</w:t>
        </w:r>
      </w:ins>
    </w:p>
    <w:p w:rsidR="007C461F" w:rsidRDefault="007C461F" w:rsidP="007C461F">
      <w:pPr>
        <w:rPr>
          <w:ins w:id="15764" w:author="Priyanshu Solon" w:date="2025-05-22T22:35:00Z"/>
        </w:rPr>
      </w:pPr>
      <w:ins w:id="15765" w:author="Priyanshu Solon" w:date="2025-05-22T22:35:00Z">
        <w:r>
          <w:t xml:space="preserve">    &lt;link rel="stylesheet" href="../node_modules/bootstrap/dist/css/bootstrap.css"&gt;</w:t>
        </w:r>
      </w:ins>
    </w:p>
    <w:p w:rsidR="007C461F" w:rsidRDefault="007C461F" w:rsidP="007C461F">
      <w:pPr>
        <w:rPr>
          <w:ins w:id="15766" w:author="Priyanshu Solon" w:date="2025-05-22T22:35:00Z"/>
        </w:rPr>
      </w:pPr>
      <w:ins w:id="15767" w:author="Priyanshu Solon" w:date="2025-05-22T22:35:00Z">
        <w:r>
          <w:t xml:space="preserve">    &lt;script src="../node_modules/bootstrap/dist/js/bootstrap.bundle.js"&gt;&lt;/script&gt;</w:t>
        </w:r>
      </w:ins>
    </w:p>
    <w:p w:rsidR="007C461F" w:rsidRDefault="007C461F" w:rsidP="007C461F">
      <w:pPr>
        <w:rPr>
          <w:ins w:id="15768" w:author="Priyanshu Solon" w:date="2025-05-22T22:35:00Z"/>
        </w:rPr>
      </w:pPr>
    </w:p>
    <w:p w:rsidR="007C461F" w:rsidRDefault="007C461F" w:rsidP="007C461F">
      <w:pPr>
        <w:rPr>
          <w:ins w:id="15769" w:author="Priyanshu Solon" w:date="2025-05-22T22:35:00Z"/>
        </w:rPr>
      </w:pPr>
      <w:ins w:id="15770" w:author="Priyanshu Solon" w:date="2025-05-22T22:35:00Z">
        <w:r>
          <w:t>&lt;/head&gt;</w:t>
        </w:r>
      </w:ins>
    </w:p>
    <w:p w:rsidR="007C461F" w:rsidRDefault="007C461F" w:rsidP="007C461F">
      <w:pPr>
        <w:rPr>
          <w:ins w:id="15771" w:author="Priyanshu Solon" w:date="2025-05-22T22:35:00Z"/>
        </w:rPr>
      </w:pPr>
      <w:ins w:id="15772" w:author="Priyanshu Solon" w:date="2025-05-22T22:35:00Z">
        <w:r>
          <w:t>&lt;body class="container-fluid"&gt;</w:t>
        </w:r>
      </w:ins>
    </w:p>
    <w:p w:rsidR="007C461F" w:rsidRDefault="007C461F" w:rsidP="007C461F">
      <w:pPr>
        <w:rPr>
          <w:ins w:id="15773" w:author="Priyanshu Solon" w:date="2025-05-22T22:35:00Z"/>
        </w:rPr>
      </w:pPr>
      <w:ins w:id="15774" w:author="Priyanshu Solon" w:date="2025-05-22T22:35:00Z">
        <w:r>
          <w:t xml:space="preserve">    &lt;h2&gt;Product Info&lt;/h2&gt;</w:t>
        </w:r>
      </w:ins>
    </w:p>
    <w:p w:rsidR="007C461F" w:rsidRDefault="007C461F" w:rsidP="007C461F">
      <w:pPr>
        <w:rPr>
          <w:ins w:id="15775" w:author="Priyanshu Solon" w:date="2025-05-22T22:35:00Z"/>
        </w:rPr>
      </w:pPr>
      <w:ins w:id="15776" w:author="Priyanshu Solon" w:date="2025-05-22T22:35:00Z">
        <w:r>
          <w:t xml:space="preserve">    &lt;ul class="nav nav-tabs"&gt;</w:t>
        </w:r>
      </w:ins>
    </w:p>
    <w:p w:rsidR="007C461F" w:rsidRDefault="007C461F" w:rsidP="007C461F">
      <w:pPr>
        <w:rPr>
          <w:ins w:id="15777" w:author="Priyanshu Solon" w:date="2025-05-22T22:35:00Z"/>
        </w:rPr>
      </w:pPr>
      <w:ins w:id="15778" w:author="Priyanshu Solon" w:date="2025-05-22T22:35:00Z">
        <w:r>
          <w:t xml:space="preserve">        &lt;li class="nav-item"&gt;&lt;a href="#basic" data-bs-toggle="tab" class="nav-link active"&gt; &lt;span class="nav-text"&gt;Basic Details&lt;/span&gt; &lt;/a&gt; &lt;/li&gt;</w:t>
        </w:r>
      </w:ins>
    </w:p>
    <w:p w:rsidR="007C461F" w:rsidRDefault="007C461F" w:rsidP="007C461F">
      <w:pPr>
        <w:rPr>
          <w:ins w:id="15779" w:author="Priyanshu Solon" w:date="2025-05-22T22:35:00Z"/>
        </w:rPr>
      </w:pPr>
      <w:ins w:id="15780" w:author="Priyanshu Solon" w:date="2025-05-22T22:35:00Z">
        <w:r>
          <w:t xml:space="preserve">        &lt;li class="nav-item"&gt;&lt;a href="#preview" data-bs-toggle="tab" class="nav-link"&gt; &lt;span class="nav-text"&gt;Preview&lt;/span&gt;&lt;/a&gt;&lt;/li&gt;</w:t>
        </w:r>
      </w:ins>
    </w:p>
    <w:p w:rsidR="007C461F" w:rsidRDefault="007C461F" w:rsidP="007C461F">
      <w:pPr>
        <w:rPr>
          <w:ins w:id="15781" w:author="Priyanshu Solon" w:date="2025-05-22T22:35:00Z"/>
        </w:rPr>
      </w:pPr>
      <w:ins w:id="15782" w:author="Priyanshu Solon" w:date="2025-05-22T22:35:00Z">
        <w:r>
          <w:t xml:space="preserve">        &lt;li class="nav-item"&gt;&lt;a href="#offers" data-bs-toggle="tab" class="nav-link"&gt; &lt;span class="nav-text"&gt;Offers&lt;/span&gt;&lt;/a&gt;&lt;/li&gt;</w:t>
        </w:r>
      </w:ins>
    </w:p>
    <w:p w:rsidR="007C461F" w:rsidRDefault="007C461F" w:rsidP="007C461F">
      <w:pPr>
        <w:rPr>
          <w:ins w:id="15783" w:author="Priyanshu Solon" w:date="2025-05-22T22:35:00Z"/>
        </w:rPr>
      </w:pPr>
      <w:ins w:id="15784" w:author="Priyanshu Solon" w:date="2025-05-22T22:35:00Z">
        <w:r>
          <w:t xml:space="preserve">        &lt;li class="nav-item"&gt;&lt;a href="#reviews" data-bs-toggle="tab" class="nav-link"&gt; &lt;span class="nav-text"&gt;Rating &amp; Reviews&lt;/span&gt;&lt;/a&gt; &lt;/li&gt;</w:t>
        </w:r>
      </w:ins>
    </w:p>
    <w:p w:rsidR="007C461F" w:rsidRDefault="007C461F" w:rsidP="007C461F">
      <w:pPr>
        <w:rPr>
          <w:ins w:id="15785" w:author="Priyanshu Solon" w:date="2025-05-22T22:35:00Z"/>
        </w:rPr>
      </w:pPr>
      <w:ins w:id="15786" w:author="Priyanshu Solon" w:date="2025-05-22T22:35:00Z">
        <w:r>
          <w:t xml:space="preserve">    &lt;/ul&gt;</w:t>
        </w:r>
      </w:ins>
    </w:p>
    <w:p w:rsidR="007C461F" w:rsidRDefault="007C461F" w:rsidP="007C461F">
      <w:pPr>
        <w:rPr>
          <w:ins w:id="15787" w:author="Priyanshu Solon" w:date="2025-05-22T22:35:00Z"/>
        </w:rPr>
      </w:pPr>
      <w:ins w:id="15788" w:author="Priyanshu Solon" w:date="2025-05-22T22:35:00Z">
        <w:r>
          <w:t xml:space="preserve">    &lt;div class="tab-content mt-4"&gt;</w:t>
        </w:r>
      </w:ins>
    </w:p>
    <w:p w:rsidR="007C461F" w:rsidRDefault="007C461F" w:rsidP="007C461F">
      <w:pPr>
        <w:rPr>
          <w:ins w:id="15789" w:author="Priyanshu Solon" w:date="2025-05-22T22:35:00Z"/>
        </w:rPr>
      </w:pPr>
      <w:ins w:id="15790" w:author="Priyanshu Solon" w:date="2025-05-22T22:35:00Z">
        <w:r>
          <w:lastRenderedPageBreak/>
          <w:t xml:space="preserve">        &lt;div class="tab-pane active" id="basic"&gt;</w:t>
        </w:r>
      </w:ins>
    </w:p>
    <w:p w:rsidR="007C461F" w:rsidRDefault="007C461F" w:rsidP="007C461F">
      <w:pPr>
        <w:rPr>
          <w:ins w:id="15791" w:author="Priyanshu Solon" w:date="2025-05-22T22:35:00Z"/>
        </w:rPr>
      </w:pPr>
      <w:ins w:id="15792" w:author="Priyanshu Solon" w:date="2025-05-22T22:35:00Z">
        <w:r>
          <w:t xml:space="preserve">            &lt;h2&gt;iPhone 16 (White) 128 GB&lt;/h2&gt;</w:t>
        </w:r>
      </w:ins>
    </w:p>
    <w:p w:rsidR="007C461F" w:rsidRDefault="007C461F" w:rsidP="007C461F">
      <w:pPr>
        <w:rPr>
          <w:ins w:id="15793" w:author="Priyanshu Solon" w:date="2025-05-22T22:35:00Z"/>
        </w:rPr>
      </w:pPr>
      <w:ins w:id="15794" w:author="Priyanshu Solon" w:date="2025-05-22T22:35:00Z">
        <w:r>
          <w:t xml:space="preserve">            &lt;div class="fs-2 fw-bold"&gt; &amp;#8377; 69,999&lt;/div&gt;</w:t>
        </w:r>
      </w:ins>
    </w:p>
    <w:p w:rsidR="007C461F" w:rsidRDefault="007C461F" w:rsidP="007C461F">
      <w:pPr>
        <w:rPr>
          <w:ins w:id="15795" w:author="Priyanshu Solon" w:date="2025-05-22T22:35:00Z"/>
        </w:rPr>
      </w:pPr>
      <w:ins w:id="15796" w:author="Priyanshu Solon" w:date="2025-05-22T22:35:00Z">
        <w:r>
          <w:t xml:space="preserve">        &lt;/div&gt;</w:t>
        </w:r>
      </w:ins>
    </w:p>
    <w:p w:rsidR="007C461F" w:rsidRDefault="007C461F" w:rsidP="007C461F">
      <w:pPr>
        <w:rPr>
          <w:ins w:id="15797" w:author="Priyanshu Solon" w:date="2025-05-22T22:35:00Z"/>
        </w:rPr>
      </w:pPr>
      <w:ins w:id="15798" w:author="Priyanshu Solon" w:date="2025-05-22T22:35:00Z">
        <w:r>
          <w:t xml:space="preserve">        &lt;div class="tab-pane" id="preview"&gt;</w:t>
        </w:r>
      </w:ins>
    </w:p>
    <w:p w:rsidR="007C461F" w:rsidRDefault="007C461F" w:rsidP="007C461F">
      <w:pPr>
        <w:rPr>
          <w:ins w:id="15799" w:author="Priyanshu Solon" w:date="2025-05-22T22:35:00Z"/>
        </w:rPr>
      </w:pPr>
      <w:ins w:id="15800" w:author="Priyanshu Solon" w:date="2025-05-22T22:35:00Z">
        <w:r>
          <w:t xml:space="preserve">            &lt;img src="../public/images/iphone-white.jpg" width="200" height="300"&gt;</w:t>
        </w:r>
      </w:ins>
    </w:p>
    <w:p w:rsidR="007C461F" w:rsidRDefault="007C461F" w:rsidP="007C461F">
      <w:pPr>
        <w:rPr>
          <w:ins w:id="15801" w:author="Priyanshu Solon" w:date="2025-05-22T22:35:00Z"/>
        </w:rPr>
      </w:pPr>
      <w:ins w:id="15802" w:author="Priyanshu Solon" w:date="2025-05-22T22:35:00Z">
        <w:r>
          <w:t xml:space="preserve">        &lt;/div&gt;</w:t>
        </w:r>
      </w:ins>
    </w:p>
    <w:p w:rsidR="007C461F" w:rsidRDefault="007C461F" w:rsidP="007C461F">
      <w:pPr>
        <w:rPr>
          <w:ins w:id="15803" w:author="Priyanshu Solon" w:date="2025-05-22T22:35:00Z"/>
        </w:rPr>
      </w:pPr>
      <w:ins w:id="15804" w:author="Priyanshu Solon" w:date="2025-05-22T22:35:00Z">
        <w:r>
          <w:t xml:space="preserve">        &lt;div class="tab-pane" id="offers"&gt;</w:t>
        </w:r>
      </w:ins>
    </w:p>
    <w:p w:rsidR="007C461F" w:rsidRDefault="007C461F" w:rsidP="007C461F">
      <w:pPr>
        <w:rPr>
          <w:ins w:id="15805" w:author="Priyanshu Solon" w:date="2025-05-22T22:35:00Z"/>
        </w:rPr>
      </w:pPr>
      <w:ins w:id="15806" w:author="Priyanshu Solon" w:date="2025-05-22T22:35:00Z">
        <w:r>
          <w:t xml:space="preserve">            &lt;ul&gt;</w:t>
        </w:r>
      </w:ins>
    </w:p>
    <w:p w:rsidR="007C461F" w:rsidRDefault="007C461F" w:rsidP="007C461F">
      <w:pPr>
        <w:rPr>
          <w:ins w:id="15807" w:author="Priyanshu Solon" w:date="2025-05-22T22:35:00Z"/>
        </w:rPr>
      </w:pPr>
      <w:ins w:id="15808" w:author="Priyanshu Solon" w:date="2025-05-22T22:35:00Z">
        <w:r>
          <w:t xml:space="preserve">                &lt;li&gt;Offer-1&lt;/li&gt;</w:t>
        </w:r>
      </w:ins>
    </w:p>
    <w:p w:rsidR="007C461F" w:rsidRDefault="007C461F" w:rsidP="007C461F">
      <w:pPr>
        <w:rPr>
          <w:ins w:id="15809" w:author="Priyanshu Solon" w:date="2025-05-22T22:35:00Z"/>
        </w:rPr>
      </w:pPr>
      <w:ins w:id="15810" w:author="Priyanshu Solon" w:date="2025-05-22T22:35:00Z">
        <w:r>
          <w:t xml:space="preserve">                &lt;li&gt;Offer-2&lt;/li&gt;</w:t>
        </w:r>
      </w:ins>
    </w:p>
    <w:p w:rsidR="007C461F" w:rsidRDefault="007C461F" w:rsidP="007C461F">
      <w:pPr>
        <w:rPr>
          <w:ins w:id="15811" w:author="Priyanshu Solon" w:date="2025-05-22T22:35:00Z"/>
        </w:rPr>
      </w:pPr>
      <w:ins w:id="15812" w:author="Priyanshu Solon" w:date="2025-05-22T22:35:00Z">
        <w:r>
          <w:t xml:space="preserve">                &lt;li&gt;Offer-3&lt;/li&gt;</w:t>
        </w:r>
      </w:ins>
    </w:p>
    <w:p w:rsidR="007C461F" w:rsidRDefault="007C461F" w:rsidP="007C461F">
      <w:pPr>
        <w:rPr>
          <w:ins w:id="15813" w:author="Priyanshu Solon" w:date="2025-05-22T22:35:00Z"/>
        </w:rPr>
      </w:pPr>
      <w:ins w:id="15814" w:author="Priyanshu Solon" w:date="2025-05-22T22:35:00Z">
        <w:r>
          <w:t xml:space="preserve">                &lt;li&gt;Offer-4&lt;/li&gt;</w:t>
        </w:r>
      </w:ins>
    </w:p>
    <w:p w:rsidR="007C461F" w:rsidRDefault="007C461F" w:rsidP="007C461F">
      <w:pPr>
        <w:rPr>
          <w:ins w:id="15815" w:author="Priyanshu Solon" w:date="2025-05-22T22:35:00Z"/>
        </w:rPr>
      </w:pPr>
      <w:ins w:id="15816" w:author="Priyanshu Solon" w:date="2025-05-22T22:35:00Z">
        <w:r>
          <w:t xml:space="preserve">                &lt;li&gt;Offer-5&lt;/li&gt;</w:t>
        </w:r>
      </w:ins>
    </w:p>
    <w:p w:rsidR="007C461F" w:rsidRDefault="007C461F" w:rsidP="007C461F">
      <w:pPr>
        <w:rPr>
          <w:ins w:id="15817" w:author="Priyanshu Solon" w:date="2025-05-22T22:35:00Z"/>
        </w:rPr>
      </w:pPr>
      <w:ins w:id="15818" w:author="Priyanshu Solon" w:date="2025-05-22T22:35:00Z">
        <w:r>
          <w:t xml:space="preserve">            &lt;/ul&gt;</w:t>
        </w:r>
      </w:ins>
    </w:p>
    <w:p w:rsidR="007C461F" w:rsidRDefault="007C461F" w:rsidP="007C461F">
      <w:pPr>
        <w:rPr>
          <w:ins w:id="15819" w:author="Priyanshu Solon" w:date="2025-05-22T22:35:00Z"/>
        </w:rPr>
      </w:pPr>
      <w:ins w:id="15820" w:author="Priyanshu Solon" w:date="2025-05-22T22:35:00Z">
        <w:r>
          <w:t xml:space="preserve">        &lt;/div&gt;</w:t>
        </w:r>
      </w:ins>
    </w:p>
    <w:p w:rsidR="007C461F" w:rsidRDefault="007C461F" w:rsidP="007C461F">
      <w:pPr>
        <w:rPr>
          <w:ins w:id="15821" w:author="Priyanshu Solon" w:date="2025-05-22T22:35:00Z"/>
        </w:rPr>
      </w:pPr>
      <w:ins w:id="15822" w:author="Priyanshu Solon" w:date="2025-05-22T22:35:00Z">
        <w:r>
          <w:t xml:space="preserve">        &lt;div class="tab-pane" id="reviews"&gt;</w:t>
        </w:r>
      </w:ins>
    </w:p>
    <w:p w:rsidR="007C461F" w:rsidRDefault="007C461F" w:rsidP="007C461F">
      <w:pPr>
        <w:rPr>
          <w:ins w:id="15823" w:author="Priyanshu Solon" w:date="2025-05-22T22:35:00Z"/>
        </w:rPr>
      </w:pPr>
      <w:ins w:id="15824" w:author="Priyanshu Solon" w:date="2025-05-22T22:35:00Z">
        <w:r>
          <w:t xml:space="preserve">            &lt;span class="badge bg-success text-white rounded"&gt;4.5 &lt;span class="bi bi-star-fill"&gt;&lt;/span&gt; &lt;/span&gt;</w:t>
        </w:r>
      </w:ins>
    </w:p>
    <w:p w:rsidR="007C461F" w:rsidRDefault="007C461F" w:rsidP="007C461F">
      <w:pPr>
        <w:rPr>
          <w:ins w:id="15825" w:author="Priyanshu Solon" w:date="2025-05-22T22:35:00Z"/>
        </w:rPr>
      </w:pPr>
    </w:p>
    <w:p w:rsidR="007C461F" w:rsidRDefault="007C461F" w:rsidP="007C461F">
      <w:pPr>
        <w:rPr>
          <w:ins w:id="15826" w:author="Priyanshu Solon" w:date="2025-05-22T22:35:00Z"/>
        </w:rPr>
      </w:pPr>
      <w:ins w:id="15827" w:author="Priyanshu Solon" w:date="2025-05-22T22:35:00Z">
        <w:r>
          <w:t xml:space="preserve">        &lt;/div&gt;</w:t>
        </w:r>
      </w:ins>
    </w:p>
    <w:p w:rsidR="007C461F" w:rsidRDefault="007C461F" w:rsidP="007C461F">
      <w:pPr>
        <w:rPr>
          <w:ins w:id="15828" w:author="Priyanshu Solon" w:date="2025-05-22T22:35:00Z"/>
        </w:rPr>
      </w:pPr>
      <w:ins w:id="15829" w:author="Priyanshu Solon" w:date="2025-05-22T22:35:00Z">
        <w:r>
          <w:t xml:space="preserve">    &lt;/div&gt;</w:t>
        </w:r>
      </w:ins>
    </w:p>
    <w:p w:rsidR="007C461F" w:rsidRDefault="007C461F" w:rsidP="007C461F">
      <w:pPr>
        <w:rPr>
          <w:ins w:id="15830" w:author="Priyanshu Solon" w:date="2025-05-22T22:35:00Z"/>
        </w:rPr>
      </w:pPr>
      <w:ins w:id="15831" w:author="Priyanshu Solon" w:date="2025-05-22T22:35:00Z">
        <w:r>
          <w:t>&lt;/body&gt;</w:t>
        </w:r>
      </w:ins>
    </w:p>
    <w:p w:rsidR="007C461F" w:rsidRDefault="007C461F" w:rsidP="007C461F">
      <w:pPr>
        <w:rPr>
          <w:ins w:id="15832" w:author="Priyanshu Solon" w:date="2025-05-22T22:35:00Z"/>
        </w:rPr>
      </w:pPr>
      <w:ins w:id="15833" w:author="Priyanshu Solon" w:date="2025-05-22T22:35:00Z">
        <w:r>
          <w:t>&lt;/html&gt;</w:t>
        </w:r>
      </w:ins>
    </w:p>
    <w:p w:rsidR="007C461F" w:rsidRDefault="007C461F" w:rsidP="007C461F">
      <w:pPr>
        <w:rPr>
          <w:ins w:id="15834" w:author="Priyanshu Solon" w:date="2025-05-22T22:35:00Z"/>
        </w:rPr>
      </w:pPr>
    </w:p>
    <w:p w:rsidR="007C461F" w:rsidRPr="00CA3CF4" w:rsidRDefault="007C461F" w:rsidP="007C461F">
      <w:pPr>
        <w:rPr>
          <w:ins w:id="15835" w:author="Priyanshu Solon" w:date="2025-05-22T22:35:00Z"/>
          <w:b/>
          <w:bCs/>
          <w:rPrChange w:id="15836" w:author="Priyanshu Solon" w:date="2025-05-22T23:17:00Z">
            <w:rPr>
              <w:ins w:id="15837" w:author="Priyanshu Solon" w:date="2025-05-22T22:35:00Z"/>
            </w:rPr>
          </w:rPrChange>
        </w:rPr>
      </w:pPr>
      <w:ins w:id="15838" w:author="Priyanshu Solon" w:date="2025-05-22T22:35:00Z">
        <w:r w:rsidRPr="00CA3CF4">
          <w:rPr>
            <w:b/>
            <w:bCs/>
            <w:rPrChange w:id="15839" w:author="Priyanshu Solon" w:date="2025-05-22T23:17:00Z">
              <w:rPr/>
            </w:rPrChange>
          </w:rPr>
          <w:t>9. Navbar</w:t>
        </w:r>
      </w:ins>
    </w:p>
    <w:p w:rsidR="007C461F" w:rsidRDefault="007C461F" w:rsidP="007C461F">
      <w:pPr>
        <w:rPr>
          <w:ins w:id="15840" w:author="Priyanshu Solon" w:date="2025-05-22T22:35:00Z"/>
        </w:rPr>
      </w:pPr>
      <w:ins w:id="15841" w:author="Priyanshu Solon" w:date="2025-05-22T22:35:00Z">
        <w:r>
          <w:t>- It is used to design a responsive navigation bar.</w:t>
        </w:r>
      </w:ins>
    </w:p>
    <w:p w:rsidR="007C461F" w:rsidRDefault="007C461F" w:rsidP="007C461F">
      <w:pPr>
        <w:rPr>
          <w:ins w:id="15842" w:author="Priyanshu Solon" w:date="2025-05-22T22:35:00Z"/>
        </w:rPr>
      </w:pPr>
      <w:ins w:id="15843" w:author="Priyanshu Solon" w:date="2025-05-22T22:35:00Z">
        <w:r>
          <w:t>- It can show or hide content using media queries.</w:t>
        </w:r>
      </w:ins>
    </w:p>
    <w:p w:rsidR="007C461F" w:rsidRDefault="007C461F" w:rsidP="007C461F">
      <w:pPr>
        <w:rPr>
          <w:ins w:id="15844" w:author="Priyanshu Solon" w:date="2025-05-22T22:35:00Z"/>
        </w:rPr>
      </w:pPr>
      <w:ins w:id="15845" w:author="Priyanshu Solon" w:date="2025-05-22T22:35:00Z">
        <w:r>
          <w:t>- It uses portrait and landscape orientations.</w:t>
        </w:r>
      </w:ins>
    </w:p>
    <w:p w:rsidR="007C461F" w:rsidRDefault="007C461F" w:rsidP="007C461F">
      <w:pPr>
        <w:rPr>
          <w:ins w:id="15846" w:author="Priyanshu Solon" w:date="2025-05-22T22:35:00Z"/>
        </w:rPr>
      </w:pPr>
      <w:ins w:id="15847" w:author="Priyanshu Solon" w:date="2025-05-22T22:35:00Z">
        <w:r>
          <w:lastRenderedPageBreak/>
          <w:t>- It also uses min-width and max-width queries.</w:t>
        </w:r>
      </w:ins>
    </w:p>
    <w:p w:rsidR="007C461F" w:rsidRDefault="007C461F" w:rsidP="007C461F">
      <w:pPr>
        <w:rPr>
          <w:ins w:id="15848" w:author="Priyanshu Solon" w:date="2025-05-22T22:35:00Z"/>
        </w:rPr>
      </w:pPr>
    </w:p>
    <w:p w:rsidR="007C461F" w:rsidRDefault="007C461F" w:rsidP="007C461F">
      <w:pPr>
        <w:rPr>
          <w:ins w:id="15849" w:author="Priyanshu Solon" w:date="2025-05-22T22:35:00Z"/>
        </w:rPr>
      </w:pPr>
      <w:ins w:id="15850" w:author="Priyanshu Solon" w:date="2025-05-22T22:35:00Z">
        <w:r>
          <w:t>Classes:</w:t>
        </w:r>
      </w:ins>
    </w:p>
    <w:p w:rsidR="007C461F" w:rsidRDefault="007C461F" w:rsidP="007C461F">
      <w:pPr>
        <w:rPr>
          <w:ins w:id="15851" w:author="Priyanshu Solon" w:date="2025-05-22T22:35:00Z"/>
        </w:rPr>
      </w:pPr>
      <w:ins w:id="15852" w:author="Priyanshu Solon" w:date="2025-05-22T22:35:00Z">
        <w:r>
          <w:t xml:space="preserve">    .navbar</w:t>
        </w:r>
      </w:ins>
    </w:p>
    <w:p w:rsidR="007C461F" w:rsidRDefault="007C461F" w:rsidP="007C461F">
      <w:pPr>
        <w:rPr>
          <w:ins w:id="15853" w:author="Priyanshu Solon" w:date="2025-05-22T22:35:00Z"/>
        </w:rPr>
      </w:pPr>
      <w:ins w:id="15854" w:author="Priyanshu Solon" w:date="2025-05-22T22:35:00Z">
        <w:r>
          <w:t xml:space="preserve">    .navbar-brand</w:t>
        </w:r>
      </w:ins>
    </w:p>
    <w:p w:rsidR="007C461F" w:rsidRDefault="007C461F" w:rsidP="007C461F">
      <w:pPr>
        <w:rPr>
          <w:ins w:id="15855" w:author="Priyanshu Solon" w:date="2025-05-22T22:35:00Z"/>
        </w:rPr>
      </w:pPr>
      <w:ins w:id="15856" w:author="Priyanshu Solon" w:date="2025-05-22T22:35:00Z">
        <w:r>
          <w:t xml:space="preserve">    .navbar-toggler</w:t>
        </w:r>
      </w:ins>
    </w:p>
    <w:p w:rsidR="007C461F" w:rsidRDefault="007C461F" w:rsidP="007C461F">
      <w:pPr>
        <w:rPr>
          <w:ins w:id="15857" w:author="Priyanshu Solon" w:date="2025-05-22T22:35:00Z"/>
        </w:rPr>
      </w:pPr>
      <w:ins w:id="15858" w:author="Priyanshu Solon" w:date="2025-05-22T22:35:00Z">
        <w:r>
          <w:t xml:space="preserve">    .navbar-toggler-icon</w:t>
        </w:r>
      </w:ins>
    </w:p>
    <w:p w:rsidR="007C461F" w:rsidRDefault="007C461F" w:rsidP="007C461F">
      <w:pPr>
        <w:rPr>
          <w:ins w:id="15859" w:author="Priyanshu Solon" w:date="2025-05-22T22:35:00Z"/>
        </w:rPr>
      </w:pPr>
      <w:ins w:id="15860" w:author="Priyanshu Solon" w:date="2025-05-22T22:35:00Z">
        <w:r>
          <w:t xml:space="preserve">    .navbar-nav</w:t>
        </w:r>
      </w:ins>
    </w:p>
    <w:p w:rsidR="007C461F" w:rsidRDefault="007C461F" w:rsidP="007C461F">
      <w:pPr>
        <w:rPr>
          <w:ins w:id="15861" w:author="Priyanshu Solon" w:date="2025-05-22T22:35:00Z"/>
        </w:rPr>
      </w:pPr>
      <w:ins w:id="15862" w:author="Priyanshu Solon" w:date="2025-05-22T22:35:00Z">
        <w:r>
          <w:t xml:space="preserve">    .navbar-collapse</w:t>
        </w:r>
      </w:ins>
    </w:p>
    <w:p w:rsidR="007C461F" w:rsidRDefault="007C461F" w:rsidP="007C461F">
      <w:pPr>
        <w:rPr>
          <w:ins w:id="15863" w:author="Priyanshu Solon" w:date="2025-05-22T22:35:00Z"/>
        </w:rPr>
      </w:pPr>
      <w:ins w:id="15864" w:author="Priyanshu Solon" w:date="2025-05-22T22:35:00Z">
        <w:r>
          <w:t xml:space="preserve">    .nav-menu</w:t>
        </w:r>
      </w:ins>
    </w:p>
    <w:p w:rsidR="007C461F" w:rsidRDefault="007C461F" w:rsidP="007C461F">
      <w:pPr>
        <w:rPr>
          <w:ins w:id="15865" w:author="Priyanshu Solon" w:date="2025-05-22T22:35:00Z"/>
        </w:rPr>
      </w:pPr>
      <w:ins w:id="15866" w:author="Priyanshu Solon" w:date="2025-05-22T22:35:00Z">
        <w:r>
          <w:t xml:space="preserve">    .nav-item</w:t>
        </w:r>
      </w:ins>
    </w:p>
    <w:p w:rsidR="007C461F" w:rsidRDefault="007C461F" w:rsidP="007C461F">
      <w:pPr>
        <w:rPr>
          <w:ins w:id="15867" w:author="Priyanshu Solon" w:date="2025-05-22T22:35:00Z"/>
        </w:rPr>
      </w:pPr>
      <w:ins w:id="15868" w:author="Priyanshu Solon" w:date="2025-05-22T22:35:00Z">
        <w:r>
          <w:t xml:space="preserve">    .nav-link</w:t>
        </w:r>
      </w:ins>
    </w:p>
    <w:p w:rsidR="007C461F" w:rsidRDefault="007C461F" w:rsidP="007C461F">
      <w:pPr>
        <w:rPr>
          <w:ins w:id="15869" w:author="Priyanshu Solon" w:date="2025-05-22T22:35:00Z"/>
        </w:rPr>
      </w:pPr>
      <w:ins w:id="15870" w:author="Priyanshu Solon" w:date="2025-05-22T22:35:00Z">
        <w:r>
          <w:t xml:space="preserve">    .nav-text</w:t>
        </w:r>
      </w:ins>
    </w:p>
    <w:p w:rsidR="007C461F" w:rsidRDefault="007C461F" w:rsidP="007C461F">
      <w:pPr>
        <w:rPr>
          <w:ins w:id="15871" w:author="Priyanshu Solon" w:date="2025-05-22T22:35:00Z"/>
        </w:rPr>
      </w:pPr>
      <w:ins w:id="15872" w:author="Priyanshu Solon" w:date="2025-05-22T22:35:00Z">
        <w:r>
          <w:t xml:space="preserve">    .navbar-expand-{sm | md | lg | xl }</w:t>
        </w:r>
      </w:ins>
    </w:p>
    <w:p w:rsidR="007C461F" w:rsidRDefault="007C461F" w:rsidP="007C461F">
      <w:pPr>
        <w:rPr>
          <w:ins w:id="15873" w:author="Priyanshu Solon" w:date="2025-05-22T22:35:00Z"/>
        </w:rPr>
      </w:pPr>
      <w:ins w:id="15874" w:author="Priyanshu Solon" w:date="2025-05-22T22:35:00Z">
        <w:r>
          <w:t xml:space="preserve">    .navbar-dark | light</w:t>
        </w:r>
      </w:ins>
    </w:p>
    <w:p w:rsidR="007C461F" w:rsidRDefault="007C461F" w:rsidP="007C461F">
      <w:pPr>
        <w:rPr>
          <w:ins w:id="15875" w:author="Priyanshu Solon" w:date="2025-05-22T22:35:00Z"/>
        </w:rPr>
      </w:pPr>
      <w:ins w:id="15876" w:author="Priyanshu Solon" w:date="2025-05-22T22:35:00Z">
        <w:r>
          <w:t xml:space="preserve">    .navbar-{contextual}</w:t>
        </w:r>
      </w:ins>
    </w:p>
    <w:p w:rsidR="007C461F" w:rsidRDefault="007C461F" w:rsidP="007C461F">
      <w:pPr>
        <w:rPr>
          <w:ins w:id="15877" w:author="Priyanshu Solon" w:date="2025-05-22T22:35:00Z"/>
        </w:rPr>
      </w:pPr>
    </w:p>
    <w:p w:rsidR="007C461F" w:rsidRDefault="007C461F" w:rsidP="007C461F">
      <w:pPr>
        <w:rPr>
          <w:ins w:id="15878" w:author="Priyanshu Solon" w:date="2025-05-22T22:35:00Z"/>
        </w:rPr>
      </w:pPr>
      <w:ins w:id="15879" w:author="Priyanshu Solon" w:date="2025-05-22T22:35:00Z">
        <w:r>
          <w:t>Syntax:</w:t>
        </w:r>
      </w:ins>
    </w:p>
    <w:p w:rsidR="007C461F" w:rsidRDefault="007C461F" w:rsidP="007C461F">
      <w:pPr>
        <w:rPr>
          <w:ins w:id="15880" w:author="Priyanshu Solon" w:date="2025-05-22T22:35:00Z"/>
        </w:rPr>
      </w:pPr>
      <w:ins w:id="15881" w:author="Priyanshu Solon" w:date="2025-05-22T22:35:00Z">
        <w:r>
          <w:t xml:space="preserve">  &lt;nav class="navbar navbar-expand-lg navbar-dark bg-success"&gt;</w:t>
        </w:r>
      </w:ins>
    </w:p>
    <w:p w:rsidR="007C461F" w:rsidRDefault="007C461F" w:rsidP="007C461F">
      <w:pPr>
        <w:rPr>
          <w:ins w:id="15882" w:author="Priyanshu Solon" w:date="2025-05-22T22:35:00Z"/>
        </w:rPr>
      </w:pPr>
      <w:ins w:id="15883" w:author="Priyanshu Solon" w:date="2025-05-22T22:35:00Z">
        <w:r>
          <w:t xml:space="preserve">    &lt;div class="container-fluid"&gt;</w:t>
        </w:r>
      </w:ins>
    </w:p>
    <w:p w:rsidR="007C461F" w:rsidRDefault="007C461F" w:rsidP="007C461F">
      <w:pPr>
        <w:rPr>
          <w:ins w:id="15884" w:author="Priyanshu Solon" w:date="2025-05-22T22:35:00Z"/>
        </w:rPr>
      </w:pPr>
      <w:ins w:id="15885" w:author="Priyanshu Solon" w:date="2025-05-22T22:35:00Z">
        <w:r>
          <w:t xml:space="preserve">         &lt;span class="navbar-brand"&gt; Title &lt;/span&gt;</w:t>
        </w:r>
      </w:ins>
    </w:p>
    <w:p w:rsidR="007C461F" w:rsidRDefault="007C461F" w:rsidP="007C461F">
      <w:pPr>
        <w:rPr>
          <w:ins w:id="15886" w:author="Priyanshu Solon" w:date="2025-05-22T22:35:00Z"/>
        </w:rPr>
      </w:pPr>
      <w:ins w:id="15887" w:author="Priyanshu Solon" w:date="2025-05-22T22:35:00Z">
        <w:r>
          <w:t xml:space="preserve">     &lt;button class="navbar-toggler"&gt; &lt;/button&gt;</w:t>
        </w:r>
      </w:ins>
    </w:p>
    <w:p w:rsidR="007C461F" w:rsidRDefault="007C461F" w:rsidP="007C461F">
      <w:pPr>
        <w:rPr>
          <w:ins w:id="15888" w:author="Priyanshu Solon" w:date="2025-05-22T22:35:00Z"/>
        </w:rPr>
      </w:pPr>
      <w:ins w:id="15889" w:author="Priyanshu Solon" w:date="2025-05-22T22:35:00Z">
        <w:r>
          <w:t xml:space="preserve">    &lt;div class="navbar-collapse"&gt;</w:t>
        </w:r>
      </w:ins>
    </w:p>
    <w:p w:rsidR="007C461F" w:rsidRDefault="007C461F" w:rsidP="007C461F">
      <w:pPr>
        <w:rPr>
          <w:ins w:id="15890" w:author="Priyanshu Solon" w:date="2025-05-22T22:35:00Z"/>
        </w:rPr>
      </w:pPr>
      <w:ins w:id="15891" w:author="Priyanshu Solon" w:date="2025-05-22T22:35:00Z">
        <w:r>
          <w:t xml:space="preserve">       &lt;ul class="navbar-nav"&gt;</w:t>
        </w:r>
      </w:ins>
    </w:p>
    <w:p w:rsidR="007C461F" w:rsidRDefault="007C461F" w:rsidP="007C461F">
      <w:pPr>
        <w:rPr>
          <w:ins w:id="15892" w:author="Priyanshu Solon" w:date="2025-05-22T22:35:00Z"/>
        </w:rPr>
      </w:pPr>
      <w:ins w:id="15893" w:author="Priyanshu Solon" w:date="2025-05-22T22:35:00Z">
        <w:r>
          <w:t xml:space="preserve">        &lt;li class="nav-item"&gt; &lt;a class="nav-link"&gt;&lt;/a&gt;&lt;/li&gt;</w:t>
        </w:r>
      </w:ins>
    </w:p>
    <w:p w:rsidR="007C461F" w:rsidRDefault="007C461F" w:rsidP="007C461F">
      <w:pPr>
        <w:rPr>
          <w:ins w:id="15894" w:author="Priyanshu Solon" w:date="2025-05-22T22:35:00Z"/>
        </w:rPr>
      </w:pPr>
      <w:ins w:id="15895" w:author="Priyanshu Solon" w:date="2025-05-22T22:35:00Z">
        <w:r>
          <w:t xml:space="preserve">      &lt;/ul&gt;</w:t>
        </w:r>
      </w:ins>
    </w:p>
    <w:p w:rsidR="007C461F" w:rsidRDefault="007C461F" w:rsidP="007C461F">
      <w:pPr>
        <w:rPr>
          <w:ins w:id="15896" w:author="Priyanshu Solon" w:date="2025-05-22T22:35:00Z"/>
        </w:rPr>
      </w:pPr>
      <w:ins w:id="15897" w:author="Priyanshu Solon" w:date="2025-05-22T22:35:00Z">
        <w:r>
          <w:t xml:space="preserve">    &lt;/div&gt;</w:t>
        </w:r>
      </w:ins>
    </w:p>
    <w:p w:rsidR="007C461F" w:rsidRDefault="007C461F" w:rsidP="007C461F">
      <w:pPr>
        <w:rPr>
          <w:ins w:id="15898" w:author="Priyanshu Solon" w:date="2025-05-22T22:35:00Z"/>
        </w:rPr>
      </w:pPr>
      <w:ins w:id="15899" w:author="Priyanshu Solon" w:date="2025-05-22T22:35:00Z">
        <w:r>
          <w:t xml:space="preserve">    &lt;/div&gt;</w:t>
        </w:r>
      </w:ins>
    </w:p>
    <w:p w:rsidR="007C461F" w:rsidRDefault="007C461F" w:rsidP="007C461F">
      <w:pPr>
        <w:rPr>
          <w:ins w:id="15900" w:author="Priyanshu Solon" w:date="2025-05-22T22:35:00Z"/>
        </w:rPr>
      </w:pPr>
      <w:ins w:id="15901" w:author="Priyanshu Solon" w:date="2025-05-22T22:35:00Z">
        <w:r>
          <w:t xml:space="preserve"> &lt;/nav&gt;</w:t>
        </w:r>
      </w:ins>
    </w:p>
    <w:p w:rsidR="007C461F" w:rsidRDefault="007C461F" w:rsidP="007C461F">
      <w:pPr>
        <w:rPr>
          <w:ins w:id="15902" w:author="Priyanshu Solon" w:date="2025-05-22T22:35:00Z"/>
        </w:rPr>
      </w:pPr>
    </w:p>
    <w:p w:rsidR="007C461F" w:rsidRDefault="007C461F" w:rsidP="007C461F">
      <w:pPr>
        <w:rPr>
          <w:ins w:id="15903" w:author="Priyanshu Solon" w:date="2025-05-22T22:35:00Z"/>
        </w:rPr>
      </w:pPr>
      <w:ins w:id="15904" w:author="Priyanshu Solon" w:date="2025-05-22T22:35:00Z">
        <w:r>
          <w:t>Ex:</w:t>
        </w:r>
      </w:ins>
    </w:p>
    <w:p w:rsidR="007C461F" w:rsidRDefault="007C461F" w:rsidP="007C461F">
      <w:pPr>
        <w:rPr>
          <w:ins w:id="15905" w:author="Priyanshu Solon" w:date="2025-05-22T22:35:00Z"/>
        </w:rPr>
      </w:pPr>
      <w:ins w:id="15906" w:author="Priyanshu Solon" w:date="2025-05-22T22:35:00Z">
        <w:r>
          <w:t>&lt;!DOCTYPE html&gt;</w:t>
        </w:r>
      </w:ins>
    </w:p>
    <w:p w:rsidR="007C461F" w:rsidRDefault="007C461F" w:rsidP="007C461F">
      <w:pPr>
        <w:rPr>
          <w:ins w:id="15907" w:author="Priyanshu Solon" w:date="2025-05-22T22:35:00Z"/>
        </w:rPr>
      </w:pPr>
      <w:ins w:id="15908" w:author="Priyanshu Solon" w:date="2025-05-22T22:35:00Z">
        <w:r>
          <w:t>&lt;html lang="en"&gt;</w:t>
        </w:r>
      </w:ins>
    </w:p>
    <w:p w:rsidR="007C461F" w:rsidRDefault="007C461F" w:rsidP="007C461F">
      <w:pPr>
        <w:rPr>
          <w:ins w:id="15909" w:author="Priyanshu Solon" w:date="2025-05-22T22:35:00Z"/>
        </w:rPr>
      </w:pPr>
      <w:ins w:id="15910" w:author="Priyanshu Solon" w:date="2025-05-22T22:35:00Z">
        <w:r>
          <w:t>&lt;head&gt;</w:t>
        </w:r>
      </w:ins>
    </w:p>
    <w:p w:rsidR="007C461F" w:rsidRDefault="007C461F" w:rsidP="007C461F">
      <w:pPr>
        <w:rPr>
          <w:ins w:id="15911" w:author="Priyanshu Solon" w:date="2025-05-22T22:35:00Z"/>
        </w:rPr>
      </w:pPr>
      <w:ins w:id="15912" w:author="Priyanshu Solon" w:date="2025-05-22T22:35:00Z">
        <w:r>
          <w:t xml:space="preserve">    &lt;meta charset="UTF-8"&gt;</w:t>
        </w:r>
      </w:ins>
    </w:p>
    <w:p w:rsidR="007C461F" w:rsidRDefault="007C461F" w:rsidP="007C461F">
      <w:pPr>
        <w:rPr>
          <w:ins w:id="15913" w:author="Priyanshu Solon" w:date="2025-05-22T22:35:00Z"/>
        </w:rPr>
      </w:pPr>
      <w:ins w:id="15914" w:author="Priyanshu Solon" w:date="2025-05-22T22:35:00Z">
        <w:r>
          <w:t xml:space="preserve">    &lt;meta name="viewport" content="width=device-width, initial-scale=1.0"&gt;</w:t>
        </w:r>
      </w:ins>
    </w:p>
    <w:p w:rsidR="007C461F" w:rsidRDefault="007C461F" w:rsidP="007C461F">
      <w:pPr>
        <w:rPr>
          <w:ins w:id="15915" w:author="Priyanshu Solon" w:date="2025-05-22T22:35:00Z"/>
        </w:rPr>
      </w:pPr>
      <w:ins w:id="15916" w:author="Priyanshu Solon" w:date="2025-05-22T22:35:00Z">
        <w:r>
          <w:t xml:space="preserve">    &lt;title&gt;Document&lt;/title&gt;</w:t>
        </w:r>
      </w:ins>
    </w:p>
    <w:p w:rsidR="007C461F" w:rsidRDefault="007C461F" w:rsidP="007C461F">
      <w:pPr>
        <w:rPr>
          <w:ins w:id="15917" w:author="Priyanshu Solon" w:date="2025-05-22T22:35:00Z"/>
        </w:rPr>
      </w:pPr>
      <w:ins w:id="15918" w:author="Priyanshu Solon" w:date="2025-05-22T22:35:00Z">
        <w:r>
          <w:t xml:space="preserve">     &lt;link rel="stylesheet" href="../node_modules/bootstrap-icons/font/bootstrap-icons.css"&gt;</w:t>
        </w:r>
      </w:ins>
    </w:p>
    <w:p w:rsidR="007C461F" w:rsidRDefault="007C461F" w:rsidP="007C461F">
      <w:pPr>
        <w:rPr>
          <w:ins w:id="15919" w:author="Priyanshu Solon" w:date="2025-05-22T22:35:00Z"/>
        </w:rPr>
      </w:pPr>
      <w:ins w:id="15920" w:author="Priyanshu Solon" w:date="2025-05-22T22:35:00Z">
        <w:r>
          <w:t xml:space="preserve">    &lt;link rel="stylesheet" href="../node_modules/bootstrap/dist/css/bootstrap.css"&gt;</w:t>
        </w:r>
      </w:ins>
    </w:p>
    <w:p w:rsidR="007C461F" w:rsidRDefault="007C461F" w:rsidP="007C461F">
      <w:pPr>
        <w:rPr>
          <w:ins w:id="15921" w:author="Priyanshu Solon" w:date="2025-05-22T22:35:00Z"/>
        </w:rPr>
      </w:pPr>
      <w:ins w:id="15922" w:author="Priyanshu Solon" w:date="2025-05-22T22:35:00Z">
        <w:r>
          <w:t xml:space="preserve">    &lt;script src="../node_modules/bootstrap/dist/js/bootstrap.bundle.js"&gt;&lt;/script&gt;</w:t>
        </w:r>
      </w:ins>
    </w:p>
    <w:p w:rsidR="007C461F" w:rsidRDefault="007C461F" w:rsidP="007C461F">
      <w:pPr>
        <w:rPr>
          <w:ins w:id="15923" w:author="Priyanshu Solon" w:date="2025-05-22T22:35:00Z"/>
        </w:rPr>
      </w:pPr>
      <w:ins w:id="15924" w:author="Priyanshu Solon" w:date="2025-05-22T22:35:00Z">
        <w:r>
          <w:t>&lt;/head&gt;</w:t>
        </w:r>
      </w:ins>
    </w:p>
    <w:p w:rsidR="007C461F" w:rsidRDefault="007C461F" w:rsidP="007C461F">
      <w:pPr>
        <w:rPr>
          <w:ins w:id="15925" w:author="Priyanshu Solon" w:date="2025-05-22T22:35:00Z"/>
        </w:rPr>
      </w:pPr>
      <w:ins w:id="15926" w:author="Priyanshu Solon" w:date="2025-05-22T22:35:00Z">
        <w:r>
          <w:t>&lt;body class="container-fluid"&gt;</w:t>
        </w:r>
      </w:ins>
    </w:p>
    <w:p w:rsidR="007C461F" w:rsidRDefault="007C461F" w:rsidP="007C461F">
      <w:pPr>
        <w:rPr>
          <w:ins w:id="15927" w:author="Priyanshu Solon" w:date="2025-05-22T22:35:00Z"/>
        </w:rPr>
      </w:pPr>
      <w:ins w:id="15928" w:author="Priyanshu Solon" w:date="2025-05-22T22:35:00Z">
        <w:r>
          <w:t xml:space="preserve">   &lt;nav class="navbar navbar-dark bg-success navbar-expand-lg"&gt;</w:t>
        </w:r>
      </w:ins>
    </w:p>
    <w:p w:rsidR="007C461F" w:rsidRDefault="007C461F" w:rsidP="007C461F">
      <w:pPr>
        <w:rPr>
          <w:ins w:id="15929" w:author="Priyanshu Solon" w:date="2025-05-22T22:35:00Z"/>
        </w:rPr>
      </w:pPr>
      <w:ins w:id="15930" w:author="Priyanshu Solon" w:date="2025-05-22T22:35:00Z">
        <w:r>
          <w:t xml:space="preserve">     &lt;div class="container-fluid"&gt;</w:t>
        </w:r>
      </w:ins>
    </w:p>
    <w:p w:rsidR="007C461F" w:rsidRDefault="007C461F" w:rsidP="007C461F">
      <w:pPr>
        <w:rPr>
          <w:ins w:id="15931" w:author="Priyanshu Solon" w:date="2025-05-22T22:35:00Z"/>
        </w:rPr>
      </w:pPr>
      <w:ins w:id="15932" w:author="Priyanshu Solon" w:date="2025-05-22T22:35:00Z">
        <w:r>
          <w:t xml:space="preserve">        &lt;button class="navbar-toggler" data-bs-toggle="collapse" data-bs-target="#menu"&gt;</w:t>
        </w:r>
      </w:ins>
    </w:p>
    <w:p w:rsidR="007C461F" w:rsidRDefault="007C461F" w:rsidP="007C461F">
      <w:pPr>
        <w:rPr>
          <w:ins w:id="15933" w:author="Priyanshu Solon" w:date="2025-05-22T22:35:00Z"/>
        </w:rPr>
      </w:pPr>
      <w:ins w:id="15934" w:author="Priyanshu Solon" w:date="2025-05-22T22:35:00Z">
        <w:r>
          <w:t xml:space="preserve">            &lt;span class="navbar-toggler-icon"&gt;&lt;/span&gt;</w:t>
        </w:r>
      </w:ins>
    </w:p>
    <w:p w:rsidR="007C461F" w:rsidRDefault="007C461F" w:rsidP="007C461F">
      <w:pPr>
        <w:rPr>
          <w:ins w:id="15935" w:author="Priyanshu Solon" w:date="2025-05-22T22:35:00Z"/>
        </w:rPr>
      </w:pPr>
      <w:ins w:id="15936" w:author="Priyanshu Solon" w:date="2025-05-22T22:35:00Z">
        <w:r>
          <w:t xml:space="preserve">        &lt;/button&gt;</w:t>
        </w:r>
      </w:ins>
    </w:p>
    <w:p w:rsidR="007C461F" w:rsidRDefault="007C461F" w:rsidP="007C461F">
      <w:pPr>
        <w:rPr>
          <w:ins w:id="15937" w:author="Priyanshu Solon" w:date="2025-05-22T22:35:00Z"/>
        </w:rPr>
      </w:pPr>
      <w:ins w:id="15938" w:author="Priyanshu Solon" w:date="2025-05-22T22:35:00Z">
        <w:r>
          <w:t xml:space="preserve">        &lt;span class="navbar-brand"&gt;Shopper.&lt;/span&gt;</w:t>
        </w:r>
      </w:ins>
    </w:p>
    <w:p w:rsidR="007C461F" w:rsidRDefault="007C461F" w:rsidP="007C461F">
      <w:pPr>
        <w:rPr>
          <w:ins w:id="15939" w:author="Priyanshu Solon" w:date="2025-05-22T22:35:00Z"/>
        </w:rPr>
      </w:pPr>
      <w:ins w:id="15940" w:author="Priyanshu Solon" w:date="2025-05-22T22:35:00Z">
        <w:r>
          <w:t xml:space="preserve">        &lt;div class="navbar-collapse collapse" id="menu"&gt;</w:t>
        </w:r>
      </w:ins>
    </w:p>
    <w:p w:rsidR="007C461F" w:rsidRDefault="007C461F" w:rsidP="007C461F">
      <w:pPr>
        <w:rPr>
          <w:ins w:id="15941" w:author="Priyanshu Solon" w:date="2025-05-22T22:35:00Z"/>
        </w:rPr>
      </w:pPr>
      <w:ins w:id="15942" w:author="Priyanshu Solon" w:date="2025-05-22T22:35:00Z">
        <w:r>
          <w:t xml:space="preserve">            &lt;ul  class="navbar-nav"&gt;</w:t>
        </w:r>
      </w:ins>
    </w:p>
    <w:p w:rsidR="007C461F" w:rsidRDefault="007C461F" w:rsidP="007C461F">
      <w:pPr>
        <w:rPr>
          <w:ins w:id="15943" w:author="Priyanshu Solon" w:date="2025-05-22T22:35:00Z"/>
        </w:rPr>
      </w:pPr>
      <w:ins w:id="15944" w:author="Priyanshu Solon" w:date="2025-05-22T22:35:00Z">
        <w:r>
          <w:t xml:space="preserve">                &lt;li class="nav-item"&gt;&lt;a class="nav-link"&gt;&lt;span class="nav-text"&gt; Home &lt;/span&gt;&lt;/a&gt;&lt;/li&gt;</w:t>
        </w:r>
      </w:ins>
    </w:p>
    <w:p w:rsidR="007C461F" w:rsidRDefault="007C461F" w:rsidP="007C461F">
      <w:pPr>
        <w:rPr>
          <w:ins w:id="15945" w:author="Priyanshu Solon" w:date="2025-05-22T22:35:00Z"/>
        </w:rPr>
      </w:pPr>
      <w:ins w:id="15946" w:author="Priyanshu Solon" w:date="2025-05-22T22:35:00Z">
        <w:r>
          <w:t xml:space="preserve">                &lt;li class="nav-item"&gt;&lt;a class="nav-link"&gt;&lt;span class="nav-text"&gt; Shop &lt;/span&gt;&lt;/a&gt;&lt;/li&gt;</w:t>
        </w:r>
      </w:ins>
    </w:p>
    <w:p w:rsidR="007C461F" w:rsidRDefault="007C461F" w:rsidP="007C461F">
      <w:pPr>
        <w:rPr>
          <w:ins w:id="15947" w:author="Priyanshu Solon" w:date="2025-05-22T22:35:00Z"/>
        </w:rPr>
      </w:pPr>
      <w:ins w:id="15948" w:author="Priyanshu Solon" w:date="2025-05-22T22:35:00Z">
        <w:r>
          <w:t xml:space="preserve">                &lt;li class="nav-item"&gt;&lt;a class="nav-link"&gt;&lt;span class="nav-text"&gt; Docs &lt;/span&gt;&lt;/a&gt;&lt;/li&gt;</w:t>
        </w:r>
      </w:ins>
    </w:p>
    <w:p w:rsidR="007C461F" w:rsidRDefault="007C461F" w:rsidP="007C461F">
      <w:pPr>
        <w:rPr>
          <w:ins w:id="15949" w:author="Priyanshu Solon" w:date="2025-05-22T22:35:00Z"/>
        </w:rPr>
      </w:pPr>
      <w:ins w:id="15950" w:author="Priyanshu Solon" w:date="2025-05-22T22:35:00Z">
        <w:r>
          <w:t xml:space="preserve">                &lt;li class="nav-item"&gt;&lt;a class="nav-link"&gt;&lt;span class="nav-text"&gt; Pages &lt;/span&gt;&lt;/a&gt;&lt;/li&gt;</w:t>
        </w:r>
      </w:ins>
    </w:p>
    <w:p w:rsidR="007C461F" w:rsidRDefault="007C461F" w:rsidP="007C461F">
      <w:pPr>
        <w:rPr>
          <w:ins w:id="15951" w:author="Priyanshu Solon" w:date="2025-05-22T22:35:00Z"/>
        </w:rPr>
      </w:pPr>
      <w:ins w:id="15952" w:author="Priyanshu Solon" w:date="2025-05-22T22:35:00Z">
        <w:r>
          <w:t xml:space="preserve">                &lt;li class="nav-item"&gt;&lt;a class="nav-link"&gt;&lt;span class="nav-text"&gt; Blog &lt;/span&gt;&lt;/a&gt;&lt;/li&gt;</w:t>
        </w:r>
      </w:ins>
    </w:p>
    <w:p w:rsidR="007C461F" w:rsidRDefault="007C461F" w:rsidP="007C461F">
      <w:pPr>
        <w:rPr>
          <w:ins w:id="15953" w:author="Priyanshu Solon" w:date="2025-05-22T22:35:00Z"/>
        </w:rPr>
      </w:pPr>
      <w:ins w:id="15954" w:author="Priyanshu Solon" w:date="2025-05-22T22:35:00Z">
        <w:r>
          <w:t xml:space="preserve">                &lt;li class="nav-item"&gt;&lt;a class="nav-link"&gt;&lt;span class="nav-text"&gt;</w:t>
        </w:r>
      </w:ins>
    </w:p>
    <w:p w:rsidR="007C461F" w:rsidRDefault="007C461F" w:rsidP="007C461F">
      <w:pPr>
        <w:rPr>
          <w:ins w:id="15955" w:author="Priyanshu Solon" w:date="2025-05-22T22:35:00Z"/>
        </w:rPr>
      </w:pPr>
      <w:ins w:id="15956" w:author="Priyanshu Solon" w:date="2025-05-22T22:35:00Z">
        <w:r>
          <w:t xml:space="preserve">                   &lt;div class="input-group"&gt;</w:t>
        </w:r>
      </w:ins>
    </w:p>
    <w:p w:rsidR="007C461F" w:rsidRDefault="007C461F" w:rsidP="007C461F">
      <w:pPr>
        <w:rPr>
          <w:ins w:id="15957" w:author="Priyanshu Solon" w:date="2025-05-22T22:35:00Z"/>
        </w:rPr>
      </w:pPr>
      <w:ins w:id="15958" w:author="Priyanshu Solon" w:date="2025-05-22T22:35:00Z">
        <w:r>
          <w:t xml:space="preserve">                        &lt;input type="text" class="form-control" placeholder="Search Shopper.com"&gt;</w:t>
        </w:r>
      </w:ins>
    </w:p>
    <w:p w:rsidR="007C461F" w:rsidRDefault="007C461F" w:rsidP="007C461F">
      <w:pPr>
        <w:rPr>
          <w:ins w:id="15959" w:author="Priyanshu Solon" w:date="2025-05-22T22:35:00Z"/>
        </w:rPr>
      </w:pPr>
      <w:ins w:id="15960" w:author="Priyanshu Solon" w:date="2025-05-22T22:35:00Z">
        <w:r>
          <w:lastRenderedPageBreak/>
          <w:t xml:space="preserve">                        &lt;button class="bi bi-search btn btn-warning"&gt;&lt;/button&gt;</w:t>
        </w:r>
      </w:ins>
    </w:p>
    <w:p w:rsidR="007C461F" w:rsidRDefault="007C461F" w:rsidP="007C461F">
      <w:pPr>
        <w:rPr>
          <w:ins w:id="15961" w:author="Priyanshu Solon" w:date="2025-05-22T22:35:00Z"/>
        </w:rPr>
      </w:pPr>
      <w:ins w:id="15962" w:author="Priyanshu Solon" w:date="2025-05-22T22:35:00Z">
        <w:r>
          <w:t xml:space="preserve">                   &lt;/div&gt;    </w:t>
        </w:r>
      </w:ins>
    </w:p>
    <w:p w:rsidR="007C461F" w:rsidRDefault="007C461F" w:rsidP="007C461F">
      <w:pPr>
        <w:rPr>
          <w:ins w:id="15963" w:author="Priyanshu Solon" w:date="2025-05-22T22:35:00Z"/>
        </w:rPr>
      </w:pPr>
      <w:ins w:id="15964" w:author="Priyanshu Solon" w:date="2025-05-22T22:35:00Z">
        <w:r>
          <w:t xml:space="preserve">                &lt;/span&gt;&lt;/a&gt;&lt;/li&gt;</w:t>
        </w:r>
      </w:ins>
    </w:p>
    <w:p w:rsidR="007C461F" w:rsidRDefault="007C461F" w:rsidP="007C461F">
      <w:pPr>
        <w:rPr>
          <w:ins w:id="15965" w:author="Priyanshu Solon" w:date="2025-05-22T22:35:00Z"/>
        </w:rPr>
      </w:pPr>
      <w:ins w:id="15966" w:author="Priyanshu Solon" w:date="2025-05-22T22:35:00Z">
        <w:r>
          <w:t xml:space="preserve">            &lt;/ul&gt;</w:t>
        </w:r>
      </w:ins>
    </w:p>
    <w:p w:rsidR="007C461F" w:rsidRDefault="007C461F" w:rsidP="007C461F">
      <w:pPr>
        <w:rPr>
          <w:ins w:id="15967" w:author="Priyanshu Solon" w:date="2025-05-22T22:35:00Z"/>
        </w:rPr>
      </w:pPr>
      <w:ins w:id="15968" w:author="Priyanshu Solon" w:date="2025-05-22T22:35:00Z">
        <w:r>
          <w:t xml:space="preserve">        &lt;/div&gt;</w:t>
        </w:r>
      </w:ins>
    </w:p>
    <w:p w:rsidR="007C461F" w:rsidRDefault="007C461F" w:rsidP="007C461F">
      <w:pPr>
        <w:rPr>
          <w:ins w:id="15969" w:author="Priyanshu Solon" w:date="2025-05-22T22:35:00Z"/>
        </w:rPr>
      </w:pPr>
      <w:ins w:id="15970" w:author="Priyanshu Solon" w:date="2025-05-22T22:35:00Z">
        <w:r>
          <w:t xml:space="preserve">     &lt;/div&gt;</w:t>
        </w:r>
      </w:ins>
    </w:p>
    <w:p w:rsidR="007C461F" w:rsidRDefault="007C461F" w:rsidP="007C461F">
      <w:pPr>
        <w:rPr>
          <w:ins w:id="15971" w:author="Priyanshu Solon" w:date="2025-05-22T22:35:00Z"/>
        </w:rPr>
      </w:pPr>
      <w:ins w:id="15972" w:author="Priyanshu Solon" w:date="2025-05-22T22:35:00Z">
        <w:r>
          <w:t xml:space="preserve">   &lt;/nav&gt;</w:t>
        </w:r>
      </w:ins>
    </w:p>
    <w:p w:rsidR="007C461F" w:rsidRDefault="007C461F" w:rsidP="007C461F">
      <w:pPr>
        <w:rPr>
          <w:ins w:id="15973" w:author="Priyanshu Solon" w:date="2025-05-22T22:35:00Z"/>
        </w:rPr>
      </w:pPr>
      <w:ins w:id="15974" w:author="Priyanshu Solon" w:date="2025-05-22T22:35:00Z">
        <w:r>
          <w:t>&lt;/body&gt;</w:t>
        </w:r>
      </w:ins>
    </w:p>
    <w:p w:rsidR="007C461F" w:rsidRDefault="007C461F" w:rsidP="007C461F">
      <w:pPr>
        <w:rPr>
          <w:ins w:id="15975" w:author="Priyanshu Solon" w:date="2025-05-22T22:35:00Z"/>
        </w:rPr>
      </w:pPr>
      <w:ins w:id="15976" w:author="Priyanshu Solon" w:date="2025-05-22T22:35:00Z">
        <w:r>
          <w:t>&lt;/html&gt;</w:t>
        </w:r>
      </w:ins>
    </w:p>
    <w:p w:rsidR="007C461F" w:rsidRDefault="007C461F" w:rsidP="007C461F">
      <w:pPr>
        <w:rPr>
          <w:ins w:id="15977" w:author="Priyanshu Solon" w:date="2025-05-22T22:35:00Z"/>
        </w:rPr>
      </w:pPr>
    </w:p>
    <w:p w:rsidR="007C461F" w:rsidRPr="00CA3CF4" w:rsidRDefault="007C461F" w:rsidP="007C461F">
      <w:pPr>
        <w:rPr>
          <w:ins w:id="15978" w:author="Priyanshu Solon" w:date="2025-05-22T22:35:00Z"/>
          <w:b/>
          <w:bCs/>
          <w:rPrChange w:id="15979" w:author="Priyanshu Solon" w:date="2025-05-22T23:17:00Z">
            <w:rPr>
              <w:ins w:id="15980" w:author="Priyanshu Solon" w:date="2025-05-22T22:35:00Z"/>
            </w:rPr>
          </w:rPrChange>
        </w:rPr>
      </w:pPr>
      <w:ins w:id="15981" w:author="Priyanshu Solon" w:date="2025-05-22T22:35:00Z">
        <w:r w:rsidRPr="00CA3CF4">
          <w:rPr>
            <w:b/>
            <w:bCs/>
            <w:rPrChange w:id="15982" w:author="Priyanshu Solon" w:date="2025-05-22T23:17:00Z">
              <w:rPr/>
            </w:rPrChange>
          </w:rPr>
          <w:t>10. Breadcrumb</w:t>
        </w:r>
      </w:ins>
    </w:p>
    <w:p w:rsidR="007C461F" w:rsidRDefault="007C461F" w:rsidP="007C461F">
      <w:pPr>
        <w:rPr>
          <w:ins w:id="15983" w:author="Priyanshu Solon" w:date="2025-05-22T22:35:00Z"/>
        </w:rPr>
      </w:pPr>
    </w:p>
    <w:p w:rsidR="007C461F" w:rsidRDefault="007C461F" w:rsidP="007C461F">
      <w:pPr>
        <w:rPr>
          <w:ins w:id="15984" w:author="Priyanshu Solon" w:date="2025-05-22T22:35:00Z"/>
        </w:rPr>
      </w:pPr>
      <w:ins w:id="15985" w:author="Priyanshu Solon" w:date="2025-05-22T22:35:00Z">
        <w:r>
          <w:t>Classes:</w:t>
        </w:r>
      </w:ins>
    </w:p>
    <w:p w:rsidR="007C461F" w:rsidRDefault="007C461F" w:rsidP="007C461F">
      <w:pPr>
        <w:rPr>
          <w:ins w:id="15986" w:author="Priyanshu Solon" w:date="2025-05-22T22:35:00Z"/>
        </w:rPr>
      </w:pPr>
      <w:ins w:id="15987" w:author="Priyanshu Solon" w:date="2025-05-22T22:35:00Z">
        <w:r>
          <w:t xml:space="preserve">    .breadcrumb</w:t>
        </w:r>
      </w:ins>
    </w:p>
    <w:p w:rsidR="007C461F" w:rsidRDefault="007C461F" w:rsidP="007C461F">
      <w:pPr>
        <w:rPr>
          <w:ins w:id="15988" w:author="Priyanshu Solon" w:date="2025-05-22T22:35:00Z"/>
        </w:rPr>
      </w:pPr>
      <w:ins w:id="15989" w:author="Priyanshu Solon" w:date="2025-05-22T22:35:00Z">
        <w:r>
          <w:t xml:space="preserve">    .breadcrumb-item</w:t>
        </w:r>
      </w:ins>
    </w:p>
    <w:p w:rsidR="007C461F" w:rsidRDefault="007C461F" w:rsidP="007C461F">
      <w:pPr>
        <w:rPr>
          <w:ins w:id="15990" w:author="Priyanshu Solon" w:date="2025-05-22T22:35:00Z"/>
        </w:rPr>
      </w:pPr>
    </w:p>
    <w:p w:rsidR="007C461F" w:rsidRDefault="007C461F" w:rsidP="007C461F">
      <w:pPr>
        <w:rPr>
          <w:ins w:id="15991" w:author="Priyanshu Solon" w:date="2025-05-22T22:35:00Z"/>
        </w:rPr>
      </w:pPr>
      <w:ins w:id="15992" w:author="Priyanshu Solon" w:date="2025-05-22T22:35:00Z">
        <w:r>
          <w:t>Variable:</w:t>
        </w:r>
      </w:ins>
    </w:p>
    <w:p w:rsidR="007C461F" w:rsidRDefault="007C461F" w:rsidP="007C461F">
      <w:pPr>
        <w:rPr>
          <w:ins w:id="15993" w:author="Priyanshu Solon" w:date="2025-05-22T22:35:00Z"/>
        </w:rPr>
      </w:pPr>
      <w:ins w:id="15994" w:author="Priyanshu Solon" w:date="2025-05-22T22:35:00Z">
        <w:r>
          <w:t xml:space="preserve">    --bs-breadcrumb-divider</w:t>
        </w:r>
      </w:ins>
    </w:p>
    <w:p w:rsidR="007C461F" w:rsidRDefault="007C461F" w:rsidP="007C461F">
      <w:pPr>
        <w:rPr>
          <w:ins w:id="15995" w:author="Priyanshu Solon" w:date="2025-05-22T22:35:00Z"/>
        </w:rPr>
      </w:pPr>
    </w:p>
    <w:p w:rsidR="007C461F" w:rsidRDefault="007C461F" w:rsidP="007C461F">
      <w:pPr>
        <w:rPr>
          <w:ins w:id="15996" w:author="Priyanshu Solon" w:date="2025-05-22T22:35:00Z"/>
        </w:rPr>
      </w:pPr>
      <w:ins w:id="15997" w:author="Priyanshu Solon" w:date="2025-05-22T22:35:00Z">
        <w:r>
          <w:t>Syntax:</w:t>
        </w:r>
      </w:ins>
    </w:p>
    <w:p w:rsidR="007C461F" w:rsidRDefault="007C461F" w:rsidP="007C461F">
      <w:pPr>
        <w:rPr>
          <w:ins w:id="15998" w:author="Priyanshu Solon" w:date="2025-05-22T22:35:00Z"/>
        </w:rPr>
      </w:pPr>
      <w:ins w:id="15999" w:author="Priyanshu Solon" w:date="2025-05-22T22:35:00Z">
        <w:r>
          <w:t xml:space="preserve">    &lt;ul  class="breadcrumb"  style="--bs-breadcrumb-divider: ' &gt; ' "&gt;</w:t>
        </w:r>
      </w:ins>
    </w:p>
    <w:p w:rsidR="007C461F" w:rsidRDefault="007C461F" w:rsidP="007C461F">
      <w:pPr>
        <w:rPr>
          <w:ins w:id="16000" w:author="Priyanshu Solon" w:date="2025-05-22T22:35:00Z"/>
        </w:rPr>
      </w:pPr>
    </w:p>
    <w:p w:rsidR="007C461F" w:rsidRDefault="007C461F" w:rsidP="007C461F">
      <w:pPr>
        <w:rPr>
          <w:ins w:id="16001" w:author="Priyanshu Solon" w:date="2025-05-22T22:35:00Z"/>
        </w:rPr>
      </w:pPr>
      <w:ins w:id="16002" w:author="Priyanshu Solon" w:date="2025-05-22T22:35:00Z">
        <w:r>
          <w:t xml:space="preserve">       &lt;li class="breadcrumb-item"&gt; &lt;/li&gt;</w:t>
        </w:r>
      </w:ins>
    </w:p>
    <w:p w:rsidR="007C461F" w:rsidRDefault="007C461F" w:rsidP="007C461F">
      <w:pPr>
        <w:rPr>
          <w:ins w:id="16003" w:author="Priyanshu Solon" w:date="2025-05-22T22:35:00Z"/>
        </w:rPr>
      </w:pPr>
      <w:ins w:id="16004" w:author="Priyanshu Solon" w:date="2025-05-22T22:35:00Z">
        <w:r>
          <w:t xml:space="preserve">   </w:t>
        </w:r>
      </w:ins>
    </w:p>
    <w:p w:rsidR="007C461F" w:rsidRDefault="007C461F" w:rsidP="007C461F">
      <w:pPr>
        <w:rPr>
          <w:ins w:id="16005" w:author="Priyanshu Solon" w:date="2025-05-22T22:35:00Z"/>
        </w:rPr>
      </w:pPr>
      <w:ins w:id="16006" w:author="Priyanshu Solon" w:date="2025-05-22T22:35:00Z">
        <w:r>
          <w:t xml:space="preserve">    &lt;/ul&gt;</w:t>
        </w:r>
      </w:ins>
    </w:p>
    <w:p w:rsidR="007C461F" w:rsidRDefault="007C461F" w:rsidP="007C461F">
      <w:pPr>
        <w:rPr>
          <w:ins w:id="16007" w:author="Priyanshu Solon" w:date="2025-05-22T22:35:00Z"/>
        </w:rPr>
      </w:pPr>
    </w:p>
    <w:p w:rsidR="007C461F" w:rsidRDefault="007C461F" w:rsidP="007C461F">
      <w:pPr>
        <w:rPr>
          <w:ins w:id="16008" w:author="Priyanshu Solon" w:date="2025-05-22T22:35:00Z"/>
        </w:rPr>
      </w:pPr>
      <w:ins w:id="16009" w:author="Priyanshu Solon" w:date="2025-05-22T22:35:00Z">
        <w:r>
          <w:t>getbootstrap.com =&gt; docs =&gt; scroll spy</w:t>
        </w:r>
      </w:ins>
    </w:p>
    <w:p w:rsidR="007C461F" w:rsidRDefault="007C461F" w:rsidP="007C461F">
      <w:pPr>
        <w:rPr>
          <w:ins w:id="16010" w:author="Priyanshu Solon" w:date="2025-05-22T22:35:00Z"/>
        </w:rPr>
      </w:pPr>
    </w:p>
    <w:p w:rsidR="007C461F" w:rsidRPr="00CA3CF4" w:rsidRDefault="007C461F" w:rsidP="007C461F">
      <w:pPr>
        <w:rPr>
          <w:ins w:id="16011" w:author="Priyanshu Solon" w:date="2025-05-22T22:35:00Z"/>
          <w:b/>
          <w:bCs/>
          <w:rPrChange w:id="16012" w:author="Priyanshu Solon" w:date="2025-05-22T23:17:00Z">
            <w:rPr>
              <w:ins w:id="16013" w:author="Priyanshu Solon" w:date="2025-05-22T22:35:00Z"/>
            </w:rPr>
          </w:rPrChange>
        </w:rPr>
      </w:pPr>
      <w:ins w:id="16014" w:author="Priyanshu Solon" w:date="2025-05-22T22:35:00Z">
        <w:r w:rsidRPr="00CA3CF4">
          <w:rPr>
            <w:b/>
            <w:bCs/>
            <w:rPrChange w:id="16015" w:author="Priyanshu Solon" w:date="2025-05-22T23:17:00Z">
              <w:rPr/>
            </w:rPrChange>
          </w:rPr>
          <w:t>14/05</w:t>
        </w:r>
      </w:ins>
    </w:p>
    <w:p w:rsidR="007C461F" w:rsidRDefault="007C461F" w:rsidP="007C461F">
      <w:pPr>
        <w:rPr>
          <w:ins w:id="16016" w:author="Priyanshu Solon" w:date="2025-05-22T22:35:00Z"/>
        </w:rPr>
      </w:pPr>
      <w:ins w:id="16017" w:author="Priyanshu Solon" w:date="2025-05-22T22:35:00Z">
        <w:r>
          <w:lastRenderedPageBreak/>
          <w:t>=====</w:t>
        </w:r>
      </w:ins>
    </w:p>
    <w:p w:rsidR="007C461F" w:rsidRDefault="007C461F" w:rsidP="007C461F">
      <w:pPr>
        <w:rPr>
          <w:ins w:id="16018" w:author="Priyanshu Solon" w:date="2025-05-22T22:35:00Z"/>
        </w:rPr>
      </w:pPr>
    </w:p>
    <w:p w:rsidR="007C461F" w:rsidRPr="00CA3CF4" w:rsidRDefault="007C461F" w:rsidP="007C461F">
      <w:pPr>
        <w:rPr>
          <w:ins w:id="16019" w:author="Priyanshu Solon" w:date="2025-05-22T22:35:00Z"/>
          <w:b/>
          <w:bCs/>
          <w:rPrChange w:id="16020" w:author="Priyanshu Solon" w:date="2025-05-22T23:17:00Z">
            <w:rPr>
              <w:ins w:id="16021" w:author="Priyanshu Solon" w:date="2025-05-22T22:35:00Z"/>
            </w:rPr>
          </w:rPrChange>
        </w:rPr>
      </w:pPr>
      <w:ins w:id="16022" w:author="Priyanshu Solon" w:date="2025-05-22T22:35:00Z">
        <w:r w:rsidRPr="00CA3CF4">
          <w:rPr>
            <w:b/>
            <w:bCs/>
            <w:rPrChange w:id="16023" w:author="Priyanshu Solon" w:date="2025-05-22T23:17:00Z">
              <w:rPr/>
            </w:rPrChange>
          </w:rPr>
          <w:t>JavaScript</w:t>
        </w:r>
      </w:ins>
    </w:p>
    <w:p w:rsidR="007C461F" w:rsidRDefault="007C461F" w:rsidP="007C461F">
      <w:pPr>
        <w:rPr>
          <w:ins w:id="16024" w:author="Priyanshu Solon" w:date="2025-05-22T22:35:00Z"/>
        </w:rPr>
      </w:pPr>
    </w:p>
    <w:p w:rsidR="007C461F" w:rsidRDefault="007C461F" w:rsidP="007C461F">
      <w:pPr>
        <w:rPr>
          <w:ins w:id="16025" w:author="Priyanshu Solon" w:date="2025-05-22T22:35:00Z"/>
        </w:rPr>
      </w:pPr>
      <w:ins w:id="16026" w:author="Priyanshu Solon" w:date="2025-05-22T22:35:00Z">
        <w:r>
          <w:t>- JavaScript is light weight interpreted and JIT compiled programming language.</w:t>
        </w:r>
      </w:ins>
    </w:p>
    <w:p w:rsidR="007C461F" w:rsidRDefault="007C461F" w:rsidP="007C461F">
      <w:pPr>
        <w:rPr>
          <w:ins w:id="16027" w:author="Priyanshu Solon" w:date="2025-05-22T22:35:00Z"/>
        </w:rPr>
      </w:pPr>
    </w:p>
    <w:p w:rsidR="007C461F" w:rsidRDefault="007C461F" w:rsidP="007C461F">
      <w:pPr>
        <w:rPr>
          <w:ins w:id="16028" w:author="Priyanshu Solon" w:date="2025-05-22T22:35:00Z"/>
        </w:rPr>
      </w:pPr>
      <w:ins w:id="16029" w:author="Priyanshu Solon" w:date="2025-05-22T22:35:00Z">
        <w:r>
          <w:t xml:space="preserve">    * </w:t>
        </w:r>
        <w:r w:rsidRPr="00CA3CF4">
          <w:rPr>
            <w:b/>
            <w:bCs/>
            <w:rPrChange w:id="16030" w:author="Priyanshu Solon" w:date="2025-05-22T23:18:00Z">
              <w:rPr/>
            </w:rPrChange>
          </w:rPr>
          <w:t>Light weight</w:t>
        </w:r>
        <w:r>
          <w:t xml:space="preserve"> allows to use very less memory.</w:t>
        </w:r>
      </w:ins>
    </w:p>
    <w:p w:rsidR="007C461F" w:rsidRDefault="007C461F" w:rsidP="007C461F">
      <w:pPr>
        <w:rPr>
          <w:ins w:id="16031" w:author="Priyanshu Solon" w:date="2025-05-22T22:35:00Z"/>
        </w:rPr>
      </w:pPr>
      <w:ins w:id="16032" w:author="Priyanshu Solon" w:date="2025-05-22T22:35:00Z">
        <w:r>
          <w:t xml:space="preserve">    * Language is translated by using 2 techniques</w:t>
        </w:r>
      </w:ins>
    </w:p>
    <w:p w:rsidR="007C461F" w:rsidRDefault="007C461F" w:rsidP="007C461F">
      <w:pPr>
        <w:rPr>
          <w:ins w:id="16033" w:author="Priyanshu Solon" w:date="2025-05-22T22:35:00Z"/>
        </w:rPr>
      </w:pPr>
      <w:ins w:id="16034" w:author="Priyanshu Solon" w:date="2025-05-22T22:35:00Z">
        <w:r>
          <w:t xml:space="preserve">            a) Interpreted</w:t>
        </w:r>
      </w:ins>
    </w:p>
    <w:p w:rsidR="007C461F" w:rsidRDefault="007C461F" w:rsidP="007C461F">
      <w:pPr>
        <w:rPr>
          <w:ins w:id="16035" w:author="Priyanshu Solon" w:date="2025-05-22T22:35:00Z"/>
        </w:rPr>
      </w:pPr>
      <w:ins w:id="16036" w:author="Priyanshu Solon" w:date="2025-05-22T22:35:00Z">
        <w:r>
          <w:t xml:space="preserve">            b) Compiled</w:t>
        </w:r>
      </w:ins>
    </w:p>
    <w:p w:rsidR="007C461F" w:rsidRDefault="007C461F" w:rsidP="007C461F">
      <w:pPr>
        <w:rPr>
          <w:ins w:id="16037" w:author="Priyanshu Solon" w:date="2025-05-22T22:35:00Z"/>
        </w:rPr>
      </w:pPr>
      <w:ins w:id="16038" w:author="Priyanshu Solon" w:date="2025-05-22T22:35:00Z">
        <w:r>
          <w:t xml:space="preserve">    * </w:t>
        </w:r>
        <w:r w:rsidRPr="00CA3CF4">
          <w:rPr>
            <w:b/>
            <w:bCs/>
            <w:rPrChange w:id="16039" w:author="Priyanshu Solon" w:date="2025-05-22T23:17:00Z">
              <w:rPr/>
            </w:rPrChange>
          </w:rPr>
          <w:t>Interpreted</w:t>
        </w:r>
        <w:r>
          <w:t xml:space="preserve"> allows to translate line-by-line of program.</w:t>
        </w:r>
      </w:ins>
    </w:p>
    <w:p w:rsidR="007C461F" w:rsidRDefault="007C461F" w:rsidP="007C461F">
      <w:pPr>
        <w:rPr>
          <w:ins w:id="16040" w:author="Priyanshu Solon" w:date="2025-05-22T22:35:00Z"/>
        </w:rPr>
      </w:pPr>
      <w:ins w:id="16041" w:author="Priyanshu Solon" w:date="2025-05-22T22:35:00Z">
        <w:r>
          <w:t xml:space="preserve">    * </w:t>
        </w:r>
        <w:r w:rsidRPr="00CA3CF4">
          <w:rPr>
            <w:b/>
            <w:bCs/>
            <w:rPrChange w:id="16042" w:author="Priyanshu Solon" w:date="2025-05-22T23:17:00Z">
              <w:rPr/>
            </w:rPrChange>
          </w:rPr>
          <w:t>Compiled</w:t>
        </w:r>
        <w:r>
          <w:t xml:space="preserve"> allows to translate all lines simultaneously at the same time.</w:t>
        </w:r>
      </w:ins>
    </w:p>
    <w:p w:rsidR="007C461F" w:rsidRDefault="007C461F" w:rsidP="007C461F">
      <w:pPr>
        <w:rPr>
          <w:ins w:id="16043" w:author="Priyanshu Solon" w:date="2025-05-22T22:35:00Z"/>
        </w:rPr>
      </w:pPr>
      <w:ins w:id="16044" w:author="Priyanshu Solon" w:date="2025-05-22T22:35:00Z">
        <w:r>
          <w:t xml:space="preserve">    * Complied is classified into 2 types</w:t>
        </w:r>
      </w:ins>
    </w:p>
    <w:p w:rsidR="007C461F" w:rsidRDefault="007C461F" w:rsidP="007C461F">
      <w:pPr>
        <w:rPr>
          <w:ins w:id="16045" w:author="Priyanshu Solon" w:date="2025-05-22T22:35:00Z"/>
        </w:rPr>
      </w:pPr>
      <w:ins w:id="16046" w:author="Priyanshu Solon" w:date="2025-05-22T22:35:00Z">
        <w:r>
          <w:t xml:space="preserve">            a) JIT</w:t>
        </w:r>
      </w:ins>
    </w:p>
    <w:p w:rsidR="007C461F" w:rsidRDefault="007C461F" w:rsidP="007C461F">
      <w:pPr>
        <w:rPr>
          <w:ins w:id="16047" w:author="Priyanshu Solon" w:date="2025-05-22T22:35:00Z"/>
        </w:rPr>
      </w:pPr>
      <w:ins w:id="16048" w:author="Priyanshu Solon" w:date="2025-05-22T22:35:00Z">
        <w:r>
          <w:t xml:space="preserve">            b) AOT</w:t>
        </w:r>
      </w:ins>
    </w:p>
    <w:p w:rsidR="007C461F" w:rsidRDefault="007C461F" w:rsidP="007C461F">
      <w:pPr>
        <w:rPr>
          <w:ins w:id="16049" w:author="Priyanshu Solon" w:date="2025-05-22T22:35:00Z"/>
        </w:rPr>
      </w:pPr>
      <w:ins w:id="16050" w:author="Priyanshu Solon" w:date="2025-05-22T22:35:00Z">
        <w:r>
          <w:t xml:space="preserve">    * </w:t>
        </w:r>
        <w:r w:rsidRPr="00CA3CF4">
          <w:rPr>
            <w:b/>
            <w:bCs/>
            <w:rPrChange w:id="16051" w:author="Priyanshu Solon" w:date="2025-05-22T23:18:00Z">
              <w:rPr/>
            </w:rPrChange>
          </w:rPr>
          <w:t>JIT</w:t>
        </w:r>
        <w:r>
          <w:t xml:space="preserve"> is Just-In-Time, it compiles only when it is requested.</w:t>
        </w:r>
      </w:ins>
    </w:p>
    <w:p w:rsidR="007C461F" w:rsidRDefault="007C461F" w:rsidP="007C461F">
      <w:pPr>
        <w:rPr>
          <w:ins w:id="16052" w:author="Priyanshu Solon" w:date="2025-05-22T22:35:00Z"/>
        </w:rPr>
      </w:pPr>
      <w:ins w:id="16053" w:author="Priyanshu Solon" w:date="2025-05-22T22:35:00Z">
        <w:r>
          <w:t xml:space="preserve">    * </w:t>
        </w:r>
        <w:r w:rsidRPr="00CA3CF4">
          <w:rPr>
            <w:b/>
            <w:bCs/>
            <w:rPrChange w:id="16054" w:author="Priyanshu Solon" w:date="2025-05-22T23:18:00Z">
              <w:rPr/>
            </w:rPrChange>
          </w:rPr>
          <w:t>AOT</w:t>
        </w:r>
        <w:r>
          <w:t xml:space="preserve"> is Ahead-of-Time, it is pre-compiled and ready to render.</w:t>
        </w:r>
      </w:ins>
    </w:p>
    <w:p w:rsidR="007C461F" w:rsidRDefault="007C461F" w:rsidP="007C461F">
      <w:pPr>
        <w:rPr>
          <w:ins w:id="16055" w:author="Priyanshu Solon" w:date="2025-05-22T22:35:00Z"/>
        </w:rPr>
      </w:pPr>
      <w:ins w:id="16056" w:author="Priyanshu Solon" w:date="2025-05-22T22:35:00Z">
        <w:r>
          <w:t xml:space="preserve">    * JavaScript is interpreted by using a "JavaScript Interpreter" in browser.</w:t>
        </w:r>
      </w:ins>
    </w:p>
    <w:p w:rsidR="007C461F" w:rsidRDefault="007C461F" w:rsidP="007C461F">
      <w:pPr>
        <w:rPr>
          <w:ins w:id="16057" w:author="Priyanshu Solon" w:date="2025-05-22T22:35:00Z"/>
        </w:rPr>
      </w:pPr>
      <w:ins w:id="16058" w:author="Priyanshu Solon" w:date="2025-05-22T22:35:00Z">
        <w:r>
          <w:t xml:space="preserve">    * JavaScript is compiled using compilers like "Babel, V8, Node etc."</w:t>
        </w:r>
      </w:ins>
    </w:p>
    <w:p w:rsidR="007C461F" w:rsidRDefault="007C461F" w:rsidP="007C461F">
      <w:pPr>
        <w:rPr>
          <w:ins w:id="16059" w:author="Priyanshu Solon" w:date="2025-05-22T22:35:00Z"/>
        </w:rPr>
      </w:pPr>
      <w:ins w:id="16060" w:author="Priyanshu Solon" w:date="2025-05-22T22:35:00Z">
        <w:r>
          <w:t xml:space="preserve">    * A programming enable communication and interaction between use and</w:t>
        </w:r>
      </w:ins>
    </w:p>
    <w:p w:rsidR="007C461F" w:rsidRDefault="007C461F" w:rsidP="007C461F">
      <w:pPr>
        <w:rPr>
          <w:ins w:id="16061" w:author="Priyanshu Solon" w:date="2025-05-22T22:35:00Z"/>
        </w:rPr>
      </w:pPr>
      <w:ins w:id="16062" w:author="Priyanshu Solon" w:date="2025-05-22T22:35:00Z">
        <w:r>
          <w:t xml:space="preserve">      application.</w:t>
        </w:r>
      </w:ins>
    </w:p>
    <w:p w:rsidR="007C461F" w:rsidRDefault="007C461F" w:rsidP="007C461F">
      <w:pPr>
        <w:rPr>
          <w:ins w:id="16063" w:author="Priyanshu Solon" w:date="2025-05-22T22:35:00Z"/>
        </w:rPr>
      </w:pPr>
    </w:p>
    <w:p w:rsidR="007C461F" w:rsidRDefault="007C461F" w:rsidP="007C461F">
      <w:pPr>
        <w:rPr>
          <w:ins w:id="16064" w:author="Priyanshu Solon" w:date="2025-05-22T22:35:00Z"/>
        </w:rPr>
      </w:pPr>
      <w:ins w:id="16065" w:author="Priyanshu Solon" w:date="2025-05-22T22:35:00Z">
        <w:r>
          <w:t>- JavaScript is a language that supports various programming paradigms, which</w:t>
        </w:r>
      </w:ins>
    </w:p>
    <w:p w:rsidR="007C461F" w:rsidRDefault="007C461F" w:rsidP="007C461F">
      <w:pPr>
        <w:rPr>
          <w:ins w:id="16066" w:author="Priyanshu Solon" w:date="2025-05-22T22:35:00Z"/>
        </w:rPr>
      </w:pPr>
      <w:ins w:id="16067" w:author="Priyanshu Solon" w:date="2025-05-22T22:35:00Z">
        <w:r>
          <w:t xml:space="preserve">  includes structural, functional, imperative, object oriented etc.</w:t>
        </w:r>
      </w:ins>
    </w:p>
    <w:p w:rsidR="007C461F" w:rsidRDefault="007C461F" w:rsidP="007C461F">
      <w:pPr>
        <w:rPr>
          <w:ins w:id="16068" w:author="Priyanshu Solon" w:date="2025-05-22T22:35:00Z"/>
        </w:rPr>
      </w:pPr>
    </w:p>
    <w:p w:rsidR="007C461F" w:rsidRDefault="007C461F" w:rsidP="007C461F">
      <w:pPr>
        <w:rPr>
          <w:ins w:id="16069" w:author="Priyanshu Solon" w:date="2025-05-22T22:35:00Z"/>
        </w:rPr>
      </w:pPr>
      <w:ins w:id="16070" w:author="Priyanshu Solon" w:date="2025-05-22T22:35:00Z">
        <w:r>
          <w:t xml:space="preserve">    * </w:t>
        </w:r>
        <w:r w:rsidRPr="00CA3CF4">
          <w:rPr>
            <w:b/>
            <w:bCs/>
            <w:rPrChange w:id="16071" w:author="Priyanshu Solon" w:date="2025-05-22T23:18:00Z">
              <w:rPr/>
            </w:rPrChange>
          </w:rPr>
          <w:t>Paradigm</w:t>
        </w:r>
        <w:r>
          <w:t xml:space="preserve"> provides distinct set of methods, approach and standards to</w:t>
        </w:r>
      </w:ins>
    </w:p>
    <w:p w:rsidR="007C461F" w:rsidRDefault="007C461F" w:rsidP="007C461F">
      <w:pPr>
        <w:rPr>
          <w:ins w:id="16072" w:author="Priyanshu Solon" w:date="2025-05-22T22:35:00Z"/>
        </w:rPr>
      </w:pPr>
      <w:ins w:id="16073" w:author="Priyanshu Solon" w:date="2025-05-22T22:35:00Z">
        <w:r>
          <w:t xml:space="preserve">      handle interaction.</w:t>
        </w:r>
      </w:ins>
    </w:p>
    <w:p w:rsidR="007C461F" w:rsidRDefault="007C461F" w:rsidP="007C461F">
      <w:pPr>
        <w:rPr>
          <w:ins w:id="16074" w:author="Priyanshu Solon" w:date="2025-05-22T22:35:00Z"/>
        </w:rPr>
      </w:pPr>
      <w:ins w:id="16075" w:author="Priyanshu Solon" w:date="2025-05-22T22:35:00Z">
        <w:r>
          <w:t xml:space="preserve">    * It uses "Multi Paradigm".</w:t>
        </w:r>
      </w:ins>
    </w:p>
    <w:p w:rsidR="007C461F" w:rsidRDefault="007C461F" w:rsidP="007C461F">
      <w:pPr>
        <w:rPr>
          <w:ins w:id="16076" w:author="Priyanshu Solon" w:date="2025-05-22T22:35:00Z"/>
        </w:rPr>
      </w:pPr>
      <w:ins w:id="16077" w:author="Priyanshu Solon" w:date="2025-05-22T22:35:00Z">
        <w:r>
          <w:t xml:space="preserve">    * Hence it is suitable for various types of technologies.</w:t>
        </w:r>
      </w:ins>
    </w:p>
    <w:p w:rsidR="007C461F" w:rsidRDefault="007C461F" w:rsidP="007C461F">
      <w:pPr>
        <w:rPr>
          <w:ins w:id="16078" w:author="Priyanshu Solon" w:date="2025-05-22T22:35:00Z"/>
        </w:rPr>
      </w:pPr>
    </w:p>
    <w:p w:rsidR="007C461F" w:rsidRDefault="007C461F" w:rsidP="007C461F">
      <w:pPr>
        <w:rPr>
          <w:ins w:id="16079" w:author="Priyanshu Solon" w:date="2025-05-22T22:35:00Z"/>
        </w:rPr>
      </w:pPr>
      <w:ins w:id="16080" w:author="Priyanshu Solon" w:date="2025-05-22T22:35:00Z">
        <w:r>
          <w:t>Note: JavaScript is not an OOP language. It supports only few features of OOP.</w:t>
        </w:r>
      </w:ins>
    </w:p>
    <w:p w:rsidR="007C461F" w:rsidRDefault="007C461F" w:rsidP="007C461F">
      <w:pPr>
        <w:rPr>
          <w:ins w:id="16081" w:author="Priyanshu Solon" w:date="2025-05-22T22:35:00Z"/>
        </w:rPr>
      </w:pPr>
    </w:p>
    <w:p w:rsidR="007C461F" w:rsidRDefault="007C461F" w:rsidP="007C461F">
      <w:pPr>
        <w:rPr>
          <w:ins w:id="16082" w:author="Priyanshu Solon" w:date="2025-05-22T22:35:00Z"/>
        </w:rPr>
      </w:pPr>
      <w:ins w:id="16083" w:author="Priyanshu Solon" w:date="2025-05-22T22:35:00Z">
        <w:r>
          <w:t>- JavaScript is a language which is used in various tiers.</w:t>
        </w:r>
      </w:ins>
    </w:p>
    <w:p w:rsidR="007C461F" w:rsidRDefault="007C461F" w:rsidP="007C461F">
      <w:pPr>
        <w:rPr>
          <w:ins w:id="16084" w:author="Priyanshu Solon" w:date="2025-05-22T22:35:00Z"/>
        </w:rPr>
      </w:pPr>
      <w:ins w:id="16085" w:author="Priyanshu Solon" w:date="2025-05-22T22:35:00Z">
        <w:r>
          <w:t>- It is used in</w:t>
        </w:r>
      </w:ins>
    </w:p>
    <w:p w:rsidR="007C461F" w:rsidRDefault="007C461F" w:rsidP="007C461F">
      <w:pPr>
        <w:rPr>
          <w:ins w:id="16086" w:author="Priyanshu Solon" w:date="2025-05-22T22:35:00Z"/>
        </w:rPr>
      </w:pPr>
      <w:ins w:id="16087" w:author="Priyanshu Solon" w:date="2025-05-22T22:35:00Z">
        <w:r>
          <w:t xml:space="preserve">    a) Front End</w:t>
        </w:r>
      </w:ins>
    </w:p>
    <w:p w:rsidR="007C461F" w:rsidRDefault="007C461F" w:rsidP="007C461F">
      <w:pPr>
        <w:rPr>
          <w:ins w:id="16088" w:author="Priyanshu Solon" w:date="2025-05-22T22:35:00Z"/>
        </w:rPr>
      </w:pPr>
      <w:ins w:id="16089" w:author="Priyanshu Solon" w:date="2025-05-22T22:35:00Z">
        <w:r>
          <w:t xml:space="preserve">    b) Back End</w:t>
        </w:r>
      </w:ins>
    </w:p>
    <w:p w:rsidR="007C461F" w:rsidRDefault="007C461F" w:rsidP="007C461F">
      <w:pPr>
        <w:rPr>
          <w:ins w:id="16090" w:author="Priyanshu Solon" w:date="2025-05-22T22:35:00Z"/>
        </w:rPr>
      </w:pPr>
      <w:ins w:id="16091" w:author="Priyanshu Solon" w:date="2025-05-22T22:35:00Z">
        <w:r>
          <w:t xml:space="preserve">    c) Database</w:t>
        </w:r>
      </w:ins>
    </w:p>
    <w:p w:rsidR="007C461F" w:rsidRDefault="007C461F" w:rsidP="007C461F">
      <w:pPr>
        <w:rPr>
          <w:ins w:id="16092" w:author="Priyanshu Solon" w:date="2025-05-22T22:35:00Z"/>
        </w:rPr>
      </w:pPr>
      <w:ins w:id="16093" w:author="Priyanshu Solon" w:date="2025-05-22T22:35:00Z">
        <w:r>
          <w:t>- It is used</w:t>
        </w:r>
      </w:ins>
    </w:p>
    <w:p w:rsidR="007C461F" w:rsidRDefault="007C461F" w:rsidP="007C461F">
      <w:pPr>
        <w:rPr>
          <w:ins w:id="16094" w:author="Priyanshu Solon" w:date="2025-05-22T22:35:00Z"/>
        </w:rPr>
      </w:pPr>
      <w:ins w:id="16095" w:author="Priyanshu Solon" w:date="2025-05-22T22:35:00Z">
        <w:r>
          <w:t xml:space="preserve">    a) Client Side            [ HTML ]</w:t>
        </w:r>
      </w:ins>
    </w:p>
    <w:p w:rsidR="007C461F" w:rsidRDefault="007C461F" w:rsidP="007C461F">
      <w:pPr>
        <w:rPr>
          <w:ins w:id="16096" w:author="Priyanshu Solon" w:date="2025-05-22T22:35:00Z"/>
        </w:rPr>
      </w:pPr>
      <w:ins w:id="16097" w:author="Priyanshu Solon" w:date="2025-05-22T22:35:00Z">
        <w:r>
          <w:t xml:space="preserve">    b) Server Side            [ Node JS, Next JS]</w:t>
        </w:r>
      </w:ins>
    </w:p>
    <w:p w:rsidR="007C461F" w:rsidRDefault="007C461F" w:rsidP="007C461F">
      <w:pPr>
        <w:rPr>
          <w:ins w:id="16098" w:author="Priyanshu Solon" w:date="2025-05-22T22:35:00Z"/>
        </w:rPr>
      </w:pPr>
      <w:ins w:id="16099" w:author="Priyanshu Solon" w:date="2025-05-22T22:35:00Z">
        <w:r>
          <w:t xml:space="preserve">    c) In Database         [ MongoDB ]</w:t>
        </w:r>
      </w:ins>
    </w:p>
    <w:p w:rsidR="007C461F" w:rsidRDefault="007C461F" w:rsidP="007C461F">
      <w:pPr>
        <w:rPr>
          <w:ins w:id="16100" w:author="Priyanshu Solon" w:date="2025-05-22T22:35:00Z"/>
        </w:rPr>
      </w:pPr>
      <w:ins w:id="16101" w:author="Priyanshu Solon" w:date="2025-05-22T22:35:00Z">
        <w:r>
          <w:t xml:space="preserve">    d) In Action Script         [Animation tools]</w:t>
        </w:r>
      </w:ins>
    </w:p>
    <w:p w:rsidR="007C461F" w:rsidRDefault="007C461F" w:rsidP="007C461F">
      <w:pPr>
        <w:rPr>
          <w:ins w:id="16102" w:author="Priyanshu Solon" w:date="2025-05-22T22:35:00Z"/>
        </w:rPr>
      </w:pPr>
    </w:p>
    <w:p w:rsidR="007C461F" w:rsidRDefault="007C461F" w:rsidP="007C461F">
      <w:pPr>
        <w:rPr>
          <w:ins w:id="16103" w:author="Priyanshu Solon" w:date="2025-05-22T22:35:00Z"/>
        </w:rPr>
      </w:pPr>
    </w:p>
    <w:p w:rsidR="007C461F" w:rsidRPr="00CA3CF4" w:rsidRDefault="007C461F" w:rsidP="007C461F">
      <w:pPr>
        <w:rPr>
          <w:ins w:id="16104" w:author="Priyanshu Solon" w:date="2025-05-22T22:35:00Z"/>
          <w:b/>
          <w:bCs/>
          <w:rPrChange w:id="16105" w:author="Priyanshu Solon" w:date="2025-05-22T23:18:00Z">
            <w:rPr>
              <w:ins w:id="16106" w:author="Priyanshu Solon" w:date="2025-05-22T22:35:00Z"/>
            </w:rPr>
          </w:rPrChange>
        </w:rPr>
      </w:pPr>
      <w:ins w:id="16107" w:author="Priyanshu Solon" w:date="2025-05-22T22:35:00Z">
        <w:r w:rsidRPr="00CA3CF4">
          <w:rPr>
            <w:b/>
            <w:bCs/>
            <w:rPrChange w:id="16108" w:author="Priyanshu Solon" w:date="2025-05-22T23:18:00Z">
              <w:rPr/>
            </w:rPrChange>
          </w:rPr>
          <w:t>JavaScript Client Side:</w:t>
        </w:r>
      </w:ins>
    </w:p>
    <w:p w:rsidR="007C461F" w:rsidRDefault="007C461F" w:rsidP="007C461F">
      <w:pPr>
        <w:rPr>
          <w:ins w:id="16109" w:author="Priyanshu Solon" w:date="2025-05-22T22:35:00Z"/>
        </w:rPr>
      </w:pPr>
      <w:ins w:id="16110" w:author="Priyanshu Solon" w:date="2025-05-22T22:35:00Z">
        <w:r>
          <w:t>- A client side script runs on client device.</w:t>
        </w:r>
      </w:ins>
    </w:p>
    <w:p w:rsidR="007C461F" w:rsidRDefault="007C461F" w:rsidP="007C461F">
      <w:pPr>
        <w:rPr>
          <w:ins w:id="16111" w:author="Priyanshu Solon" w:date="2025-05-22T22:35:00Z"/>
        </w:rPr>
      </w:pPr>
      <w:ins w:id="16112" w:author="Priyanshu Solon" w:date="2025-05-22T22:35:00Z">
        <w:r>
          <w:t>- It reduces burden on server, by handling various interactions client side.</w:t>
        </w:r>
      </w:ins>
    </w:p>
    <w:p w:rsidR="007C461F" w:rsidRDefault="007C461F" w:rsidP="007C461F">
      <w:pPr>
        <w:rPr>
          <w:ins w:id="16113" w:author="Priyanshu Solon" w:date="2025-05-22T22:35:00Z"/>
        </w:rPr>
      </w:pPr>
      <w:ins w:id="16114" w:author="Priyanshu Solon" w:date="2025-05-22T22:35:00Z">
        <w:r>
          <w:t>- JavaScript client side can handle</w:t>
        </w:r>
      </w:ins>
    </w:p>
    <w:p w:rsidR="007C461F" w:rsidRDefault="007C461F" w:rsidP="007C461F">
      <w:pPr>
        <w:rPr>
          <w:ins w:id="16115" w:author="Priyanshu Solon" w:date="2025-05-22T22:35:00Z"/>
        </w:rPr>
      </w:pPr>
      <w:ins w:id="16116" w:author="Priyanshu Solon" w:date="2025-05-22T22:35:00Z">
        <w:r>
          <w:t xml:space="preserve">    a) Browser Interactions  [ </w:t>
        </w:r>
        <w:r w:rsidRPr="00CA3CF4">
          <w:rPr>
            <w:b/>
            <w:bCs/>
            <w:rPrChange w:id="16117" w:author="Priyanshu Solon" w:date="2025-05-22T23:18:00Z">
              <w:rPr/>
            </w:rPrChange>
          </w:rPr>
          <w:t>BOM</w:t>
        </w:r>
        <w:r>
          <w:t xml:space="preserve"> ]</w:t>
        </w:r>
      </w:ins>
    </w:p>
    <w:p w:rsidR="007C461F" w:rsidRDefault="007C461F" w:rsidP="007C461F">
      <w:pPr>
        <w:rPr>
          <w:ins w:id="16118" w:author="Priyanshu Solon" w:date="2025-05-22T22:35:00Z"/>
        </w:rPr>
      </w:pPr>
      <w:ins w:id="16119" w:author="Priyanshu Solon" w:date="2025-05-22T22:35:00Z">
        <w:r>
          <w:t xml:space="preserve">    b) Document Interactions [ </w:t>
        </w:r>
        <w:r w:rsidRPr="00CA3CF4">
          <w:rPr>
            <w:b/>
            <w:bCs/>
            <w:rPrChange w:id="16120" w:author="Priyanshu Solon" w:date="2025-05-22T23:18:00Z">
              <w:rPr/>
            </w:rPrChange>
          </w:rPr>
          <w:t>DOM</w:t>
        </w:r>
        <w:r>
          <w:t xml:space="preserve"> ]</w:t>
        </w:r>
      </w:ins>
    </w:p>
    <w:p w:rsidR="007C461F" w:rsidRPr="00CA3CF4" w:rsidRDefault="007C461F" w:rsidP="007C461F">
      <w:pPr>
        <w:rPr>
          <w:ins w:id="16121" w:author="Priyanshu Solon" w:date="2025-05-22T22:35:00Z"/>
          <w:b/>
          <w:bCs/>
          <w:rPrChange w:id="16122" w:author="Priyanshu Solon" w:date="2025-05-22T23:18:00Z">
            <w:rPr>
              <w:ins w:id="16123" w:author="Priyanshu Solon" w:date="2025-05-22T22:35:00Z"/>
            </w:rPr>
          </w:rPrChange>
        </w:rPr>
      </w:pPr>
      <w:ins w:id="16124" w:author="Priyanshu Solon" w:date="2025-05-22T22:35:00Z">
        <w:r w:rsidRPr="00CA3CF4">
          <w:rPr>
            <w:b/>
            <w:bCs/>
            <w:rPrChange w:id="16125" w:author="Priyanshu Solon" w:date="2025-05-22T23:18:00Z">
              <w:rPr/>
            </w:rPrChange>
          </w:rPr>
          <w:t>- Browser Interactions include</w:t>
        </w:r>
      </w:ins>
    </w:p>
    <w:p w:rsidR="007C461F" w:rsidRDefault="007C461F" w:rsidP="007C461F">
      <w:pPr>
        <w:rPr>
          <w:ins w:id="16126" w:author="Priyanshu Solon" w:date="2025-05-22T22:35:00Z"/>
        </w:rPr>
      </w:pPr>
      <w:ins w:id="16127" w:author="Priyanshu Solon" w:date="2025-05-22T22:35:00Z">
        <w:r>
          <w:t xml:space="preserve">    a) window</w:t>
        </w:r>
      </w:ins>
    </w:p>
    <w:p w:rsidR="007C461F" w:rsidRDefault="007C461F" w:rsidP="007C461F">
      <w:pPr>
        <w:rPr>
          <w:ins w:id="16128" w:author="Priyanshu Solon" w:date="2025-05-22T22:35:00Z"/>
        </w:rPr>
      </w:pPr>
      <w:ins w:id="16129" w:author="Priyanshu Solon" w:date="2025-05-22T22:35:00Z">
        <w:r>
          <w:t xml:space="preserve">    b) location</w:t>
        </w:r>
      </w:ins>
    </w:p>
    <w:p w:rsidR="007C461F" w:rsidRDefault="007C461F" w:rsidP="007C461F">
      <w:pPr>
        <w:rPr>
          <w:ins w:id="16130" w:author="Priyanshu Solon" w:date="2025-05-22T22:35:00Z"/>
        </w:rPr>
      </w:pPr>
      <w:ins w:id="16131" w:author="Priyanshu Solon" w:date="2025-05-22T22:35:00Z">
        <w:r>
          <w:t xml:space="preserve">    c) navigator</w:t>
        </w:r>
      </w:ins>
    </w:p>
    <w:p w:rsidR="007C461F" w:rsidRDefault="007C461F" w:rsidP="007C461F">
      <w:pPr>
        <w:rPr>
          <w:ins w:id="16132" w:author="Priyanshu Solon" w:date="2025-05-22T22:35:00Z"/>
        </w:rPr>
      </w:pPr>
      <w:ins w:id="16133" w:author="Priyanshu Solon" w:date="2025-05-22T22:35:00Z">
        <w:r>
          <w:t xml:space="preserve">    d) history etc..</w:t>
        </w:r>
      </w:ins>
    </w:p>
    <w:p w:rsidR="007C461F" w:rsidRPr="00CA3CF4" w:rsidRDefault="007C461F" w:rsidP="007C461F">
      <w:pPr>
        <w:rPr>
          <w:ins w:id="16134" w:author="Priyanshu Solon" w:date="2025-05-22T22:35:00Z"/>
          <w:b/>
          <w:bCs/>
          <w:rPrChange w:id="16135" w:author="Priyanshu Solon" w:date="2025-05-22T23:18:00Z">
            <w:rPr>
              <w:ins w:id="16136" w:author="Priyanshu Solon" w:date="2025-05-22T22:35:00Z"/>
            </w:rPr>
          </w:rPrChange>
        </w:rPr>
      </w:pPr>
      <w:ins w:id="16137" w:author="Priyanshu Solon" w:date="2025-05-22T22:35:00Z">
        <w:r w:rsidRPr="00CA3CF4">
          <w:rPr>
            <w:b/>
            <w:bCs/>
            <w:rPrChange w:id="16138" w:author="Priyanshu Solon" w:date="2025-05-22T23:18:00Z">
              <w:rPr/>
            </w:rPrChange>
          </w:rPr>
          <w:t>- DOM interactions include</w:t>
        </w:r>
      </w:ins>
    </w:p>
    <w:p w:rsidR="007C461F" w:rsidRDefault="007C461F" w:rsidP="007C461F">
      <w:pPr>
        <w:rPr>
          <w:ins w:id="16139" w:author="Priyanshu Solon" w:date="2025-05-22T22:35:00Z"/>
        </w:rPr>
      </w:pPr>
      <w:ins w:id="16140" w:author="Priyanshu Solon" w:date="2025-05-22T22:35:00Z">
        <w:r>
          <w:t xml:space="preserve">    a) Data Binding</w:t>
        </w:r>
      </w:ins>
    </w:p>
    <w:p w:rsidR="007C461F" w:rsidRDefault="007C461F" w:rsidP="007C461F">
      <w:pPr>
        <w:rPr>
          <w:ins w:id="16141" w:author="Priyanshu Solon" w:date="2025-05-22T22:35:00Z"/>
        </w:rPr>
      </w:pPr>
      <w:ins w:id="16142" w:author="Priyanshu Solon" w:date="2025-05-22T22:35:00Z">
        <w:r>
          <w:t xml:space="preserve">    b) Style Binding</w:t>
        </w:r>
      </w:ins>
    </w:p>
    <w:p w:rsidR="007C461F" w:rsidRDefault="007C461F" w:rsidP="007C461F">
      <w:pPr>
        <w:rPr>
          <w:ins w:id="16143" w:author="Priyanshu Solon" w:date="2025-05-22T22:35:00Z"/>
        </w:rPr>
      </w:pPr>
      <w:ins w:id="16144" w:author="Priyanshu Solon" w:date="2025-05-22T22:35:00Z">
        <w:r>
          <w:lastRenderedPageBreak/>
          <w:t xml:space="preserve">    c) Class Binding</w:t>
        </w:r>
      </w:ins>
    </w:p>
    <w:p w:rsidR="007C461F" w:rsidRDefault="007C461F" w:rsidP="007C461F">
      <w:pPr>
        <w:rPr>
          <w:ins w:id="16145" w:author="Priyanshu Solon" w:date="2025-05-22T22:35:00Z"/>
        </w:rPr>
      </w:pPr>
      <w:ins w:id="16146" w:author="Priyanshu Solon" w:date="2025-05-22T22:35:00Z">
        <w:r>
          <w:t xml:space="preserve">    d) Event Binding</w:t>
        </w:r>
      </w:ins>
    </w:p>
    <w:p w:rsidR="007C461F" w:rsidRDefault="007C461F" w:rsidP="007C461F">
      <w:pPr>
        <w:rPr>
          <w:ins w:id="16147" w:author="Priyanshu Solon" w:date="2025-05-22T22:35:00Z"/>
        </w:rPr>
      </w:pPr>
      <w:ins w:id="16148" w:author="Priyanshu Solon" w:date="2025-05-22T22:35:00Z">
        <w:r>
          <w:t xml:space="preserve">    e) Validations etc.</w:t>
        </w:r>
      </w:ins>
    </w:p>
    <w:p w:rsidR="007C461F" w:rsidRDefault="007C461F" w:rsidP="007C461F">
      <w:pPr>
        <w:rPr>
          <w:ins w:id="16149" w:author="Priyanshu Solon" w:date="2025-05-22T22:35:00Z"/>
        </w:rPr>
      </w:pPr>
    </w:p>
    <w:p w:rsidR="007C461F" w:rsidRPr="00CA3CF4" w:rsidRDefault="007C461F" w:rsidP="007C461F">
      <w:pPr>
        <w:rPr>
          <w:ins w:id="16150" w:author="Priyanshu Solon" w:date="2025-05-22T22:35:00Z"/>
          <w:b/>
          <w:bCs/>
          <w:rPrChange w:id="16151" w:author="Priyanshu Solon" w:date="2025-05-22T23:18:00Z">
            <w:rPr>
              <w:ins w:id="16152" w:author="Priyanshu Solon" w:date="2025-05-22T22:35:00Z"/>
            </w:rPr>
          </w:rPrChange>
        </w:rPr>
      </w:pPr>
      <w:ins w:id="16153" w:author="Priyanshu Solon" w:date="2025-05-22T22:35:00Z">
        <w:r w:rsidRPr="00CA3CF4">
          <w:rPr>
            <w:b/>
            <w:bCs/>
            <w:rPrChange w:id="16154" w:author="Priyanshu Solon" w:date="2025-05-22T23:18:00Z">
              <w:rPr/>
            </w:rPrChange>
          </w:rPr>
          <w:t>Evolution of JavaScript:</w:t>
        </w:r>
      </w:ins>
    </w:p>
    <w:p w:rsidR="007C461F" w:rsidRDefault="007C461F" w:rsidP="007C461F">
      <w:pPr>
        <w:rPr>
          <w:ins w:id="16155" w:author="Priyanshu Solon" w:date="2025-05-22T22:35:00Z"/>
        </w:rPr>
      </w:pPr>
      <w:ins w:id="16156" w:author="Priyanshu Solon" w:date="2025-05-22T22:35:00Z">
        <w:r>
          <w:t>- CERN [ Council for European Research and Nuclear] labs developed a script called ECMA script for Mosaic Browser in early days of Internet.</w:t>
        </w:r>
      </w:ins>
    </w:p>
    <w:p w:rsidR="007C461F" w:rsidRDefault="007C461F" w:rsidP="007C461F">
      <w:pPr>
        <w:rPr>
          <w:ins w:id="16157" w:author="Priyanshu Solon" w:date="2025-05-22T22:35:00Z"/>
        </w:rPr>
      </w:pPr>
      <w:ins w:id="16158" w:author="Priyanshu Solon" w:date="2025-05-22T22:35:00Z">
        <w:r>
          <w:t>- In early 1995  Netscape Communications started a browser called "Netscape Navigator".</w:t>
        </w:r>
      </w:ins>
    </w:p>
    <w:p w:rsidR="007C461F" w:rsidRDefault="007C461F" w:rsidP="007C461F">
      <w:pPr>
        <w:rPr>
          <w:ins w:id="16159" w:author="Priyanshu Solon" w:date="2025-05-22T22:35:00Z"/>
        </w:rPr>
      </w:pPr>
      <w:ins w:id="16160" w:author="Priyanshu Solon" w:date="2025-05-22T22:35:00Z">
        <w:r>
          <w:t>- Netscape appointed "Brendan Eich" to develop a script for their browser.</w:t>
        </w:r>
      </w:ins>
    </w:p>
    <w:p w:rsidR="007C461F" w:rsidRDefault="007C461F" w:rsidP="007C461F">
      <w:pPr>
        <w:rPr>
          <w:ins w:id="16161" w:author="Priyanshu Solon" w:date="2025-05-22T22:35:00Z"/>
        </w:rPr>
      </w:pPr>
      <w:ins w:id="16162" w:author="Priyanshu Solon" w:date="2025-05-22T22:35:00Z">
        <w:r>
          <w:t>- Brendan Eich designed a script by name "Mocha" later renamed as "Live Script".</w:t>
        </w:r>
      </w:ins>
    </w:p>
    <w:p w:rsidR="007C461F" w:rsidRDefault="007C461F" w:rsidP="007C461F">
      <w:pPr>
        <w:rPr>
          <w:ins w:id="16163" w:author="Priyanshu Solon" w:date="2025-05-22T22:35:00Z"/>
        </w:rPr>
      </w:pPr>
      <w:ins w:id="16164" w:author="Priyanshu Solon" w:date="2025-05-22T22:35:00Z">
        <w:r>
          <w:t>- Netscape given the responsibility of Live Script to Sun Microsystems. [Java]</w:t>
        </w:r>
      </w:ins>
    </w:p>
    <w:p w:rsidR="007C461F" w:rsidRDefault="007C461F" w:rsidP="007C461F">
      <w:pPr>
        <w:rPr>
          <w:ins w:id="16165" w:author="Priyanshu Solon" w:date="2025-05-22T22:35:00Z"/>
        </w:rPr>
      </w:pPr>
      <w:ins w:id="16166" w:author="Priyanshu Solon" w:date="2025-05-22T22:35:00Z">
        <w:r>
          <w:t>- Sun Microsystems renamed the Live Script as "JavaScript".</w:t>
        </w:r>
      </w:ins>
    </w:p>
    <w:p w:rsidR="007C461F" w:rsidRDefault="007C461F" w:rsidP="007C461F">
      <w:pPr>
        <w:rPr>
          <w:ins w:id="16167" w:author="Priyanshu Solon" w:date="2025-05-22T22:35:00Z"/>
        </w:rPr>
      </w:pPr>
      <w:ins w:id="16168" w:author="Priyanshu Solon" w:date="2025-05-22T22:35:00Z">
        <w:r>
          <w:t>- Netscape stopped its services in 2000 and given the responsibility of JavaScript to</w:t>
        </w:r>
      </w:ins>
    </w:p>
    <w:p w:rsidR="007C461F" w:rsidRDefault="007C461F" w:rsidP="007C461F">
      <w:pPr>
        <w:rPr>
          <w:ins w:id="16169" w:author="Priyanshu Solon" w:date="2025-05-22T22:35:00Z"/>
        </w:rPr>
      </w:pPr>
      <w:ins w:id="16170" w:author="Priyanshu Solon" w:date="2025-05-22T22:35:00Z">
        <w:r>
          <w:t xml:space="preserve">  ECMA.</w:t>
        </w:r>
      </w:ins>
    </w:p>
    <w:p w:rsidR="007C461F" w:rsidRDefault="007C461F" w:rsidP="007C461F">
      <w:pPr>
        <w:rPr>
          <w:ins w:id="16171" w:author="Priyanshu Solon" w:date="2025-05-22T22:35:00Z"/>
        </w:rPr>
      </w:pPr>
      <w:ins w:id="16172" w:author="Priyanshu Solon" w:date="2025-05-22T22:35:00Z">
        <w:r>
          <w:t>- ECMA named it as  "ECMA Script", Its popular versions are</w:t>
        </w:r>
      </w:ins>
    </w:p>
    <w:p w:rsidR="007C461F" w:rsidRDefault="007C461F" w:rsidP="007C461F">
      <w:pPr>
        <w:rPr>
          <w:ins w:id="16173" w:author="Priyanshu Solon" w:date="2025-05-22T22:35:00Z"/>
        </w:rPr>
      </w:pPr>
    </w:p>
    <w:p w:rsidR="007C461F" w:rsidRDefault="007C461F" w:rsidP="007C461F">
      <w:pPr>
        <w:rPr>
          <w:ins w:id="16174" w:author="Priyanshu Solon" w:date="2025-05-22T22:35:00Z"/>
        </w:rPr>
      </w:pPr>
      <w:ins w:id="16175" w:author="Priyanshu Solon" w:date="2025-05-22T22:35:00Z">
        <w:r>
          <w:t xml:space="preserve">            ECMAScript 2015        ES5</w:t>
        </w:r>
      </w:ins>
    </w:p>
    <w:p w:rsidR="007C461F" w:rsidRDefault="007C461F" w:rsidP="007C461F">
      <w:pPr>
        <w:rPr>
          <w:ins w:id="16176" w:author="Priyanshu Solon" w:date="2025-05-22T22:35:00Z"/>
        </w:rPr>
      </w:pPr>
      <w:ins w:id="16177" w:author="Priyanshu Solon" w:date="2025-05-22T22:35:00Z">
        <w:r>
          <w:t xml:space="preserve">            ECMAScript 2016        ES6</w:t>
        </w:r>
      </w:ins>
    </w:p>
    <w:p w:rsidR="007C461F" w:rsidRDefault="007C461F" w:rsidP="007C461F">
      <w:pPr>
        <w:rPr>
          <w:ins w:id="16178" w:author="Priyanshu Solon" w:date="2025-05-22T22:35:00Z"/>
        </w:rPr>
      </w:pPr>
      <w:ins w:id="16179" w:author="Priyanshu Solon" w:date="2025-05-22T22:35:00Z">
        <w:r>
          <w:t xml:space="preserve">            ECMAScript 2017        ES7</w:t>
        </w:r>
      </w:ins>
    </w:p>
    <w:p w:rsidR="007C461F" w:rsidRDefault="007C461F" w:rsidP="007C461F">
      <w:pPr>
        <w:rPr>
          <w:ins w:id="16180" w:author="Priyanshu Solon" w:date="2025-05-22T22:35:00Z"/>
        </w:rPr>
      </w:pPr>
      <w:ins w:id="16181" w:author="Priyanshu Solon" w:date="2025-05-22T22:35:00Z">
        <w:r>
          <w:t xml:space="preserve">            ....</w:t>
        </w:r>
      </w:ins>
    </w:p>
    <w:p w:rsidR="007C461F" w:rsidRDefault="007C461F" w:rsidP="007C461F">
      <w:pPr>
        <w:rPr>
          <w:ins w:id="16182" w:author="Priyanshu Solon" w:date="2025-05-22T22:35:00Z"/>
        </w:rPr>
      </w:pPr>
      <w:ins w:id="16183" w:author="Priyanshu Solon" w:date="2025-05-22T22:35:00Z">
        <w:r>
          <w:t xml:space="preserve">            ECMAScript 2024        ES15</w:t>
        </w:r>
      </w:ins>
    </w:p>
    <w:p w:rsidR="007C461F" w:rsidRDefault="007C461F" w:rsidP="007C461F">
      <w:pPr>
        <w:rPr>
          <w:ins w:id="16184" w:author="Priyanshu Solon" w:date="2025-05-22T22:35:00Z"/>
        </w:rPr>
      </w:pPr>
    </w:p>
    <w:p w:rsidR="007C461F" w:rsidRPr="00CA3CF4" w:rsidRDefault="007C461F" w:rsidP="007C461F">
      <w:pPr>
        <w:rPr>
          <w:ins w:id="16185" w:author="Priyanshu Solon" w:date="2025-05-22T22:35:00Z"/>
          <w:b/>
          <w:bCs/>
          <w:rPrChange w:id="16186" w:author="Priyanshu Solon" w:date="2025-05-22T23:18:00Z">
            <w:rPr>
              <w:ins w:id="16187" w:author="Priyanshu Solon" w:date="2025-05-22T22:35:00Z"/>
            </w:rPr>
          </w:rPrChange>
        </w:rPr>
      </w:pPr>
      <w:ins w:id="16188" w:author="Priyanshu Solon" w:date="2025-05-22T22:35:00Z">
        <w:r w:rsidRPr="00CA3CF4">
          <w:rPr>
            <w:b/>
            <w:bCs/>
            <w:rPrChange w:id="16189" w:author="Priyanshu Solon" w:date="2025-05-22T23:18:00Z">
              <w:rPr/>
            </w:rPrChange>
          </w:rPr>
          <w:t>15/05</w:t>
        </w:r>
      </w:ins>
    </w:p>
    <w:p w:rsidR="007C461F" w:rsidRDefault="007C461F" w:rsidP="007C461F">
      <w:pPr>
        <w:rPr>
          <w:ins w:id="16190" w:author="Priyanshu Solon" w:date="2025-05-22T22:35:00Z"/>
        </w:rPr>
      </w:pPr>
      <w:ins w:id="16191" w:author="Priyanshu Solon" w:date="2025-05-22T22:35:00Z">
        <w:r>
          <w:t>=====</w:t>
        </w:r>
      </w:ins>
    </w:p>
    <w:p w:rsidR="007C461F" w:rsidRDefault="007C461F" w:rsidP="007C461F">
      <w:pPr>
        <w:rPr>
          <w:ins w:id="16192" w:author="Priyanshu Solon" w:date="2025-05-22T22:35:00Z"/>
        </w:rPr>
      </w:pPr>
    </w:p>
    <w:p w:rsidR="007C461F" w:rsidRPr="00CA3CF4" w:rsidRDefault="007C461F" w:rsidP="007C461F">
      <w:pPr>
        <w:rPr>
          <w:ins w:id="16193" w:author="Priyanshu Solon" w:date="2025-05-22T22:35:00Z"/>
          <w:b/>
          <w:bCs/>
          <w:rPrChange w:id="16194" w:author="Priyanshu Solon" w:date="2025-05-22T23:18:00Z">
            <w:rPr>
              <w:ins w:id="16195" w:author="Priyanshu Solon" w:date="2025-05-22T22:35:00Z"/>
            </w:rPr>
          </w:rPrChange>
        </w:rPr>
      </w:pPr>
      <w:ins w:id="16196" w:author="Priyanshu Solon" w:date="2025-05-22T22:35:00Z">
        <w:r w:rsidRPr="00CA3CF4">
          <w:rPr>
            <w:b/>
            <w:bCs/>
            <w:rPrChange w:id="16197" w:author="Priyanshu Solon" w:date="2025-05-22T23:18:00Z">
              <w:rPr/>
            </w:rPrChange>
          </w:rPr>
          <w:t>JavaScript with HTML page:</w:t>
        </w:r>
      </w:ins>
    </w:p>
    <w:p w:rsidR="007C461F" w:rsidRDefault="007C461F" w:rsidP="007C461F">
      <w:pPr>
        <w:rPr>
          <w:ins w:id="16198" w:author="Priyanshu Solon" w:date="2025-05-22T22:35:00Z"/>
        </w:rPr>
      </w:pPr>
      <w:ins w:id="16199" w:author="Priyanshu Solon" w:date="2025-05-22T22:35:00Z">
        <w:r>
          <w:t>- JavaScript functions can be defined using following techniques</w:t>
        </w:r>
      </w:ins>
    </w:p>
    <w:p w:rsidR="007C461F" w:rsidRPr="00CA3CF4" w:rsidRDefault="007C461F" w:rsidP="007C461F">
      <w:pPr>
        <w:rPr>
          <w:ins w:id="16200" w:author="Priyanshu Solon" w:date="2025-05-22T22:35:00Z"/>
          <w:b/>
          <w:bCs/>
          <w:rPrChange w:id="16201" w:author="Priyanshu Solon" w:date="2025-05-22T23:19:00Z">
            <w:rPr>
              <w:ins w:id="16202" w:author="Priyanshu Solon" w:date="2025-05-22T22:35:00Z"/>
            </w:rPr>
          </w:rPrChange>
        </w:rPr>
      </w:pPr>
      <w:ins w:id="16203" w:author="Priyanshu Solon" w:date="2025-05-22T22:35:00Z">
        <w:r>
          <w:t xml:space="preserve">    </w:t>
        </w:r>
        <w:r w:rsidRPr="00CA3CF4">
          <w:rPr>
            <w:b/>
            <w:bCs/>
            <w:rPrChange w:id="16204" w:author="Priyanshu Solon" w:date="2025-05-22T23:19:00Z">
              <w:rPr/>
            </w:rPrChange>
          </w:rPr>
          <w:t>1. Inline</w:t>
        </w:r>
      </w:ins>
    </w:p>
    <w:p w:rsidR="007C461F" w:rsidRPr="00CA3CF4" w:rsidRDefault="007C461F" w:rsidP="007C461F">
      <w:pPr>
        <w:rPr>
          <w:ins w:id="16205" w:author="Priyanshu Solon" w:date="2025-05-22T22:35:00Z"/>
          <w:b/>
          <w:bCs/>
          <w:rPrChange w:id="16206" w:author="Priyanshu Solon" w:date="2025-05-22T23:19:00Z">
            <w:rPr>
              <w:ins w:id="16207" w:author="Priyanshu Solon" w:date="2025-05-22T22:35:00Z"/>
            </w:rPr>
          </w:rPrChange>
        </w:rPr>
      </w:pPr>
      <w:ins w:id="16208" w:author="Priyanshu Solon" w:date="2025-05-22T22:35:00Z">
        <w:r w:rsidRPr="00CA3CF4">
          <w:rPr>
            <w:b/>
            <w:bCs/>
            <w:rPrChange w:id="16209" w:author="Priyanshu Solon" w:date="2025-05-22T23:19:00Z">
              <w:rPr/>
            </w:rPrChange>
          </w:rPr>
          <w:t xml:space="preserve">    2. Embedded</w:t>
        </w:r>
      </w:ins>
    </w:p>
    <w:p w:rsidR="007C461F" w:rsidRPr="00CA3CF4" w:rsidRDefault="007C461F" w:rsidP="007C461F">
      <w:pPr>
        <w:rPr>
          <w:ins w:id="16210" w:author="Priyanshu Solon" w:date="2025-05-22T22:35:00Z"/>
          <w:b/>
          <w:bCs/>
          <w:rPrChange w:id="16211" w:author="Priyanshu Solon" w:date="2025-05-22T23:18:00Z">
            <w:rPr>
              <w:ins w:id="16212" w:author="Priyanshu Solon" w:date="2025-05-22T22:35:00Z"/>
            </w:rPr>
          </w:rPrChange>
        </w:rPr>
      </w:pPr>
      <w:ins w:id="16213" w:author="Priyanshu Solon" w:date="2025-05-22T22:35:00Z">
        <w:r w:rsidRPr="00CA3CF4">
          <w:rPr>
            <w:b/>
            <w:bCs/>
            <w:rPrChange w:id="16214" w:author="Priyanshu Solon" w:date="2025-05-22T23:18:00Z">
              <w:rPr/>
            </w:rPrChange>
          </w:rPr>
          <w:lastRenderedPageBreak/>
          <w:t xml:space="preserve">    3. External File</w:t>
        </w:r>
      </w:ins>
    </w:p>
    <w:p w:rsidR="007C461F" w:rsidRDefault="007C461F" w:rsidP="007C461F">
      <w:pPr>
        <w:rPr>
          <w:ins w:id="16215" w:author="Priyanshu Solon" w:date="2025-05-22T22:35:00Z"/>
        </w:rPr>
      </w:pPr>
    </w:p>
    <w:p w:rsidR="007C461F" w:rsidRPr="00CA3CF4" w:rsidRDefault="007C461F" w:rsidP="007C461F">
      <w:pPr>
        <w:rPr>
          <w:ins w:id="16216" w:author="Priyanshu Solon" w:date="2025-05-22T22:35:00Z"/>
          <w:b/>
          <w:bCs/>
          <w:rPrChange w:id="16217" w:author="Priyanshu Solon" w:date="2025-05-22T23:19:00Z">
            <w:rPr>
              <w:ins w:id="16218" w:author="Priyanshu Solon" w:date="2025-05-22T22:35:00Z"/>
            </w:rPr>
          </w:rPrChange>
        </w:rPr>
      </w:pPr>
      <w:ins w:id="16219" w:author="Priyanshu Solon" w:date="2025-05-22T22:35:00Z">
        <w:r w:rsidRPr="00CA3CF4">
          <w:rPr>
            <w:b/>
            <w:bCs/>
            <w:rPrChange w:id="16220" w:author="Priyanshu Solon" w:date="2025-05-22T23:19:00Z">
              <w:rPr/>
            </w:rPrChange>
          </w:rPr>
          <w:t>Inline</w:t>
        </w:r>
      </w:ins>
      <w:ins w:id="16221" w:author="Priyanshu Solon" w:date="2025-05-22T23:19:00Z">
        <w:r w:rsidR="00CA3CF4">
          <w:rPr>
            <w:b/>
            <w:bCs/>
          </w:rPr>
          <w:t>:</w:t>
        </w:r>
      </w:ins>
    </w:p>
    <w:p w:rsidR="007C461F" w:rsidRDefault="007C461F" w:rsidP="007C461F">
      <w:pPr>
        <w:rPr>
          <w:ins w:id="16222" w:author="Priyanshu Solon" w:date="2025-05-22T22:35:00Z"/>
        </w:rPr>
      </w:pPr>
      <w:ins w:id="16223" w:author="Priyanshu Solon" w:date="2025-05-22T22:35:00Z">
        <w:r>
          <w:t>- JavaScript functions are defined within HTML element.</w:t>
        </w:r>
      </w:ins>
    </w:p>
    <w:p w:rsidR="007C461F" w:rsidRDefault="007C461F" w:rsidP="007C461F">
      <w:pPr>
        <w:rPr>
          <w:ins w:id="16224" w:author="Priyanshu Solon" w:date="2025-05-22T22:35:00Z"/>
        </w:rPr>
      </w:pPr>
      <w:ins w:id="16225" w:author="Priyanshu Solon" w:date="2025-05-22T22:35:00Z">
        <w:r>
          <w:t>- It is faster but not good in reusability.</w:t>
        </w:r>
      </w:ins>
    </w:p>
    <w:p w:rsidR="007C461F" w:rsidRDefault="007C461F" w:rsidP="007C461F">
      <w:pPr>
        <w:rPr>
          <w:ins w:id="16226" w:author="Priyanshu Solon" w:date="2025-05-22T22:35:00Z"/>
        </w:rPr>
      </w:pPr>
    </w:p>
    <w:p w:rsidR="007C461F" w:rsidRDefault="007C461F" w:rsidP="007C461F">
      <w:pPr>
        <w:rPr>
          <w:ins w:id="16227" w:author="Priyanshu Solon" w:date="2025-05-22T22:35:00Z"/>
        </w:rPr>
      </w:pPr>
      <w:ins w:id="16228" w:author="Priyanshu Solon" w:date="2025-05-22T22:35:00Z">
        <w:r>
          <w:t>Syntax:</w:t>
        </w:r>
      </w:ins>
    </w:p>
    <w:p w:rsidR="007C461F" w:rsidRDefault="007C461F" w:rsidP="007C461F">
      <w:pPr>
        <w:rPr>
          <w:ins w:id="16229" w:author="Priyanshu Solon" w:date="2025-05-22T22:35:00Z"/>
        </w:rPr>
      </w:pPr>
      <w:ins w:id="16230" w:author="Priyanshu Solon" w:date="2025-05-22T22:35:00Z">
        <w:r>
          <w:t xml:space="preserve">    &lt;button  onclick="function(){}"&gt;   &lt;/button&gt;</w:t>
        </w:r>
      </w:ins>
    </w:p>
    <w:p w:rsidR="007C461F" w:rsidRDefault="007C461F" w:rsidP="007C461F">
      <w:pPr>
        <w:rPr>
          <w:ins w:id="16231" w:author="Priyanshu Solon" w:date="2025-05-22T22:35:00Z"/>
        </w:rPr>
      </w:pPr>
    </w:p>
    <w:p w:rsidR="007C461F" w:rsidRDefault="007C461F" w:rsidP="007C461F">
      <w:pPr>
        <w:rPr>
          <w:ins w:id="16232" w:author="Priyanshu Solon" w:date="2025-05-22T22:35:00Z"/>
        </w:rPr>
      </w:pPr>
      <w:ins w:id="16233" w:author="Priyanshu Solon" w:date="2025-05-22T22:35:00Z">
        <w:r>
          <w:t>Ex:</w:t>
        </w:r>
      </w:ins>
    </w:p>
    <w:p w:rsidR="007C461F" w:rsidRDefault="007C461F" w:rsidP="007C461F">
      <w:pPr>
        <w:rPr>
          <w:ins w:id="16234" w:author="Priyanshu Solon" w:date="2025-05-22T22:35:00Z"/>
        </w:rPr>
      </w:pPr>
      <w:ins w:id="16235" w:author="Priyanshu Solon" w:date="2025-05-22T22:35:00Z">
        <w:r>
          <w:t>&lt;!DOCTYPE html&gt;</w:t>
        </w:r>
      </w:ins>
    </w:p>
    <w:p w:rsidR="007C461F" w:rsidRDefault="007C461F" w:rsidP="007C461F">
      <w:pPr>
        <w:rPr>
          <w:ins w:id="16236" w:author="Priyanshu Solon" w:date="2025-05-22T22:35:00Z"/>
        </w:rPr>
      </w:pPr>
      <w:ins w:id="16237" w:author="Priyanshu Solon" w:date="2025-05-22T22:35:00Z">
        <w:r>
          <w:t>&lt;html lang="en"&gt;</w:t>
        </w:r>
      </w:ins>
    </w:p>
    <w:p w:rsidR="007C461F" w:rsidRDefault="007C461F" w:rsidP="007C461F">
      <w:pPr>
        <w:rPr>
          <w:ins w:id="16238" w:author="Priyanshu Solon" w:date="2025-05-22T22:35:00Z"/>
        </w:rPr>
      </w:pPr>
      <w:ins w:id="16239" w:author="Priyanshu Solon" w:date="2025-05-22T22:35:00Z">
        <w:r>
          <w:t>&lt;head&gt;</w:t>
        </w:r>
      </w:ins>
    </w:p>
    <w:p w:rsidR="007C461F" w:rsidRDefault="007C461F" w:rsidP="007C461F">
      <w:pPr>
        <w:rPr>
          <w:ins w:id="16240" w:author="Priyanshu Solon" w:date="2025-05-22T22:35:00Z"/>
        </w:rPr>
      </w:pPr>
      <w:ins w:id="16241" w:author="Priyanshu Solon" w:date="2025-05-22T22:35:00Z">
        <w:r>
          <w:t xml:space="preserve">    &lt;meta charset="UTF-8"&gt;</w:t>
        </w:r>
      </w:ins>
    </w:p>
    <w:p w:rsidR="007C461F" w:rsidRDefault="007C461F" w:rsidP="007C461F">
      <w:pPr>
        <w:rPr>
          <w:ins w:id="16242" w:author="Priyanshu Solon" w:date="2025-05-22T22:35:00Z"/>
        </w:rPr>
      </w:pPr>
      <w:ins w:id="16243" w:author="Priyanshu Solon" w:date="2025-05-22T22:35:00Z">
        <w:r>
          <w:t xml:space="preserve">    &lt;meta name="viewport" content="width=device-width, initial-scale=1.0"&gt;</w:t>
        </w:r>
      </w:ins>
    </w:p>
    <w:p w:rsidR="007C461F" w:rsidRDefault="007C461F" w:rsidP="007C461F">
      <w:pPr>
        <w:rPr>
          <w:ins w:id="16244" w:author="Priyanshu Solon" w:date="2025-05-22T22:35:00Z"/>
        </w:rPr>
      </w:pPr>
      <w:ins w:id="16245" w:author="Priyanshu Solon" w:date="2025-05-22T22:35:00Z">
        <w:r>
          <w:t xml:space="preserve">    &lt;title&gt;Document&lt;/title&gt;</w:t>
        </w:r>
      </w:ins>
    </w:p>
    <w:p w:rsidR="007C461F" w:rsidRDefault="007C461F" w:rsidP="007C461F">
      <w:pPr>
        <w:rPr>
          <w:ins w:id="16246" w:author="Priyanshu Solon" w:date="2025-05-22T22:35:00Z"/>
        </w:rPr>
      </w:pPr>
      <w:ins w:id="16247" w:author="Priyanshu Solon" w:date="2025-05-22T22:35:00Z">
        <w:r>
          <w:t>&lt;/head&gt;</w:t>
        </w:r>
      </w:ins>
    </w:p>
    <w:p w:rsidR="007C461F" w:rsidRDefault="007C461F" w:rsidP="007C461F">
      <w:pPr>
        <w:rPr>
          <w:ins w:id="16248" w:author="Priyanshu Solon" w:date="2025-05-22T22:35:00Z"/>
        </w:rPr>
      </w:pPr>
      <w:ins w:id="16249" w:author="Priyanshu Solon" w:date="2025-05-22T22:35:00Z">
        <w:r>
          <w:t>&lt;body&gt;</w:t>
        </w:r>
      </w:ins>
    </w:p>
    <w:p w:rsidR="007C461F" w:rsidRDefault="007C461F" w:rsidP="007C461F">
      <w:pPr>
        <w:rPr>
          <w:ins w:id="16250" w:author="Priyanshu Solon" w:date="2025-05-22T22:35:00Z"/>
        </w:rPr>
      </w:pPr>
      <w:ins w:id="16251" w:author="Priyanshu Solon" w:date="2025-05-22T22:35:00Z">
        <w:r>
          <w:t xml:space="preserve">    &lt;h2&gt;Your Ticket&lt;/h2&gt;</w:t>
        </w:r>
      </w:ins>
    </w:p>
    <w:p w:rsidR="007C461F" w:rsidRDefault="007C461F" w:rsidP="007C461F">
      <w:pPr>
        <w:rPr>
          <w:ins w:id="16252" w:author="Priyanshu Solon" w:date="2025-05-22T22:35:00Z"/>
        </w:rPr>
      </w:pPr>
      <w:ins w:id="16253" w:author="Priyanshu Solon" w:date="2025-05-22T22:35:00Z">
        <w:r>
          <w:t xml:space="preserve">    &lt;button onclick="window.print()"&gt;Print&lt;/button&gt;</w:t>
        </w:r>
      </w:ins>
    </w:p>
    <w:p w:rsidR="007C461F" w:rsidRDefault="007C461F" w:rsidP="007C461F">
      <w:pPr>
        <w:rPr>
          <w:ins w:id="16254" w:author="Priyanshu Solon" w:date="2025-05-22T22:35:00Z"/>
        </w:rPr>
      </w:pPr>
      <w:ins w:id="16255" w:author="Priyanshu Solon" w:date="2025-05-22T22:35:00Z">
        <w:r>
          <w:t>&lt;/body&gt;</w:t>
        </w:r>
      </w:ins>
    </w:p>
    <w:p w:rsidR="007C461F" w:rsidRDefault="007C461F" w:rsidP="007C461F">
      <w:pPr>
        <w:rPr>
          <w:ins w:id="16256" w:author="Priyanshu Solon" w:date="2025-05-22T22:35:00Z"/>
        </w:rPr>
      </w:pPr>
      <w:ins w:id="16257" w:author="Priyanshu Solon" w:date="2025-05-22T22:35:00Z">
        <w:r>
          <w:t>&lt;/html&gt;</w:t>
        </w:r>
      </w:ins>
    </w:p>
    <w:p w:rsidR="007C461F" w:rsidRDefault="007C461F" w:rsidP="007C461F">
      <w:pPr>
        <w:rPr>
          <w:ins w:id="16258" w:author="Priyanshu Solon" w:date="2025-05-22T22:35:00Z"/>
        </w:rPr>
      </w:pPr>
    </w:p>
    <w:p w:rsidR="007C461F" w:rsidRPr="00CA3CF4" w:rsidRDefault="007C461F" w:rsidP="007C461F">
      <w:pPr>
        <w:rPr>
          <w:ins w:id="16259" w:author="Priyanshu Solon" w:date="2025-05-22T22:35:00Z"/>
          <w:b/>
          <w:bCs/>
          <w:rPrChange w:id="16260" w:author="Priyanshu Solon" w:date="2025-05-22T23:19:00Z">
            <w:rPr>
              <w:ins w:id="16261" w:author="Priyanshu Solon" w:date="2025-05-22T22:35:00Z"/>
            </w:rPr>
          </w:rPrChange>
        </w:rPr>
      </w:pPr>
      <w:ins w:id="16262" w:author="Priyanshu Solon" w:date="2025-05-22T22:35:00Z">
        <w:r w:rsidRPr="00CA3CF4">
          <w:rPr>
            <w:b/>
            <w:bCs/>
            <w:rPrChange w:id="16263" w:author="Priyanshu Solon" w:date="2025-05-22T23:19:00Z">
              <w:rPr/>
            </w:rPrChange>
          </w:rPr>
          <w:t>Embedded:</w:t>
        </w:r>
      </w:ins>
    </w:p>
    <w:p w:rsidR="007C461F" w:rsidRDefault="007C461F" w:rsidP="007C461F">
      <w:pPr>
        <w:rPr>
          <w:ins w:id="16264" w:author="Priyanshu Solon" w:date="2025-05-22T22:35:00Z"/>
        </w:rPr>
      </w:pPr>
      <w:ins w:id="16265" w:author="Priyanshu Solon" w:date="2025-05-22T22:35:00Z">
        <w:r>
          <w:t>- In this technique JavaScript functions are defined in a &lt;script&gt; container.</w:t>
        </w:r>
      </w:ins>
    </w:p>
    <w:p w:rsidR="007C461F" w:rsidRDefault="007C461F" w:rsidP="007C461F">
      <w:pPr>
        <w:rPr>
          <w:ins w:id="16266" w:author="Priyanshu Solon" w:date="2025-05-22T22:35:00Z"/>
        </w:rPr>
      </w:pPr>
      <w:ins w:id="16267" w:author="Priyanshu Solon" w:date="2025-05-22T22:35:00Z">
        <w:r>
          <w:t>- You can embed in head or body section.</w:t>
        </w:r>
      </w:ins>
    </w:p>
    <w:p w:rsidR="007C461F" w:rsidRDefault="007C461F" w:rsidP="007C461F">
      <w:pPr>
        <w:rPr>
          <w:ins w:id="16268" w:author="Priyanshu Solon" w:date="2025-05-22T22:35:00Z"/>
        </w:rPr>
      </w:pPr>
      <w:ins w:id="16269" w:author="Priyanshu Solon" w:date="2025-05-22T22:35:00Z">
        <w:r>
          <w:t>- It is slower when compared to inline, but allows to reuse.</w:t>
        </w:r>
      </w:ins>
    </w:p>
    <w:p w:rsidR="007C461F" w:rsidRDefault="007C461F" w:rsidP="007C461F">
      <w:pPr>
        <w:rPr>
          <w:ins w:id="16270" w:author="Priyanshu Solon" w:date="2025-05-22T22:35:00Z"/>
        </w:rPr>
      </w:pPr>
    </w:p>
    <w:p w:rsidR="007C461F" w:rsidRDefault="007C461F" w:rsidP="007C461F">
      <w:pPr>
        <w:rPr>
          <w:ins w:id="16271" w:author="Priyanshu Solon" w:date="2025-05-22T22:35:00Z"/>
        </w:rPr>
      </w:pPr>
      <w:ins w:id="16272" w:author="Priyanshu Solon" w:date="2025-05-22T22:35:00Z">
        <w:r>
          <w:t>Syntax:</w:t>
        </w:r>
      </w:ins>
    </w:p>
    <w:p w:rsidR="007C461F" w:rsidRDefault="007C461F" w:rsidP="007C461F">
      <w:pPr>
        <w:rPr>
          <w:ins w:id="16273" w:author="Priyanshu Solon" w:date="2025-05-22T22:35:00Z"/>
        </w:rPr>
      </w:pPr>
      <w:ins w:id="16274" w:author="Priyanshu Solon" w:date="2025-05-22T22:35:00Z">
        <w:r>
          <w:lastRenderedPageBreak/>
          <w:t xml:space="preserve">    &lt;script&gt;</w:t>
        </w:r>
      </w:ins>
    </w:p>
    <w:p w:rsidR="007C461F" w:rsidRDefault="007C461F" w:rsidP="007C461F">
      <w:pPr>
        <w:rPr>
          <w:ins w:id="16275" w:author="Priyanshu Solon" w:date="2025-05-22T22:35:00Z"/>
        </w:rPr>
      </w:pPr>
      <w:ins w:id="16276" w:author="Priyanshu Solon" w:date="2025-05-22T22:35:00Z">
        <w:r>
          <w:t xml:space="preserve">         function Print()</w:t>
        </w:r>
      </w:ins>
    </w:p>
    <w:p w:rsidR="007C461F" w:rsidRDefault="007C461F" w:rsidP="007C461F">
      <w:pPr>
        <w:rPr>
          <w:ins w:id="16277" w:author="Priyanshu Solon" w:date="2025-05-22T22:35:00Z"/>
        </w:rPr>
      </w:pPr>
      <w:ins w:id="16278" w:author="Priyanshu Solon" w:date="2025-05-22T22:35:00Z">
        <w:r>
          <w:t xml:space="preserve">         {</w:t>
        </w:r>
      </w:ins>
    </w:p>
    <w:p w:rsidR="007C461F" w:rsidRDefault="007C461F" w:rsidP="007C461F">
      <w:pPr>
        <w:rPr>
          <w:ins w:id="16279" w:author="Priyanshu Solon" w:date="2025-05-22T22:35:00Z"/>
        </w:rPr>
      </w:pPr>
      <w:ins w:id="16280" w:author="Priyanshu Solon" w:date="2025-05-22T22:35:00Z">
        <w:r>
          <w:t xml:space="preserve">         }</w:t>
        </w:r>
      </w:ins>
    </w:p>
    <w:p w:rsidR="007C461F" w:rsidRDefault="007C461F" w:rsidP="007C461F">
      <w:pPr>
        <w:rPr>
          <w:ins w:id="16281" w:author="Priyanshu Solon" w:date="2025-05-22T22:35:00Z"/>
        </w:rPr>
      </w:pPr>
      <w:ins w:id="16282" w:author="Priyanshu Solon" w:date="2025-05-22T22:35:00Z">
        <w:r>
          <w:t xml:space="preserve">    &lt;/script&gt;</w:t>
        </w:r>
      </w:ins>
    </w:p>
    <w:p w:rsidR="007C461F" w:rsidRDefault="007C461F" w:rsidP="007C461F">
      <w:pPr>
        <w:rPr>
          <w:ins w:id="16283" w:author="Priyanshu Solon" w:date="2025-05-22T22:35:00Z"/>
        </w:rPr>
      </w:pPr>
    </w:p>
    <w:p w:rsidR="007C461F" w:rsidRDefault="007C461F" w:rsidP="007C461F">
      <w:pPr>
        <w:rPr>
          <w:ins w:id="16284" w:author="Priyanshu Solon" w:date="2025-05-22T22:35:00Z"/>
        </w:rPr>
      </w:pPr>
      <w:ins w:id="16285" w:author="Priyanshu Solon" w:date="2025-05-22T22:35:00Z">
        <w:r>
          <w:t xml:space="preserve">     &lt;button onclick="Print()"&gt;</w:t>
        </w:r>
      </w:ins>
    </w:p>
    <w:p w:rsidR="007C461F" w:rsidRDefault="007C461F" w:rsidP="007C461F">
      <w:pPr>
        <w:rPr>
          <w:ins w:id="16286" w:author="Priyanshu Solon" w:date="2025-05-22T22:35:00Z"/>
        </w:rPr>
      </w:pPr>
    </w:p>
    <w:p w:rsidR="007C461F" w:rsidRDefault="007C461F" w:rsidP="007C461F">
      <w:pPr>
        <w:rPr>
          <w:ins w:id="16287" w:author="Priyanshu Solon" w:date="2025-05-22T22:35:00Z"/>
        </w:rPr>
      </w:pPr>
      <w:ins w:id="16288" w:author="Priyanshu Solon" w:date="2025-05-22T22:35:00Z">
        <w:r>
          <w:t xml:space="preserve">- The </w:t>
        </w:r>
        <w:r w:rsidRPr="00CA3CF4">
          <w:rPr>
            <w:b/>
            <w:bCs/>
            <w:rPrChange w:id="16289" w:author="Priyanshu Solon" w:date="2025-05-22T23:19:00Z">
              <w:rPr/>
            </w:rPrChange>
          </w:rPr>
          <w:t>MIME</w:t>
        </w:r>
        <w:r>
          <w:t xml:space="preserve"> type of script can be "text/javascript", "module", "text/babel" etc.</w:t>
        </w:r>
      </w:ins>
    </w:p>
    <w:p w:rsidR="007C461F" w:rsidRDefault="007C461F" w:rsidP="007C461F">
      <w:pPr>
        <w:rPr>
          <w:ins w:id="16290" w:author="Priyanshu Solon" w:date="2025-05-22T22:35:00Z"/>
        </w:rPr>
      </w:pPr>
      <w:ins w:id="16291" w:author="Priyanshu Solon" w:date="2025-05-22T22:35:00Z">
        <w:r>
          <w:t>- If you are using JS in browser to interpret then keep the type as "text/javascript".</w:t>
        </w:r>
      </w:ins>
    </w:p>
    <w:p w:rsidR="007C461F" w:rsidRDefault="007C461F" w:rsidP="007C461F">
      <w:pPr>
        <w:rPr>
          <w:ins w:id="16292" w:author="Priyanshu Solon" w:date="2025-05-22T22:35:00Z"/>
        </w:rPr>
      </w:pPr>
    </w:p>
    <w:p w:rsidR="007C461F" w:rsidRDefault="007C461F" w:rsidP="007C461F">
      <w:pPr>
        <w:rPr>
          <w:ins w:id="16293" w:author="Priyanshu Solon" w:date="2025-05-22T22:35:00Z"/>
        </w:rPr>
      </w:pPr>
      <w:ins w:id="16294" w:author="Priyanshu Solon" w:date="2025-05-22T22:35:00Z">
        <w:r>
          <w:t>Syntax:</w:t>
        </w:r>
      </w:ins>
    </w:p>
    <w:p w:rsidR="007C461F" w:rsidRDefault="007C461F" w:rsidP="007C461F">
      <w:pPr>
        <w:rPr>
          <w:ins w:id="16295" w:author="Priyanshu Solon" w:date="2025-05-22T22:35:00Z"/>
        </w:rPr>
      </w:pPr>
      <w:ins w:id="16296" w:author="Priyanshu Solon" w:date="2025-05-22T22:35:00Z">
        <w:r>
          <w:t xml:space="preserve">    &lt;script type="text/javascript"&gt;</w:t>
        </w:r>
      </w:ins>
    </w:p>
    <w:p w:rsidR="007C461F" w:rsidRDefault="007C461F" w:rsidP="007C461F">
      <w:pPr>
        <w:rPr>
          <w:ins w:id="16297" w:author="Priyanshu Solon" w:date="2025-05-22T22:35:00Z"/>
        </w:rPr>
      </w:pPr>
    </w:p>
    <w:p w:rsidR="007C461F" w:rsidRDefault="007C461F" w:rsidP="007C461F">
      <w:pPr>
        <w:rPr>
          <w:ins w:id="16298" w:author="Priyanshu Solon" w:date="2025-05-22T22:35:00Z"/>
        </w:rPr>
      </w:pPr>
      <w:ins w:id="16299" w:author="Priyanshu Solon" w:date="2025-05-22T22:35:00Z">
        <w:r>
          <w:t xml:space="preserve">    &lt;/script&gt;</w:t>
        </w:r>
      </w:ins>
    </w:p>
    <w:p w:rsidR="007C461F" w:rsidRDefault="007C461F" w:rsidP="007C461F">
      <w:pPr>
        <w:rPr>
          <w:ins w:id="16300" w:author="Priyanshu Solon" w:date="2025-05-22T22:35:00Z"/>
        </w:rPr>
      </w:pPr>
    </w:p>
    <w:p w:rsidR="007C461F" w:rsidRDefault="007C461F" w:rsidP="007C461F">
      <w:pPr>
        <w:rPr>
          <w:ins w:id="16301" w:author="Priyanshu Solon" w:date="2025-05-22T22:35:00Z"/>
        </w:rPr>
      </w:pPr>
      <w:ins w:id="16302" w:author="Priyanshu Solon" w:date="2025-05-22T22:35:00Z">
        <w:r>
          <w:t>Ex:</w:t>
        </w:r>
      </w:ins>
    </w:p>
    <w:p w:rsidR="007C461F" w:rsidRDefault="007C461F" w:rsidP="007C461F">
      <w:pPr>
        <w:rPr>
          <w:ins w:id="16303" w:author="Priyanshu Solon" w:date="2025-05-22T22:35:00Z"/>
        </w:rPr>
      </w:pPr>
      <w:ins w:id="16304" w:author="Priyanshu Solon" w:date="2025-05-22T22:35:00Z">
        <w:r>
          <w:t>&lt;!DOCTYPE html&gt;</w:t>
        </w:r>
      </w:ins>
    </w:p>
    <w:p w:rsidR="007C461F" w:rsidRDefault="007C461F" w:rsidP="007C461F">
      <w:pPr>
        <w:rPr>
          <w:ins w:id="16305" w:author="Priyanshu Solon" w:date="2025-05-22T22:35:00Z"/>
        </w:rPr>
      </w:pPr>
      <w:ins w:id="16306" w:author="Priyanshu Solon" w:date="2025-05-22T22:35:00Z">
        <w:r>
          <w:t>&lt;html lang="en"&gt;</w:t>
        </w:r>
      </w:ins>
    </w:p>
    <w:p w:rsidR="007C461F" w:rsidRDefault="007C461F" w:rsidP="007C461F">
      <w:pPr>
        <w:rPr>
          <w:ins w:id="16307" w:author="Priyanshu Solon" w:date="2025-05-22T22:35:00Z"/>
        </w:rPr>
      </w:pPr>
      <w:ins w:id="16308" w:author="Priyanshu Solon" w:date="2025-05-22T22:35:00Z">
        <w:r>
          <w:t>&lt;head&gt;</w:t>
        </w:r>
      </w:ins>
    </w:p>
    <w:p w:rsidR="007C461F" w:rsidRDefault="007C461F" w:rsidP="007C461F">
      <w:pPr>
        <w:rPr>
          <w:ins w:id="16309" w:author="Priyanshu Solon" w:date="2025-05-22T22:35:00Z"/>
        </w:rPr>
      </w:pPr>
      <w:ins w:id="16310" w:author="Priyanshu Solon" w:date="2025-05-22T22:35:00Z">
        <w:r>
          <w:t xml:space="preserve">    &lt;meta charset="UTF-8"&gt;</w:t>
        </w:r>
      </w:ins>
    </w:p>
    <w:p w:rsidR="007C461F" w:rsidRDefault="007C461F" w:rsidP="007C461F">
      <w:pPr>
        <w:rPr>
          <w:ins w:id="16311" w:author="Priyanshu Solon" w:date="2025-05-22T22:35:00Z"/>
        </w:rPr>
      </w:pPr>
      <w:ins w:id="16312" w:author="Priyanshu Solon" w:date="2025-05-22T22:35:00Z">
        <w:r>
          <w:t xml:space="preserve">    &lt;meta name="viewport" content="width=device-width, initial-scale=1.0"&gt;</w:t>
        </w:r>
      </w:ins>
    </w:p>
    <w:p w:rsidR="007C461F" w:rsidRDefault="007C461F" w:rsidP="007C461F">
      <w:pPr>
        <w:rPr>
          <w:ins w:id="16313" w:author="Priyanshu Solon" w:date="2025-05-22T22:35:00Z"/>
        </w:rPr>
      </w:pPr>
      <w:ins w:id="16314" w:author="Priyanshu Solon" w:date="2025-05-22T22:35:00Z">
        <w:r>
          <w:t xml:space="preserve">    &lt;title&gt;Document&lt;/title&gt;</w:t>
        </w:r>
      </w:ins>
    </w:p>
    <w:p w:rsidR="007C461F" w:rsidRDefault="007C461F" w:rsidP="007C461F">
      <w:pPr>
        <w:rPr>
          <w:ins w:id="16315" w:author="Priyanshu Solon" w:date="2025-05-22T22:35:00Z"/>
        </w:rPr>
      </w:pPr>
      <w:ins w:id="16316" w:author="Priyanshu Solon" w:date="2025-05-22T22:35:00Z">
        <w:r>
          <w:t xml:space="preserve">    &lt;script type="text/javascript"&gt;</w:t>
        </w:r>
      </w:ins>
    </w:p>
    <w:p w:rsidR="007C461F" w:rsidRDefault="007C461F" w:rsidP="007C461F">
      <w:pPr>
        <w:rPr>
          <w:ins w:id="16317" w:author="Priyanshu Solon" w:date="2025-05-22T22:35:00Z"/>
        </w:rPr>
      </w:pPr>
      <w:ins w:id="16318" w:author="Priyanshu Solon" w:date="2025-05-22T22:35:00Z">
        <w:r>
          <w:t xml:space="preserve">        function PrintPage(){</w:t>
        </w:r>
      </w:ins>
    </w:p>
    <w:p w:rsidR="007C461F" w:rsidRDefault="007C461F" w:rsidP="007C461F">
      <w:pPr>
        <w:rPr>
          <w:ins w:id="16319" w:author="Priyanshu Solon" w:date="2025-05-22T22:35:00Z"/>
        </w:rPr>
      </w:pPr>
      <w:ins w:id="16320" w:author="Priyanshu Solon" w:date="2025-05-22T22:35:00Z">
        <w:r>
          <w:t xml:space="preserve">            window.print();</w:t>
        </w:r>
      </w:ins>
    </w:p>
    <w:p w:rsidR="007C461F" w:rsidRDefault="007C461F" w:rsidP="007C461F">
      <w:pPr>
        <w:rPr>
          <w:ins w:id="16321" w:author="Priyanshu Solon" w:date="2025-05-22T22:35:00Z"/>
        </w:rPr>
      </w:pPr>
      <w:ins w:id="16322" w:author="Priyanshu Solon" w:date="2025-05-22T22:35:00Z">
        <w:r>
          <w:t xml:space="preserve">        }</w:t>
        </w:r>
      </w:ins>
    </w:p>
    <w:p w:rsidR="007C461F" w:rsidRDefault="007C461F" w:rsidP="007C461F">
      <w:pPr>
        <w:rPr>
          <w:ins w:id="16323" w:author="Priyanshu Solon" w:date="2025-05-22T22:35:00Z"/>
        </w:rPr>
      </w:pPr>
      <w:ins w:id="16324" w:author="Priyanshu Solon" w:date="2025-05-22T22:35:00Z">
        <w:r>
          <w:t xml:space="preserve">    &lt;/script&gt;</w:t>
        </w:r>
      </w:ins>
    </w:p>
    <w:p w:rsidR="007C461F" w:rsidRDefault="007C461F" w:rsidP="007C461F">
      <w:pPr>
        <w:rPr>
          <w:ins w:id="16325" w:author="Priyanshu Solon" w:date="2025-05-22T22:35:00Z"/>
        </w:rPr>
      </w:pPr>
      <w:ins w:id="16326" w:author="Priyanshu Solon" w:date="2025-05-22T22:35:00Z">
        <w:r>
          <w:t>&lt;/head&gt;</w:t>
        </w:r>
      </w:ins>
    </w:p>
    <w:p w:rsidR="007C461F" w:rsidRDefault="007C461F" w:rsidP="007C461F">
      <w:pPr>
        <w:rPr>
          <w:ins w:id="16327" w:author="Priyanshu Solon" w:date="2025-05-22T22:35:00Z"/>
        </w:rPr>
      </w:pPr>
      <w:ins w:id="16328" w:author="Priyanshu Solon" w:date="2025-05-22T22:35:00Z">
        <w:r>
          <w:lastRenderedPageBreak/>
          <w:t>&lt;body&gt;</w:t>
        </w:r>
      </w:ins>
    </w:p>
    <w:p w:rsidR="007C461F" w:rsidRDefault="007C461F" w:rsidP="007C461F">
      <w:pPr>
        <w:rPr>
          <w:ins w:id="16329" w:author="Priyanshu Solon" w:date="2025-05-22T22:35:00Z"/>
        </w:rPr>
      </w:pPr>
      <w:ins w:id="16330" w:author="Priyanshu Solon" w:date="2025-05-22T22:35:00Z">
        <w:r>
          <w:t xml:space="preserve">    &lt;h2&gt;Your Ticket&lt;/h2&gt;</w:t>
        </w:r>
      </w:ins>
    </w:p>
    <w:p w:rsidR="007C461F" w:rsidRDefault="007C461F" w:rsidP="007C461F">
      <w:pPr>
        <w:rPr>
          <w:ins w:id="16331" w:author="Priyanshu Solon" w:date="2025-05-22T22:35:00Z"/>
        </w:rPr>
      </w:pPr>
      <w:ins w:id="16332" w:author="Priyanshu Solon" w:date="2025-05-22T22:35:00Z">
        <w:r>
          <w:t xml:space="preserve">    &lt;button onclick="PrintPage()"&gt;Print&lt;/button&gt;</w:t>
        </w:r>
      </w:ins>
    </w:p>
    <w:p w:rsidR="007C461F" w:rsidRDefault="007C461F" w:rsidP="007C461F">
      <w:pPr>
        <w:rPr>
          <w:ins w:id="16333" w:author="Priyanshu Solon" w:date="2025-05-22T22:35:00Z"/>
        </w:rPr>
      </w:pPr>
      <w:ins w:id="16334" w:author="Priyanshu Solon" w:date="2025-05-22T22:35:00Z">
        <w:r>
          <w:t>&lt;/body&gt;</w:t>
        </w:r>
      </w:ins>
    </w:p>
    <w:p w:rsidR="007C461F" w:rsidRDefault="007C461F" w:rsidP="007C461F">
      <w:pPr>
        <w:rPr>
          <w:ins w:id="16335" w:author="Priyanshu Solon" w:date="2025-05-22T22:35:00Z"/>
        </w:rPr>
      </w:pPr>
      <w:ins w:id="16336" w:author="Priyanshu Solon" w:date="2025-05-22T22:35:00Z">
        <w:r>
          <w:t>&lt;/html&gt;</w:t>
        </w:r>
      </w:ins>
    </w:p>
    <w:p w:rsidR="007C461F" w:rsidRDefault="007C461F" w:rsidP="007C461F">
      <w:pPr>
        <w:rPr>
          <w:ins w:id="16337" w:author="Priyanshu Solon" w:date="2025-05-22T22:35:00Z"/>
        </w:rPr>
      </w:pPr>
    </w:p>
    <w:p w:rsidR="007C461F" w:rsidRDefault="007C461F" w:rsidP="007C461F">
      <w:pPr>
        <w:rPr>
          <w:ins w:id="16338" w:author="Priyanshu Solon" w:date="2025-05-22T22:35:00Z"/>
        </w:rPr>
      </w:pPr>
      <w:ins w:id="16339" w:author="Priyanshu Solon" w:date="2025-05-22T22:35:00Z">
        <w:r>
          <w:t xml:space="preserve">- JavaScript is not </w:t>
        </w:r>
        <w:r w:rsidRPr="00CA3CF4">
          <w:rPr>
            <w:b/>
            <w:bCs/>
            <w:rPrChange w:id="16340" w:author="Priyanshu Solon" w:date="2025-05-22T23:19:00Z">
              <w:rPr/>
            </w:rPrChange>
          </w:rPr>
          <w:t>a strictly typed language</w:t>
        </w:r>
        <w:r>
          <w:t>, hence explicitly we have to make it strict.</w:t>
        </w:r>
      </w:ins>
    </w:p>
    <w:p w:rsidR="007C461F" w:rsidRDefault="007C461F" w:rsidP="007C461F">
      <w:pPr>
        <w:rPr>
          <w:ins w:id="16341" w:author="Priyanshu Solon" w:date="2025-05-22T22:35:00Z"/>
        </w:rPr>
      </w:pPr>
      <w:ins w:id="16342" w:author="Priyanshu Solon" w:date="2025-05-22T22:35:00Z">
        <w:r>
          <w:t xml:space="preserve">- </w:t>
        </w:r>
        <w:r w:rsidRPr="00CA3CF4">
          <w:rPr>
            <w:b/>
            <w:bCs/>
            <w:rPrChange w:id="16343" w:author="Priyanshu Solon" w:date="2025-05-22T23:19:00Z">
              <w:rPr/>
            </w:rPrChange>
          </w:rPr>
          <w:t>Strict mode</w:t>
        </w:r>
        <w:r>
          <w:t xml:space="preserve"> reduces code in-consistency.</w:t>
        </w:r>
      </w:ins>
    </w:p>
    <w:p w:rsidR="007C461F" w:rsidRDefault="007C461F" w:rsidP="007C461F">
      <w:pPr>
        <w:rPr>
          <w:ins w:id="16344" w:author="Priyanshu Solon" w:date="2025-05-22T22:35:00Z"/>
        </w:rPr>
      </w:pPr>
      <w:ins w:id="16345" w:author="Priyanshu Solon" w:date="2025-05-22T22:35:00Z">
        <w:r>
          <w:t>- It is defined by using "</w:t>
        </w:r>
        <w:r w:rsidRPr="00CA3CF4">
          <w:rPr>
            <w:b/>
            <w:bCs/>
            <w:rPrChange w:id="16346" w:author="Priyanshu Solon" w:date="2025-05-22T23:19:00Z">
              <w:rPr/>
            </w:rPrChange>
          </w:rPr>
          <w:t>use strict</w:t>
        </w:r>
        <w:r>
          <w:t>" statement.</w:t>
        </w:r>
      </w:ins>
    </w:p>
    <w:p w:rsidR="007C461F" w:rsidRDefault="007C461F" w:rsidP="007C461F">
      <w:pPr>
        <w:rPr>
          <w:ins w:id="16347" w:author="Priyanshu Solon" w:date="2025-05-22T22:35:00Z"/>
        </w:rPr>
      </w:pPr>
    </w:p>
    <w:p w:rsidR="007C461F" w:rsidRDefault="007C461F" w:rsidP="007C461F">
      <w:pPr>
        <w:rPr>
          <w:ins w:id="16348" w:author="Priyanshu Solon" w:date="2025-05-22T22:35:00Z"/>
        </w:rPr>
      </w:pPr>
      <w:ins w:id="16349" w:author="Priyanshu Solon" w:date="2025-05-22T22:35:00Z">
        <w:r>
          <w:t>Syntax:</w:t>
        </w:r>
      </w:ins>
    </w:p>
    <w:p w:rsidR="007C461F" w:rsidRDefault="007C461F" w:rsidP="007C461F">
      <w:pPr>
        <w:rPr>
          <w:ins w:id="16350" w:author="Priyanshu Solon" w:date="2025-05-22T22:35:00Z"/>
        </w:rPr>
      </w:pPr>
      <w:ins w:id="16351" w:author="Priyanshu Solon" w:date="2025-05-22T22:35:00Z">
        <w:r>
          <w:t xml:space="preserve">    &lt;script type="text/javascript"&gt;</w:t>
        </w:r>
      </w:ins>
    </w:p>
    <w:p w:rsidR="007C461F" w:rsidRDefault="007C461F" w:rsidP="007C461F">
      <w:pPr>
        <w:rPr>
          <w:ins w:id="16352" w:author="Priyanshu Solon" w:date="2025-05-22T22:35:00Z"/>
        </w:rPr>
      </w:pPr>
      <w:ins w:id="16353" w:author="Priyanshu Solon" w:date="2025-05-22T22:35:00Z">
        <w:r>
          <w:t xml:space="preserve">   </w:t>
        </w:r>
      </w:ins>
    </w:p>
    <w:p w:rsidR="007C461F" w:rsidRDefault="007C461F" w:rsidP="007C461F">
      <w:pPr>
        <w:rPr>
          <w:ins w:id="16354" w:author="Priyanshu Solon" w:date="2025-05-22T22:35:00Z"/>
        </w:rPr>
      </w:pPr>
      <w:ins w:id="16355" w:author="Priyanshu Solon" w:date="2025-05-22T22:35:00Z">
        <w:r>
          <w:t xml:space="preserve">        "use strict";</w:t>
        </w:r>
      </w:ins>
    </w:p>
    <w:p w:rsidR="007C461F" w:rsidRDefault="007C461F" w:rsidP="007C461F">
      <w:pPr>
        <w:rPr>
          <w:ins w:id="16356" w:author="Priyanshu Solon" w:date="2025-05-22T22:35:00Z"/>
        </w:rPr>
      </w:pPr>
    </w:p>
    <w:p w:rsidR="007C461F" w:rsidRDefault="007C461F" w:rsidP="007C461F">
      <w:pPr>
        <w:rPr>
          <w:ins w:id="16357" w:author="Priyanshu Solon" w:date="2025-05-22T22:35:00Z"/>
        </w:rPr>
      </w:pPr>
      <w:ins w:id="16358" w:author="Priyanshu Solon" w:date="2025-05-22T22:35:00Z">
        <w:r>
          <w:t xml:space="preserve">        .... your logic ....</w:t>
        </w:r>
      </w:ins>
    </w:p>
    <w:p w:rsidR="007C461F" w:rsidRDefault="007C461F" w:rsidP="007C461F">
      <w:pPr>
        <w:rPr>
          <w:ins w:id="16359" w:author="Priyanshu Solon" w:date="2025-05-22T22:35:00Z"/>
        </w:rPr>
      </w:pPr>
    </w:p>
    <w:p w:rsidR="007C461F" w:rsidRDefault="007C461F" w:rsidP="007C461F">
      <w:pPr>
        <w:rPr>
          <w:ins w:id="16360" w:author="Priyanshu Solon" w:date="2025-05-22T22:35:00Z"/>
        </w:rPr>
      </w:pPr>
      <w:ins w:id="16361" w:author="Priyanshu Solon" w:date="2025-05-22T22:35:00Z">
        <w:r>
          <w:t xml:space="preserve">    &lt;/script&gt;</w:t>
        </w:r>
      </w:ins>
    </w:p>
    <w:p w:rsidR="007C461F" w:rsidRDefault="007C461F" w:rsidP="007C461F">
      <w:pPr>
        <w:rPr>
          <w:ins w:id="16362" w:author="Priyanshu Solon" w:date="2025-05-22T22:35:00Z"/>
        </w:rPr>
      </w:pPr>
    </w:p>
    <w:p w:rsidR="007C461F" w:rsidRDefault="007C461F" w:rsidP="007C461F">
      <w:pPr>
        <w:rPr>
          <w:ins w:id="16363" w:author="Priyanshu Solon" w:date="2025-05-22T22:35:00Z"/>
        </w:rPr>
      </w:pPr>
      <w:ins w:id="16364" w:author="Priyanshu Solon" w:date="2025-05-22T22:35:00Z">
        <w:r>
          <w:t>- JavaScript support 2 types of browser code snippets.</w:t>
        </w:r>
      </w:ins>
    </w:p>
    <w:p w:rsidR="007C461F" w:rsidRDefault="007C461F" w:rsidP="007C461F">
      <w:pPr>
        <w:rPr>
          <w:ins w:id="16365" w:author="Priyanshu Solon" w:date="2025-05-22T22:35:00Z"/>
        </w:rPr>
      </w:pPr>
    </w:p>
    <w:p w:rsidR="007C461F" w:rsidRDefault="007C461F" w:rsidP="007C461F">
      <w:pPr>
        <w:rPr>
          <w:ins w:id="16366" w:author="Priyanshu Solon" w:date="2025-05-22T22:35:00Z"/>
        </w:rPr>
      </w:pPr>
      <w:ins w:id="16367" w:author="Priyanshu Solon" w:date="2025-05-22T22:35:00Z">
        <w:r>
          <w:t xml:space="preserve">    a) </w:t>
        </w:r>
        <w:r w:rsidRPr="00CA3CF4">
          <w:rPr>
            <w:b/>
            <w:bCs/>
            <w:rPrChange w:id="16368" w:author="Priyanshu Solon" w:date="2025-05-22T23:19:00Z">
              <w:rPr/>
            </w:rPrChange>
          </w:rPr>
          <w:t>Legacy</w:t>
        </w:r>
      </w:ins>
    </w:p>
    <w:p w:rsidR="007C461F" w:rsidRDefault="007C461F" w:rsidP="007C461F">
      <w:pPr>
        <w:rPr>
          <w:ins w:id="16369" w:author="Priyanshu Solon" w:date="2025-05-22T22:35:00Z"/>
        </w:rPr>
      </w:pPr>
      <w:ins w:id="16370" w:author="Priyanshu Solon" w:date="2025-05-22T22:35:00Z">
        <w:r>
          <w:t xml:space="preserve">    b) </w:t>
        </w:r>
        <w:r w:rsidRPr="00CA3CF4">
          <w:rPr>
            <w:b/>
            <w:bCs/>
            <w:rPrChange w:id="16371" w:author="Priyanshu Solon" w:date="2025-05-22T23:19:00Z">
              <w:rPr/>
            </w:rPrChange>
          </w:rPr>
          <w:t>Modern</w:t>
        </w:r>
      </w:ins>
    </w:p>
    <w:p w:rsidR="007C461F" w:rsidRDefault="007C461F" w:rsidP="007C461F">
      <w:pPr>
        <w:rPr>
          <w:ins w:id="16372" w:author="Priyanshu Solon" w:date="2025-05-22T22:35:00Z"/>
        </w:rPr>
      </w:pPr>
    </w:p>
    <w:p w:rsidR="007C461F" w:rsidRDefault="007C461F" w:rsidP="007C461F">
      <w:pPr>
        <w:rPr>
          <w:ins w:id="16373" w:author="Priyanshu Solon" w:date="2025-05-22T22:35:00Z"/>
        </w:rPr>
      </w:pPr>
      <w:ins w:id="16374" w:author="Priyanshu Solon" w:date="2025-05-22T22:35:00Z">
        <w:r>
          <w:t>- Legacy contains old version related functions.</w:t>
        </w:r>
      </w:ins>
    </w:p>
    <w:p w:rsidR="007C461F" w:rsidRDefault="007C461F" w:rsidP="007C461F">
      <w:pPr>
        <w:rPr>
          <w:ins w:id="16375" w:author="Priyanshu Solon" w:date="2025-05-22T22:35:00Z"/>
        </w:rPr>
      </w:pPr>
      <w:ins w:id="16376" w:author="Priyanshu Solon" w:date="2025-05-22T22:35:00Z">
        <w:r>
          <w:t>- Modern have latest version functions.</w:t>
        </w:r>
      </w:ins>
    </w:p>
    <w:p w:rsidR="007C461F" w:rsidRDefault="007C461F" w:rsidP="007C461F">
      <w:pPr>
        <w:rPr>
          <w:ins w:id="16377" w:author="Priyanshu Solon" w:date="2025-05-22T22:35:00Z"/>
        </w:rPr>
      </w:pPr>
      <w:ins w:id="16378" w:author="Priyanshu Solon" w:date="2025-05-22T22:35:00Z">
        <w:r>
          <w:t>- If you are writing legacy functions for any older version application, then always</w:t>
        </w:r>
      </w:ins>
    </w:p>
    <w:p w:rsidR="007C461F" w:rsidRDefault="007C461F" w:rsidP="007C461F">
      <w:pPr>
        <w:rPr>
          <w:ins w:id="16379" w:author="Priyanshu Solon" w:date="2025-05-22T22:35:00Z"/>
        </w:rPr>
      </w:pPr>
      <w:ins w:id="16380" w:author="Priyanshu Solon" w:date="2025-05-22T22:35:00Z">
        <w:r>
          <w:t xml:space="preserve">  enclose code in HTML comments.</w:t>
        </w:r>
      </w:ins>
    </w:p>
    <w:p w:rsidR="007C461F" w:rsidRDefault="007C461F" w:rsidP="007C461F">
      <w:pPr>
        <w:rPr>
          <w:ins w:id="16381" w:author="Priyanshu Solon" w:date="2025-05-22T22:35:00Z"/>
        </w:rPr>
      </w:pPr>
    </w:p>
    <w:p w:rsidR="007C461F" w:rsidRDefault="007C461F" w:rsidP="007C461F">
      <w:pPr>
        <w:rPr>
          <w:ins w:id="16382" w:author="Priyanshu Solon" w:date="2025-05-22T22:35:00Z"/>
        </w:rPr>
      </w:pPr>
      <w:ins w:id="16383" w:author="Priyanshu Solon" w:date="2025-05-22T22:35:00Z">
        <w:r>
          <w:lastRenderedPageBreak/>
          <w:t xml:space="preserve">        &lt;!--    your comments    --&gt;        HTML comments</w:t>
        </w:r>
      </w:ins>
    </w:p>
    <w:p w:rsidR="007C461F" w:rsidRDefault="007C461F" w:rsidP="007C461F">
      <w:pPr>
        <w:rPr>
          <w:ins w:id="16384" w:author="Priyanshu Solon" w:date="2025-05-22T22:35:00Z"/>
        </w:rPr>
      </w:pPr>
    </w:p>
    <w:p w:rsidR="007C461F" w:rsidRDefault="007C461F" w:rsidP="007C461F">
      <w:pPr>
        <w:rPr>
          <w:ins w:id="16385" w:author="Priyanshu Solon" w:date="2025-05-22T22:35:00Z"/>
        </w:rPr>
      </w:pPr>
      <w:ins w:id="16386" w:author="Priyanshu Solon" w:date="2025-05-22T22:35:00Z">
        <w:r>
          <w:t xml:space="preserve">         //  your comments        --&gt;        JS Single line comments</w:t>
        </w:r>
      </w:ins>
    </w:p>
    <w:p w:rsidR="007C461F" w:rsidRDefault="007C461F" w:rsidP="007C461F">
      <w:pPr>
        <w:rPr>
          <w:ins w:id="16387" w:author="Priyanshu Solon" w:date="2025-05-22T22:35:00Z"/>
        </w:rPr>
      </w:pPr>
    </w:p>
    <w:p w:rsidR="007C461F" w:rsidRDefault="007C461F" w:rsidP="007C461F">
      <w:pPr>
        <w:rPr>
          <w:ins w:id="16388" w:author="Priyanshu Solon" w:date="2025-05-22T22:35:00Z"/>
        </w:rPr>
      </w:pPr>
      <w:ins w:id="16389" w:author="Priyanshu Solon" w:date="2025-05-22T22:35:00Z">
        <w:r>
          <w:t xml:space="preserve">        /*  </w:t>
        </w:r>
      </w:ins>
    </w:p>
    <w:p w:rsidR="007C461F" w:rsidRDefault="007C461F" w:rsidP="007C461F">
      <w:pPr>
        <w:rPr>
          <w:ins w:id="16390" w:author="Priyanshu Solon" w:date="2025-05-22T22:35:00Z"/>
        </w:rPr>
      </w:pPr>
      <w:ins w:id="16391" w:author="Priyanshu Solon" w:date="2025-05-22T22:35:00Z">
        <w:r>
          <w:t xml:space="preserve">          ... your comments        --&gt;         JS Multiline comments</w:t>
        </w:r>
      </w:ins>
    </w:p>
    <w:p w:rsidR="007C461F" w:rsidRDefault="007C461F" w:rsidP="007C461F">
      <w:pPr>
        <w:rPr>
          <w:ins w:id="16392" w:author="Priyanshu Solon" w:date="2025-05-22T22:35:00Z"/>
        </w:rPr>
      </w:pPr>
      <w:ins w:id="16393" w:author="Priyanshu Solon" w:date="2025-05-22T22:35:00Z">
        <w:r>
          <w:t xml:space="preserve">        */</w:t>
        </w:r>
      </w:ins>
    </w:p>
    <w:p w:rsidR="007C461F" w:rsidRDefault="007C461F" w:rsidP="007C461F">
      <w:pPr>
        <w:rPr>
          <w:ins w:id="16394" w:author="Priyanshu Solon" w:date="2025-05-22T22:35:00Z"/>
        </w:rPr>
      </w:pPr>
    </w:p>
    <w:p w:rsidR="007C461F" w:rsidRDefault="007C461F" w:rsidP="007C461F">
      <w:pPr>
        <w:rPr>
          <w:ins w:id="16395" w:author="Priyanshu Solon" w:date="2025-05-22T22:35:00Z"/>
        </w:rPr>
      </w:pPr>
      <w:ins w:id="16396" w:author="Priyanshu Solon" w:date="2025-05-22T22:35:00Z">
        <w:r>
          <w:t>Syntax:</w:t>
        </w:r>
      </w:ins>
    </w:p>
    <w:p w:rsidR="007C461F" w:rsidRDefault="007C461F" w:rsidP="007C461F">
      <w:pPr>
        <w:rPr>
          <w:ins w:id="16397" w:author="Priyanshu Solon" w:date="2025-05-22T22:35:00Z"/>
        </w:rPr>
      </w:pPr>
      <w:ins w:id="16398" w:author="Priyanshu Solon" w:date="2025-05-22T22:35:00Z">
        <w:r>
          <w:t xml:space="preserve">    &lt;script type="text/javascript"&gt;</w:t>
        </w:r>
      </w:ins>
    </w:p>
    <w:p w:rsidR="007C461F" w:rsidRDefault="007C461F" w:rsidP="007C461F">
      <w:pPr>
        <w:rPr>
          <w:ins w:id="16399" w:author="Priyanshu Solon" w:date="2025-05-22T22:35:00Z"/>
        </w:rPr>
      </w:pPr>
      <w:ins w:id="16400" w:author="Priyanshu Solon" w:date="2025-05-22T22:35:00Z">
        <w:r>
          <w:t xml:space="preserve">       </w:t>
        </w:r>
      </w:ins>
    </w:p>
    <w:p w:rsidR="007C461F" w:rsidRDefault="007C461F" w:rsidP="007C461F">
      <w:pPr>
        <w:rPr>
          <w:ins w:id="16401" w:author="Priyanshu Solon" w:date="2025-05-22T22:35:00Z"/>
        </w:rPr>
      </w:pPr>
      <w:ins w:id="16402" w:author="Priyanshu Solon" w:date="2025-05-22T22:35:00Z">
        <w:r>
          <w:t xml:space="preserve">        &lt;!--</w:t>
        </w:r>
      </w:ins>
    </w:p>
    <w:p w:rsidR="007C461F" w:rsidRDefault="007C461F" w:rsidP="007C461F">
      <w:pPr>
        <w:rPr>
          <w:ins w:id="16403" w:author="Priyanshu Solon" w:date="2025-05-22T22:35:00Z"/>
        </w:rPr>
      </w:pPr>
    </w:p>
    <w:p w:rsidR="007C461F" w:rsidRDefault="007C461F" w:rsidP="007C461F">
      <w:pPr>
        <w:rPr>
          <w:ins w:id="16404" w:author="Priyanshu Solon" w:date="2025-05-22T22:35:00Z"/>
        </w:rPr>
      </w:pPr>
      <w:ins w:id="16405" w:author="Priyanshu Solon" w:date="2025-05-22T22:35:00Z">
        <w:r>
          <w:t xml:space="preserve">            .... your code ....</w:t>
        </w:r>
      </w:ins>
    </w:p>
    <w:p w:rsidR="007C461F" w:rsidRDefault="007C461F" w:rsidP="007C461F">
      <w:pPr>
        <w:rPr>
          <w:ins w:id="16406" w:author="Priyanshu Solon" w:date="2025-05-22T22:35:00Z"/>
        </w:rPr>
      </w:pPr>
    </w:p>
    <w:p w:rsidR="007C461F" w:rsidRDefault="007C461F" w:rsidP="007C461F">
      <w:pPr>
        <w:rPr>
          <w:ins w:id="16407" w:author="Priyanshu Solon" w:date="2025-05-22T22:35:00Z"/>
        </w:rPr>
      </w:pPr>
      <w:ins w:id="16408" w:author="Priyanshu Solon" w:date="2025-05-22T22:35:00Z">
        <w:r>
          <w:t xml:space="preserve">        --&gt;</w:t>
        </w:r>
      </w:ins>
    </w:p>
    <w:p w:rsidR="007C461F" w:rsidRDefault="007C461F" w:rsidP="007C461F">
      <w:pPr>
        <w:rPr>
          <w:ins w:id="16409" w:author="Priyanshu Solon" w:date="2025-05-22T22:35:00Z"/>
        </w:rPr>
      </w:pPr>
      <w:ins w:id="16410" w:author="Priyanshu Solon" w:date="2025-05-22T22:35:00Z">
        <w:r>
          <w:t xml:space="preserve">   </w:t>
        </w:r>
      </w:ins>
    </w:p>
    <w:p w:rsidR="007C461F" w:rsidRDefault="007C461F" w:rsidP="007C461F">
      <w:pPr>
        <w:rPr>
          <w:ins w:id="16411" w:author="Priyanshu Solon" w:date="2025-05-22T22:35:00Z"/>
        </w:rPr>
      </w:pPr>
      <w:ins w:id="16412" w:author="Priyanshu Solon" w:date="2025-05-22T22:35:00Z">
        <w:r>
          <w:t xml:space="preserve">    &lt;/script&gt;</w:t>
        </w:r>
      </w:ins>
    </w:p>
    <w:p w:rsidR="007C461F" w:rsidRDefault="007C461F" w:rsidP="007C461F">
      <w:pPr>
        <w:rPr>
          <w:ins w:id="16413" w:author="Priyanshu Solon" w:date="2025-05-22T22:35:00Z"/>
        </w:rPr>
      </w:pPr>
    </w:p>
    <w:p w:rsidR="007C461F" w:rsidRDefault="007C461F" w:rsidP="007C461F">
      <w:pPr>
        <w:rPr>
          <w:ins w:id="16414" w:author="Priyanshu Solon" w:date="2025-05-22T22:35:00Z"/>
        </w:rPr>
      </w:pPr>
      <w:ins w:id="16415" w:author="Priyanshu Solon" w:date="2025-05-22T22:35:00Z">
        <w:r>
          <w:t>Ex:</w:t>
        </w:r>
      </w:ins>
    </w:p>
    <w:p w:rsidR="007C461F" w:rsidRDefault="007C461F" w:rsidP="007C461F">
      <w:pPr>
        <w:rPr>
          <w:ins w:id="16416" w:author="Priyanshu Solon" w:date="2025-05-22T22:35:00Z"/>
        </w:rPr>
      </w:pPr>
      <w:ins w:id="16417" w:author="Priyanshu Solon" w:date="2025-05-22T22:35:00Z">
        <w:r>
          <w:t>&lt;!DOCTYPE html&gt;</w:t>
        </w:r>
      </w:ins>
    </w:p>
    <w:p w:rsidR="007C461F" w:rsidRDefault="007C461F" w:rsidP="007C461F">
      <w:pPr>
        <w:rPr>
          <w:ins w:id="16418" w:author="Priyanshu Solon" w:date="2025-05-22T22:35:00Z"/>
        </w:rPr>
      </w:pPr>
      <w:ins w:id="16419" w:author="Priyanshu Solon" w:date="2025-05-22T22:35:00Z">
        <w:r>
          <w:t>&lt;html lang="en"&gt;</w:t>
        </w:r>
      </w:ins>
    </w:p>
    <w:p w:rsidR="007C461F" w:rsidRDefault="007C461F" w:rsidP="007C461F">
      <w:pPr>
        <w:rPr>
          <w:ins w:id="16420" w:author="Priyanshu Solon" w:date="2025-05-22T22:35:00Z"/>
        </w:rPr>
      </w:pPr>
      <w:ins w:id="16421" w:author="Priyanshu Solon" w:date="2025-05-22T22:35:00Z">
        <w:r>
          <w:t>&lt;head&gt;</w:t>
        </w:r>
      </w:ins>
    </w:p>
    <w:p w:rsidR="007C461F" w:rsidRDefault="007C461F" w:rsidP="007C461F">
      <w:pPr>
        <w:rPr>
          <w:ins w:id="16422" w:author="Priyanshu Solon" w:date="2025-05-22T22:35:00Z"/>
        </w:rPr>
      </w:pPr>
      <w:ins w:id="16423" w:author="Priyanshu Solon" w:date="2025-05-22T22:35:00Z">
        <w:r>
          <w:t xml:space="preserve">    &lt;meta charset="UTF-8"&gt;</w:t>
        </w:r>
      </w:ins>
    </w:p>
    <w:p w:rsidR="007C461F" w:rsidRDefault="007C461F" w:rsidP="007C461F">
      <w:pPr>
        <w:rPr>
          <w:ins w:id="16424" w:author="Priyanshu Solon" w:date="2025-05-22T22:35:00Z"/>
        </w:rPr>
      </w:pPr>
      <w:ins w:id="16425" w:author="Priyanshu Solon" w:date="2025-05-22T22:35:00Z">
        <w:r>
          <w:t xml:space="preserve">    &lt;meta name="viewport" content="width=device-width, initial-scale=1.0"&gt;</w:t>
        </w:r>
      </w:ins>
    </w:p>
    <w:p w:rsidR="007C461F" w:rsidRDefault="007C461F" w:rsidP="007C461F">
      <w:pPr>
        <w:rPr>
          <w:ins w:id="16426" w:author="Priyanshu Solon" w:date="2025-05-22T22:35:00Z"/>
        </w:rPr>
      </w:pPr>
      <w:ins w:id="16427" w:author="Priyanshu Solon" w:date="2025-05-22T22:35:00Z">
        <w:r>
          <w:t xml:space="preserve">    &lt;title&gt;Document&lt;/title&gt;</w:t>
        </w:r>
      </w:ins>
    </w:p>
    <w:p w:rsidR="007C461F" w:rsidRDefault="007C461F" w:rsidP="007C461F">
      <w:pPr>
        <w:rPr>
          <w:ins w:id="16428" w:author="Priyanshu Solon" w:date="2025-05-22T22:35:00Z"/>
        </w:rPr>
      </w:pPr>
      <w:ins w:id="16429" w:author="Priyanshu Solon" w:date="2025-05-22T22:35:00Z">
        <w:r>
          <w:t xml:space="preserve">    &lt;script type="text/javascript"&gt;</w:t>
        </w:r>
      </w:ins>
    </w:p>
    <w:p w:rsidR="007C461F" w:rsidRDefault="007C461F" w:rsidP="007C461F">
      <w:pPr>
        <w:rPr>
          <w:ins w:id="16430" w:author="Priyanshu Solon" w:date="2025-05-22T22:35:00Z"/>
        </w:rPr>
      </w:pPr>
      <w:ins w:id="16431" w:author="Priyanshu Solon" w:date="2025-05-22T22:35:00Z">
        <w:r>
          <w:t xml:space="preserve">       &lt;!--</w:t>
        </w:r>
      </w:ins>
    </w:p>
    <w:p w:rsidR="007C461F" w:rsidRDefault="007C461F" w:rsidP="007C461F">
      <w:pPr>
        <w:rPr>
          <w:ins w:id="16432" w:author="Priyanshu Solon" w:date="2025-05-22T22:35:00Z"/>
        </w:rPr>
      </w:pPr>
      <w:ins w:id="16433" w:author="Priyanshu Solon" w:date="2025-05-22T22:35:00Z">
        <w:r>
          <w:t xml:space="preserve">         "use strict";</w:t>
        </w:r>
      </w:ins>
    </w:p>
    <w:p w:rsidR="007C461F" w:rsidRDefault="007C461F" w:rsidP="007C461F">
      <w:pPr>
        <w:rPr>
          <w:ins w:id="16434" w:author="Priyanshu Solon" w:date="2025-05-22T22:35:00Z"/>
        </w:rPr>
      </w:pPr>
      <w:ins w:id="16435" w:author="Priyanshu Solon" w:date="2025-05-22T22:35:00Z">
        <w:r>
          <w:lastRenderedPageBreak/>
          <w:t xml:space="preserve">        function PrintPage(){</w:t>
        </w:r>
      </w:ins>
    </w:p>
    <w:p w:rsidR="007C461F" w:rsidRDefault="007C461F" w:rsidP="007C461F">
      <w:pPr>
        <w:rPr>
          <w:ins w:id="16436" w:author="Priyanshu Solon" w:date="2025-05-22T22:35:00Z"/>
        </w:rPr>
      </w:pPr>
      <w:ins w:id="16437" w:author="Priyanshu Solon" w:date="2025-05-22T22:35:00Z">
        <w:r>
          <w:t xml:space="preserve">            window.print();</w:t>
        </w:r>
      </w:ins>
    </w:p>
    <w:p w:rsidR="007C461F" w:rsidRDefault="007C461F" w:rsidP="007C461F">
      <w:pPr>
        <w:rPr>
          <w:ins w:id="16438" w:author="Priyanshu Solon" w:date="2025-05-22T22:35:00Z"/>
        </w:rPr>
      </w:pPr>
      <w:ins w:id="16439" w:author="Priyanshu Solon" w:date="2025-05-22T22:35:00Z">
        <w:r>
          <w:t xml:space="preserve">        }</w:t>
        </w:r>
      </w:ins>
    </w:p>
    <w:p w:rsidR="007C461F" w:rsidRDefault="007C461F" w:rsidP="007C461F">
      <w:pPr>
        <w:rPr>
          <w:ins w:id="16440" w:author="Priyanshu Solon" w:date="2025-05-22T22:35:00Z"/>
        </w:rPr>
      </w:pPr>
      <w:ins w:id="16441" w:author="Priyanshu Solon" w:date="2025-05-22T22:35:00Z">
        <w:r>
          <w:t xml:space="preserve">        --&gt;</w:t>
        </w:r>
      </w:ins>
    </w:p>
    <w:p w:rsidR="007C461F" w:rsidRDefault="007C461F" w:rsidP="007C461F">
      <w:pPr>
        <w:rPr>
          <w:ins w:id="16442" w:author="Priyanshu Solon" w:date="2025-05-22T22:35:00Z"/>
        </w:rPr>
      </w:pPr>
      <w:ins w:id="16443" w:author="Priyanshu Solon" w:date="2025-05-22T22:35:00Z">
        <w:r>
          <w:t xml:space="preserve">    &lt;/script&gt;</w:t>
        </w:r>
      </w:ins>
    </w:p>
    <w:p w:rsidR="007C461F" w:rsidRDefault="007C461F" w:rsidP="007C461F">
      <w:pPr>
        <w:rPr>
          <w:ins w:id="16444" w:author="Priyanshu Solon" w:date="2025-05-22T22:35:00Z"/>
        </w:rPr>
      </w:pPr>
      <w:ins w:id="16445" w:author="Priyanshu Solon" w:date="2025-05-22T22:35:00Z">
        <w:r>
          <w:t>&lt;/head&gt;</w:t>
        </w:r>
      </w:ins>
    </w:p>
    <w:p w:rsidR="007C461F" w:rsidRDefault="007C461F" w:rsidP="007C461F">
      <w:pPr>
        <w:rPr>
          <w:ins w:id="16446" w:author="Priyanshu Solon" w:date="2025-05-22T22:35:00Z"/>
        </w:rPr>
      </w:pPr>
      <w:ins w:id="16447" w:author="Priyanshu Solon" w:date="2025-05-22T22:35:00Z">
        <w:r>
          <w:t>&lt;body&gt;</w:t>
        </w:r>
      </w:ins>
    </w:p>
    <w:p w:rsidR="007C461F" w:rsidRDefault="007C461F" w:rsidP="007C461F">
      <w:pPr>
        <w:rPr>
          <w:ins w:id="16448" w:author="Priyanshu Solon" w:date="2025-05-22T22:35:00Z"/>
        </w:rPr>
      </w:pPr>
      <w:ins w:id="16449" w:author="Priyanshu Solon" w:date="2025-05-22T22:35:00Z">
        <w:r>
          <w:t xml:space="preserve">    &lt;h2&gt;Your Ticket&lt;/h2&gt;</w:t>
        </w:r>
      </w:ins>
    </w:p>
    <w:p w:rsidR="007C461F" w:rsidRDefault="007C461F" w:rsidP="007C461F">
      <w:pPr>
        <w:rPr>
          <w:ins w:id="16450" w:author="Priyanshu Solon" w:date="2025-05-22T22:35:00Z"/>
        </w:rPr>
      </w:pPr>
      <w:ins w:id="16451" w:author="Priyanshu Solon" w:date="2025-05-22T22:35:00Z">
        <w:r>
          <w:t xml:space="preserve">    &lt;button onclick="PrintPage()"&gt;Print&lt;/button&gt;</w:t>
        </w:r>
      </w:ins>
    </w:p>
    <w:p w:rsidR="007C461F" w:rsidRDefault="007C461F" w:rsidP="007C461F">
      <w:pPr>
        <w:rPr>
          <w:ins w:id="16452" w:author="Priyanshu Solon" w:date="2025-05-22T22:35:00Z"/>
        </w:rPr>
      </w:pPr>
      <w:ins w:id="16453" w:author="Priyanshu Solon" w:date="2025-05-22T22:35:00Z">
        <w:r>
          <w:t>&lt;/body&gt;</w:t>
        </w:r>
      </w:ins>
    </w:p>
    <w:p w:rsidR="007C461F" w:rsidRDefault="007C461F" w:rsidP="007C461F">
      <w:pPr>
        <w:rPr>
          <w:ins w:id="16454" w:author="Priyanshu Solon" w:date="2025-05-22T22:35:00Z"/>
        </w:rPr>
      </w:pPr>
      <w:ins w:id="16455" w:author="Priyanshu Solon" w:date="2025-05-22T22:35:00Z">
        <w:r>
          <w:t>&lt;/html&gt;</w:t>
        </w:r>
      </w:ins>
    </w:p>
    <w:p w:rsidR="007C461F" w:rsidRDefault="007C461F" w:rsidP="007C461F">
      <w:pPr>
        <w:rPr>
          <w:ins w:id="16456" w:author="Priyanshu Solon" w:date="2025-05-22T22:35:00Z"/>
        </w:rPr>
      </w:pPr>
    </w:p>
    <w:p w:rsidR="007C461F" w:rsidRPr="00CA3CF4" w:rsidRDefault="007C461F" w:rsidP="007C461F">
      <w:pPr>
        <w:rPr>
          <w:ins w:id="16457" w:author="Priyanshu Solon" w:date="2025-05-22T22:35:00Z"/>
          <w:b/>
          <w:bCs/>
          <w:rPrChange w:id="16458" w:author="Priyanshu Solon" w:date="2025-05-22T23:20:00Z">
            <w:rPr>
              <w:ins w:id="16459" w:author="Priyanshu Solon" w:date="2025-05-22T22:35:00Z"/>
            </w:rPr>
          </w:rPrChange>
        </w:rPr>
      </w:pPr>
      <w:ins w:id="16460" w:author="Priyanshu Solon" w:date="2025-05-22T22:35:00Z">
        <w:r w:rsidRPr="00CA3CF4">
          <w:rPr>
            <w:b/>
            <w:bCs/>
            <w:rPrChange w:id="16461" w:author="Priyanshu Solon" w:date="2025-05-22T23:20:00Z">
              <w:rPr/>
            </w:rPrChange>
          </w:rPr>
          <w:t>External File:</w:t>
        </w:r>
      </w:ins>
    </w:p>
    <w:p w:rsidR="007C461F" w:rsidRDefault="007C461F" w:rsidP="007C461F">
      <w:pPr>
        <w:rPr>
          <w:ins w:id="16462" w:author="Priyanshu Solon" w:date="2025-05-22T22:35:00Z"/>
        </w:rPr>
      </w:pPr>
      <w:ins w:id="16463" w:author="Priyanshu Solon" w:date="2025-05-22T22:35:00Z">
        <w:r>
          <w:t>- You can configure JS functions in a script file with extension ".js"</w:t>
        </w:r>
      </w:ins>
    </w:p>
    <w:p w:rsidR="007C461F" w:rsidRDefault="007C461F" w:rsidP="007C461F">
      <w:pPr>
        <w:rPr>
          <w:ins w:id="16464" w:author="Priyanshu Solon" w:date="2025-05-22T22:35:00Z"/>
        </w:rPr>
      </w:pPr>
      <w:ins w:id="16465" w:author="Priyanshu Solon" w:date="2025-05-22T22:35:00Z">
        <w:r>
          <w:t>- So that you can access and use across pages.</w:t>
        </w:r>
      </w:ins>
    </w:p>
    <w:p w:rsidR="007C461F" w:rsidRDefault="007C461F" w:rsidP="007C461F">
      <w:pPr>
        <w:rPr>
          <w:ins w:id="16466" w:author="Priyanshu Solon" w:date="2025-05-22T22:35:00Z"/>
        </w:rPr>
      </w:pPr>
      <w:ins w:id="16467" w:author="Priyanshu Solon" w:date="2025-05-22T22:35:00Z">
        <w:r>
          <w:t>- However using external file will increase number of requests for page and also page load time.</w:t>
        </w:r>
      </w:ins>
    </w:p>
    <w:p w:rsidR="007C461F" w:rsidRDefault="007C461F" w:rsidP="007C461F">
      <w:pPr>
        <w:rPr>
          <w:ins w:id="16468" w:author="Priyanshu Solon" w:date="2025-05-22T22:35:00Z"/>
        </w:rPr>
      </w:pPr>
    </w:p>
    <w:p w:rsidR="007C461F" w:rsidRDefault="007C461F" w:rsidP="007C461F">
      <w:pPr>
        <w:rPr>
          <w:ins w:id="16469" w:author="Priyanshu Solon" w:date="2025-05-22T22:35:00Z"/>
        </w:rPr>
      </w:pPr>
      <w:ins w:id="16470" w:author="Priyanshu Solon" w:date="2025-05-22T22:35:00Z">
        <w:r>
          <w:t>Syntax:</w:t>
        </w:r>
      </w:ins>
    </w:p>
    <w:p w:rsidR="007C461F" w:rsidRDefault="007C461F" w:rsidP="007C461F">
      <w:pPr>
        <w:rPr>
          <w:ins w:id="16471" w:author="Priyanshu Solon" w:date="2025-05-22T22:35:00Z"/>
        </w:rPr>
      </w:pPr>
      <w:ins w:id="16472" w:author="Priyanshu Solon" w:date="2025-05-22T22:35:00Z">
        <w:r>
          <w:t xml:space="preserve">     print.js</w:t>
        </w:r>
      </w:ins>
    </w:p>
    <w:p w:rsidR="007C461F" w:rsidRDefault="007C461F" w:rsidP="007C461F">
      <w:pPr>
        <w:rPr>
          <w:ins w:id="16473" w:author="Priyanshu Solon" w:date="2025-05-22T22:35:00Z"/>
        </w:rPr>
      </w:pPr>
    </w:p>
    <w:p w:rsidR="007C461F" w:rsidRDefault="007C461F" w:rsidP="007C461F">
      <w:pPr>
        <w:rPr>
          <w:ins w:id="16474" w:author="Priyanshu Solon" w:date="2025-05-22T22:35:00Z"/>
        </w:rPr>
      </w:pPr>
      <w:ins w:id="16475" w:author="Priyanshu Solon" w:date="2025-05-22T22:35:00Z">
        <w:r>
          <w:t xml:space="preserve">     function PrintPage(){</w:t>
        </w:r>
      </w:ins>
    </w:p>
    <w:p w:rsidR="007C461F" w:rsidRDefault="007C461F" w:rsidP="007C461F">
      <w:pPr>
        <w:rPr>
          <w:ins w:id="16476" w:author="Priyanshu Solon" w:date="2025-05-22T22:35:00Z"/>
        </w:rPr>
      </w:pPr>
      <w:ins w:id="16477" w:author="Priyanshu Solon" w:date="2025-05-22T22:35:00Z">
        <w:r>
          <w:t xml:space="preserve">         window.print();</w:t>
        </w:r>
      </w:ins>
    </w:p>
    <w:p w:rsidR="007C461F" w:rsidRDefault="007C461F" w:rsidP="007C461F">
      <w:pPr>
        <w:rPr>
          <w:ins w:id="16478" w:author="Priyanshu Solon" w:date="2025-05-22T22:35:00Z"/>
        </w:rPr>
      </w:pPr>
      <w:ins w:id="16479" w:author="Priyanshu Solon" w:date="2025-05-22T22:35:00Z">
        <w:r>
          <w:t xml:space="preserve">     }</w:t>
        </w:r>
      </w:ins>
    </w:p>
    <w:p w:rsidR="007C461F" w:rsidRDefault="007C461F" w:rsidP="007C461F">
      <w:pPr>
        <w:rPr>
          <w:ins w:id="16480" w:author="Priyanshu Solon" w:date="2025-05-22T22:35:00Z"/>
        </w:rPr>
      </w:pPr>
    </w:p>
    <w:p w:rsidR="007C461F" w:rsidRDefault="007C461F" w:rsidP="007C461F">
      <w:pPr>
        <w:rPr>
          <w:ins w:id="16481" w:author="Priyanshu Solon" w:date="2025-05-22T22:35:00Z"/>
        </w:rPr>
      </w:pPr>
      <w:ins w:id="16482" w:author="Priyanshu Solon" w:date="2025-05-22T22:35:00Z">
        <w:r>
          <w:t xml:space="preserve">    &lt;head&gt;</w:t>
        </w:r>
      </w:ins>
    </w:p>
    <w:p w:rsidR="007C461F" w:rsidRDefault="007C461F" w:rsidP="007C461F">
      <w:pPr>
        <w:rPr>
          <w:ins w:id="16483" w:author="Priyanshu Solon" w:date="2025-05-22T22:35:00Z"/>
        </w:rPr>
      </w:pPr>
      <w:ins w:id="16484" w:author="Priyanshu Solon" w:date="2025-05-22T22:35:00Z">
        <w:r>
          <w:t xml:space="preserve">        &lt;script src="print.js"&gt; &lt;/script&gt;</w:t>
        </w:r>
      </w:ins>
    </w:p>
    <w:p w:rsidR="007C461F" w:rsidRDefault="007C461F" w:rsidP="007C461F">
      <w:pPr>
        <w:rPr>
          <w:ins w:id="16485" w:author="Priyanshu Solon" w:date="2025-05-22T22:35:00Z"/>
        </w:rPr>
      </w:pPr>
      <w:ins w:id="16486" w:author="Priyanshu Solon" w:date="2025-05-22T22:35:00Z">
        <w:r>
          <w:t xml:space="preserve">    &lt;/head&gt;</w:t>
        </w:r>
      </w:ins>
    </w:p>
    <w:p w:rsidR="007C461F" w:rsidRDefault="007C461F" w:rsidP="007C461F">
      <w:pPr>
        <w:rPr>
          <w:ins w:id="16487" w:author="Priyanshu Solon" w:date="2025-05-22T22:35:00Z"/>
        </w:rPr>
      </w:pPr>
      <w:ins w:id="16488" w:author="Priyanshu Solon" w:date="2025-05-22T22:35:00Z">
        <w:r>
          <w:t xml:space="preserve">   </w:t>
        </w:r>
      </w:ins>
    </w:p>
    <w:p w:rsidR="007C461F" w:rsidRDefault="007C461F" w:rsidP="007C461F">
      <w:pPr>
        <w:rPr>
          <w:ins w:id="16489" w:author="Priyanshu Solon" w:date="2025-05-22T22:35:00Z"/>
        </w:rPr>
      </w:pPr>
      <w:ins w:id="16490" w:author="Priyanshu Solon" w:date="2025-05-22T22:35:00Z">
        <w:r>
          <w:t xml:space="preserve">    &lt;body&gt;</w:t>
        </w:r>
      </w:ins>
    </w:p>
    <w:p w:rsidR="007C461F" w:rsidRDefault="007C461F" w:rsidP="007C461F">
      <w:pPr>
        <w:rPr>
          <w:ins w:id="16491" w:author="Priyanshu Solon" w:date="2025-05-22T22:35:00Z"/>
        </w:rPr>
      </w:pPr>
      <w:ins w:id="16492" w:author="Priyanshu Solon" w:date="2025-05-22T22:35:00Z">
        <w:r>
          <w:lastRenderedPageBreak/>
          <w:t xml:space="preserve">        &lt;button onclick="PrintPage()"&gt; Print &lt;/button&gt;</w:t>
        </w:r>
      </w:ins>
    </w:p>
    <w:p w:rsidR="007C461F" w:rsidRDefault="007C461F" w:rsidP="007C461F">
      <w:pPr>
        <w:rPr>
          <w:ins w:id="16493" w:author="Priyanshu Solon" w:date="2025-05-22T22:35:00Z"/>
        </w:rPr>
      </w:pPr>
      <w:ins w:id="16494" w:author="Priyanshu Solon" w:date="2025-05-22T22:35:00Z">
        <w:r>
          <w:t xml:space="preserve">    &lt;/body&gt;</w:t>
        </w:r>
      </w:ins>
    </w:p>
    <w:p w:rsidR="007C461F" w:rsidRDefault="007C461F" w:rsidP="007C461F">
      <w:pPr>
        <w:rPr>
          <w:ins w:id="16495" w:author="Priyanshu Solon" w:date="2025-05-22T22:35:00Z"/>
        </w:rPr>
      </w:pPr>
    </w:p>
    <w:p w:rsidR="007C461F" w:rsidRDefault="007C461F" w:rsidP="007C461F">
      <w:pPr>
        <w:rPr>
          <w:ins w:id="16496" w:author="Priyanshu Solon" w:date="2025-05-22T22:35:00Z"/>
        </w:rPr>
      </w:pPr>
      <w:ins w:id="16497" w:author="Priyanshu Solon" w:date="2025-05-22T22:35:00Z">
        <w:r>
          <w:t>Ex:</w:t>
        </w:r>
      </w:ins>
    </w:p>
    <w:p w:rsidR="007C461F" w:rsidRDefault="007C461F" w:rsidP="007C461F">
      <w:pPr>
        <w:rPr>
          <w:ins w:id="16498" w:author="Priyanshu Solon" w:date="2025-05-22T22:35:00Z"/>
        </w:rPr>
      </w:pPr>
      <w:ins w:id="16499" w:author="Priyanshu Solon" w:date="2025-05-22T22:35:00Z">
        <w:r>
          <w:t>1. src/scripts/print.js</w:t>
        </w:r>
      </w:ins>
    </w:p>
    <w:p w:rsidR="007C461F" w:rsidRDefault="007C461F" w:rsidP="007C461F">
      <w:pPr>
        <w:rPr>
          <w:ins w:id="16500" w:author="Priyanshu Solon" w:date="2025-05-22T22:35:00Z"/>
        </w:rPr>
      </w:pPr>
    </w:p>
    <w:p w:rsidR="007C461F" w:rsidRDefault="007C461F" w:rsidP="007C461F">
      <w:pPr>
        <w:rPr>
          <w:ins w:id="16501" w:author="Priyanshu Solon" w:date="2025-05-22T22:35:00Z"/>
        </w:rPr>
      </w:pPr>
      <w:ins w:id="16502" w:author="Priyanshu Solon" w:date="2025-05-22T22:35:00Z">
        <w:r>
          <w:t xml:space="preserve"> &lt;!--</w:t>
        </w:r>
      </w:ins>
    </w:p>
    <w:p w:rsidR="007C461F" w:rsidRDefault="007C461F" w:rsidP="007C461F">
      <w:pPr>
        <w:rPr>
          <w:ins w:id="16503" w:author="Priyanshu Solon" w:date="2025-05-22T22:35:00Z"/>
        </w:rPr>
      </w:pPr>
      <w:ins w:id="16504" w:author="Priyanshu Solon" w:date="2025-05-22T22:35:00Z">
        <w:r>
          <w:t xml:space="preserve">         "use strict";</w:t>
        </w:r>
      </w:ins>
    </w:p>
    <w:p w:rsidR="007C461F" w:rsidRDefault="007C461F" w:rsidP="007C461F">
      <w:pPr>
        <w:rPr>
          <w:ins w:id="16505" w:author="Priyanshu Solon" w:date="2025-05-22T22:35:00Z"/>
        </w:rPr>
      </w:pPr>
      <w:ins w:id="16506" w:author="Priyanshu Solon" w:date="2025-05-22T22:35:00Z">
        <w:r>
          <w:t xml:space="preserve">        function PrintPage(){</w:t>
        </w:r>
      </w:ins>
    </w:p>
    <w:p w:rsidR="007C461F" w:rsidRDefault="007C461F" w:rsidP="007C461F">
      <w:pPr>
        <w:rPr>
          <w:ins w:id="16507" w:author="Priyanshu Solon" w:date="2025-05-22T22:35:00Z"/>
        </w:rPr>
      </w:pPr>
      <w:ins w:id="16508" w:author="Priyanshu Solon" w:date="2025-05-22T22:35:00Z">
        <w:r>
          <w:t xml:space="preserve">            window.print();</w:t>
        </w:r>
      </w:ins>
    </w:p>
    <w:p w:rsidR="007C461F" w:rsidRDefault="007C461F" w:rsidP="007C461F">
      <w:pPr>
        <w:rPr>
          <w:ins w:id="16509" w:author="Priyanshu Solon" w:date="2025-05-22T22:35:00Z"/>
        </w:rPr>
      </w:pPr>
      <w:ins w:id="16510" w:author="Priyanshu Solon" w:date="2025-05-22T22:35:00Z">
        <w:r>
          <w:t xml:space="preserve">        }</w:t>
        </w:r>
      </w:ins>
    </w:p>
    <w:p w:rsidR="007C461F" w:rsidRDefault="007C461F" w:rsidP="007C461F">
      <w:pPr>
        <w:rPr>
          <w:ins w:id="16511" w:author="Priyanshu Solon" w:date="2025-05-22T22:35:00Z"/>
        </w:rPr>
      </w:pPr>
      <w:ins w:id="16512" w:author="Priyanshu Solon" w:date="2025-05-22T22:35:00Z">
        <w:r>
          <w:t xml:space="preserve"> --&gt;</w:t>
        </w:r>
      </w:ins>
    </w:p>
    <w:p w:rsidR="007C461F" w:rsidRDefault="007C461F" w:rsidP="007C461F">
      <w:pPr>
        <w:rPr>
          <w:ins w:id="16513" w:author="Priyanshu Solon" w:date="2025-05-22T22:35:00Z"/>
        </w:rPr>
      </w:pPr>
    </w:p>
    <w:p w:rsidR="007C461F" w:rsidRDefault="007C461F" w:rsidP="007C461F">
      <w:pPr>
        <w:rPr>
          <w:ins w:id="16514" w:author="Priyanshu Solon" w:date="2025-05-22T22:35:00Z"/>
        </w:rPr>
      </w:pPr>
      <w:ins w:id="16515" w:author="Priyanshu Solon" w:date="2025-05-22T22:35:00Z">
        <w:r>
          <w:t>2. Home.html</w:t>
        </w:r>
      </w:ins>
    </w:p>
    <w:p w:rsidR="007C461F" w:rsidRDefault="007C461F" w:rsidP="007C461F">
      <w:pPr>
        <w:rPr>
          <w:ins w:id="16516" w:author="Priyanshu Solon" w:date="2025-05-22T22:35:00Z"/>
        </w:rPr>
      </w:pPr>
    </w:p>
    <w:p w:rsidR="007C461F" w:rsidRDefault="007C461F" w:rsidP="007C461F">
      <w:pPr>
        <w:rPr>
          <w:ins w:id="16517" w:author="Priyanshu Solon" w:date="2025-05-22T22:35:00Z"/>
        </w:rPr>
      </w:pPr>
      <w:ins w:id="16518" w:author="Priyanshu Solon" w:date="2025-05-22T22:35:00Z">
        <w:r>
          <w:t>&lt;!DOCTYPE html&gt;</w:t>
        </w:r>
      </w:ins>
    </w:p>
    <w:p w:rsidR="007C461F" w:rsidRDefault="007C461F" w:rsidP="007C461F">
      <w:pPr>
        <w:rPr>
          <w:ins w:id="16519" w:author="Priyanshu Solon" w:date="2025-05-22T22:35:00Z"/>
        </w:rPr>
      </w:pPr>
      <w:ins w:id="16520" w:author="Priyanshu Solon" w:date="2025-05-22T22:35:00Z">
        <w:r>
          <w:t>&lt;html lang="en"&gt;</w:t>
        </w:r>
      </w:ins>
    </w:p>
    <w:p w:rsidR="007C461F" w:rsidRDefault="007C461F" w:rsidP="007C461F">
      <w:pPr>
        <w:rPr>
          <w:ins w:id="16521" w:author="Priyanshu Solon" w:date="2025-05-22T22:35:00Z"/>
        </w:rPr>
      </w:pPr>
      <w:ins w:id="16522" w:author="Priyanshu Solon" w:date="2025-05-22T22:35:00Z">
        <w:r>
          <w:t>&lt;head&gt;</w:t>
        </w:r>
      </w:ins>
    </w:p>
    <w:p w:rsidR="007C461F" w:rsidRDefault="007C461F" w:rsidP="007C461F">
      <w:pPr>
        <w:rPr>
          <w:ins w:id="16523" w:author="Priyanshu Solon" w:date="2025-05-22T22:35:00Z"/>
        </w:rPr>
      </w:pPr>
      <w:ins w:id="16524" w:author="Priyanshu Solon" w:date="2025-05-22T22:35:00Z">
        <w:r>
          <w:t xml:space="preserve">    &lt;meta charset="UTF-8"&gt;</w:t>
        </w:r>
      </w:ins>
    </w:p>
    <w:p w:rsidR="007C461F" w:rsidRDefault="007C461F" w:rsidP="007C461F">
      <w:pPr>
        <w:rPr>
          <w:ins w:id="16525" w:author="Priyanshu Solon" w:date="2025-05-22T22:35:00Z"/>
        </w:rPr>
      </w:pPr>
      <w:ins w:id="16526" w:author="Priyanshu Solon" w:date="2025-05-22T22:35:00Z">
        <w:r>
          <w:t xml:space="preserve">    &lt;meta name="viewport" content="width=device-width, initial-scale=1.0"&gt;</w:t>
        </w:r>
      </w:ins>
    </w:p>
    <w:p w:rsidR="007C461F" w:rsidRDefault="007C461F" w:rsidP="007C461F">
      <w:pPr>
        <w:rPr>
          <w:ins w:id="16527" w:author="Priyanshu Solon" w:date="2025-05-22T22:35:00Z"/>
        </w:rPr>
      </w:pPr>
      <w:ins w:id="16528" w:author="Priyanshu Solon" w:date="2025-05-22T22:35:00Z">
        <w:r>
          <w:t xml:space="preserve">    &lt;title&gt;Document&lt;/title&gt;</w:t>
        </w:r>
      </w:ins>
    </w:p>
    <w:p w:rsidR="007C461F" w:rsidRDefault="007C461F" w:rsidP="007C461F">
      <w:pPr>
        <w:rPr>
          <w:ins w:id="16529" w:author="Priyanshu Solon" w:date="2025-05-22T22:35:00Z"/>
        </w:rPr>
      </w:pPr>
      <w:ins w:id="16530" w:author="Priyanshu Solon" w:date="2025-05-22T22:35:00Z">
        <w:r>
          <w:t xml:space="preserve">    &lt;script type="text/javascript" src="../src/scripts/print.js"&gt;</w:t>
        </w:r>
      </w:ins>
    </w:p>
    <w:p w:rsidR="007C461F" w:rsidRDefault="007C461F" w:rsidP="007C461F">
      <w:pPr>
        <w:rPr>
          <w:ins w:id="16531" w:author="Priyanshu Solon" w:date="2025-05-22T22:35:00Z"/>
        </w:rPr>
      </w:pPr>
      <w:ins w:id="16532" w:author="Priyanshu Solon" w:date="2025-05-22T22:35:00Z">
        <w:r>
          <w:t xml:space="preserve">     </w:t>
        </w:r>
      </w:ins>
    </w:p>
    <w:p w:rsidR="007C461F" w:rsidRDefault="007C461F" w:rsidP="007C461F">
      <w:pPr>
        <w:rPr>
          <w:ins w:id="16533" w:author="Priyanshu Solon" w:date="2025-05-22T22:35:00Z"/>
        </w:rPr>
      </w:pPr>
      <w:ins w:id="16534" w:author="Priyanshu Solon" w:date="2025-05-22T22:35:00Z">
        <w:r>
          <w:t xml:space="preserve">    &lt;/script&gt;</w:t>
        </w:r>
      </w:ins>
    </w:p>
    <w:p w:rsidR="007C461F" w:rsidRDefault="007C461F" w:rsidP="007C461F">
      <w:pPr>
        <w:rPr>
          <w:ins w:id="16535" w:author="Priyanshu Solon" w:date="2025-05-22T22:35:00Z"/>
        </w:rPr>
      </w:pPr>
      <w:ins w:id="16536" w:author="Priyanshu Solon" w:date="2025-05-22T22:35:00Z">
        <w:r>
          <w:t>&lt;/head&gt;</w:t>
        </w:r>
      </w:ins>
    </w:p>
    <w:p w:rsidR="007C461F" w:rsidRDefault="007C461F" w:rsidP="007C461F">
      <w:pPr>
        <w:rPr>
          <w:ins w:id="16537" w:author="Priyanshu Solon" w:date="2025-05-22T22:35:00Z"/>
        </w:rPr>
      </w:pPr>
      <w:ins w:id="16538" w:author="Priyanshu Solon" w:date="2025-05-22T22:35:00Z">
        <w:r>
          <w:t>&lt;body&gt;</w:t>
        </w:r>
      </w:ins>
    </w:p>
    <w:p w:rsidR="007C461F" w:rsidRDefault="007C461F" w:rsidP="007C461F">
      <w:pPr>
        <w:rPr>
          <w:ins w:id="16539" w:author="Priyanshu Solon" w:date="2025-05-22T22:35:00Z"/>
        </w:rPr>
      </w:pPr>
      <w:ins w:id="16540" w:author="Priyanshu Solon" w:date="2025-05-22T22:35:00Z">
        <w:r>
          <w:t xml:space="preserve">    &lt;h2&gt;Your Ticket&lt;/h2&gt;</w:t>
        </w:r>
      </w:ins>
    </w:p>
    <w:p w:rsidR="007C461F" w:rsidRDefault="007C461F" w:rsidP="007C461F">
      <w:pPr>
        <w:rPr>
          <w:ins w:id="16541" w:author="Priyanshu Solon" w:date="2025-05-22T22:35:00Z"/>
        </w:rPr>
      </w:pPr>
      <w:ins w:id="16542" w:author="Priyanshu Solon" w:date="2025-05-22T22:35:00Z">
        <w:r>
          <w:t xml:space="preserve">    &lt;button onclick="PrintPage()"&gt;Print&lt;/button&gt;</w:t>
        </w:r>
      </w:ins>
    </w:p>
    <w:p w:rsidR="007C461F" w:rsidRDefault="007C461F" w:rsidP="007C461F">
      <w:pPr>
        <w:rPr>
          <w:ins w:id="16543" w:author="Priyanshu Solon" w:date="2025-05-22T22:35:00Z"/>
        </w:rPr>
      </w:pPr>
      <w:ins w:id="16544" w:author="Priyanshu Solon" w:date="2025-05-22T22:35:00Z">
        <w:r>
          <w:t>&lt;/body&gt;</w:t>
        </w:r>
      </w:ins>
    </w:p>
    <w:p w:rsidR="007C461F" w:rsidRDefault="007C461F" w:rsidP="007C461F">
      <w:pPr>
        <w:rPr>
          <w:ins w:id="16545" w:author="Priyanshu Solon" w:date="2025-05-22T22:35:00Z"/>
        </w:rPr>
      </w:pPr>
      <w:ins w:id="16546" w:author="Priyanshu Solon" w:date="2025-05-22T22:35:00Z">
        <w:r>
          <w:lastRenderedPageBreak/>
          <w:t>&lt;/html&gt;</w:t>
        </w:r>
      </w:ins>
    </w:p>
    <w:p w:rsidR="007C461F" w:rsidRDefault="007C461F" w:rsidP="007C461F">
      <w:pPr>
        <w:rPr>
          <w:ins w:id="16547" w:author="Priyanshu Solon" w:date="2025-05-22T22:35:00Z"/>
        </w:rPr>
      </w:pPr>
    </w:p>
    <w:p w:rsidR="007C461F" w:rsidRDefault="007C461F" w:rsidP="007C461F">
      <w:pPr>
        <w:rPr>
          <w:ins w:id="16548" w:author="Priyanshu Solon" w:date="2025-05-22T22:35:00Z"/>
        </w:rPr>
      </w:pPr>
      <w:ins w:id="16549" w:author="Priyanshu Solon" w:date="2025-05-22T22:35:00Z">
        <w:r>
          <w:t>Note: You have to compress JavaScript file for production.</w:t>
        </w:r>
      </w:ins>
    </w:p>
    <w:p w:rsidR="007C461F" w:rsidRDefault="007C461F" w:rsidP="007C461F">
      <w:pPr>
        <w:rPr>
          <w:ins w:id="16550" w:author="Priyanshu Solon" w:date="2025-05-22T22:35:00Z"/>
        </w:rPr>
      </w:pPr>
      <w:ins w:id="16551" w:author="Priyanshu Solon" w:date="2025-05-22T22:35:00Z">
        <w:r>
          <w:t xml:space="preserve">      It requires minification tools.</w:t>
        </w:r>
      </w:ins>
    </w:p>
    <w:p w:rsidR="007C461F" w:rsidRDefault="007C461F" w:rsidP="007C461F">
      <w:pPr>
        <w:rPr>
          <w:ins w:id="16552" w:author="Priyanshu Solon" w:date="2025-05-22T22:35:00Z"/>
        </w:rPr>
      </w:pPr>
    </w:p>
    <w:p w:rsidR="007C461F" w:rsidRDefault="007C461F" w:rsidP="007C461F">
      <w:pPr>
        <w:rPr>
          <w:ins w:id="16553" w:author="Priyanshu Solon" w:date="2025-05-22T22:35:00Z"/>
        </w:rPr>
      </w:pPr>
      <w:ins w:id="16554" w:author="Priyanshu Solon" w:date="2025-05-22T22:35:00Z">
        <w:r>
          <w:t xml:space="preserve">      https://www.toptal.com/developers/javascript-minifier</w:t>
        </w:r>
      </w:ins>
    </w:p>
    <w:p w:rsidR="007C461F" w:rsidRDefault="007C461F" w:rsidP="007C461F">
      <w:pPr>
        <w:rPr>
          <w:ins w:id="16555" w:author="Priyanshu Solon" w:date="2025-05-22T22:35:00Z"/>
        </w:rPr>
      </w:pPr>
    </w:p>
    <w:p w:rsidR="007C461F" w:rsidRPr="00CA3CF4" w:rsidRDefault="007C461F" w:rsidP="007C461F">
      <w:pPr>
        <w:rPr>
          <w:ins w:id="16556" w:author="Priyanshu Solon" w:date="2025-05-22T22:35:00Z"/>
          <w:b/>
          <w:bCs/>
          <w:rPrChange w:id="16557" w:author="Priyanshu Solon" w:date="2025-05-22T23:20:00Z">
            <w:rPr>
              <w:ins w:id="16558" w:author="Priyanshu Solon" w:date="2025-05-22T22:35:00Z"/>
            </w:rPr>
          </w:rPrChange>
        </w:rPr>
      </w:pPr>
      <w:ins w:id="16559" w:author="Priyanshu Solon" w:date="2025-05-22T22:35:00Z">
        <w:r w:rsidRPr="00CA3CF4">
          <w:rPr>
            <w:b/>
            <w:bCs/>
            <w:rPrChange w:id="16560" w:author="Priyanshu Solon" w:date="2025-05-22T23:20:00Z">
              <w:rPr/>
            </w:rPrChange>
          </w:rPr>
          <w:t>FAQ: What are the issues with JavaScript?</w:t>
        </w:r>
      </w:ins>
    </w:p>
    <w:p w:rsidR="007C461F" w:rsidRDefault="007C461F" w:rsidP="007C461F">
      <w:pPr>
        <w:rPr>
          <w:ins w:id="16561" w:author="Priyanshu Solon" w:date="2025-05-22T22:35:00Z"/>
        </w:rPr>
      </w:pPr>
      <w:ins w:id="16562" w:author="Priyanshu Solon" w:date="2025-05-22T22:35:00Z">
        <w:r>
          <w:t>Ans:</w:t>
        </w:r>
      </w:ins>
    </w:p>
    <w:p w:rsidR="007C461F" w:rsidRDefault="007C461F" w:rsidP="007C461F">
      <w:pPr>
        <w:rPr>
          <w:ins w:id="16563" w:author="Priyanshu Solon" w:date="2025-05-22T22:35:00Z"/>
        </w:rPr>
      </w:pPr>
      <w:ins w:id="16564" w:author="Priyanshu Solon" w:date="2025-05-22T22:35:00Z">
        <w:r>
          <w:t xml:space="preserve">      1. It is not a strongly typed language.</w:t>
        </w:r>
      </w:ins>
    </w:p>
    <w:p w:rsidR="007C461F" w:rsidRDefault="007C461F" w:rsidP="007C461F">
      <w:pPr>
        <w:rPr>
          <w:ins w:id="16565" w:author="Priyanshu Solon" w:date="2025-05-22T22:35:00Z"/>
        </w:rPr>
      </w:pPr>
      <w:ins w:id="16566" w:author="Priyanshu Solon" w:date="2025-05-22T22:35:00Z">
        <w:r>
          <w:t xml:space="preserve">     </w:t>
        </w:r>
      </w:ins>
    </w:p>
    <w:p w:rsidR="007C461F" w:rsidRDefault="007C461F" w:rsidP="007C461F">
      <w:pPr>
        <w:rPr>
          <w:ins w:id="16567" w:author="Priyanshu Solon" w:date="2025-05-22T22:35:00Z"/>
        </w:rPr>
      </w:pPr>
      <w:ins w:id="16568" w:author="Priyanshu Solon" w:date="2025-05-22T22:35:00Z">
        <w:r>
          <w:t xml:space="preserve">            var x = 10;        // x is number</w:t>
        </w:r>
      </w:ins>
    </w:p>
    <w:p w:rsidR="007C461F" w:rsidRDefault="007C461F" w:rsidP="007C461F">
      <w:pPr>
        <w:rPr>
          <w:ins w:id="16569" w:author="Priyanshu Solon" w:date="2025-05-22T22:35:00Z"/>
        </w:rPr>
      </w:pPr>
      <w:ins w:id="16570" w:author="Priyanshu Solon" w:date="2025-05-22T22:35:00Z">
        <w:r>
          <w:t xml:space="preserve">            x = "A";            // x is string valid</w:t>
        </w:r>
      </w:ins>
    </w:p>
    <w:p w:rsidR="007C461F" w:rsidRDefault="007C461F" w:rsidP="007C461F">
      <w:pPr>
        <w:rPr>
          <w:ins w:id="16571" w:author="Priyanshu Solon" w:date="2025-05-22T22:35:00Z"/>
        </w:rPr>
      </w:pPr>
      <w:ins w:id="16572" w:author="Priyanshu Solon" w:date="2025-05-22T22:35:00Z">
        <w:r>
          <w:t xml:space="preserve">            x = true;            // x is Boolean valid</w:t>
        </w:r>
      </w:ins>
    </w:p>
    <w:p w:rsidR="007C461F" w:rsidRDefault="007C461F" w:rsidP="007C461F">
      <w:pPr>
        <w:rPr>
          <w:ins w:id="16573" w:author="Priyanshu Solon" w:date="2025-05-22T22:35:00Z"/>
        </w:rPr>
      </w:pPr>
    </w:p>
    <w:p w:rsidR="007C461F" w:rsidRDefault="007C461F" w:rsidP="007C461F">
      <w:pPr>
        <w:rPr>
          <w:ins w:id="16574" w:author="Priyanshu Solon" w:date="2025-05-22T22:35:00Z"/>
        </w:rPr>
      </w:pPr>
      <w:ins w:id="16575" w:author="Priyanshu Solon" w:date="2025-05-22T22:35:00Z">
        <w:r>
          <w:t xml:space="preserve">      2. It is not implicitly strictly typed language.</w:t>
        </w:r>
      </w:ins>
    </w:p>
    <w:p w:rsidR="007C461F" w:rsidRDefault="007C461F" w:rsidP="007C461F">
      <w:pPr>
        <w:rPr>
          <w:ins w:id="16576" w:author="Priyanshu Solon" w:date="2025-05-22T22:35:00Z"/>
        </w:rPr>
      </w:pPr>
    </w:p>
    <w:p w:rsidR="007C461F" w:rsidRDefault="007C461F" w:rsidP="007C461F">
      <w:pPr>
        <w:rPr>
          <w:ins w:id="16577" w:author="Priyanshu Solon" w:date="2025-05-22T22:35:00Z"/>
        </w:rPr>
      </w:pPr>
      <w:ins w:id="16578" w:author="Priyanshu Solon" w:date="2025-05-22T22:35:00Z">
        <w:r>
          <w:t xml:space="preserve">      3. You need explicit strict mode to turn ON.</w:t>
        </w:r>
      </w:ins>
    </w:p>
    <w:p w:rsidR="007C461F" w:rsidRDefault="007C461F" w:rsidP="007C461F">
      <w:pPr>
        <w:rPr>
          <w:ins w:id="16579" w:author="Priyanshu Solon" w:date="2025-05-22T22:35:00Z"/>
        </w:rPr>
      </w:pPr>
    </w:p>
    <w:p w:rsidR="007C461F" w:rsidRDefault="007C461F" w:rsidP="007C461F">
      <w:pPr>
        <w:rPr>
          <w:ins w:id="16580" w:author="Priyanshu Solon" w:date="2025-05-22T22:35:00Z"/>
        </w:rPr>
      </w:pPr>
      <w:ins w:id="16581" w:author="Priyanshu Solon" w:date="2025-05-22T22:35:00Z">
        <w:r>
          <w:t xml:space="preserve">      4. It is not an OOP language, It supports only few features of OOP.</w:t>
        </w:r>
      </w:ins>
    </w:p>
    <w:p w:rsidR="007C461F" w:rsidRDefault="007C461F" w:rsidP="007C461F">
      <w:pPr>
        <w:rPr>
          <w:ins w:id="16582" w:author="Priyanshu Solon" w:date="2025-05-22T22:35:00Z"/>
        </w:rPr>
      </w:pPr>
    </w:p>
    <w:p w:rsidR="007C461F" w:rsidRDefault="007C461F" w:rsidP="007C461F">
      <w:pPr>
        <w:rPr>
          <w:ins w:id="16583" w:author="Priyanshu Solon" w:date="2025-05-22T22:35:00Z"/>
        </w:rPr>
      </w:pPr>
      <w:ins w:id="16584" w:author="Priyanshu Solon" w:date="2025-05-22T22:35:00Z">
        <w:r>
          <w:t xml:space="preserve">      5. It is not easy to extend.</w:t>
        </w:r>
      </w:ins>
    </w:p>
    <w:p w:rsidR="007C461F" w:rsidRDefault="007C461F" w:rsidP="007C461F">
      <w:pPr>
        <w:rPr>
          <w:ins w:id="16585" w:author="Priyanshu Solon" w:date="2025-05-22T22:35:00Z"/>
        </w:rPr>
      </w:pPr>
    </w:p>
    <w:p w:rsidR="007C461F" w:rsidRDefault="007C461F" w:rsidP="007C461F">
      <w:pPr>
        <w:rPr>
          <w:ins w:id="16586" w:author="Priyanshu Solon" w:date="2025-05-22T22:35:00Z"/>
        </w:rPr>
      </w:pPr>
      <w:ins w:id="16587" w:author="Priyanshu Solon" w:date="2025-05-22T22:35:00Z">
        <w:r>
          <w:t xml:space="preserve">      6. It is not having code level security.</w:t>
        </w:r>
      </w:ins>
    </w:p>
    <w:p w:rsidR="007C461F" w:rsidRDefault="007C461F" w:rsidP="007C461F">
      <w:pPr>
        <w:rPr>
          <w:ins w:id="16588" w:author="Priyanshu Solon" w:date="2025-05-22T22:35:00Z"/>
        </w:rPr>
      </w:pPr>
    </w:p>
    <w:p w:rsidR="007C461F" w:rsidRDefault="007C461F" w:rsidP="007C461F">
      <w:pPr>
        <w:rPr>
          <w:ins w:id="16589" w:author="Priyanshu Solon" w:date="2025-05-22T22:35:00Z"/>
        </w:rPr>
      </w:pPr>
      <w:ins w:id="16590" w:author="Priyanshu Solon" w:date="2025-05-22T22:35:00Z">
        <w:r>
          <w:t xml:space="preserve">      7. It can be blocked by browser.</w:t>
        </w:r>
      </w:ins>
    </w:p>
    <w:p w:rsidR="007C461F" w:rsidRDefault="007C461F" w:rsidP="007C461F">
      <w:pPr>
        <w:rPr>
          <w:ins w:id="16591" w:author="Priyanshu Solon" w:date="2025-05-22T22:35:00Z"/>
        </w:rPr>
      </w:pPr>
    </w:p>
    <w:p w:rsidR="007C461F" w:rsidRDefault="007C461F" w:rsidP="007C461F">
      <w:pPr>
        <w:rPr>
          <w:ins w:id="16592" w:author="Priyanshu Solon" w:date="2025-05-22T22:35:00Z"/>
        </w:rPr>
      </w:pPr>
    </w:p>
    <w:p w:rsidR="007C461F" w:rsidRPr="00CA3CF4" w:rsidRDefault="007C461F" w:rsidP="007C461F">
      <w:pPr>
        <w:rPr>
          <w:ins w:id="16593" w:author="Priyanshu Solon" w:date="2025-05-22T22:35:00Z"/>
          <w:b/>
          <w:bCs/>
          <w:rPrChange w:id="16594" w:author="Priyanshu Solon" w:date="2025-05-22T23:20:00Z">
            <w:rPr>
              <w:ins w:id="16595" w:author="Priyanshu Solon" w:date="2025-05-22T22:35:00Z"/>
            </w:rPr>
          </w:rPrChange>
        </w:rPr>
      </w:pPr>
      <w:ins w:id="16596" w:author="Priyanshu Solon" w:date="2025-05-22T22:35:00Z">
        <w:r w:rsidRPr="00CA3CF4">
          <w:rPr>
            <w:b/>
            <w:bCs/>
            <w:rPrChange w:id="16597" w:author="Priyanshu Solon" w:date="2025-05-22T23:20:00Z">
              <w:rPr/>
            </w:rPrChange>
          </w:rPr>
          <w:t>FAQ: How to check the status of JavaScript in browser?</w:t>
        </w:r>
      </w:ins>
    </w:p>
    <w:p w:rsidR="007C461F" w:rsidRDefault="007C461F" w:rsidP="007C461F">
      <w:pPr>
        <w:rPr>
          <w:ins w:id="16598" w:author="Priyanshu Solon" w:date="2025-05-22T22:35:00Z"/>
        </w:rPr>
      </w:pPr>
      <w:ins w:id="16599" w:author="Priyanshu Solon" w:date="2025-05-22T22:35:00Z">
        <w:r>
          <w:lastRenderedPageBreak/>
          <w:t>Ans:  By using  HTML &lt;noscript&gt; element.</w:t>
        </w:r>
      </w:ins>
    </w:p>
    <w:p w:rsidR="007C461F" w:rsidRDefault="007C461F" w:rsidP="007C461F">
      <w:pPr>
        <w:rPr>
          <w:ins w:id="16600" w:author="Priyanshu Solon" w:date="2025-05-22T22:35:00Z"/>
        </w:rPr>
      </w:pPr>
    </w:p>
    <w:p w:rsidR="007C461F" w:rsidRDefault="007C461F" w:rsidP="007C461F">
      <w:pPr>
        <w:rPr>
          <w:ins w:id="16601" w:author="Priyanshu Solon" w:date="2025-05-22T22:35:00Z"/>
        </w:rPr>
      </w:pPr>
    </w:p>
    <w:p w:rsidR="007C461F" w:rsidRDefault="007C461F" w:rsidP="007C461F">
      <w:pPr>
        <w:rPr>
          <w:ins w:id="16602" w:author="Priyanshu Solon" w:date="2025-05-22T22:35:00Z"/>
        </w:rPr>
      </w:pPr>
      <w:ins w:id="16603" w:author="Priyanshu Solon" w:date="2025-05-22T22:35:00Z">
        <w:r>
          <w:t>Syntax:</w:t>
        </w:r>
      </w:ins>
    </w:p>
    <w:p w:rsidR="007C461F" w:rsidRDefault="007C461F" w:rsidP="007C461F">
      <w:pPr>
        <w:rPr>
          <w:ins w:id="16604" w:author="Priyanshu Solon" w:date="2025-05-22T22:35:00Z"/>
        </w:rPr>
      </w:pPr>
      <w:ins w:id="16605" w:author="Priyanshu Solon" w:date="2025-05-22T22:35:00Z">
        <w:r>
          <w:t xml:space="preserve">    &lt;body&gt;</w:t>
        </w:r>
      </w:ins>
    </w:p>
    <w:p w:rsidR="007C461F" w:rsidRDefault="007C461F" w:rsidP="007C461F">
      <w:pPr>
        <w:rPr>
          <w:ins w:id="16606" w:author="Priyanshu Solon" w:date="2025-05-22T22:35:00Z"/>
        </w:rPr>
      </w:pPr>
      <w:ins w:id="16607" w:author="Priyanshu Solon" w:date="2025-05-22T22:35:00Z">
        <w:r>
          <w:t xml:space="preserve">        &lt;noscript&gt; please enable JavaScript on your browser &lt;/noscript&gt;</w:t>
        </w:r>
      </w:ins>
    </w:p>
    <w:p w:rsidR="007C461F" w:rsidRDefault="007C461F" w:rsidP="007C461F">
      <w:pPr>
        <w:rPr>
          <w:ins w:id="16608" w:author="Priyanshu Solon" w:date="2025-05-22T22:35:00Z"/>
        </w:rPr>
      </w:pPr>
      <w:ins w:id="16609" w:author="Priyanshu Solon" w:date="2025-05-22T22:35:00Z">
        <w:r>
          <w:t xml:space="preserve">    &lt;/body&gt;</w:t>
        </w:r>
      </w:ins>
    </w:p>
    <w:p w:rsidR="007C461F" w:rsidRDefault="007C461F" w:rsidP="007C461F">
      <w:pPr>
        <w:rPr>
          <w:ins w:id="16610" w:author="Priyanshu Solon" w:date="2025-05-22T22:35:00Z"/>
        </w:rPr>
      </w:pPr>
    </w:p>
    <w:p w:rsidR="007C461F" w:rsidRDefault="007C461F" w:rsidP="007C461F">
      <w:pPr>
        <w:rPr>
          <w:ins w:id="16611" w:author="Priyanshu Solon" w:date="2025-05-22T22:35:00Z"/>
        </w:rPr>
      </w:pPr>
      <w:ins w:id="16612" w:author="Priyanshu Solon" w:date="2025-05-22T22:35:00Z">
        <w:r>
          <w:t xml:space="preserve">Note: "TypeScript" is an alternative for JavaScript.  </w:t>
        </w:r>
      </w:ins>
    </w:p>
    <w:p w:rsidR="007C461F" w:rsidRDefault="007C461F" w:rsidP="007C461F">
      <w:pPr>
        <w:rPr>
          <w:ins w:id="16613" w:author="Priyanshu Solon" w:date="2025-05-22T22:35:00Z"/>
        </w:rPr>
      </w:pPr>
      <w:ins w:id="16614" w:author="Priyanshu Solon" w:date="2025-05-22T22:35:00Z">
        <w:r>
          <w:t xml:space="preserve">       However browser can't understand directly typescript.</w:t>
        </w:r>
      </w:ins>
    </w:p>
    <w:p w:rsidR="007C461F" w:rsidRDefault="007C461F" w:rsidP="007C461F">
      <w:pPr>
        <w:rPr>
          <w:ins w:id="16615" w:author="Priyanshu Solon" w:date="2025-05-22T22:35:00Z"/>
        </w:rPr>
      </w:pPr>
      <w:ins w:id="16616" w:author="Priyanshu Solon" w:date="2025-05-22T22:35:00Z">
        <w:r>
          <w:t xml:space="preserve">       It is trans compiled into JavaScript.</w:t>
        </w:r>
      </w:ins>
    </w:p>
    <w:p w:rsidR="007C461F" w:rsidRDefault="007C461F" w:rsidP="007C461F">
      <w:pPr>
        <w:rPr>
          <w:ins w:id="16617" w:author="Priyanshu Solon" w:date="2025-05-22T22:35:00Z"/>
        </w:rPr>
      </w:pPr>
    </w:p>
    <w:p w:rsidR="007C461F" w:rsidRPr="00CA3CF4" w:rsidRDefault="007C461F" w:rsidP="007C461F">
      <w:pPr>
        <w:rPr>
          <w:ins w:id="16618" w:author="Priyanshu Solon" w:date="2025-05-22T22:35:00Z"/>
          <w:b/>
          <w:bCs/>
          <w:rPrChange w:id="16619" w:author="Priyanshu Solon" w:date="2025-05-22T23:20:00Z">
            <w:rPr>
              <w:ins w:id="16620" w:author="Priyanshu Solon" w:date="2025-05-22T22:35:00Z"/>
            </w:rPr>
          </w:rPrChange>
        </w:rPr>
      </w:pPr>
      <w:ins w:id="16621" w:author="Priyanshu Solon" w:date="2025-05-22T22:35:00Z">
        <w:r w:rsidRPr="00CA3CF4">
          <w:rPr>
            <w:b/>
            <w:bCs/>
            <w:rPrChange w:id="16622" w:author="Priyanshu Solon" w:date="2025-05-22T23:20:00Z">
              <w:rPr/>
            </w:rPrChange>
          </w:rPr>
          <w:t>16/05</w:t>
        </w:r>
      </w:ins>
    </w:p>
    <w:p w:rsidR="007C461F" w:rsidRDefault="007C461F" w:rsidP="007C461F">
      <w:pPr>
        <w:rPr>
          <w:ins w:id="16623" w:author="Priyanshu Solon" w:date="2025-05-22T22:35:00Z"/>
        </w:rPr>
      </w:pPr>
      <w:ins w:id="16624" w:author="Priyanshu Solon" w:date="2025-05-22T22:35:00Z">
        <w:r>
          <w:t>=====</w:t>
        </w:r>
      </w:ins>
    </w:p>
    <w:p w:rsidR="007C461F" w:rsidRDefault="007C461F" w:rsidP="007C461F">
      <w:pPr>
        <w:rPr>
          <w:ins w:id="16625" w:author="Priyanshu Solon" w:date="2025-05-22T22:35:00Z"/>
        </w:rPr>
      </w:pPr>
    </w:p>
    <w:p w:rsidR="007C461F" w:rsidRPr="00CA3CF4" w:rsidRDefault="007C461F" w:rsidP="007C461F">
      <w:pPr>
        <w:rPr>
          <w:ins w:id="16626" w:author="Priyanshu Solon" w:date="2025-05-22T22:35:00Z"/>
          <w:b/>
          <w:bCs/>
          <w:rPrChange w:id="16627" w:author="Priyanshu Solon" w:date="2025-05-22T23:20:00Z">
            <w:rPr>
              <w:ins w:id="16628" w:author="Priyanshu Solon" w:date="2025-05-22T22:35:00Z"/>
            </w:rPr>
          </w:rPrChange>
        </w:rPr>
      </w:pPr>
      <w:ins w:id="16629" w:author="Priyanshu Solon" w:date="2025-05-22T22:35:00Z">
        <w:r w:rsidRPr="00CA3CF4">
          <w:rPr>
            <w:b/>
            <w:bCs/>
            <w:rPrChange w:id="16630" w:author="Priyanshu Solon" w:date="2025-05-22T23:20:00Z">
              <w:rPr/>
            </w:rPrChange>
          </w:rPr>
          <w:t>Referring HTML elements using JavaScript:</w:t>
        </w:r>
      </w:ins>
    </w:p>
    <w:p w:rsidR="007C461F" w:rsidRDefault="007C461F" w:rsidP="007C461F">
      <w:pPr>
        <w:rPr>
          <w:ins w:id="16631" w:author="Priyanshu Solon" w:date="2025-05-22T22:35:00Z"/>
        </w:rPr>
      </w:pPr>
    </w:p>
    <w:p w:rsidR="007C461F" w:rsidRPr="00CA3CF4" w:rsidRDefault="007C461F" w:rsidP="007C461F">
      <w:pPr>
        <w:rPr>
          <w:ins w:id="16632" w:author="Priyanshu Solon" w:date="2025-05-22T22:35:00Z"/>
          <w:b/>
          <w:bCs/>
          <w:rPrChange w:id="16633" w:author="Priyanshu Solon" w:date="2025-05-22T23:20:00Z">
            <w:rPr>
              <w:ins w:id="16634" w:author="Priyanshu Solon" w:date="2025-05-22T22:35:00Z"/>
            </w:rPr>
          </w:rPrChange>
        </w:rPr>
      </w:pPr>
      <w:ins w:id="16635" w:author="Priyanshu Solon" w:date="2025-05-22T22:35:00Z">
        <w:r w:rsidRPr="00CA3CF4">
          <w:rPr>
            <w:b/>
            <w:bCs/>
            <w:rPrChange w:id="16636" w:author="Priyanshu Solon" w:date="2025-05-22T23:20:00Z">
              <w:rPr/>
            </w:rPrChange>
          </w:rPr>
          <w:t>1. BOM &amp; DOM hierarchy</w:t>
        </w:r>
      </w:ins>
    </w:p>
    <w:p w:rsidR="007C461F" w:rsidRDefault="007C461F" w:rsidP="007C461F">
      <w:pPr>
        <w:rPr>
          <w:ins w:id="16637" w:author="Priyanshu Solon" w:date="2025-05-22T22:35:00Z"/>
        </w:rPr>
      </w:pPr>
      <w:ins w:id="16638" w:author="Priyanshu Solon" w:date="2025-05-22T22:35:00Z">
        <w:r>
          <w:t>- JavaScript have Browser Object Model &amp; Document Object Model.</w:t>
        </w:r>
      </w:ins>
    </w:p>
    <w:p w:rsidR="007C461F" w:rsidRDefault="007C461F" w:rsidP="007C461F">
      <w:pPr>
        <w:rPr>
          <w:ins w:id="16639" w:author="Priyanshu Solon" w:date="2025-05-22T22:35:00Z"/>
        </w:rPr>
      </w:pPr>
      <w:ins w:id="16640" w:author="Priyanshu Solon" w:date="2025-05-22T22:35:00Z">
        <w:r>
          <w:t>- HTML page presents its elements in a DOM hierarchy.</w:t>
        </w:r>
      </w:ins>
    </w:p>
    <w:p w:rsidR="007C461F" w:rsidRDefault="007C461F" w:rsidP="007C461F">
      <w:pPr>
        <w:rPr>
          <w:ins w:id="16641" w:author="Priyanshu Solon" w:date="2025-05-22T22:35:00Z"/>
        </w:rPr>
      </w:pPr>
      <w:ins w:id="16642" w:author="Priyanshu Solon" w:date="2025-05-22T22:35:00Z">
        <w:r>
          <w:t>- JavaScript can use the same hierarchy to access elements.</w:t>
        </w:r>
      </w:ins>
    </w:p>
    <w:p w:rsidR="007C461F" w:rsidRDefault="007C461F" w:rsidP="007C461F">
      <w:pPr>
        <w:rPr>
          <w:ins w:id="16643" w:author="Priyanshu Solon" w:date="2025-05-22T22:35:00Z"/>
        </w:rPr>
      </w:pPr>
    </w:p>
    <w:p w:rsidR="007C461F" w:rsidRDefault="007C461F" w:rsidP="007C461F">
      <w:pPr>
        <w:rPr>
          <w:ins w:id="16644" w:author="Priyanshu Solon" w:date="2025-05-22T22:35:00Z"/>
        </w:rPr>
      </w:pPr>
      <w:ins w:id="16645" w:author="Priyanshu Solon" w:date="2025-05-22T22:35:00Z">
        <w:r>
          <w:t>Syntax:</w:t>
        </w:r>
      </w:ins>
    </w:p>
    <w:p w:rsidR="007C461F" w:rsidRDefault="007C461F" w:rsidP="007C461F">
      <w:pPr>
        <w:rPr>
          <w:ins w:id="16646" w:author="Priyanshu Solon" w:date="2025-05-22T22:35:00Z"/>
        </w:rPr>
      </w:pPr>
      <w:ins w:id="16647" w:author="Priyanshu Solon" w:date="2025-05-22T22:35:00Z">
        <w:r>
          <w:t xml:space="preserve">    window.document.forms[].elements[]</w:t>
        </w:r>
      </w:ins>
    </w:p>
    <w:p w:rsidR="007C461F" w:rsidRDefault="007C461F" w:rsidP="007C461F">
      <w:pPr>
        <w:rPr>
          <w:ins w:id="16648" w:author="Priyanshu Solon" w:date="2025-05-22T22:35:00Z"/>
        </w:rPr>
      </w:pPr>
      <w:ins w:id="16649" w:author="Priyanshu Solon" w:date="2025-05-22T22:35:00Z">
        <w:r>
          <w:t xml:space="preserve">    window.document.images[]</w:t>
        </w:r>
      </w:ins>
    </w:p>
    <w:p w:rsidR="007C461F" w:rsidRDefault="007C461F" w:rsidP="007C461F">
      <w:pPr>
        <w:rPr>
          <w:ins w:id="16650" w:author="Priyanshu Solon" w:date="2025-05-22T22:35:00Z"/>
        </w:rPr>
      </w:pPr>
    </w:p>
    <w:p w:rsidR="007C461F" w:rsidRDefault="007C461F" w:rsidP="007C461F">
      <w:pPr>
        <w:rPr>
          <w:ins w:id="16651" w:author="Priyanshu Solon" w:date="2025-05-22T22:35:00Z"/>
        </w:rPr>
      </w:pPr>
      <w:ins w:id="16652" w:author="Priyanshu Solon" w:date="2025-05-22T22:35:00Z">
        <w:r>
          <w:t xml:space="preserve">    [ ]    =&gt; refers to a collection of elements starting with index 0.</w:t>
        </w:r>
      </w:ins>
    </w:p>
    <w:p w:rsidR="007C461F" w:rsidRDefault="007C461F" w:rsidP="007C461F">
      <w:pPr>
        <w:rPr>
          <w:ins w:id="16653" w:author="Priyanshu Solon" w:date="2025-05-22T22:35:00Z"/>
        </w:rPr>
      </w:pPr>
    </w:p>
    <w:p w:rsidR="007C461F" w:rsidRDefault="007C461F" w:rsidP="007C461F">
      <w:pPr>
        <w:rPr>
          <w:ins w:id="16654" w:author="Priyanshu Solon" w:date="2025-05-22T22:35:00Z"/>
        </w:rPr>
      </w:pPr>
      <w:ins w:id="16655" w:author="Priyanshu Solon" w:date="2025-05-22T22:35:00Z">
        <w:r>
          <w:t>- DOM reference is native for browser and faster in interaction.</w:t>
        </w:r>
      </w:ins>
    </w:p>
    <w:p w:rsidR="007C461F" w:rsidRDefault="007C461F" w:rsidP="007C461F">
      <w:pPr>
        <w:rPr>
          <w:ins w:id="16656" w:author="Priyanshu Solon" w:date="2025-05-22T22:35:00Z"/>
        </w:rPr>
      </w:pPr>
      <w:ins w:id="16657" w:author="Priyanshu Solon" w:date="2025-05-22T22:35:00Z">
        <w:r>
          <w:lastRenderedPageBreak/>
          <w:t>- However referring index number is not good when design changes regularly. As you have to update index number every time when design changed.</w:t>
        </w:r>
      </w:ins>
    </w:p>
    <w:p w:rsidR="007C461F" w:rsidRDefault="007C461F" w:rsidP="007C461F">
      <w:pPr>
        <w:rPr>
          <w:ins w:id="16658" w:author="Priyanshu Solon" w:date="2025-05-22T22:35:00Z"/>
        </w:rPr>
      </w:pPr>
    </w:p>
    <w:p w:rsidR="007C461F" w:rsidRDefault="007C461F" w:rsidP="007C461F">
      <w:pPr>
        <w:rPr>
          <w:ins w:id="16659" w:author="Priyanshu Solon" w:date="2025-05-22T22:35:00Z"/>
        </w:rPr>
      </w:pPr>
      <w:ins w:id="16660" w:author="Priyanshu Solon" w:date="2025-05-22T22:35:00Z">
        <w:r>
          <w:t>Ex:</w:t>
        </w:r>
      </w:ins>
    </w:p>
    <w:p w:rsidR="007C461F" w:rsidRDefault="007C461F" w:rsidP="007C461F">
      <w:pPr>
        <w:rPr>
          <w:ins w:id="16661" w:author="Priyanshu Solon" w:date="2025-05-22T22:35:00Z"/>
        </w:rPr>
      </w:pPr>
      <w:ins w:id="16662" w:author="Priyanshu Solon" w:date="2025-05-22T22:35:00Z">
        <w:r>
          <w:t>&lt;!DOCTYPE html&gt;</w:t>
        </w:r>
      </w:ins>
    </w:p>
    <w:p w:rsidR="007C461F" w:rsidRDefault="007C461F" w:rsidP="007C461F">
      <w:pPr>
        <w:rPr>
          <w:ins w:id="16663" w:author="Priyanshu Solon" w:date="2025-05-22T22:35:00Z"/>
        </w:rPr>
      </w:pPr>
      <w:ins w:id="16664" w:author="Priyanshu Solon" w:date="2025-05-22T22:35:00Z">
        <w:r>
          <w:t>&lt;html lang="en"&gt;</w:t>
        </w:r>
      </w:ins>
    </w:p>
    <w:p w:rsidR="007C461F" w:rsidRDefault="007C461F" w:rsidP="007C461F">
      <w:pPr>
        <w:rPr>
          <w:ins w:id="16665" w:author="Priyanshu Solon" w:date="2025-05-22T22:35:00Z"/>
        </w:rPr>
      </w:pPr>
      <w:ins w:id="16666" w:author="Priyanshu Solon" w:date="2025-05-22T22:35:00Z">
        <w:r>
          <w:t>&lt;head&gt;</w:t>
        </w:r>
      </w:ins>
    </w:p>
    <w:p w:rsidR="007C461F" w:rsidRDefault="007C461F" w:rsidP="007C461F">
      <w:pPr>
        <w:rPr>
          <w:ins w:id="16667" w:author="Priyanshu Solon" w:date="2025-05-22T22:35:00Z"/>
        </w:rPr>
      </w:pPr>
      <w:ins w:id="16668" w:author="Priyanshu Solon" w:date="2025-05-22T22:35:00Z">
        <w:r>
          <w:t xml:space="preserve">    &lt;meta charset="UTF-8"&gt;</w:t>
        </w:r>
      </w:ins>
    </w:p>
    <w:p w:rsidR="007C461F" w:rsidRDefault="007C461F" w:rsidP="007C461F">
      <w:pPr>
        <w:rPr>
          <w:ins w:id="16669" w:author="Priyanshu Solon" w:date="2025-05-22T22:35:00Z"/>
        </w:rPr>
      </w:pPr>
      <w:ins w:id="16670" w:author="Priyanshu Solon" w:date="2025-05-22T22:35:00Z">
        <w:r>
          <w:t xml:space="preserve">    &lt;meta name="viewport" content="width=device-width, initial-scale=1.0"&gt;</w:t>
        </w:r>
      </w:ins>
    </w:p>
    <w:p w:rsidR="007C461F" w:rsidRDefault="007C461F" w:rsidP="007C461F">
      <w:pPr>
        <w:rPr>
          <w:ins w:id="16671" w:author="Priyanshu Solon" w:date="2025-05-22T22:35:00Z"/>
        </w:rPr>
      </w:pPr>
      <w:ins w:id="16672" w:author="Priyanshu Solon" w:date="2025-05-22T22:35:00Z">
        <w:r>
          <w:t xml:space="preserve">    &lt;title&gt;Document&lt;/title&gt;</w:t>
        </w:r>
      </w:ins>
    </w:p>
    <w:p w:rsidR="007C461F" w:rsidRDefault="007C461F" w:rsidP="007C461F">
      <w:pPr>
        <w:rPr>
          <w:ins w:id="16673" w:author="Priyanshu Solon" w:date="2025-05-22T22:35:00Z"/>
        </w:rPr>
      </w:pPr>
      <w:ins w:id="16674" w:author="Priyanshu Solon" w:date="2025-05-22T22:35:00Z">
        <w:r>
          <w:t xml:space="preserve">    &lt;script&gt;</w:t>
        </w:r>
      </w:ins>
    </w:p>
    <w:p w:rsidR="007C461F" w:rsidRDefault="007C461F" w:rsidP="007C461F">
      <w:pPr>
        <w:rPr>
          <w:ins w:id="16675" w:author="Priyanshu Solon" w:date="2025-05-22T22:35:00Z"/>
        </w:rPr>
      </w:pPr>
      <w:ins w:id="16676" w:author="Priyanshu Solon" w:date="2025-05-22T22:35:00Z">
        <w:r>
          <w:t xml:space="preserve">        function BodyLoad(){</w:t>
        </w:r>
      </w:ins>
    </w:p>
    <w:p w:rsidR="007C461F" w:rsidRDefault="007C461F" w:rsidP="007C461F">
      <w:pPr>
        <w:rPr>
          <w:ins w:id="16677" w:author="Priyanshu Solon" w:date="2025-05-22T22:35:00Z"/>
        </w:rPr>
      </w:pPr>
      <w:ins w:id="16678" w:author="Priyanshu Solon" w:date="2025-05-22T22:35:00Z">
        <w:r>
          <w:t xml:space="preserve">            window.document.images[0].src = "../public/images/women-fashion.jpg";</w:t>
        </w:r>
      </w:ins>
    </w:p>
    <w:p w:rsidR="007C461F" w:rsidRDefault="007C461F" w:rsidP="007C461F">
      <w:pPr>
        <w:rPr>
          <w:ins w:id="16679" w:author="Priyanshu Solon" w:date="2025-05-22T22:35:00Z"/>
        </w:rPr>
      </w:pPr>
      <w:ins w:id="16680" w:author="Priyanshu Solon" w:date="2025-05-22T22:35:00Z">
        <w:r>
          <w:t xml:space="preserve">            window.document.forms[0].elements[2].value = "Login";</w:t>
        </w:r>
      </w:ins>
    </w:p>
    <w:p w:rsidR="007C461F" w:rsidRDefault="007C461F" w:rsidP="007C461F">
      <w:pPr>
        <w:rPr>
          <w:ins w:id="16681" w:author="Priyanshu Solon" w:date="2025-05-22T22:35:00Z"/>
        </w:rPr>
      </w:pPr>
      <w:ins w:id="16682" w:author="Priyanshu Solon" w:date="2025-05-22T22:35:00Z">
        <w:r>
          <w:t xml:space="preserve">            window.document.forms[1].elements[1].value = "Register";</w:t>
        </w:r>
      </w:ins>
    </w:p>
    <w:p w:rsidR="007C461F" w:rsidRDefault="007C461F" w:rsidP="007C461F">
      <w:pPr>
        <w:rPr>
          <w:ins w:id="16683" w:author="Priyanshu Solon" w:date="2025-05-22T22:35:00Z"/>
        </w:rPr>
      </w:pPr>
      <w:ins w:id="16684" w:author="Priyanshu Solon" w:date="2025-05-22T22:35:00Z">
        <w:r>
          <w:t xml:space="preserve">        }</w:t>
        </w:r>
      </w:ins>
    </w:p>
    <w:p w:rsidR="007C461F" w:rsidRDefault="007C461F" w:rsidP="007C461F">
      <w:pPr>
        <w:rPr>
          <w:ins w:id="16685" w:author="Priyanshu Solon" w:date="2025-05-22T22:35:00Z"/>
        </w:rPr>
      </w:pPr>
      <w:ins w:id="16686" w:author="Priyanshu Solon" w:date="2025-05-22T22:35:00Z">
        <w:r>
          <w:t xml:space="preserve">    &lt;/script&gt;</w:t>
        </w:r>
      </w:ins>
    </w:p>
    <w:p w:rsidR="007C461F" w:rsidRDefault="007C461F" w:rsidP="007C461F">
      <w:pPr>
        <w:rPr>
          <w:ins w:id="16687" w:author="Priyanshu Solon" w:date="2025-05-22T22:35:00Z"/>
        </w:rPr>
      </w:pPr>
      <w:ins w:id="16688" w:author="Priyanshu Solon" w:date="2025-05-22T22:35:00Z">
        <w:r>
          <w:t>&lt;/head&gt;</w:t>
        </w:r>
      </w:ins>
    </w:p>
    <w:p w:rsidR="007C461F" w:rsidRDefault="007C461F" w:rsidP="007C461F">
      <w:pPr>
        <w:rPr>
          <w:ins w:id="16689" w:author="Priyanshu Solon" w:date="2025-05-22T22:35:00Z"/>
        </w:rPr>
      </w:pPr>
      <w:ins w:id="16690" w:author="Priyanshu Solon" w:date="2025-05-22T22:35:00Z">
        <w:r>
          <w:t>&lt;body onload="BodyLoad()"&gt;</w:t>
        </w:r>
      </w:ins>
    </w:p>
    <w:p w:rsidR="007C461F" w:rsidRDefault="007C461F" w:rsidP="007C461F">
      <w:pPr>
        <w:rPr>
          <w:ins w:id="16691" w:author="Priyanshu Solon" w:date="2025-05-22T22:35:00Z"/>
        </w:rPr>
      </w:pPr>
      <w:ins w:id="16692" w:author="Priyanshu Solon" w:date="2025-05-22T22:35:00Z">
        <w:r>
          <w:t xml:space="preserve">    &lt;div&gt;</w:t>
        </w:r>
      </w:ins>
    </w:p>
    <w:p w:rsidR="007C461F" w:rsidRDefault="007C461F" w:rsidP="007C461F">
      <w:pPr>
        <w:rPr>
          <w:ins w:id="16693" w:author="Priyanshu Solon" w:date="2025-05-22T22:35:00Z"/>
        </w:rPr>
      </w:pPr>
      <w:ins w:id="16694" w:author="Priyanshu Solon" w:date="2025-05-22T22:35:00Z">
        <w:r>
          <w:t xml:space="preserve">        &lt;img width="100" height="100"&gt;</w:t>
        </w:r>
      </w:ins>
    </w:p>
    <w:p w:rsidR="007C461F" w:rsidRDefault="007C461F" w:rsidP="007C461F">
      <w:pPr>
        <w:rPr>
          <w:ins w:id="16695" w:author="Priyanshu Solon" w:date="2025-05-22T22:35:00Z"/>
        </w:rPr>
      </w:pPr>
      <w:ins w:id="16696" w:author="Priyanshu Solon" w:date="2025-05-22T22:35:00Z">
        <w:r>
          <w:t xml:space="preserve">    &lt;/div&gt;</w:t>
        </w:r>
      </w:ins>
    </w:p>
    <w:p w:rsidR="007C461F" w:rsidRDefault="007C461F" w:rsidP="007C461F">
      <w:pPr>
        <w:rPr>
          <w:ins w:id="16697" w:author="Priyanshu Solon" w:date="2025-05-22T22:35:00Z"/>
        </w:rPr>
      </w:pPr>
      <w:ins w:id="16698" w:author="Priyanshu Solon" w:date="2025-05-22T22:35:00Z">
        <w:r>
          <w:t xml:space="preserve">    &lt;div&gt;</w:t>
        </w:r>
      </w:ins>
    </w:p>
    <w:p w:rsidR="007C461F" w:rsidRDefault="007C461F" w:rsidP="007C461F">
      <w:pPr>
        <w:rPr>
          <w:ins w:id="16699" w:author="Priyanshu Solon" w:date="2025-05-22T22:35:00Z"/>
        </w:rPr>
      </w:pPr>
      <w:ins w:id="16700" w:author="Priyanshu Solon" w:date="2025-05-22T22:35:00Z">
        <w:r>
          <w:t xml:space="preserve">        &lt;form&gt;</w:t>
        </w:r>
      </w:ins>
    </w:p>
    <w:p w:rsidR="007C461F" w:rsidRDefault="007C461F" w:rsidP="007C461F">
      <w:pPr>
        <w:rPr>
          <w:ins w:id="16701" w:author="Priyanshu Solon" w:date="2025-05-22T22:35:00Z"/>
        </w:rPr>
      </w:pPr>
      <w:ins w:id="16702" w:author="Priyanshu Solon" w:date="2025-05-22T22:35:00Z">
        <w:r>
          <w:t xml:space="preserve">            &lt;h3&gt;User Login&lt;/h3&gt;</w:t>
        </w:r>
      </w:ins>
    </w:p>
    <w:p w:rsidR="007C461F" w:rsidRDefault="007C461F" w:rsidP="007C461F">
      <w:pPr>
        <w:rPr>
          <w:ins w:id="16703" w:author="Priyanshu Solon" w:date="2025-05-22T22:35:00Z"/>
        </w:rPr>
      </w:pPr>
      <w:ins w:id="16704" w:author="Priyanshu Solon" w:date="2025-05-22T22:35:00Z">
        <w:r>
          <w:t xml:space="preserve">            &lt;input type="text" placeholder="User Name"&gt;</w:t>
        </w:r>
      </w:ins>
    </w:p>
    <w:p w:rsidR="007C461F" w:rsidRDefault="007C461F" w:rsidP="007C461F">
      <w:pPr>
        <w:rPr>
          <w:ins w:id="16705" w:author="Priyanshu Solon" w:date="2025-05-22T22:35:00Z"/>
        </w:rPr>
      </w:pPr>
      <w:ins w:id="16706" w:author="Priyanshu Solon" w:date="2025-05-22T22:35:00Z">
        <w:r>
          <w:t xml:space="preserve">            &lt;input type="password" placeholder="Password"&gt;</w:t>
        </w:r>
      </w:ins>
    </w:p>
    <w:p w:rsidR="007C461F" w:rsidRDefault="007C461F" w:rsidP="007C461F">
      <w:pPr>
        <w:rPr>
          <w:ins w:id="16707" w:author="Priyanshu Solon" w:date="2025-05-22T22:35:00Z"/>
        </w:rPr>
      </w:pPr>
      <w:ins w:id="16708" w:author="Priyanshu Solon" w:date="2025-05-22T22:35:00Z">
        <w:r>
          <w:t xml:space="preserve">            &lt;input type="button"&gt;</w:t>
        </w:r>
      </w:ins>
    </w:p>
    <w:p w:rsidR="007C461F" w:rsidRDefault="007C461F" w:rsidP="007C461F">
      <w:pPr>
        <w:rPr>
          <w:ins w:id="16709" w:author="Priyanshu Solon" w:date="2025-05-22T22:35:00Z"/>
        </w:rPr>
      </w:pPr>
      <w:ins w:id="16710" w:author="Priyanshu Solon" w:date="2025-05-22T22:35:00Z">
        <w:r>
          <w:t xml:space="preserve">        &lt;/form&gt;</w:t>
        </w:r>
      </w:ins>
    </w:p>
    <w:p w:rsidR="007C461F" w:rsidRDefault="007C461F" w:rsidP="007C461F">
      <w:pPr>
        <w:rPr>
          <w:ins w:id="16711" w:author="Priyanshu Solon" w:date="2025-05-22T22:35:00Z"/>
        </w:rPr>
      </w:pPr>
      <w:ins w:id="16712" w:author="Priyanshu Solon" w:date="2025-05-22T22:35:00Z">
        <w:r>
          <w:lastRenderedPageBreak/>
          <w:t xml:space="preserve">    &lt;/div&gt;</w:t>
        </w:r>
      </w:ins>
    </w:p>
    <w:p w:rsidR="007C461F" w:rsidRDefault="007C461F" w:rsidP="007C461F">
      <w:pPr>
        <w:rPr>
          <w:ins w:id="16713" w:author="Priyanshu Solon" w:date="2025-05-22T22:35:00Z"/>
        </w:rPr>
      </w:pPr>
      <w:ins w:id="16714" w:author="Priyanshu Solon" w:date="2025-05-22T22:35:00Z">
        <w:r>
          <w:t xml:space="preserve">    &lt;div&gt;</w:t>
        </w:r>
      </w:ins>
    </w:p>
    <w:p w:rsidR="007C461F" w:rsidRDefault="007C461F" w:rsidP="007C461F">
      <w:pPr>
        <w:rPr>
          <w:ins w:id="16715" w:author="Priyanshu Solon" w:date="2025-05-22T22:35:00Z"/>
        </w:rPr>
      </w:pPr>
      <w:ins w:id="16716" w:author="Priyanshu Solon" w:date="2025-05-22T22:35:00Z">
        <w:r>
          <w:t xml:space="preserve">        &lt;form&gt;</w:t>
        </w:r>
      </w:ins>
    </w:p>
    <w:p w:rsidR="007C461F" w:rsidRDefault="007C461F" w:rsidP="007C461F">
      <w:pPr>
        <w:rPr>
          <w:ins w:id="16717" w:author="Priyanshu Solon" w:date="2025-05-22T22:35:00Z"/>
        </w:rPr>
      </w:pPr>
      <w:ins w:id="16718" w:author="Priyanshu Solon" w:date="2025-05-22T22:35:00Z">
        <w:r>
          <w:t xml:space="preserve">            &lt;h3&gt;Register&lt;/h3&gt;</w:t>
        </w:r>
      </w:ins>
    </w:p>
    <w:p w:rsidR="007C461F" w:rsidRDefault="007C461F" w:rsidP="007C461F">
      <w:pPr>
        <w:rPr>
          <w:ins w:id="16719" w:author="Priyanshu Solon" w:date="2025-05-22T22:35:00Z"/>
        </w:rPr>
      </w:pPr>
      <w:ins w:id="16720" w:author="Priyanshu Solon" w:date="2025-05-22T22:35:00Z">
        <w:r>
          <w:t xml:space="preserve">            &lt;input type="email" placeholder="Your Email"&gt;</w:t>
        </w:r>
      </w:ins>
    </w:p>
    <w:p w:rsidR="007C461F" w:rsidRDefault="007C461F" w:rsidP="007C461F">
      <w:pPr>
        <w:rPr>
          <w:ins w:id="16721" w:author="Priyanshu Solon" w:date="2025-05-22T22:35:00Z"/>
        </w:rPr>
      </w:pPr>
      <w:ins w:id="16722" w:author="Priyanshu Solon" w:date="2025-05-22T22:35:00Z">
        <w:r>
          <w:t xml:space="preserve">            &lt;input type="button"&gt;</w:t>
        </w:r>
      </w:ins>
    </w:p>
    <w:p w:rsidR="007C461F" w:rsidRDefault="007C461F" w:rsidP="007C461F">
      <w:pPr>
        <w:rPr>
          <w:ins w:id="16723" w:author="Priyanshu Solon" w:date="2025-05-22T22:35:00Z"/>
        </w:rPr>
      </w:pPr>
      <w:ins w:id="16724" w:author="Priyanshu Solon" w:date="2025-05-22T22:35:00Z">
        <w:r>
          <w:t xml:space="preserve">        &lt;/form&gt;</w:t>
        </w:r>
      </w:ins>
    </w:p>
    <w:p w:rsidR="007C461F" w:rsidRDefault="007C461F" w:rsidP="007C461F">
      <w:pPr>
        <w:rPr>
          <w:ins w:id="16725" w:author="Priyanshu Solon" w:date="2025-05-22T22:35:00Z"/>
        </w:rPr>
      </w:pPr>
      <w:ins w:id="16726" w:author="Priyanshu Solon" w:date="2025-05-22T22:35:00Z">
        <w:r>
          <w:t xml:space="preserve">    &lt;/div&gt;</w:t>
        </w:r>
      </w:ins>
    </w:p>
    <w:p w:rsidR="007C461F" w:rsidRDefault="007C461F" w:rsidP="007C461F">
      <w:pPr>
        <w:rPr>
          <w:ins w:id="16727" w:author="Priyanshu Solon" w:date="2025-05-22T22:35:00Z"/>
        </w:rPr>
      </w:pPr>
      <w:ins w:id="16728" w:author="Priyanshu Solon" w:date="2025-05-22T22:35:00Z">
        <w:r>
          <w:t>&lt;/body&gt;</w:t>
        </w:r>
      </w:ins>
    </w:p>
    <w:p w:rsidR="007C461F" w:rsidRDefault="007C461F" w:rsidP="007C461F">
      <w:pPr>
        <w:rPr>
          <w:ins w:id="16729" w:author="Priyanshu Solon" w:date="2025-05-22T22:35:00Z"/>
        </w:rPr>
      </w:pPr>
      <w:ins w:id="16730" w:author="Priyanshu Solon" w:date="2025-05-22T22:35:00Z">
        <w:r>
          <w:t>&lt;/html&gt;</w:t>
        </w:r>
      </w:ins>
    </w:p>
    <w:p w:rsidR="007C461F" w:rsidRDefault="007C461F" w:rsidP="007C461F">
      <w:pPr>
        <w:rPr>
          <w:ins w:id="16731" w:author="Priyanshu Solon" w:date="2025-05-22T22:35:00Z"/>
        </w:rPr>
      </w:pPr>
    </w:p>
    <w:p w:rsidR="007C461F" w:rsidRPr="00CA3CF4" w:rsidRDefault="007C461F" w:rsidP="007C461F">
      <w:pPr>
        <w:rPr>
          <w:ins w:id="16732" w:author="Priyanshu Solon" w:date="2025-05-22T22:35:00Z"/>
          <w:b/>
          <w:bCs/>
          <w:rPrChange w:id="16733" w:author="Priyanshu Solon" w:date="2025-05-22T23:20:00Z">
            <w:rPr>
              <w:ins w:id="16734" w:author="Priyanshu Solon" w:date="2025-05-22T22:35:00Z"/>
            </w:rPr>
          </w:rPrChange>
        </w:rPr>
      </w:pPr>
      <w:ins w:id="16735" w:author="Priyanshu Solon" w:date="2025-05-22T22:35:00Z">
        <w:r w:rsidRPr="00CA3CF4">
          <w:rPr>
            <w:b/>
            <w:bCs/>
            <w:rPrChange w:id="16736" w:author="Priyanshu Solon" w:date="2025-05-22T23:20:00Z">
              <w:rPr/>
            </w:rPrChange>
          </w:rPr>
          <w:t>2. JavaScript can refer HTML elements using a reference name.</w:t>
        </w:r>
      </w:ins>
    </w:p>
    <w:p w:rsidR="007C461F" w:rsidRDefault="007C461F" w:rsidP="007C461F">
      <w:pPr>
        <w:rPr>
          <w:ins w:id="16737" w:author="Priyanshu Solon" w:date="2025-05-22T22:35:00Z"/>
        </w:rPr>
      </w:pPr>
      <w:ins w:id="16738" w:author="Priyanshu Solon" w:date="2025-05-22T22:35:00Z">
        <w:r>
          <w:t>- Every element can have a reference name.</w:t>
        </w:r>
      </w:ins>
    </w:p>
    <w:p w:rsidR="007C461F" w:rsidRDefault="007C461F" w:rsidP="007C461F">
      <w:pPr>
        <w:rPr>
          <w:ins w:id="16739" w:author="Priyanshu Solon" w:date="2025-05-22T22:35:00Z"/>
        </w:rPr>
      </w:pPr>
    </w:p>
    <w:p w:rsidR="007C461F" w:rsidRDefault="007C461F" w:rsidP="007C461F">
      <w:pPr>
        <w:rPr>
          <w:ins w:id="16740" w:author="Priyanshu Solon" w:date="2025-05-22T22:35:00Z"/>
        </w:rPr>
      </w:pPr>
      <w:ins w:id="16741" w:author="Priyanshu Solon" w:date="2025-05-22T22:35:00Z">
        <w:r>
          <w:t xml:space="preserve">     &lt;img name="pic"&gt;</w:t>
        </w:r>
      </w:ins>
    </w:p>
    <w:p w:rsidR="007C461F" w:rsidRDefault="007C461F" w:rsidP="007C461F">
      <w:pPr>
        <w:rPr>
          <w:ins w:id="16742" w:author="Priyanshu Solon" w:date="2025-05-22T22:35:00Z"/>
        </w:rPr>
      </w:pPr>
      <w:ins w:id="16743" w:author="Priyanshu Solon" w:date="2025-05-22T22:35:00Z">
        <w:r>
          <w:t xml:space="preserve">     &lt;form name="frmHome"&gt;</w:t>
        </w:r>
      </w:ins>
    </w:p>
    <w:p w:rsidR="007C461F" w:rsidRDefault="007C461F" w:rsidP="007C461F">
      <w:pPr>
        <w:rPr>
          <w:ins w:id="16744" w:author="Priyanshu Solon" w:date="2025-05-22T22:35:00Z"/>
        </w:rPr>
      </w:pPr>
      <w:ins w:id="16745" w:author="Priyanshu Solon" w:date="2025-05-22T22:35:00Z">
        <w:r>
          <w:t xml:space="preserve">     &lt;input name="btnLogin"&gt;</w:t>
        </w:r>
      </w:ins>
    </w:p>
    <w:p w:rsidR="007C461F" w:rsidRDefault="007C461F" w:rsidP="007C461F">
      <w:pPr>
        <w:rPr>
          <w:ins w:id="16746" w:author="Priyanshu Solon" w:date="2025-05-22T22:35:00Z"/>
        </w:rPr>
      </w:pPr>
    </w:p>
    <w:p w:rsidR="007C461F" w:rsidRDefault="007C461F" w:rsidP="007C461F">
      <w:pPr>
        <w:rPr>
          <w:ins w:id="16747" w:author="Priyanshu Solon" w:date="2025-05-22T22:35:00Z"/>
        </w:rPr>
      </w:pPr>
      <w:ins w:id="16748" w:author="Priyanshu Solon" w:date="2025-05-22T22:35:00Z">
        <w:r>
          <w:t>- You can access elements by using the name.</w:t>
        </w:r>
      </w:ins>
    </w:p>
    <w:p w:rsidR="007C461F" w:rsidRDefault="007C461F" w:rsidP="007C461F">
      <w:pPr>
        <w:rPr>
          <w:ins w:id="16749" w:author="Priyanshu Solon" w:date="2025-05-22T22:35:00Z"/>
        </w:rPr>
      </w:pPr>
    </w:p>
    <w:p w:rsidR="007C461F" w:rsidRDefault="007C461F" w:rsidP="007C461F">
      <w:pPr>
        <w:rPr>
          <w:ins w:id="16750" w:author="Priyanshu Solon" w:date="2025-05-22T22:35:00Z"/>
        </w:rPr>
      </w:pPr>
      <w:ins w:id="16751" w:author="Priyanshu Solon" w:date="2025-05-22T22:35:00Z">
        <w:r>
          <w:t xml:space="preserve">       pic.src="some_path";</w:t>
        </w:r>
      </w:ins>
    </w:p>
    <w:p w:rsidR="007C461F" w:rsidRDefault="007C461F" w:rsidP="007C461F">
      <w:pPr>
        <w:rPr>
          <w:ins w:id="16752" w:author="Priyanshu Solon" w:date="2025-05-22T22:35:00Z"/>
        </w:rPr>
      </w:pPr>
    </w:p>
    <w:p w:rsidR="007C461F" w:rsidRDefault="007C461F" w:rsidP="007C461F">
      <w:pPr>
        <w:rPr>
          <w:ins w:id="16753" w:author="Priyanshu Solon" w:date="2025-05-22T22:35:00Z"/>
        </w:rPr>
      </w:pPr>
      <w:ins w:id="16754" w:author="Priyanshu Solon" w:date="2025-05-22T22:35:00Z">
        <w:r>
          <w:t>- You can't access a generic child element without referring to its parent.</w:t>
        </w:r>
      </w:ins>
    </w:p>
    <w:p w:rsidR="007C461F" w:rsidRDefault="007C461F" w:rsidP="007C461F">
      <w:pPr>
        <w:rPr>
          <w:ins w:id="16755" w:author="Priyanshu Solon" w:date="2025-05-22T22:35:00Z"/>
        </w:rPr>
      </w:pPr>
    </w:p>
    <w:p w:rsidR="007C461F" w:rsidRDefault="007C461F" w:rsidP="007C461F">
      <w:pPr>
        <w:rPr>
          <w:ins w:id="16756" w:author="Priyanshu Solon" w:date="2025-05-22T22:35:00Z"/>
        </w:rPr>
      </w:pPr>
      <w:ins w:id="16757" w:author="Priyanshu Solon" w:date="2025-05-22T22:35:00Z">
        <w:r>
          <w:t xml:space="preserve">       buttonName.value="some" ;                // invalid</w:t>
        </w:r>
      </w:ins>
    </w:p>
    <w:p w:rsidR="007C461F" w:rsidRDefault="007C461F" w:rsidP="007C461F">
      <w:pPr>
        <w:rPr>
          <w:ins w:id="16758" w:author="Priyanshu Solon" w:date="2025-05-22T22:35:00Z"/>
        </w:rPr>
      </w:pPr>
      <w:ins w:id="16759" w:author="Priyanshu Solon" w:date="2025-05-22T22:35:00Z">
        <w:r>
          <w:t xml:space="preserve">       formName.buttonName.value="some";        // valid</w:t>
        </w:r>
      </w:ins>
    </w:p>
    <w:p w:rsidR="007C461F" w:rsidRDefault="007C461F" w:rsidP="007C461F">
      <w:pPr>
        <w:rPr>
          <w:ins w:id="16760" w:author="Priyanshu Solon" w:date="2025-05-22T22:35:00Z"/>
        </w:rPr>
      </w:pPr>
    </w:p>
    <w:p w:rsidR="007C461F" w:rsidRDefault="007C461F" w:rsidP="007C461F">
      <w:pPr>
        <w:rPr>
          <w:ins w:id="16761" w:author="Priyanshu Solon" w:date="2025-05-22T22:35:00Z"/>
        </w:rPr>
      </w:pPr>
      <w:ins w:id="16762" w:author="Priyanshu Solon" w:date="2025-05-22T22:35:00Z">
        <w:r>
          <w:t>- Multiple elements in a page can have same name, this is leads to issues in referring.</w:t>
        </w:r>
      </w:ins>
    </w:p>
    <w:p w:rsidR="007C461F" w:rsidRDefault="007C461F" w:rsidP="007C461F">
      <w:pPr>
        <w:rPr>
          <w:ins w:id="16763" w:author="Priyanshu Solon" w:date="2025-05-22T22:35:00Z"/>
        </w:rPr>
      </w:pPr>
    </w:p>
    <w:p w:rsidR="007C461F" w:rsidRDefault="007C461F" w:rsidP="007C461F">
      <w:pPr>
        <w:rPr>
          <w:ins w:id="16764" w:author="Priyanshu Solon" w:date="2025-05-22T22:35:00Z"/>
        </w:rPr>
      </w:pPr>
      <w:ins w:id="16765" w:author="Priyanshu Solon" w:date="2025-05-22T22:35:00Z">
        <w:r>
          <w:lastRenderedPageBreak/>
          <w:t>Ex:</w:t>
        </w:r>
      </w:ins>
    </w:p>
    <w:p w:rsidR="007C461F" w:rsidRDefault="007C461F" w:rsidP="007C461F">
      <w:pPr>
        <w:rPr>
          <w:ins w:id="16766" w:author="Priyanshu Solon" w:date="2025-05-22T22:35:00Z"/>
        </w:rPr>
      </w:pPr>
      <w:ins w:id="16767" w:author="Priyanshu Solon" w:date="2025-05-22T22:35:00Z">
        <w:r>
          <w:t>&lt;!DOCTYPE html&gt;</w:t>
        </w:r>
      </w:ins>
    </w:p>
    <w:p w:rsidR="007C461F" w:rsidRDefault="007C461F" w:rsidP="007C461F">
      <w:pPr>
        <w:rPr>
          <w:ins w:id="16768" w:author="Priyanshu Solon" w:date="2025-05-22T22:35:00Z"/>
        </w:rPr>
      </w:pPr>
      <w:ins w:id="16769" w:author="Priyanshu Solon" w:date="2025-05-22T22:35:00Z">
        <w:r>
          <w:t>&lt;html lang="en"&gt;</w:t>
        </w:r>
      </w:ins>
    </w:p>
    <w:p w:rsidR="007C461F" w:rsidRDefault="007C461F" w:rsidP="007C461F">
      <w:pPr>
        <w:rPr>
          <w:ins w:id="16770" w:author="Priyanshu Solon" w:date="2025-05-22T22:35:00Z"/>
        </w:rPr>
      </w:pPr>
      <w:ins w:id="16771" w:author="Priyanshu Solon" w:date="2025-05-22T22:35:00Z">
        <w:r>
          <w:t>&lt;head&gt;</w:t>
        </w:r>
      </w:ins>
    </w:p>
    <w:p w:rsidR="007C461F" w:rsidRDefault="007C461F" w:rsidP="007C461F">
      <w:pPr>
        <w:rPr>
          <w:ins w:id="16772" w:author="Priyanshu Solon" w:date="2025-05-22T22:35:00Z"/>
        </w:rPr>
      </w:pPr>
      <w:ins w:id="16773" w:author="Priyanshu Solon" w:date="2025-05-22T22:35:00Z">
        <w:r>
          <w:t xml:space="preserve">    &lt;meta charset="UTF-8"&gt;</w:t>
        </w:r>
      </w:ins>
    </w:p>
    <w:p w:rsidR="007C461F" w:rsidRDefault="007C461F" w:rsidP="007C461F">
      <w:pPr>
        <w:rPr>
          <w:ins w:id="16774" w:author="Priyanshu Solon" w:date="2025-05-22T22:35:00Z"/>
        </w:rPr>
      </w:pPr>
      <w:ins w:id="16775" w:author="Priyanshu Solon" w:date="2025-05-22T22:35:00Z">
        <w:r>
          <w:t xml:space="preserve">    &lt;meta name="viewport" content="width=device-width, initial-scale=1.0"&gt;</w:t>
        </w:r>
      </w:ins>
    </w:p>
    <w:p w:rsidR="007C461F" w:rsidRDefault="007C461F" w:rsidP="007C461F">
      <w:pPr>
        <w:rPr>
          <w:ins w:id="16776" w:author="Priyanshu Solon" w:date="2025-05-22T22:35:00Z"/>
        </w:rPr>
      </w:pPr>
      <w:ins w:id="16777" w:author="Priyanshu Solon" w:date="2025-05-22T22:35:00Z">
        <w:r>
          <w:t xml:space="preserve">    &lt;title&gt;Document&lt;/title&gt;</w:t>
        </w:r>
      </w:ins>
    </w:p>
    <w:p w:rsidR="007C461F" w:rsidRDefault="007C461F" w:rsidP="007C461F">
      <w:pPr>
        <w:rPr>
          <w:ins w:id="16778" w:author="Priyanshu Solon" w:date="2025-05-22T22:35:00Z"/>
        </w:rPr>
      </w:pPr>
      <w:ins w:id="16779" w:author="Priyanshu Solon" w:date="2025-05-22T22:35:00Z">
        <w:r>
          <w:t xml:space="preserve">    &lt;script&gt;</w:t>
        </w:r>
      </w:ins>
    </w:p>
    <w:p w:rsidR="007C461F" w:rsidRDefault="007C461F" w:rsidP="007C461F">
      <w:pPr>
        <w:rPr>
          <w:ins w:id="16780" w:author="Priyanshu Solon" w:date="2025-05-22T22:35:00Z"/>
        </w:rPr>
      </w:pPr>
      <w:ins w:id="16781" w:author="Priyanshu Solon" w:date="2025-05-22T22:35:00Z">
        <w:r>
          <w:t xml:space="preserve">        function BodyLoad(){</w:t>
        </w:r>
      </w:ins>
    </w:p>
    <w:p w:rsidR="007C461F" w:rsidRDefault="007C461F" w:rsidP="007C461F">
      <w:pPr>
        <w:rPr>
          <w:ins w:id="16782" w:author="Priyanshu Solon" w:date="2025-05-22T22:35:00Z"/>
        </w:rPr>
      </w:pPr>
      <w:ins w:id="16783" w:author="Priyanshu Solon" w:date="2025-05-22T22:35:00Z">
        <w:r>
          <w:t xml:space="preserve">            pic.src="../public/images/kids-fashion.jpg";</w:t>
        </w:r>
      </w:ins>
    </w:p>
    <w:p w:rsidR="007C461F" w:rsidRDefault="007C461F" w:rsidP="007C461F">
      <w:pPr>
        <w:rPr>
          <w:ins w:id="16784" w:author="Priyanshu Solon" w:date="2025-05-22T22:35:00Z"/>
        </w:rPr>
      </w:pPr>
      <w:ins w:id="16785" w:author="Priyanshu Solon" w:date="2025-05-22T22:35:00Z">
        <w:r>
          <w:t xml:space="preserve">            frmLogin.btnLogin.value = "Login";</w:t>
        </w:r>
      </w:ins>
    </w:p>
    <w:p w:rsidR="007C461F" w:rsidRDefault="007C461F" w:rsidP="007C461F">
      <w:pPr>
        <w:rPr>
          <w:ins w:id="16786" w:author="Priyanshu Solon" w:date="2025-05-22T22:35:00Z"/>
        </w:rPr>
      </w:pPr>
      <w:ins w:id="16787" w:author="Priyanshu Solon" w:date="2025-05-22T22:35:00Z">
        <w:r>
          <w:t xml:space="preserve">            frmRegister.btnRegister.value = "Register";</w:t>
        </w:r>
      </w:ins>
    </w:p>
    <w:p w:rsidR="007C461F" w:rsidRDefault="007C461F" w:rsidP="007C461F">
      <w:pPr>
        <w:rPr>
          <w:ins w:id="16788" w:author="Priyanshu Solon" w:date="2025-05-22T22:35:00Z"/>
        </w:rPr>
      </w:pPr>
      <w:ins w:id="16789" w:author="Priyanshu Solon" w:date="2025-05-22T22:35:00Z">
        <w:r>
          <w:t xml:space="preserve">        }</w:t>
        </w:r>
      </w:ins>
    </w:p>
    <w:p w:rsidR="007C461F" w:rsidRDefault="007C461F" w:rsidP="007C461F">
      <w:pPr>
        <w:rPr>
          <w:ins w:id="16790" w:author="Priyanshu Solon" w:date="2025-05-22T22:35:00Z"/>
        </w:rPr>
      </w:pPr>
      <w:ins w:id="16791" w:author="Priyanshu Solon" w:date="2025-05-22T22:35:00Z">
        <w:r>
          <w:t xml:space="preserve">    &lt;/script&gt;</w:t>
        </w:r>
      </w:ins>
    </w:p>
    <w:p w:rsidR="007C461F" w:rsidRDefault="007C461F" w:rsidP="007C461F">
      <w:pPr>
        <w:rPr>
          <w:ins w:id="16792" w:author="Priyanshu Solon" w:date="2025-05-22T22:35:00Z"/>
        </w:rPr>
      </w:pPr>
      <w:ins w:id="16793" w:author="Priyanshu Solon" w:date="2025-05-22T22:35:00Z">
        <w:r>
          <w:t>&lt;/head&gt;</w:t>
        </w:r>
      </w:ins>
    </w:p>
    <w:p w:rsidR="007C461F" w:rsidRDefault="007C461F" w:rsidP="007C461F">
      <w:pPr>
        <w:rPr>
          <w:ins w:id="16794" w:author="Priyanshu Solon" w:date="2025-05-22T22:35:00Z"/>
        </w:rPr>
      </w:pPr>
      <w:ins w:id="16795" w:author="Priyanshu Solon" w:date="2025-05-22T22:35:00Z">
        <w:r>
          <w:t>&lt;body onload="BodyLoad()"&gt;</w:t>
        </w:r>
      </w:ins>
    </w:p>
    <w:p w:rsidR="007C461F" w:rsidRDefault="007C461F" w:rsidP="007C461F">
      <w:pPr>
        <w:rPr>
          <w:ins w:id="16796" w:author="Priyanshu Solon" w:date="2025-05-22T22:35:00Z"/>
        </w:rPr>
      </w:pPr>
      <w:ins w:id="16797" w:author="Priyanshu Solon" w:date="2025-05-22T22:35:00Z">
        <w:r>
          <w:t xml:space="preserve">    &lt;div&gt;</w:t>
        </w:r>
      </w:ins>
    </w:p>
    <w:p w:rsidR="007C461F" w:rsidRDefault="007C461F" w:rsidP="007C461F">
      <w:pPr>
        <w:rPr>
          <w:ins w:id="16798" w:author="Priyanshu Solon" w:date="2025-05-22T22:35:00Z"/>
        </w:rPr>
      </w:pPr>
      <w:ins w:id="16799" w:author="Priyanshu Solon" w:date="2025-05-22T22:35:00Z">
        <w:r>
          <w:t xml:space="preserve">        &lt;img width="100" height="100" name="pic"&gt;</w:t>
        </w:r>
      </w:ins>
    </w:p>
    <w:p w:rsidR="007C461F" w:rsidRDefault="007C461F" w:rsidP="007C461F">
      <w:pPr>
        <w:rPr>
          <w:ins w:id="16800" w:author="Priyanshu Solon" w:date="2025-05-22T22:35:00Z"/>
        </w:rPr>
      </w:pPr>
      <w:ins w:id="16801" w:author="Priyanshu Solon" w:date="2025-05-22T22:35:00Z">
        <w:r>
          <w:t xml:space="preserve">    &lt;/div&gt;</w:t>
        </w:r>
      </w:ins>
    </w:p>
    <w:p w:rsidR="007C461F" w:rsidRDefault="007C461F" w:rsidP="007C461F">
      <w:pPr>
        <w:rPr>
          <w:ins w:id="16802" w:author="Priyanshu Solon" w:date="2025-05-22T22:35:00Z"/>
        </w:rPr>
      </w:pPr>
      <w:ins w:id="16803" w:author="Priyanshu Solon" w:date="2025-05-22T22:35:00Z">
        <w:r>
          <w:t xml:space="preserve">    &lt;div&gt;</w:t>
        </w:r>
      </w:ins>
    </w:p>
    <w:p w:rsidR="007C461F" w:rsidRDefault="007C461F" w:rsidP="007C461F">
      <w:pPr>
        <w:rPr>
          <w:ins w:id="16804" w:author="Priyanshu Solon" w:date="2025-05-22T22:35:00Z"/>
        </w:rPr>
      </w:pPr>
      <w:ins w:id="16805" w:author="Priyanshu Solon" w:date="2025-05-22T22:35:00Z">
        <w:r>
          <w:t xml:space="preserve">        &lt;form name="frmLogin"&gt;</w:t>
        </w:r>
      </w:ins>
    </w:p>
    <w:p w:rsidR="007C461F" w:rsidRDefault="007C461F" w:rsidP="007C461F">
      <w:pPr>
        <w:rPr>
          <w:ins w:id="16806" w:author="Priyanshu Solon" w:date="2025-05-22T22:35:00Z"/>
        </w:rPr>
      </w:pPr>
      <w:ins w:id="16807" w:author="Priyanshu Solon" w:date="2025-05-22T22:35:00Z">
        <w:r>
          <w:t xml:space="preserve">            &lt;h3&gt;User Login&lt;/h3&gt;</w:t>
        </w:r>
      </w:ins>
    </w:p>
    <w:p w:rsidR="007C461F" w:rsidRDefault="007C461F" w:rsidP="007C461F">
      <w:pPr>
        <w:rPr>
          <w:ins w:id="16808" w:author="Priyanshu Solon" w:date="2025-05-22T22:35:00Z"/>
        </w:rPr>
      </w:pPr>
      <w:ins w:id="16809" w:author="Priyanshu Solon" w:date="2025-05-22T22:35:00Z">
        <w:r>
          <w:t xml:space="preserve">            &lt;input type="text" name="txtName" placeholder="User Name"&gt;</w:t>
        </w:r>
      </w:ins>
    </w:p>
    <w:p w:rsidR="007C461F" w:rsidRDefault="007C461F" w:rsidP="007C461F">
      <w:pPr>
        <w:rPr>
          <w:ins w:id="16810" w:author="Priyanshu Solon" w:date="2025-05-22T22:35:00Z"/>
        </w:rPr>
      </w:pPr>
      <w:ins w:id="16811" w:author="Priyanshu Solon" w:date="2025-05-22T22:35:00Z">
        <w:r>
          <w:t xml:space="preserve">            &lt;input type="password" name="txtPwd" placeholder="Password"&gt;</w:t>
        </w:r>
      </w:ins>
    </w:p>
    <w:p w:rsidR="007C461F" w:rsidRDefault="007C461F" w:rsidP="007C461F">
      <w:pPr>
        <w:rPr>
          <w:ins w:id="16812" w:author="Priyanshu Solon" w:date="2025-05-22T22:35:00Z"/>
        </w:rPr>
      </w:pPr>
      <w:ins w:id="16813" w:author="Priyanshu Solon" w:date="2025-05-22T22:35:00Z">
        <w:r>
          <w:t xml:space="preserve">            &lt;input type="button" name="btnLogin"&gt;</w:t>
        </w:r>
      </w:ins>
    </w:p>
    <w:p w:rsidR="007C461F" w:rsidRDefault="007C461F" w:rsidP="007C461F">
      <w:pPr>
        <w:rPr>
          <w:ins w:id="16814" w:author="Priyanshu Solon" w:date="2025-05-22T22:35:00Z"/>
        </w:rPr>
      </w:pPr>
      <w:ins w:id="16815" w:author="Priyanshu Solon" w:date="2025-05-22T22:35:00Z">
        <w:r>
          <w:t xml:space="preserve">        &lt;/form&gt;</w:t>
        </w:r>
      </w:ins>
    </w:p>
    <w:p w:rsidR="007C461F" w:rsidRDefault="007C461F" w:rsidP="007C461F">
      <w:pPr>
        <w:rPr>
          <w:ins w:id="16816" w:author="Priyanshu Solon" w:date="2025-05-22T22:35:00Z"/>
        </w:rPr>
      </w:pPr>
      <w:ins w:id="16817" w:author="Priyanshu Solon" w:date="2025-05-22T22:35:00Z">
        <w:r>
          <w:t xml:space="preserve">    &lt;/div&gt;</w:t>
        </w:r>
      </w:ins>
    </w:p>
    <w:p w:rsidR="007C461F" w:rsidRDefault="007C461F" w:rsidP="007C461F">
      <w:pPr>
        <w:rPr>
          <w:ins w:id="16818" w:author="Priyanshu Solon" w:date="2025-05-22T22:35:00Z"/>
        </w:rPr>
      </w:pPr>
      <w:ins w:id="16819" w:author="Priyanshu Solon" w:date="2025-05-22T22:35:00Z">
        <w:r>
          <w:t xml:space="preserve">    &lt;div&gt;</w:t>
        </w:r>
      </w:ins>
    </w:p>
    <w:p w:rsidR="007C461F" w:rsidRDefault="007C461F" w:rsidP="007C461F">
      <w:pPr>
        <w:rPr>
          <w:ins w:id="16820" w:author="Priyanshu Solon" w:date="2025-05-22T22:35:00Z"/>
        </w:rPr>
      </w:pPr>
      <w:ins w:id="16821" w:author="Priyanshu Solon" w:date="2025-05-22T22:35:00Z">
        <w:r>
          <w:t xml:space="preserve">        &lt;form name="frmRegister"&gt;</w:t>
        </w:r>
      </w:ins>
    </w:p>
    <w:p w:rsidR="007C461F" w:rsidRDefault="007C461F" w:rsidP="007C461F">
      <w:pPr>
        <w:rPr>
          <w:ins w:id="16822" w:author="Priyanshu Solon" w:date="2025-05-22T22:35:00Z"/>
        </w:rPr>
      </w:pPr>
      <w:ins w:id="16823" w:author="Priyanshu Solon" w:date="2025-05-22T22:35:00Z">
        <w:r>
          <w:lastRenderedPageBreak/>
          <w:t xml:space="preserve">            &lt;h3&gt;Register&lt;/h3&gt;</w:t>
        </w:r>
      </w:ins>
    </w:p>
    <w:p w:rsidR="007C461F" w:rsidRDefault="007C461F" w:rsidP="007C461F">
      <w:pPr>
        <w:rPr>
          <w:ins w:id="16824" w:author="Priyanshu Solon" w:date="2025-05-22T22:35:00Z"/>
        </w:rPr>
      </w:pPr>
      <w:ins w:id="16825" w:author="Priyanshu Solon" w:date="2025-05-22T22:35:00Z">
        <w:r>
          <w:t xml:space="preserve">            &lt;input type="email" placeholder="Your Email"&gt;</w:t>
        </w:r>
      </w:ins>
    </w:p>
    <w:p w:rsidR="007C461F" w:rsidRDefault="007C461F" w:rsidP="007C461F">
      <w:pPr>
        <w:rPr>
          <w:ins w:id="16826" w:author="Priyanshu Solon" w:date="2025-05-22T22:35:00Z"/>
        </w:rPr>
      </w:pPr>
      <w:ins w:id="16827" w:author="Priyanshu Solon" w:date="2025-05-22T22:35:00Z">
        <w:r>
          <w:t xml:space="preserve">            &lt;input type="button" name="btnRegister"&gt;</w:t>
        </w:r>
      </w:ins>
    </w:p>
    <w:p w:rsidR="007C461F" w:rsidRDefault="007C461F" w:rsidP="007C461F">
      <w:pPr>
        <w:rPr>
          <w:ins w:id="16828" w:author="Priyanshu Solon" w:date="2025-05-22T22:35:00Z"/>
        </w:rPr>
      </w:pPr>
      <w:ins w:id="16829" w:author="Priyanshu Solon" w:date="2025-05-22T22:35:00Z">
        <w:r>
          <w:t xml:space="preserve">        &lt;/form&gt;</w:t>
        </w:r>
      </w:ins>
    </w:p>
    <w:p w:rsidR="007C461F" w:rsidRDefault="007C461F" w:rsidP="007C461F">
      <w:pPr>
        <w:rPr>
          <w:ins w:id="16830" w:author="Priyanshu Solon" w:date="2025-05-22T22:35:00Z"/>
        </w:rPr>
      </w:pPr>
      <w:ins w:id="16831" w:author="Priyanshu Solon" w:date="2025-05-22T22:35:00Z">
        <w:r>
          <w:t xml:space="preserve">    &lt;/div&gt;</w:t>
        </w:r>
      </w:ins>
    </w:p>
    <w:p w:rsidR="007C461F" w:rsidRDefault="007C461F" w:rsidP="007C461F">
      <w:pPr>
        <w:rPr>
          <w:ins w:id="16832" w:author="Priyanshu Solon" w:date="2025-05-22T22:35:00Z"/>
        </w:rPr>
      </w:pPr>
      <w:ins w:id="16833" w:author="Priyanshu Solon" w:date="2025-05-22T22:35:00Z">
        <w:r>
          <w:t>&lt;/body&gt;</w:t>
        </w:r>
      </w:ins>
    </w:p>
    <w:p w:rsidR="007C461F" w:rsidRDefault="007C461F" w:rsidP="007C461F">
      <w:pPr>
        <w:rPr>
          <w:ins w:id="16834" w:author="Priyanshu Solon" w:date="2025-05-22T22:35:00Z"/>
        </w:rPr>
      </w:pPr>
      <w:ins w:id="16835" w:author="Priyanshu Solon" w:date="2025-05-22T22:35:00Z">
        <w:r>
          <w:t>&lt;/html&gt;</w:t>
        </w:r>
      </w:ins>
    </w:p>
    <w:p w:rsidR="007C461F" w:rsidRDefault="007C461F" w:rsidP="007C461F">
      <w:pPr>
        <w:rPr>
          <w:ins w:id="16836" w:author="Priyanshu Solon" w:date="2025-05-22T22:35:00Z"/>
        </w:rPr>
      </w:pPr>
    </w:p>
    <w:p w:rsidR="007C461F" w:rsidRPr="00CA3CF4" w:rsidRDefault="007C461F" w:rsidP="007C461F">
      <w:pPr>
        <w:rPr>
          <w:ins w:id="16837" w:author="Priyanshu Solon" w:date="2025-05-22T22:35:00Z"/>
          <w:b/>
          <w:bCs/>
          <w:rPrChange w:id="16838" w:author="Priyanshu Solon" w:date="2025-05-22T23:20:00Z">
            <w:rPr>
              <w:ins w:id="16839" w:author="Priyanshu Solon" w:date="2025-05-22T22:35:00Z"/>
            </w:rPr>
          </w:rPrChange>
        </w:rPr>
      </w:pPr>
      <w:ins w:id="16840" w:author="Priyanshu Solon" w:date="2025-05-22T22:35:00Z">
        <w:r w:rsidRPr="00CA3CF4">
          <w:rPr>
            <w:b/>
            <w:bCs/>
            <w:rPrChange w:id="16841" w:author="Priyanshu Solon" w:date="2025-05-22T23:20:00Z">
              <w:rPr/>
            </w:rPrChange>
          </w:rPr>
          <w:t>3. JavaScript can refer elements by using "ID".</w:t>
        </w:r>
      </w:ins>
    </w:p>
    <w:p w:rsidR="007C461F" w:rsidRDefault="007C461F" w:rsidP="007C461F">
      <w:pPr>
        <w:rPr>
          <w:ins w:id="16842" w:author="Priyanshu Solon" w:date="2025-05-22T22:35:00Z"/>
        </w:rPr>
      </w:pPr>
    </w:p>
    <w:p w:rsidR="007C461F" w:rsidRDefault="007C461F" w:rsidP="007C461F">
      <w:pPr>
        <w:rPr>
          <w:ins w:id="16843" w:author="Priyanshu Solon" w:date="2025-05-22T22:35:00Z"/>
        </w:rPr>
      </w:pPr>
      <w:ins w:id="16844" w:author="Priyanshu Solon" w:date="2025-05-22T22:35:00Z">
        <w:r>
          <w:t>- Every element can have a reference ID.</w:t>
        </w:r>
      </w:ins>
    </w:p>
    <w:p w:rsidR="007C461F" w:rsidRDefault="007C461F" w:rsidP="007C461F">
      <w:pPr>
        <w:rPr>
          <w:ins w:id="16845" w:author="Priyanshu Solon" w:date="2025-05-22T22:35:00Z"/>
        </w:rPr>
      </w:pPr>
      <w:ins w:id="16846" w:author="Priyanshu Solon" w:date="2025-05-22T22:35:00Z">
        <w:r>
          <w:t xml:space="preserve">    &lt;img  id="pic"&gt;</w:t>
        </w:r>
      </w:ins>
    </w:p>
    <w:p w:rsidR="007C461F" w:rsidRDefault="007C461F" w:rsidP="007C461F">
      <w:pPr>
        <w:rPr>
          <w:ins w:id="16847" w:author="Priyanshu Solon" w:date="2025-05-22T22:35:00Z"/>
        </w:rPr>
      </w:pPr>
      <w:ins w:id="16848" w:author="Priyanshu Solon" w:date="2025-05-22T22:35:00Z">
        <w:r>
          <w:t xml:space="preserve">    &lt;input type="button" id="btn"&gt;</w:t>
        </w:r>
      </w:ins>
    </w:p>
    <w:p w:rsidR="007C461F" w:rsidRDefault="007C461F" w:rsidP="007C461F">
      <w:pPr>
        <w:rPr>
          <w:ins w:id="16849" w:author="Priyanshu Solon" w:date="2025-05-22T22:35:00Z"/>
        </w:rPr>
      </w:pPr>
    </w:p>
    <w:p w:rsidR="007C461F" w:rsidRDefault="007C461F" w:rsidP="007C461F">
      <w:pPr>
        <w:rPr>
          <w:ins w:id="16850" w:author="Priyanshu Solon" w:date="2025-05-22T22:35:00Z"/>
        </w:rPr>
      </w:pPr>
      <w:ins w:id="16851" w:author="Priyanshu Solon" w:date="2025-05-22T22:35:00Z">
        <w:r>
          <w:t>- You can access elements using ID reference, It requires a DOM method</w:t>
        </w:r>
      </w:ins>
    </w:p>
    <w:p w:rsidR="007C461F" w:rsidRDefault="007C461F" w:rsidP="007C461F">
      <w:pPr>
        <w:rPr>
          <w:ins w:id="16852" w:author="Priyanshu Solon" w:date="2025-05-22T22:35:00Z"/>
        </w:rPr>
      </w:pPr>
    </w:p>
    <w:p w:rsidR="007C461F" w:rsidRDefault="007C461F" w:rsidP="007C461F">
      <w:pPr>
        <w:rPr>
          <w:ins w:id="16853" w:author="Priyanshu Solon" w:date="2025-05-22T22:35:00Z"/>
        </w:rPr>
      </w:pPr>
      <w:ins w:id="16854" w:author="Priyanshu Solon" w:date="2025-05-22T22:35:00Z">
        <w:r>
          <w:t xml:space="preserve">     document.getElementById()</w:t>
        </w:r>
      </w:ins>
    </w:p>
    <w:p w:rsidR="007C461F" w:rsidRDefault="007C461F" w:rsidP="007C461F">
      <w:pPr>
        <w:rPr>
          <w:ins w:id="16855" w:author="Priyanshu Solon" w:date="2025-05-22T22:35:00Z"/>
        </w:rPr>
      </w:pPr>
    </w:p>
    <w:p w:rsidR="007C461F" w:rsidRDefault="007C461F" w:rsidP="007C461F">
      <w:pPr>
        <w:rPr>
          <w:ins w:id="16856" w:author="Priyanshu Solon" w:date="2025-05-22T22:35:00Z"/>
        </w:rPr>
      </w:pPr>
      <w:ins w:id="16857" w:author="Priyanshu Solon" w:date="2025-05-22T22:35:00Z">
        <w:r>
          <w:t>- You can access a child without referring to its parent.</w:t>
        </w:r>
      </w:ins>
    </w:p>
    <w:p w:rsidR="007C461F" w:rsidRDefault="007C461F" w:rsidP="007C461F">
      <w:pPr>
        <w:rPr>
          <w:ins w:id="16858" w:author="Priyanshu Solon" w:date="2025-05-22T22:35:00Z"/>
        </w:rPr>
      </w:pPr>
      <w:ins w:id="16859" w:author="Priyanshu Solon" w:date="2025-05-22T22:35:00Z">
        <w:r>
          <w:t>- You can directly access any element.</w:t>
        </w:r>
      </w:ins>
    </w:p>
    <w:p w:rsidR="007C461F" w:rsidRDefault="007C461F" w:rsidP="007C461F">
      <w:pPr>
        <w:rPr>
          <w:ins w:id="16860" w:author="Priyanshu Solon" w:date="2025-05-22T22:35:00Z"/>
        </w:rPr>
      </w:pPr>
      <w:ins w:id="16861" w:author="Priyanshu Solon" w:date="2025-05-22T22:35:00Z">
        <w:r>
          <w:t>- ID is used as a selector in CSS, where it can be common for multiple elements.</w:t>
        </w:r>
      </w:ins>
    </w:p>
    <w:p w:rsidR="007C461F" w:rsidRDefault="007C461F" w:rsidP="007C461F">
      <w:pPr>
        <w:rPr>
          <w:ins w:id="16862" w:author="Priyanshu Solon" w:date="2025-05-22T22:35:00Z"/>
        </w:rPr>
      </w:pPr>
      <w:ins w:id="16863" w:author="Priyanshu Solon" w:date="2025-05-22T22:35:00Z">
        <w:r>
          <w:t>- This conflicts with JavaScript reference.</w:t>
        </w:r>
      </w:ins>
    </w:p>
    <w:p w:rsidR="007C461F" w:rsidRDefault="007C461F" w:rsidP="007C461F">
      <w:pPr>
        <w:rPr>
          <w:ins w:id="16864" w:author="Priyanshu Solon" w:date="2025-05-22T22:35:00Z"/>
        </w:rPr>
      </w:pPr>
    </w:p>
    <w:p w:rsidR="007C461F" w:rsidRDefault="007C461F" w:rsidP="007C461F">
      <w:pPr>
        <w:rPr>
          <w:ins w:id="16865" w:author="Priyanshu Solon" w:date="2025-05-22T22:35:00Z"/>
        </w:rPr>
      </w:pPr>
      <w:ins w:id="16866" w:author="Priyanshu Solon" w:date="2025-05-22T22:35:00Z">
        <w:r>
          <w:t>Ex:</w:t>
        </w:r>
      </w:ins>
    </w:p>
    <w:p w:rsidR="007C461F" w:rsidRDefault="007C461F" w:rsidP="007C461F">
      <w:pPr>
        <w:rPr>
          <w:ins w:id="16867" w:author="Priyanshu Solon" w:date="2025-05-22T22:35:00Z"/>
        </w:rPr>
      </w:pPr>
      <w:ins w:id="16868" w:author="Priyanshu Solon" w:date="2025-05-22T22:35:00Z">
        <w:r>
          <w:t>&lt;!DOCTYPE html&gt;</w:t>
        </w:r>
      </w:ins>
    </w:p>
    <w:p w:rsidR="007C461F" w:rsidRDefault="007C461F" w:rsidP="007C461F">
      <w:pPr>
        <w:rPr>
          <w:ins w:id="16869" w:author="Priyanshu Solon" w:date="2025-05-22T22:35:00Z"/>
        </w:rPr>
      </w:pPr>
      <w:ins w:id="16870" w:author="Priyanshu Solon" w:date="2025-05-22T22:35:00Z">
        <w:r>
          <w:t>&lt;html lang="en"&gt;</w:t>
        </w:r>
      </w:ins>
    </w:p>
    <w:p w:rsidR="007C461F" w:rsidRDefault="007C461F" w:rsidP="007C461F">
      <w:pPr>
        <w:rPr>
          <w:ins w:id="16871" w:author="Priyanshu Solon" w:date="2025-05-22T22:35:00Z"/>
        </w:rPr>
      </w:pPr>
      <w:ins w:id="16872" w:author="Priyanshu Solon" w:date="2025-05-22T22:35:00Z">
        <w:r>
          <w:t>&lt;head&gt;</w:t>
        </w:r>
      </w:ins>
    </w:p>
    <w:p w:rsidR="007C461F" w:rsidRDefault="007C461F" w:rsidP="007C461F">
      <w:pPr>
        <w:rPr>
          <w:ins w:id="16873" w:author="Priyanshu Solon" w:date="2025-05-22T22:35:00Z"/>
        </w:rPr>
      </w:pPr>
      <w:ins w:id="16874" w:author="Priyanshu Solon" w:date="2025-05-22T22:35:00Z">
        <w:r>
          <w:t xml:space="preserve">    &lt;meta charset="UTF-8"&gt;</w:t>
        </w:r>
      </w:ins>
    </w:p>
    <w:p w:rsidR="007C461F" w:rsidRDefault="007C461F" w:rsidP="007C461F">
      <w:pPr>
        <w:rPr>
          <w:ins w:id="16875" w:author="Priyanshu Solon" w:date="2025-05-22T22:35:00Z"/>
        </w:rPr>
      </w:pPr>
      <w:ins w:id="16876" w:author="Priyanshu Solon" w:date="2025-05-22T22:35:00Z">
        <w:r>
          <w:t xml:space="preserve">    &lt;meta name="viewport" content="width=device-width, initial-scale=1.0"&gt;</w:t>
        </w:r>
      </w:ins>
    </w:p>
    <w:p w:rsidR="007C461F" w:rsidRDefault="007C461F" w:rsidP="007C461F">
      <w:pPr>
        <w:rPr>
          <w:ins w:id="16877" w:author="Priyanshu Solon" w:date="2025-05-22T22:35:00Z"/>
        </w:rPr>
      </w:pPr>
      <w:ins w:id="16878" w:author="Priyanshu Solon" w:date="2025-05-22T22:35:00Z">
        <w:r>
          <w:lastRenderedPageBreak/>
          <w:t xml:space="preserve">    &lt;title&gt;Document&lt;/title&gt;</w:t>
        </w:r>
      </w:ins>
    </w:p>
    <w:p w:rsidR="007C461F" w:rsidRDefault="007C461F" w:rsidP="007C461F">
      <w:pPr>
        <w:rPr>
          <w:ins w:id="16879" w:author="Priyanshu Solon" w:date="2025-05-22T22:35:00Z"/>
        </w:rPr>
      </w:pPr>
      <w:ins w:id="16880" w:author="Priyanshu Solon" w:date="2025-05-22T22:35:00Z">
        <w:r>
          <w:t xml:space="preserve">    &lt;script&gt;</w:t>
        </w:r>
      </w:ins>
    </w:p>
    <w:p w:rsidR="007C461F" w:rsidRDefault="007C461F" w:rsidP="007C461F">
      <w:pPr>
        <w:rPr>
          <w:ins w:id="16881" w:author="Priyanshu Solon" w:date="2025-05-22T22:35:00Z"/>
        </w:rPr>
      </w:pPr>
      <w:ins w:id="16882" w:author="Priyanshu Solon" w:date="2025-05-22T22:35:00Z">
        <w:r>
          <w:t xml:space="preserve">        function BodyLoad(){</w:t>
        </w:r>
      </w:ins>
    </w:p>
    <w:p w:rsidR="007C461F" w:rsidRDefault="007C461F" w:rsidP="007C461F">
      <w:pPr>
        <w:rPr>
          <w:ins w:id="16883" w:author="Priyanshu Solon" w:date="2025-05-22T22:35:00Z"/>
        </w:rPr>
      </w:pPr>
      <w:ins w:id="16884" w:author="Priyanshu Solon" w:date="2025-05-22T22:35:00Z">
        <w:r>
          <w:t xml:space="preserve">           document.getElementById("pic").src = "../public/images/men-fashion.jpg";</w:t>
        </w:r>
      </w:ins>
    </w:p>
    <w:p w:rsidR="007C461F" w:rsidRDefault="007C461F" w:rsidP="007C461F">
      <w:pPr>
        <w:rPr>
          <w:ins w:id="16885" w:author="Priyanshu Solon" w:date="2025-05-22T22:35:00Z"/>
        </w:rPr>
      </w:pPr>
      <w:ins w:id="16886" w:author="Priyanshu Solon" w:date="2025-05-22T22:35:00Z">
        <w:r>
          <w:t xml:space="preserve">           document.getElementById("btnLogin").value = "Login";</w:t>
        </w:r>
      </w:ins>
    </w:p>
    <w:p w:rsidR="007C461F" w:rsidRDefault="007C461F" w:rsidP="007C461F">
      <w:pPr>
        <w:rPr>
          <w:ins w:id="16887" w:author="Priyanshu Solon" w:date="2025-05-22T22:35:00Z"/>
        </w:rPr>
      </w:pPr>
      <w:ins w:id="16888" w:author="Priyanshu Solon" w:date="2025-05-22T22:35:00Z">
        <w:r>
          <w:t xml:space="preserve">           document.getElementById("btnRegister").value = "Register";</w:t>
        </w:r>
      </w:ins>
    </w:p>
    <w:p w:rsidR="007C461F" w:rsidRDefault="007C461F" w:rsidP="007C461F">
      <w:pPr>
        <w:rPr>
          <w:ins w:id="16889" w:author="Priyanshu Solon" w:date="2025-05-22T22:35:00Z"/>
        </w:rPr>
      </w:pPr>
      <w:ins w:id="16890" w:author="Priyanshu Solon" w:date="2025-05-22T22:35:00Z">
        <w:r>
          <w:t xml:space="preserve">        }</w:t>
        </w:r>
      </w:ins>
    </w:p>
    <w:p w:rsidR="007C461F" w:rsidRDefault="007C461F" w:rsidP="007C461F">
      <w:pPr>
        <w:rPr>
          <w:ins w:id="16891" w:author="Priyanshu Solon" w:date="2025-05-22T22:35:00Z"/>
        </w:rPr>
      </w:pPr>
      <w:ins w:id="16892" w:author="Priyanshu Solon" w:date="2025-05-22T22:35:00Z">
        <w:r>
          <w:t xml:space="preserve">    &lt;/script&gt;</w:t>
        </w:r>
      </w:ins>
    </w:p>
    <w:p w:rsidR="007C461F" w:rsidRDefault="007C461F" w:rsidP="007C461F">
      <w:pPr>
        <w:rPr>
          <w:ins w:id="16893" w:author="Priyanshu Solon" w:date="2025-05-22T22:35:00Z"/>
        </w:rPr>
      </w:pPr>
      <w:ins w:id="16894" w:author="Priyanshu Solon" w:date="2025-05-22T22:35:00Z">
        <w:r>
          <w:t>&lt;/head&gt;</w:t>
        </w:r>
      </w:ins>
    </w:p>
    <w:p w:rsidR="007C461F" w:rsidRDefault="007C461F" w:rsidP="007C461F">
      <w:pPr>
        <w:rPr>
          <w:ins w:id="16895" w:author="Priyanshu Solon" w:date="2025-05-22T22:35:00Z"/>
        </w:rPr>
      </w:pPr>
      <w:ins w:id="16896" w:author="Priyanshu Solon" w:date="2025-05-22T22:35:00Z">
        <w:r>
          <w:t>&lt;body onload="BodyLoad()"&gt;</w:t>
        </w:r>
      </w:ins>
    </w:p>
    <w:p w:rsidR="007C461F" w:rsidRDefault="007C461F" w:rsidP="007C461F">
      <w:pPr>
        <w:rPr>
          <w:ins w:id="16897" w:author="Priyanshu Solon" w:date="2025-05-22T22:35:00Z"/>
        </w:rPr>
      </w:pPr>
      <w:ins w:id="16898" w:author="Priyanshu Solon" w:date="2025-05-22T22:35:00Z">
        <w:r>
          <w:t xml:space="preserve">    &lt;div&gt;</w:t>
        </w:r>
      </w:ins>
    </w:p>
    <w:p w:rsidR="007C461F" w:rsidRDefault="007C461F" w:rsidP="007C461F">
      <w:pPr>
        <w:rPr>
          <w:ins w:id="16899" w:author="Priyanshu Solon" w:date="2025-05-22T22:35:00Z"/>
        </w:rPr>
      </w:pPr>
      <w:ins w:id="16900" w:author="Priyanshu Solon" w:date="2025-05-22T22:35:00Z">
        <w:r>
          <w:t xml:space="preserve">        &lt;img width="100" height="100" id="pic"&gt;</w:t>
        </w:r>
      </w:ins>
    </w:p>
    <w:p w:rsidR="007C461F" w:rsidRDefault="007C461F" w:rsidP="007C461F">
      <w:pPr>
        <w:rPr>
          <w:ins w:id="16901" w:author="Priyanshu Solon" w:date="2025-05-22T22:35:00Z"/>
        </w:rPr>
      </w:pPr>
      <w:ins w:id="16902" w:author="Priyanshu Solon" w:date="2025-05-22T22:35:00Z">
        <w:r>
          <w:t xml:space="preserve">    &lt;/div&gt;</w:t>
        </w:r>
      </w:ins>
    </w:p>
    <w:p w:rsidR="007C461F" w:rsidRDefault="007C461F" w:rsidP="007C461F">
      <w:pPr>
        <w:rPr>
          <w:ins w:id="16903" w:author="Priyanshu Solon" w:date="2025-05-22T22:35:00Z"/>
        </w:rPr>
      </w:pPr>
      <w:ins w:id="16904" w:author="Priyanshu Solon" w:date="2025-05-22T22:35:00Z">
        <w:r>
          <w:t xml:space="preserve">    &lt;div&gt;</w:t>
        </w:r>
      </w:ins>
    </w:p>
    <w:p w:rsidR="007C461F" w:rsidRDefault="007C461F" w:rsidP="007C461F">
      <w:pPr>
        <w:rPr>
          <w:ins w:id="16905" w:author="Priyanshu Solon" w:date="2025-05-22T22:35:00Z"/>
        </w:rPr>
      </w:pPr>
      <w:ins w:id="16906" w:author="Priyanshu Solon" w:date="2025-05-22T22:35:00Z">
        <w:r>
          <w:t xml:space="preserve">        &lt;form name="frmLogin"&gt;</w:t>
        </w:r>
      </w:ins>
    </w:p>
    <w:p w:rsidR="007C461F" w:rsidRDefault="007C461F" w:rsidP="007C461F">
      <w:pPr>
        <w:rPr>
          <w:ins w:id="16907" w:author="Priyanshu Solon" w:date="2025-05-22T22:35:00Z"/>
        </w:rPr>
      </w:pPr>
      <w:ins w:id="16908" w:author="Priyanshu Solon" w:date="2025-05-22T22:35:00Z">
        <w:r>
          <w:t xml:space="preserve">            &lt;h3&gt;User Login&lt;/h3&gt;</w:t>
        </w:r>
      </w:ins>
    </w:p>
    <w:p w:rsidR="007C461F" w:rsidRDefault="007C461F" w:rsidP="007C461F">
      <w:pPr>
        <w:rPr>
          <w:ins w:id="16909" w:author="Priyanshu Solon" w:date="2025-05-22T22:35:00Z"/>
        </w:rPr>
      </w:pPr>
      <w:ins w:id="16910" w:author="Priyanshu Solon" w:date="2025-05-22T22:35:00Z">
        <w:r>
          <w:t xml:space="preserve">            &lt;input type="text" name="txtName" placeholder="User Name"&gt;</w:t>
        </w:r>
      </w:ins>
    </w:p>
    <w:p w:rsidR="007C461F" w:rsidRDefault="007C461F" w:rsidP="007C461F">
      <w:pPr>
        <w:rPr>
          <w:ins w:id="16911" w:author="Priyanshu Solon" w:date="2025-05-22T22:35:00Z"/>
        </w:rPr>
      </w:pPr>
      <w:ins w:id="16912" w:author="Priyanshu Solon" w:date="2025-05-22T22:35:00Z">
        <w:r>
          <w:t xml:space="preserve">            &lt;input type="password" name="txtPwd" placeholder="Password"&gt;</w:t>
        </w:r>
      </w:ins>
    </w:p>
    <w:p w:rsidR="007C461F" w:rsidRDefault="007C461F" w:rsidP="007C461F">
      <w:pPr>
        <w:rPr>
          <w:ins w:id="16913" w:author="Priyanshu Solon" w:date="2025-05-22T22:35:00Z"/>
        </w:rPr>
      </w:pPr>
      <w:ins w:id="16914" w:author="Priyanshu Solon" w:date="2025-05-22T22:35:00Z">
        <w:r>
          <w:t xml:space="preserve">            &lt;input type="button" id="btnLogin"&gt;</w:t>
        </w:r>
      </w:ins>
    </w:p>
    <w:p w:rsidR="007C461F" w:rsidRDefault="007C461F" w:rsidP="007C461F">
      <w:pPr>
        <w:rPr>
          <w:ins w:id="16915" w:author="Priyanshu Solon" w:date="2025-05-22T22:35:00Z"/>
        </w:rPr>
      </w:pPr>
      <w:ins w:id="16916" w:author="Priyanshu Solon" w:date="2025-05-22T22:35:00Z">
        <w:r>
          <w:t xml:space="preserve">        &lt;/form&gt;</w:t>
        </w:r>
      </w:ins>
    </w:p>
    <w:p w:rsidR="007C461F" w:rsidRDefault="007C461F" w:rsidP="007C461F">
      <w:pPr>
        <w:rPr>
          <w:ins w:id="16917" w:author="Priyanshu Solon" w:date="2025-05-22T22:35:00Z"/>
        </w:rPr>
      </w:pPr>
      <w:ins w:id="16918" w:author="Priyanshu Solon" w:date="2025-05-22T22:35:00Z">
        <w:r>
          <w:t xml:space="preserve">    &lt;/div&gt;</w:t>
        </w:r>
      </w:ins>
    </w:p>
    <w:p w:rsidR="007C461F" w:rsidRDefault="007C461F" w:rsidP="007C461F">
      <w:pPr>
        <w:rPr>
          <w:ins w:id="16919" w:author="Priyanshu Solon" w:date="2025-05-22T22:35:00Z"/>
        </w:rPr>
      </w:pPr>
      <w:ins w:id="16920" w:author="Priyanshu Solon" w:date="2025-05-22T22:35:00Z">
        <w:r>
          <w:t xml:space="preserve">    &lt;div&gt;</w:t>
        </w:r>
      </w:ins>
    </w:p>
    <w:p w:rsidR="007C461F" w:rsidRDefault="007C461F" w:rsidP="007C461F">
      <w:pPr>
        <w:rPr>
          <w:ins w:id="16921" w:author="Priyanshu Solon" w:date="2025-05-22T22:35:00Z"/>
        </w:rPr>
      </w:pPr>
      <w:ins w:id="16922" w:author="Priyanshu Solon" w:date="2025-05-22T22:35:00Z">
        <w:r>
          <w:t xml:space="preserve">        &lt;form name="frmRegister"&gt;</w:t>
        </w:r>
      </w:ins>
    </w:p>
    <w:p w:rsidR="007C461F" w:rsidRDefault="007C461F" w:rsidP="007C461F">
      <w:pPr>
        <w:rPr>
          <w:ins w:id="16923" w:author="Priyanshu Solon" w:date="2025-05-22T22:35:00Z"/>
        </w:rPr>
      </w:pPr>
      <w:ins w:id="16924" w:author="Priyanshu Solon" w:date="2025-05-22T22:35:00Z">
        <w:r>
          <w:t xml:space="preserve">            &lt;h3&gt;Register&lt;/h3&gt;</w:t>
        </w:r>
      </w:ins>
    </w:p>
    <w:p w:rsidR="007C461F" w:rsidRDefault="007C461F" w:rsidP="007C461F">
      <w:pPr>
        <w:rPr>
          <w:ins w:id="16925" w:author="Priyanshu Solon" w:date="2025-05-22T22:35:00Z"/>
        </w:rPr>
      </w:pPr>
      <w:ins w:id="16926" w:author="Priyanshu Solon" w:date="2025-05-22T22:35:00Z">
        <w:r>
          <w:t xml:space="preserve">            &lt;input type="email" placeholder="Your Email"&gt;</w:t>
        </w:r>
      </w:ins>
    </w:p>
    <w:p w:rsidR="007C461F" w:rsidRDefault="007C461F" w:rsidP="007C461F">
      <w:pPr>
        <w:rPr>
          <w:ins w:id="16927" w:author="Priyanshu Solon" w:date="2025-05-22T22:35:00Z"/>
        </w:rPr>
      </w:pPr>
      <w:ins w:id="16928" w:author="Priyanshu Solon" w:date="2025-05-22T22:35:00Z">
        <w:r>
          <w:t xml:space="preserve">            &lt;input type="button" id="btnRegister"&gt;</w:t>
        </w:r>
      </w:ins>
    </w:p>
    <w:p w:rsidR="007C461F" w:rsidRDefault="007C461F" w:rsidP="007C461F">
      <w:pPr>
        <w:rPr>
          <w:ins w:id="16929" w:author="Priyanshu Solon" w:date="2025-05-22T22:35:00Z"/>
        </w:rPr>
      </w:pPr>
      <w:ins w:id="16930" w:author="Priyanshu Solon" w:date="2025-05-22T22:35:00Z">
        <w:r>
          <w:t xml:space="preserve">        &lt;/form&gt;</w:t>
        </w:r>
      </w:ins>
    </w:p>
    <w:p w:rsidR="007C461F" w:rsidRDefault="007C461F" w:rsidP="007C461F">
      <w:pPr>
        <w:rPr>
          <w:ins w:id="16931" w:author="Priyanshu Solon" w:date="2025-05-22T22:35:00Z"/>
        </w:rPr>
      </w:pPr>
      <w:ins w:id="16932" w:author="Priyanshu Solon" w:date="2025-05-22T22:35:00Z">
        <w:r>
          <w:t xml:space="preserve">    &lt;/div&gt;</w:t>
        </w:r>
      </w:ins>
    </w:p>
    <w:p w:rsidR="007C461F" w:rsidRDefault="007C461F" w:rsidP="007C461F">
      <w:pPr>
        <w:rPr>
          <w:ins w:id="16933" w:author="Priyanshu Solon" w:date="2025-05-22T22:35:00Z"/>
        </w:rPr>
      </w:pPr>
      <w:ins w:id="16934" w:author="Priyanshu Solon" w:date="2025-05-22T22:35:00Z">
        <w:r>
          <w:t>&lt;/body&gt;</w:t>
        </w:r>
      </w:ins>
    </w:p>
    <w:p w:rsidR="007C461F" w:rsidRDefault="007C461F" w:rsidP="007C461F">
      <w:pPr>
        <w:rPr>
          <w:ins w:id="16935" w:author="Priyanshu Solon" w:date="2025-05-22T22:35:00Z"/>
        </w:rPr>
      </w:pPr>
      <w:ins w:id="16936" w:author="Priyanshu Solon" w:date="2025-05-22T22:35:00Z">
        <w:r>
          <w:lastRenderedPageBreak/>
          <w:t>&lt;/html&gt;</w:t>
        </w:r>
      </w:ins>
    </w:p>
    <w:p w:rsidR="007C461F" w:rsidRDefault="007C461F" w:rsidP="007C461F">
      <w:pPr>
        <w:rPr>
          <w:ins w:id="16937" w:author="Priyanshu Solon" w:date="2025-05-22T22:35:00Z"/>
        </w:rPr>
      </w:pPr>
    </w:p>
    <w:p w:rsidR="007C461F" w:rsidRPr="00CA3CF4" w:rsidRDefault="007C461F" w:rsidP="007C461F">
      <w:pPr>
        <w:rPr>
          <w:ins w:id="16938" w:author="Priyanshu Solon" w:date="2025-05-22T22:35:00Z"/>
          <w:b/>
          <w:bCs/>
          <w:rPrChange w:id="16939" w:author="Priyanshu Solon" w:date="2025-05-22T23:20:00Z">
            <w:rPr>
              <w:ins w:id="16940" w:author="Priyanshu Solon" w:date="2025-05-22T22:35:00Z"/>
            </w:rPr>
          </w:rPrChange>
        </w:rPr>
      </w:pPr>
      <w:ins w:id="16941" w:author="Priyanshu Solon" w:date="2025-05-22T22:35:00Z">
        <w:r w:rsidRPr="00CA3CF4">
          <w:rPr>
            <w:b/>
            <w:bCs/>
            <w:rPrChange w:id="16942" w:author="Priyanshu Solon" w:date="2025-05-22T23:20:00Z">
              <w:rPr/>
            </w:rPrChange>
          </w:rPr>
          <w:t>4. JavaScript can refer HTML elements using CSS selectors.</w:t>
        </w:r>
      </w:ins>
    </w:p>
    <w:p w:rsidR="007C461F" w:rsidRDefault="007C461F" w:rsidP="007C461F">
      <w:pPr>
        <w:rPr>
          <w:ins w:id="16943" w:author="Priyanshu Solon" w:date="2025-05-22T22:35:00Z"/>
        </w:rPr>
      </w:pPr>
    </w:p>
    <w:p w:rsidR="007C461F" w:rsidRDefault="007C461F" w:rsidP="007C461F">
      <w:pPr>
        <w:rPr>
          <w:ins w:id="16944" w:author="Priyanshu Solon" w:date="2025-05-22T22:35:00Z"/>
        </w:rPr>
      </w:pPr>
      <w:ins w:id="16945" w:author="Priyanshu Solon" w:date="2025-05-22T22:35:00Z">
        <w:r>
          <w:t>- CSS supports various types of selectors to refer HTML elements.</w:t>
        </w:r>
      </w:ins>
    </w:p>
    <w:p w:rsidR="007C461F" w:rsidRDefault="007C461F" w:rsidP="007C461F">
      <w:pPr>
        <w:rPr>
          <w:ins w:id="16946" w:author="Priyanshu Solon" w:date="2025-05-22T22:35:00Z"/>
        </w:rPr>
      </w:pPr>
      <w:ins w:id="16947" w:author="Priyanshu Solon" w:date="2025-05-22T22:35:00Z">
        <w:r>
          <w:t>- JavaScript can directly use CSS selectors with</w:t>
        </w:r>
      </w:ins>
    </w:p>
    <w:p w:rsidR="007C461F" w:rsidRDefault="007C461F" w:rsidP="007C461F">
      <w:pPr>
        <w:rPr>
          <w:ins w:id="16948" w:author="Priyanshu Solon" w:date="2025-05-22T22:35:00Z"/>
        </w:rPr>
      </w:pPr>
      <w:ins w:id="16949" w:author="Priyanshu Solon" w:date="2025-05-22T22:35:00Z">
        <w:r>
          <w:t xml:space="preserve">    "document.querySelector()"</w:t>
        </w:r>
      </w:ins>
    </w:p>
    <w:p w:rsidR="007C461F" w:rsidRDefault="007C461F" w:rsidP="007C461F">
      <w:pPr>
        <w:rPr>
          <w:ins w:id="16950" w:author="Priyanshu Solon" w:date="2025-05-22T22:35:00Z"/>
        </w:rPr>
      </w:pPr>
      <w:ins w:id="16951" w:author="Priyanshu Solon" w:date="2025-05-22T22:35:00Z">
        <w:r>
          <w:t>- You can access any element directly.</w:t>
        </w:r>
      </w:ins>
    </w:p>
    <w:p w:rsidR="007C461F" w:rsidRDefault="007C461F" w:rsidP="007C461F">
      <w:pPr>
        <w:rPr>
          <w:ins w:id="16952" w:author="Priyanshu Solon" w:date="2025-05-22T22:35:00Z"/>
        </w:rPr>
      </w:pPr>
      <w:ins w:id="16953" w:author="Priyanshu Solon" w:date="2025-05-22T22:35:00Z">
        <w:r>
          <w:t>- However same reference name issues will encounter while using selectors.</w:t>
        </w:r>
      </w:ins>
    </w:p>
    <w:p w:rsidR="007C461F" w:rsidRDefault="007C461F" w:rsidP="007C461F">
      <w:pPr>
        <w:rPr>
          <w:ins w:id="16954" w:author="Priyanshu Solon" w:date="2025-05-22T22:35:00Z"/>
        </w:rPr>
      </w:pPr>
    </w:p>
    <w:p w:rsidR="007C461F" w:rsidRDefault="007C461F" w:rsidP="007C461F">
      <w:pPr>
        <w:rPr>
          <w:ins w:id="16955" w:author="Priyanshu Solon" w:date="2025-05-22T22:35:00Z"/>
        </w:rPr>
      </w:pPr>
      <w:ins w:id="16956" w:author="Priyanshu Solon" w:date="2025-05-22T22:35:00Z">
        <w:r>
          <w:t>Syntax:</w:t>
        </w:r>
      </w:ins>
    </w:p>
    <w:p w:rsidR="007C461F" w:rsidRDefault="007C461F" w:rsidP="007C461F">
      <w:pPr>
        <w:rPr>
          <w:ins w:id="16957" w:author="Priyanshu Solon" w:date="2025-05-22T22:35:00Z"/>
        </w:rPr>
      </w:pPr>
      <w:ins w:id="16958" w:author="Priyanshu Solon" w:date="2025-05-22T22:35:00Z">
        <w:r>
          <w:t xml:space="preserve">     &lt;img&gt;</w:t>
        </w:r>
      </w:ins>
    </w:p>
    <w:p w:rsidR="007C461F" w:rsidRDefault="007C461F" w:rsidP="007C461F">
      <w:pPr>
        <w:rPr>
          <w:ins w:id="16959" w:author="Priyanshu Solon" w:date="2025-05-22T22:35:00Z"/>
        </w:rPr>
      </w:pPr>
      <w:ins w:id="16960" w:author="Priyanshu Solon" w:date="2025-05-22T22:35:00Z">
        <w:r>
          <w:t xml:space="preserve">     &lt;input type="button"  id="btn"&gt;</w:t>
        </w:r>
      </w:ins>
    </w:p>
    <w:p w:rsidR="007C461F" w:rsidRDefault="007C461F" w:rsidP="007C461F">
      <w:pPr>
        <w:rPr>
          <w:ins w:id="16961" w:author="Priyanshu Solon" w:date="2025-05-22T22:35:00Z"/>
        </w:rPr>
      </w:pPr>
    </w:p>
    <w:p w:rsidR="007C461F" w:rsidRDefault="007C461F" w:rsidP="007C461F">
      <w:pPr>
        <w:rPr>
          <w:ins w:id="16962" w:author="Priyanshu Solon" w:date="2025-05-22T22:35:00Z"/>
        </w:rPr>
      </w:pPr>
      <w:ins w:id="16963" w:author="Priyanshu Solon" w:date="2025-05-22T22:35:00Z">
        <w:r>
          <w:t xml:space="preserve">     document.querySelector("img").src=""</w:t>
        </w:r>
      </w:ins>
    </w:p>
    <w:p w:rsidR="007C461F" w:rsidRDefault="007C461F" w:rsidP="007C461F">
      <w:pPr>
        <w:rPr>
          <w:ins w:id="16964" w:author="Priyanshu Solon" w:date="2025-05-22T22:35:00Z"/>
        </w:rPr>
      </w:pPr>
      <w:ins w:id="16965" w:author="Priyanshu Solon" w:date="2025-05-22T22:35:00Z">
        <w:r>
          <w:t xml:space="preserve">     document.querySelector("#btn").value=""</w:t>
        </w:r>
      </w:ins>
    </w:p>
    <w:p w:rsidR="007C461F" w:rsidRDefault="007C461F" w:rsidP="007C461F">
      <w:pPr>
        <w:rPr>
          <w:ins w:id="16966" w:author="Priyanshu Solon" w:date="2025-05-22T22:35:00Z"/>
        </w:rPr>
      </w:pPr>
    </w:p>
    <w:p w:rsidR="007C461F" w:rsidRDefault="007C461F" w:rsidP="007C461F">
      <w:pPr>
        <w:rPr>
          <w:ins w:id="16967" w:author="Priyanshu Solon" w:date="2025-05-22T22:35:00Z"/>
        </w:rPr>
      </w:pPr>
      <w:ins w:id="16968" w:author="Priyanshu Solon" w:date="2025-05-22T22:35:00Z">
        <w:r>
          <w:t>Ex:</w:t>
        </w:r>
      </w:ins>
    </w:p>
    <w:p w:rsidR="007C461F" w:rsidRDefault="007C461F" w:rsidP="007C461F">
      <w:pPr>
        <w:rPr>
          <w:ins w:id="16969" w:author="Priyanshu Solon" w:date="2025-05-22T22:35:00Z"/>
        </w:rPr>
      </w:pPr>
      <w:ins w:id="16970" w:author="Priyanshu Solon" w:date="2025-05-22T22:35:00Z">
        <w:r>
          <w:t>&lt;!DOCTYPE html&gt;</w:t>
        </w:r>
      </w:ins>
    </w:p>
    <w:p w:rsidR="007C461F" w:rsidRDefault="007C461F" w:rsidP="007C461F">
      <w:pPr>
        <w:rPr>
          <w:ins w:id="16971" w:author="Priyanshu Solon" w:date="2025-05-22T22:35:00Z"/>
        </w:rPr>
      </w:pPr>
      <w:ins w:id="16972" w:author="Priyanshu Solon" w:date="2025-05-22T22:35:00Z">
        <w:r>
          <w:t>&lt;html lang="en"&gt;</w:t>
        </w:r>
      </w:ins>
    </w:p>
    <w:p w:rsidR="007C461F" w:rsidRDefault="007C461F" w:rsidP="007C461F">
      <w:pPr>
        <w:rPr>
          <w:ins w:id="16973" w:author="Priyanshu Solon" w:date="2025-05-22T22:35:00Z"/>
        </w:rPr>
      </w:pPr>
      <w:ins w:id="16974" w:author="Priyanshu Solon" w:date="2025-05-22T22:35:00Z">
        <w:r>
          <w:t>&lt;head&gt;</w:t>
        </w:r>
      </w:ins>
    </w:p>
    <w:p w:rsidR="007C461F" w:rsidRDefault="007C461F" w:rsidP="007C461F">
      <w:pPr>
        <w:rPr>
          <w:ins w:id="16975" w:author="Priyanshu Solon" w:date="2025-05-22T22:35:00Z"/>
        </w:rPr>
      </w:pPr>
      <w:ins w:id="16976" w:author="Priyanshu Solon" w:date="2025-05-22T22:35:00Z">
        <w:r>
          <w:t xml:space="preserve">    &lt;meta charset="UTF-8"&gt;</w:t>
        </w:r>
      </w:ins>
    </w:p>
    <w:p w:rsidR="007C461F" w:rsidRDefault="007C461F" w:rsidP="007C461F">
      <w:pPr>
        <w:rPr>
          <w:ins w:id="16977" w:author="Priyanshu Solon" w:date="2025-05-22T22:35:00Z"/>
        </w:rPr>
      </w:pPr>
      <w:ins w:id="16978" w:author="Priyanshu Solon" w:date="2025-05-22T22:35:00Z">
        <w:r>
          <w:t xml:space="preserve">    &lt;meta name="viewport" content="width=device-width, initial-scale=1.0"&gt;</w:t>
        </w:r>
      </w:ins>
    </w:p>
    <w:p w:rsidR="007C461F" w:rsidRDefault="007C461F" w:rsidP="007C461F">
      <w:pPr>
        <w:rPr>
          <w:ins w:id="16979" w:author="Priyanshu Solon" w:date="2025-05-22T22:35:00Z"/>
        </w:rPr>
      </w:pPr>
      <w:ins w:id="16980" w:author="Priyanshu Solon" w:date="2025-05-22T22:35:00Z">
        <w:r>
          <w:t xml:space="preserve">    &lt;title&gt;Document&lt;/title&gt;</w:t>
        </w:r>
      </w:ins>
    </w:p>
    <w:p w:rsidR="007C461F" w:rsidRDefault="007C461F" w:rsidP="007C461F">
      <w:pPr>
        <w:rPr>
          <w:ins w:id="16981" w:author="Priyanshu Solon" w:date="2025-05-22T22:35:00Z"/>
        </w:rPr>
      </w:pPr>
      <w:ins w:id="16982" w:author="Priyanshu Solon" w:date="2025-05-22T22:35:00Z">
        <w:r>
          <w:t xml:space="preserve">    &lt;script&gt;</w:t>
        </w:r>
      </w:ins>
    </w:p>
    <w:p w:rsidR="007C461F" w:rsidRDefault="007C461F" w:rsidP="007C461F">
      <w:pPr>
        <w:rPr>
          <w:ins w:id="16983" w:author="Priyanshu Solon" w:date="2025-05-22T22:35:00Z"/>
        </w:rPr>
      </w:pPr>
      <w:ins w:id="16984" w:author="Priyanshu Solon" w:date="2025-05-22T22:35:00Z">
        <w:r>
          <w:t xml:space="preserve">        function BodyLoad(){</w:t>
        </w:r>
      </w:ins>
    </w:p>
    <w:p w:rsidR="007C461F" w:rsidRDefault="007C461F" w:rsidP="007C461F">
      <w:pPr>
        <w:rPr>
          <w:ins w:id="16985" w:author="Priyanshu Solon" w:date="2025-05-22T22:35:00Z"/>
        </w:rPr>
      </w:pPr>
      <w:ins w:id="16986" w:author="Priyanshu Solon" w:date="2025-05-22T22:35:00Z">
        <w:r>
          <w:t xml:space="preserve">            document.querySelector("img").src = "../public/images/women-fashion.jpg";</w:t>
        </w:r>
      </w:ins>
    </w:p>
    <w:p w:rsidR="007C461F" w:rsidRDefault="007C461F" w:rsidP="007C461F">
      <w:pPr>
        <w:rPr>
          <w:ins w:id="16987" w:author="Priyanshu Solon" w:date="2025-05-22T22:35:00Z"/>
        </w:rPr>
      </w:pPr>
      <w:ins w:id="16988" w:author="Priyanshu Solon" w:date="2025-05-22T22:35:00Z">
        <w:r>
          <w:t xml:space="preserve">            document.querySelector(".btnLogin").value = "Login";</w:t>
        </w:r>
      </w:ins>
    </w:p>
    <w:p w:rsidR="007C461F" w:rsidRDefault="007C461F" w:rsidP="007C461F">
      <w:pPr>
        <w:rPr>
          <w:ins w:id="16989" w:author="Priyanshu Solon" w:date="2025-05-22T22:35:00Z"/>
        </w:rPr>
      </w:pPr>
      <w:ins w:id="16990" w:author="Priyanshu Solon" w:date="2025-05-22T22:35:00Z">
        <w:r>
          <w:t xml:space="preserve">            document.querySelector("#btnRegister").value = "Register";</w:t>
        </w:r>
      </w:ins>
    </w:p>
    <w:p w:rsidR="007C461F" w:rsidRDefault="007C461F" w:rsidP="007C461F">
      <w:pPr>
        <w:rPr>
          <w:ins w:id="16991" w:author="Priyanshu Solon" w:date="2025-05-22T22:35:00Z"/>
        </w:rPr>
      </w:pPr>
      <w:ins w:id="16992" w:author="Priyanshu Solon" w:date="2025-05-22T22:35:00Z">
        <w:r>
          <w:lastRenderedPageBreak/>
          <w:t xml:space="preserve">        }</w:t>
        </w:r>
      </w:ins>
    </w:p>
    <w:p w:rsidR="007C461F" w:rsidRDefault="007C461F" w:rsidP="007C461F">
      <w:pPr>
        <w:rPr>
          <w:ins w:id="16993" w:author="Priyanshu Solon" w:date="2025-05-22T22:35:00Z"/>
        </w:rPr>
      </w:pPr>
      <w:ins w:id="16994" w:author="Priyanshu Solon" w:date="2025-05-22T22:35:00Z">
        <w:r>
          <w:t xml:space="preserve">    &lt;/script&gt;</w:t>
        </w:r>
      </w:ins>
    </w:p>
    <w:p w:rsidR="007C461F" w:rsidRDefault="007C461F" w:rsidP="007C461F">
      <w:pPr>
        <w:rPr>
          <w:ins w:id="16995" w:author="Priyanshu Solon" w:date="2025-05-22T22:35:00Z"/>
        </w:rPr>
      </w:pPr>
      <w:ins w:id="16996" w:author="Priyanshu Solon" w:date="2025-05-22T22:35:00Z">
        <w:r>
          <w:t>&lt;/head&gt;</w:t>
        </w:r>
      </w:ins>
    </w:p>
    <w:p w:rsidR="007C461F" w:rsidRDefault="007C461F" w:rsidP="007C461F">
      <w:pPr>
        <w:rPr>
          <w:ins w:id="16997" w:author="Priyanshu Solon" w:date="2025-05-22T22:35:00Z"/>
        </w:rPr>
      </w:pPr>
      <w:ins w:id="16998" w:author="Priyanshu Solon" w:date="2025-05-22T22:35:00Z">
        <w:r>
          <w:t>&lt;body onload="BodyLoad()"&gt;</w:t>
        </w:r>
      </w:ins>
    </w:p>
    <w:p w:rsidR="007C461F" w:rsidRDefault="007C461F" w:rsidP="007C461F">
      <w:pPr>
        <w:rPr>
          <w:ins w:id="16999" w:author="Priyanshu Solon" w:date="2025-05-22T22:35:00Z"/>
        </w:rPr>
      </w:pPr>
      <w:ins w:id="17000" w:author="Priyanshu Solon" w:date="2025-05-22T22:35:00Z">
        <w:r>
          <w:t xml:space="preserve">    &lt;div&gt;</w:t>
        </w:r>
      </w:ins>
    </w:p>
    <w:p w:rsidR="007C461F" w:rsidRDefault="007C461F" w:rsidP="007C461F">
      <w:pPr>
        <w:rPr>
          <w:ins w:id="17001" w:author="Priyanshu Solon" w:date="2025-05-22T22:35:00Z"/>
        </w:rPr>
      </w:pPr>
      <w:ins w:id="17002" w:author="Priyanshu Solon" w:date="2025-05-22T22:35:00Z">
        <w:r>
          <w:t xml:space="preserve">        &lt;img width="100" height="100"&gt;</w:t>
        </w:r>
      </w:ins>
    </w:p>
    <w:p w:rsidR="007C461F" w:rsidRDefault="007C461F" w:rsidP="007C461F">
      <w:pPr>
        <w:rPr>
          <w:ins w:id="17003" w:author="Priyanshu Solon" w:date="2025-05-22T22:35:00Z"/>
        </w:rPr>
      </w:pPr>
      <w:ins w:id="17004" w:author="Priyanshu Solon" w:date="2025-05-22T22:35:00Z">
        <w:r>
          <w:t xml:space="preserve">    &lt;/div&gt;</w:t>
        </w:r>
      </w:ins>
    </w:p>
    <w:p w:rsidR="007C461F" w:rsidRDefault="007C461F" w:rsidP="007C461F">
      <w:pPr>
        <w:rPr>
          <w:ins w:id="17005" w:author="Priyanshu Solon" w:date="2025-05-22T22:35:00Z"/>
        </w:rPr>
      </w:pPr>
      <w:ins w:id="17006" w:author="Priyanshu Solon" w:date="2025-05-22T22:35:00Z">
        <w:r>
          <w:t xml:space="preserve">    &lt;div&gt;</w:t>
        </w:r>
      </w:ins>
    </w:p>
    <w:p w:rsidR="007C461F" w:rsidRDefault="007C461F" w:rsidP="007C461F">
      <w:pPr>
        <w:rPr>
          <w:ins w:id="17007" w:author="Priyanshu Solon" w:date="2025-05-22T22:35:00Z"/>
        </w:rPr>
      </w:pPr>
      <w:ins w:id="17008" w:author="Priyanshu Solon" w:date="2025-05-22T22:35:00Z">
        <w:r>
          <w:t xml:space="preserve">        &lt;form name="frmLogin"&gt;</w:t>
        </w:r>
      </w:ins>
    </w:p>
    <w:p w:rsidR="007C461F" w:rsidRDefault="007C461F" w:rsidP="007C461F">
      <w:pPr>
        <w:rPr>
          <w:ins w:id="17009" w:author="Priyanshu Solon" w:date="2025-05-22T22:35:00Z"/>
        </w:rPr>
      </w:pPr>
      <w:ins w:id="17010" w:author="Priyanshu Solon" w:date="2025-05-22T22:35:00Z">
        <w:r>
          <w:t xml:space="preserve">            &lt;h3&gt;User Login&lt;/h3&gt;</w:t>
        </w:r>
      </w:ins>
    </w:p>
    <w:p w:rsidR="007C461F" w:rsidRDefault="007C461F" w:rsidP="007C461F">
      <w:pPr>
        <w:rPr>
          <w:ins w:id="17011" w:author="Priyanshu Solon" w:date="2025-05-22T22:35:00Z"/>
        </w:rPr>
      </w:pPr>
      <w:ins w:id="17012" w:author="Priyanshu Solon" w:date="2025-05-22T22:35:00Z">
        <w:r>
          <w:t xml:space="preserve">            &lt;input type="text" name="txtName" placeholder="User Name"&gt;</w:t>
        </w:r>
      </w:ins>
    </w:p>
    <w:p w:rsidR="007C461F" w:rsidRDefault="007C461F" w:rsidP="007C461F">
      <w:pPr>
        <w:rPr>
          <w:ins w:id="17013" w:author="Priyanshu Solon" w:date="2025-05-22T22:35:00Z"/>
        </w:rPr>
      </w:pPr>
      <w:ins w:id="17014" w:author="Priyanshu Solon" w:date="2025-05-22T22:35:00Z">
        <w:r>
          <w:t xml:space="preserve">            &lt;input type="password" name="txtPwd" placeholder="Password"&gt;</w:t>
        </w:r>
      </w:ins>
    </w:p>
    <w:p w:rsidR="007C461F" w:rsidRDefault="007C461F" w:rsidP="007C461F">
      <w:pPr>
        <w:rPr>
          <w:ins w:id="17015" w:author="Priyanshu Solon" w:date="2025-05-22T22:35:00Z"/>
        </w:rPr>
      </w:pPr>
      <w:ins w:id="17016" w:author="Priyanshu Solon" w:date="2025-05-22T22:35:00Z">
        <w:r>
          <w:t xml:space="preserve">            &lt;input type="button" class="btnLogin"&gt;</w:t>
        </w:r>
      </w:ins>
    </w:p>
    <w:p w:rsidR="007C461F" w:rsidRDefault="007C461F" w:rsidP="007C461F">
      <w:pPr>
        <w:rPr>
          <w:ins w:id="17017" w:author="Priyanshu Solon" w:date="2025-05-22T22:35:00Z"/>
        </w:rPr>
      </w:pPr>
      <w:ins w:id="17018" w:author="Priyanshu Solon" w:date="2025-05-22T22:35:00Z">
        <w:r>
          <w:t xml:space="preserve">        &lt;/form&gt;</w:t>
        </w:r>
      </w:ins>
    </w:p>
    <w:p w:rsidR="007C461F" w:rsidRDefault="007C461F" w:rsidP="007C461F">
      <w:pPr>
        <w:rPr>
          <w:ins w:id="17019" w:author="Priyanshu Solon" w:date="2025-05-22T22:35:00Z"/>
        </w:rPr>
      </w:pPr>
      <w:ins w:id="17020" w:author="Priyanshu Solon" w:date="2025-05-22T22:35:00Z">
        <w:r>
          <w:t xml:space="preserve">    &lt;/div&gt;</w:t>
        </w:r>
      </w:ins>
    </w:p>
    <w:p w:rsidR="007C461F" w:rsidRDefault="007C461F" w:rsidP="007C461F">
      <w:pPr>
        <w:rPr>
          <w:ins w:id="17021" w:author="Priyanshu Solon" w:date="2025-05-22T22:35:00Z"/>
        </w:rPr>
      </w:pPr>
      <w:ins w:id="17022" w:author="Priyanshu Solon" w:date="2025-05-22T22:35:00Z">
        <w:r>
          <w:t xml:space="preserve">    &lt;div&gt;</w:t>
        </w:r>
      </w:ins>
    </w:p>
    <w:p w:rsidR="007C461F" w:rsidRDefault="007C461F" w:rsidP="007C461F">
      <w:pPr>
        <w:rPr>
          <w:ins w:id="17023" w:author="Priyanshu Solon" w:date="2025-05-22T22:35:00Z"/>
        </w:rPr>
      </w:pPr>
      <w:ins w:id="17024" w:author="Priyanshu Solon" w:date="2025-05-22T22:35:00Z">
        <w:r>
          <w:t xml:space="preserve">        &lt;form name="frmRegister"&gt;</w:t>
        </w:r>
      </w:ins>
    </w:p>
    <w:p w:rsidR="007C461F" w:rsidRDefault="007C461F" w:rsidP="007C461F">
      <w:pPr>
        <w:rPr>
          <w:ins w:id="17025" w:author="Priyanshu Solon" w:date="2025-05-22T22:35:00Z"/>
        </w:rPr>
      </w:pPr>
      <w:ins w:id="17026" w:author="Priyanshu Solon" w:date="2025-05-22T22:35:00Z">
        <w:r>
          <w:t xml:space="preserve">            &lt;h3&gt;Register&lt;/h3&gt;</w:t>
        </w:r>
      </w:ins>
    </w:p>
    <w:p w:rsidR="007C461F" w:rsidRDefault="007C461F" w:rsidP="007C461F">
      <w:pPr>
        <w:rPr>
          <w:ins w:id="17027" w:author="Priyanshu Solon" w:date="2025-05-22T22:35:00Z"/>
        </w:rPr>
      </w:pPr>
      <w:ins w:id="17028" w:author="Priyanshu Solon" w:date="2025-05-22T22:35:00Z">
        <w:r>
          <w:t xml:space="preserve">            &lt;input type="email" placeholder="Your Email"&gt;</w:t>
        </w:r>
      </w:ins>
    </w:p>
    <w:p w:rsidR="007C461F" w:rsidRDefault="007C461F" w:rsidP="007C461F">
      <w:pPr>
        <w:rPr>
          <w:ins w:id="17029" w:author="Priyanshu Solon" w:date="2025-05-22T22:35:00Z"/>
        </w:rPr>
      </w:pPr>
      <w:ins w:id="17030" w:author="Priyanshu Solon" w:date="2025-05-22T22:35:00Z">
        <w:r>
          <w:t xml:space="preserve">            &lt;input type="button" id="btnRegister"&gt;</w:t>
        </w:r>
      </w:ins>
    </w:p>
    <w:p w:rsidR="007C461F" w:rsidRDefault="007C461F" w:rsidP="007C461F">
      <w:pPr>
        <w:rPr>
          <w:ins w:id="17031" w:author="Priyanshu Solon" w:date="2025-05-22T22:35:00Z"/>
        </w:rPr>
      </w:pPr>
      <w:ins w:id="17032" w:author="Priyanshu Solon" w:date="2025-05-22T22:35:00Z">
        <w:r>
          <w:t xml:space="preserve">        &lt;/form&gt;</w:t>
        </w:r>
      </w:ins>
    </w:p>
    <w:p w:rsidR="007C461F" w:rsidRDefault="007C461F" w:rsidP="007C461F">
      <w:pPr>
        <w:rPr>
          <w:ins w:id="17033" w:author="Priyanshu Solon" w:date="2025-05-22T22:35:00Z"/>
        </w:rPr>
      </w:pPr>
      <w:ins w:id="17034" w:author="Priyanshu Solon" w:date="2025-05-22T22:35:00Z">
        <w:r>
          <w:t xml:space="preserve">    &lt;/div&gt;</w:t>
        </w:r>
      </w:ins>
    </w:p>
    <w:p w:rsidR="007C461F" w:rsidRDefault="007C461F" w:rsidP="007C461F">
      <w:pPr>
        <w:rPr>
          <w:ins w:id="17035" w:author="Priyanshu Solon" w:date="2025-05-22T22:35:00Z"/>
        </w:rPr>
      </w:pPr>
      <w:ins w:id="17036" w:author="Priyanshu Solon" w:date="2025-05-22T22:35:00Z">
        <w:r>
          <w:t>&lt;/body&gt;</w:t>
        </w:r>
      </w:ins>
    </w:p>
    <w:p w:rsidR="007C461F" w:rsidRDefault="007C461F" w:rsidP="007C461F">
      <w:pPr>
        <w:rPr>
          <w:ins w:id="17037" w:author="Priyanshu Solon" w:date="2025-05-22T22:35:00Z"/>
        </w:rPr>
      </w:pPr>
      <w:ins w:id="17038" w:author="Priyanshu Solon" w:date="2025-05-22T22:35:00Z">
        <w:r>
          <w:t>&lt;/html&gt;</w:t>
        </w:r>
      </w:ins>
    </w:p>
    <w:p w:rsidR="007C461F" w:rsidRDefault="007C461F" w:rsidP="007C461F">
      <w:pPr>
        <w:rPr>
          <w:ins w:id="17039" w:author="Priyanshu Solon" w:date="2025-05-22T22:35:00Z"/>
        </w:rPr>
      </w:pPr>
    </w:p>
    <w:p w:rsidR="007C461F" w:rsidRPr="00CA3CF4" w:rsidRDefault="007C461F" w:rsidP="007C461F">
      <w:pPr>
        <w:rPr>
          <w:ins w:id="17040" w:author="Priyanshu Solon" w:date="2025-05-22T22:35:00Z"/>
          <w:b/>
          <w:bCs/>
          <w:rPrChange w:id="17041" w:author="Priyanshu Solon" w:date="2025-05-22T23:20:00Z">
            <w:rPr>
              <w:ins w:id="17042" w:author="Priyanshu Solon" w:date="2025-05-22T22:35:00Z"/>
            </w:rPr>
          </w:rPrChange>
        </w:rPr>
      </w:pPr>
      <w:ins w:id="17043" w:author="Priyanshu Solon" w:date="2025-05-22T22:35:00Z">
        <w:r w:rsidRPr="00CA3CF4">
          <w:rPr>
            <w:b/>
            <w:bCs/>
            <w:rPrChange w:id="17044" w:author="Priyanshu Solon" w:date="2025-05-22T23:20:00Z">
              <w:rPr/>
            </w:rPrChange>
          </w:rPr>
          <w:t xml:space="preserve">                JavaScript Output &amp; Input Techniques</w:t>
        </w:r>
      </w:ins>
    </w:p>
    <w:p w:rsidR="007C461F" w:rsidRDefault="007C461F" w:rsidP="007C461F">
      <w:pPr>
        <w:rPr>
          <w:ins w:id="17045" w:author="Priyanshu Solon" w:date="2025-05-22T22:35:00Z"/>
        </w:rPr>
      </w:pPr>
    </w:p>
    <w:p w:rsidR="007C461F" w:rsidRPr="00CA3CF4" w:rsidRDefault="007C461F" w:rsidP="007C461F">
      <w:pPr>
        <w:rPr>
          <w:ins w:id="17046" w:author="Priyanshu Solon" w:date="2025-05-22T22:35:00Z"/>
          <w:b/>
          <w:bCs/>
          <w:rPrChange w:id="17047" w:author="Priyanshu Solon" w:date="2025-05-22T23:20:00Z">
            <w:rPr>
              <w:ins w:id="17048" w:author="Priyanshu Solon" w:date="2025-05-22T22:35:00Z"/>
            </w:rPr>
          </w:rPrChange>
        </w:rPr>
      </w:pPr>
      <w:ins w:id="17049" w:author="Priyanshu Solon" w:date="2025-05-22T22:35:00Z">
        <w:r w:rsidRPr="00CA3CF4">
          <w:rPr>
            <w:b/>
            <w:bCs/>
            <w:rPrChange w:id="17050" w:author="Priyanshu Solon" w:date="2025-05-22T23:20:00Z">
              <w:rPr/>
            </w:rPrChange>
          </w:rPr>
          <w:t>17/05</w:t>
        </w:r>
      </w:ins>
    </w:p>
    <w:p w:rsidR="007C461F" w:rsidRDefault="007C461F" w:rsidP="007C461F">
      <w:pPr>
        <w:rPr>
          <w:ins w:id="17051" w:author="Priyanshu Solon" w:date="2025-05-22T22:35:00Z"/>
        </w:rPr>
      </w:pPr>
      <w:ins w:id="17052" w:author="Priyanshu Solon" w:date="2025-05-22T22:35:00Z">
        <w:r>
          <w:t>=====</w:t>
        </w:r>
      </w:ins>
    </w:p>
    <w:p w:rsidR="007C461F" w:rsidRDefault="007C461F" w:rsidP="007C461F">
      <w:pPr>
        <w:rPr>
          <w:ins w:id="17053" w:author="Priyanshu Solon" w:date="2025-05-22T22:35:00Z"/>
        </w:rPr>
      </w:pPr>
    </w:p>
    <w:p w:rsidR="007C461F" w:rsidRPr="00CA3CF4" w:rsidRDefault="007C461F" w:rsidP="007C461F">
      <w:pPr>
        <w:rPr>
          <w:ins w:id="17054" w:author="Priyanshu Solon" w:date="2025-05-22T22:35:00Z"/>
          <w:b/>
          <w:bCs/>
          <w:rPrChange w:id="17055" w:author="Priyanshu Solon" w:date="2025-05-22T23:21:00Z">
            <w:rPr>
              <w:ins w:id="17056" w:author="Priyanshu Solon" w:date="2025-05-22T22:35:00Z"/>
            </w:rPr>
          </w:rPrChange>
        </w:rPr>
      </w:pPr>
      <w:ins w:id="17057" w:author="Priyanshu Solon" w:date="2025-05-22T22:35:00Z">
        <w:r w:rsidRPr="00CA3CF4">
          <w:rPr>
            <w:b/>
            <w:bCs/>
            <w:rPrChange w:id="17058" w:author="Priyanshu Solon" w:date="2025-05-22T23:21:00Z">
              <w:rPr/>
            </w:rPrChange>
          </w:rPr>
          <w:t>Reference Techniques</w:t>
        </w:r>
      </w:ins>
    </w:p>
    <w:p w:rsidR="007C461F" w:rsidRDefault="007C461F" w:rsidP="007C461F">
      <w:pPr>
        <w:rPr>
          <w:ins w:id="17059" w:author="Priyanshu Solon" w:date="2025-05-22T22:35:00Z"/>
        </w:rPr>
      </w:pPr>
      <w:ins w:id="17060" w:author="Priyanshu Solon" w:date="2025-05-22T22:35:00Z">
        <w:r>
          <w:t>- DOM Hierarchy</w:t>
        </w:r>
      </w:ins>
    </w:p>
    <w:p w:rsidR="007C461F" w:rsidRDefault="007C461F" w:rsidP="007C461F">
      <w:pPr>
        <w:rPr>
          <w:ins w:id="17061" w:author="Priyanshu Solon" w:date="2025-05-22T22:35:00Z"/>
        </w:rPr>
      </w:pPr>
      <w:ins w:id="17062" w:author="Priyanshu Solon" w:date="2025-05-22T22:35:00Z">
        <w:r>
          <w:t>- Name</w:t>
        </w:r>
      </w:ins>
    </w:p>
    <w:p w:rsidR="007C461F" w:rsidRDefault="007C461F" w:rsidP="007C461F">
      <w:pPr>
        <w:rPr>
          <w:ins w:id="17063" w:author="Priyanshu Solon" w:date="2025-05-22T22:35:00Z"/>
        </w:rPr>
      </w:pPr>
      <w:ins w:id="17064" w:author="Priyanshu Solon" w:date="2025-05-22T22:35:00Z">
        <w:r>
          <w:t>- ID</w:t>
        </w:r>
      </w:ins>
    </w:p>
    <w:p w:rsidR="007C461F" w:rsidRDefault="007C461F" w:rsidP="007C461F">
      <w:pPr>
        <w:rPr>
          <w:ins w:id="17065" w:author="Priyanshu Solon" w:date="2025-05-22T22:35:00Z"/>
        </w:rPr>
      </w:pPr>
      <w:ins w:id="17066" w:author="Priyanshu Solon" w:date="2025-05-22T22:35:00Z">
        <w:r>
          <w:t>- Query Selector</w:t>
        </w:r>
      </w:ins>
    </w:p>
    <w:p w:rsidR="007C461F" w:rsidRDefault="007C461F" w:rsidP="007C461F">
      <w:pPr>
        <w:rPr>
          <w:ins w:id="17067" w:author="Priyanshu Solon" w:date="2025-05-22T22:35:00Z"/>
        </w:rPr>
      </w:pPr>
    </w:p>
    <w:p w:rsidR="007C461F" w:rsidRPr="00CA3CF4" w:rsidRDefault="007C461F" w:rsidP="007C461F">
      <w:pPr>
        <w:rPr>
          <w:ins w:id="17068" w:author="Priyanshu Solon" w:date="2025-05-22T22:35:00Z"/>
          <w:b/>
          <w:bCs/>
          <w:rPrChange w:id="17069" w:author="Priyanshu Solon" w:date="2025-05-22T23:21:00Z">
            <w:rPr>
              <w:ins w:id="17070" w:author="Priyanshu Solon" w:date="2025-05-22T22:35:00Z"/>
            </w:rPr>
          </w:rPrChange>
        </w:rPr>
      </w:pPr>
      <w:ins w:id="17071" w:author="Priyanshu Solon" w:date="2025-05-22T22:35:00Z">
        <w:r w:rsidRPr="00CA3CF4">
          <w:rPr>
            <w:b/>
            <w:bCs/>
            <w:rPrChange w:id="17072" w:author="Priyanshu Solon" w:date="2025-05-22T23:21:00Z">
              <w:rPr/>
            </w:rPrChange>
          </w:rPr>
          <w:t xml:space="preserve">                       JavaScript Output &amp; Input Techniques</w:t>
        </w:r>
      </w:ins>
    </w:p>
    <w:p w:rsidR="007C461F" w:rsidRDefault="007C461F" w:rsidP="007C461F">
      <w:pPr>
        <w:rPr>
          <w:ins w:id="17073" w:author="Priyanshu Solon" w:date="2025-05-22T22:35:00Z"/>
        </w:rPr>
      </w:pPr>
    </w:p>
    <w:p w:rsidR="007C461F" w:rsidRDefault="007C461F" w:rsidP="007C461F">
      <w:pPr>
        <w:rPr>
          <w:ins w:id="17074" w:author="Priyanshu Solon" w:date="2025-05-22T22:35:00Z"/>
        </w:rPr>
      </w:pPr>
      <w:ins w:id="17075" w:author="Priyanshu Solon" w:date="2025-05-22T22:35:00Z">
        <w:r>
          <w:t>Output Techniques:</w:t>
        </w:r>
      </w:ins>
    </w:p>
    <w:p w:rsidR="007C461F" w:rsidRDefault="007C461F" w:rsidP="007C461F">
      <w:pPr>
        <w:rPr>
          <w:ins w:id="17076" w:author="Priyanshu Solon" w:date="2025-05-22T22:35:00Z"/>
        </w:rPr>
      </w:pPr>
      <w:ins w:id="17077" w:author="Priyanshu Solon" w:date="2025-05-22T22:35:00Z">
        <w:r>
          <w:t>1. alert()</w:t>
        </w:r>
      </w:ins>
    </w:p>
    <w:p w:rsidR="007C461F" w:rsidRDefault="007C461F" w:rsidP="007C461F">
      <w:pPr>
        <w:rPr>
          <w:ins w:id="17078" w:author="Priyanshu Solon" w:date="2025-05-22T22:35:00Z"/>
        </w:rPr>
      </w:pPr>
      <w:ins w:id="17079" w:author="Priyanshu Solon" w:date="2025-05-22T22:35:00Z">
        <w:r>
          <w:t>2. confirm()</w:t>
        </w:r>
      </w:ins>
    </w:p>
    <w:p w:rsidR="007C461F" w:rsidRDefault="007C461F" w:rsidP="007C461F">
      <w:pPr>
        <w:rPr>
          <w:ins w:id="17080" w:author="Priyanshu Solon" w:date="2025-05-22T22:35:00Z"/>
        </w:rPr>
      </w:pPr>
      <w:ins w:id="17081" w:author="Priyanshu Solon" w:date="2025-05-22T22:35:00Z">
        <w:r>
          <w:t>3. document.write()</w:t>
        </w:r>
      </w:ins>
    </w:p>
    <w:p w:rsidR="007C461F" w:rsidRDefault="007C461F" w:rsidP="007C461F">
      <w:pPr>
        <w:rPr>
          <w:ins w:id="17082" w:author="Priyanshu Solon" w:date="2025-05-22T22:35:00Z"/>
        </w:rPr>
      </w:pPr>
      <w:ins w:id="17083" w:author="Priyanshu Solon" w:date="2025-05-22T22:35:00Z">
        <w:r>
          <w:t>4. textContent</w:t>
        </w:r>
      </w:ins>
    </w:p>
    <w:p w:rsidR="007C461F" w:rsidRDefault="007C461F" w:rsidP="007C461F">
      <w:pPr>
        <w:rPr>
          <w:ins w:id="17084" w:author="Priyanshu Solon" w:date="2025-05-22T22:35:00Z"/>
        </w:rPr>
      </w:pPr>
      <w:ins w:id="17085" w:author="Priyanshu Solon" w:date="2025-05-22T22:35:00Z">
        <w:r>
          <w:t>5. innerHTML</w:t>
        </w:r>
      </w:ins>
    </w:p>
    <w:p w:rsidR="007C461F" w:rsidRDefault="007C461F" w:rsidP="007C461F">
      <w:pPr>
        <w:rPr>
          <w:ins w:id="17086" w:author="Priyanshu Solon" w:date="2025-05-22T22:35:00Z"/>
        </w:rPr>
      </w:pPr>
      <w:ins w:id="17087" w:author="Priyanshu Solon" w:date="2025-05-22T22:35:00Z">
        <w:r>
          <w:t>6. innerText</w:t>
        </w:r>
      </w:ins>
    </w:p>
    <w:p w:rsidR="007C461F" w:rsidRDefault="007C461F" w:rsidP="007C461F">
      <w:pPr>
        <w:rPr>
          <w:ins w:id="17088" w:author="Priyanshu Solon" w:date="2025-05-22T22:35:00Z"/>
        </w:rPr>
      </w:pPr>
      <w:ins w:id="17089" w:author="Priyanshu Solon" w:date="2025-05-22T22:35:00Z">
        <w:r>
          <w:t>7. outerHTML</w:t>
        </w:r>
      </w:ins>
    </w:p>
    <w:p w:rsidR="007C461F" w:rsidRDefault="007C461F" w:rsidP="007C461F">
      <w:pPr>
        <w:rPr>
          <w:ins w:id="17090" w:author="Priyanshu Solon" w:date="2025-05-22T22:35:00Z"/>
        </w:rPr>
      </w:pPr>
      <w:ins w:id="17091" w:author="Priyanshu Solon" w:date="2025-05-22T22:35:00Z">
        <w:r>
          <w:t>8. console methods</w:t>
        </w:r>
      </w:ins>
    </w:p>
    <w:p w:rsidR="007C461F" w:rsidRDefault="007C461F" w:rsidP="007C461F">
      <w:pPr>
        <w:rPr>
          <w:ins w:id="17092" w:author="Priyanshu Solon" w:date="2025-05-22T22:35:00Z"/>
        </w:rPr>
      </w:pPr>
    </w:p>
    <w:p w:rsidR="007C461F" w:rsidRDefault="007C461F" w:rsidP="007C461F">
      <w:pPr>
        <w:rPr>
          <w:ins w:id="17093" w:author="Priyanshu Solon" w:date="2025-05-22T22:35:00Z"/>
        </w:rPr>
      </w:pPr>
    </w:p>
    <w:p w:rsidR="007C461F" w:rsidRPr="00CA3CF4" w:rsidRDefault="007C461F" w:rsidP="007C461F">
      <w:pPr>
        <w:rPr>
          <w:ins w:id="17094" w:author="Priyanshu Solon" w:date="2025-05-22T22:35:00Z"/>
          <w:b/>
          <w:bCs/>
          <w:rPrChange w:id="17095" w:author="Priyanshu Solon" w:date="2025-05-22T23:21:00Z">
            <w:rPr>
              <w:ins w:id="17096" w:author="Priyanshu Solon" w:date="2025-05-22T22:35:00Z"/>
            </w:rPr>
          </w:rPrChange>
        </w:rPr>
      </w:pPr>
      <w:ins w:id="17097" w:author="Priyanshu Solon" w:date="2025-05-22T22:35:00Z">
        <w:r w:rsidRPr="00CA3CF4">
          <w:rPr>
            <w:b/>
            <w:bCs/>
            <w:rPrChange w:id="17098" w:author="Priyanshu Solon" w:date="2025-05-22T23:21:00Z">
              <w:rPr/>
            </w:rPrChange>
          </w:rPr>
          <w:t>alert():</w:t>
        </w:r>
      </w:ins>
    </w:p>
    <w:p w:rsidR="007C461F" w:rsidRDefault="007C461F" w:rsidP="007C461F">
      <w:pPr>
        <w:rPr>
          <w:ins w:id="17099" w:author="Priyanshu Solon" w:date="2025-05-22T22:35:00Z"/>
        </w:rPr>
      </w:pPr>
      <w:ins w:id="17100" w:author="Priyanshu Solon" w:date="2025-05-22T22:35:00Z">
        <w:r>
          <w:t>- It is a window method.</w:t>
        </w:r>
      </w:ins>
    </w:p>
    <w:p w:rsidR="007C461F" w:rsidRDefault="007C461F" w:rsidP="007C461F">
      <w:pPr>
        <w:rPr>
          <w:ins w:id="17101" w:author="Priyanshu Solon" w:date="2025-05-22T22:35:00Z"/>
        </w:rPr>
      </w:pPr>
      <w:ins w:id="17102" w:author="Priyanshu Solon" w:date="2025-05-22T22:35:00Z">
        <w:r>
          <w:t>- It pops up a message box in window.</w:t>
        </w:r>
      </w:ins>
    </w:p>
    <w:p w:rsidR="007C461F" w:rsidRDefault="007C461F" w:rsidP="007C461F">
      <w:pPr>
        <w:rPr>
          <w:ins w:id="17103" w:author="Priyanshu Solon" w:date="2025-05-22T22:35:00Z"/>
        </w:rPr>
      </w:pPr>
      <w:ins w:id="17104" w:author="Priyanshu Solon" w:date="2025-05-22T22:35:00Z">
        <w:r>
          <w:t>- You can display any message or result of expression</w:t>
        </w:r>
      </w:ins>
    </w:p>
    <w:p w:rsidR="007C461F" w:rsidRDefault="007C461F" w:rsidP="007C461F">
      <w:pPr>
        <w:rPr>
          <w:ins w:id="17105" w:author="Priyanshu Solon" w:date="2025-05-22T22:35:00Z"/>
        </w:rPr>
      </w:pPr>
      <w:ins w:id="17106" w:author="Priyanshu Solon" w:date="2025-05-22T22:35:00Z">
        <w:r>
          <w:t>- It can show static and dynamic values.</w:t>
        </w:r>
      </w:ins>
    </w:p>
    <w:p w:rsidR="007C461F" w:rsidRDefault="007C461F" w:rsidP="007C461F">
      <w:pPr>
        <w:rPr>
          <w:ins w:id="17107" w:author="Priyanshu Solon" w:date="2025-05-22T22:35:00Z"/>
        </w:rPr>
      </w:pPr>
      <w:ins w:id="17108" w:author="Priyanshu Solon" w:date="2025-05-22T22:35:00Z">
        <w:r>
          <w:t>- It will not support formats for message. [RC type]</w:t>
        </w:r>
      </w:ins>
    </w:p>
    <w:p w:rsidR="007C461F" w:rsidRDefault="007C461F" w:rsidP="007C461F">
      <w:pPr>
        <w:rPr>
          <w:ins w:id="17109" w:author="Priyanshu Solon" w:date="2025-05-22T22:35:00Z"/>
        </w:rPr>
      </w:pPr>
      <w:ins w:id="17110" w:author="Priyanshu Solon" w:date="2025-05-22T22:35:00Z">
        <w:r>
          <w:t>- It will not allow to cancel.</w:t>
        </w:r>
      </w:ins>
    </w:p>
    <w:p w:rsidR="007C461F" w:rsidRDefault="007C461F" w:rsidP="007C461F">
      <w:pPr>
        <w:rPr>
          <w:ins w:id="17111" w:author="Priyanshu Solon" w:date="2025-05-22T22:35:00Z"/>
        </w:rPr>
      </w:pPr>
      <w:ins w:id="17112" w:author="Priyanshu Solon" w:date="2025-05-22T22:35:00Z">
        <w:r>
          <w:t>- It is closed only with OK as confirmation.</w:t>
        </w:r>
      </w:ins>
    </w:p>
    <w:p w:rsidR="007C461F" w:rsidRDefault="007C461F" w:rsidP="007C461F">
      <w:pPr>
        <w:rPr>
          <w:ins w:id="17113" w:author="Priyanshu Solon" w:date="2025-05-22T22:35:00Z"/>
        </w:rPr>
      </w:pPr>
    </w:p>
    <w:p w:rsidR="007C461F" w:rsidRDefault="007C461F" w:rsidP="007C461F">
      <w:pPr>
        <w:rPr>
          <w:ins w:id="17114" w:author="Priyanshu Solon" w:date="2025-05-22T22:35:00Z"/>
        </w:rPr>
      </w:pPr>
      <w:ins w:id="17115" w:author="Priyanshu Solon" w:date="2025-05-22T22:35:00Z">
        <w:r>
          <w:lastRenderedPageBreak/>
          <w:t>Syntax:</w:t>
        </w:r>
      </w:ins>
    </w:p>
    <w:p w:rsidR="007C461F" w:rsidRDefault="007C461F" w:rsidP="007C461F">
      <w:pPr>
        <w:rPr>
          <w:ins w:id="17116" w:author="Priyanshu Solon" w:date="2025-05-22T22:35:00Z"/>
        </w:rPr>
      </w:pPr>
      <w:ins w:id="17117" w:author="Priyanshu Solon" w:date="2025-05-22T22:35:00Z">
        <w:r>
          <w:t xml:space="preserve">      alert("message | expression");</w:t>
        </w:r>
      </w:ins>
    </w:p>
    <w:p w:rsidR="007C461F" w:rsidRDefault="007C461F" w:rsidP="007C461F">
      <w:pPr>
        <w:rPr>
          <w:ins w:id="17118" w:author="Priyanshu Solon" w:date="2025-05-22T22:35:00Z"/>
        </w:rPr>
      </w:pPr>
      <w:ins w:id="17119" w:author="Priyanshu Solon" w:date="2025-05-22T22:35:00Z">
        <w:r>
          <w:t xml:space="preserve">      alert("welcome");</w:t>
        </w:r>
      </w:ins>
    </w:p>
    <w:p w:rsidR="007C461F" w:rsidRDefault="007C461F" w:rsidP="007C461F">
      <w:pPr>
        <w:rPr>
          <w:ins w:id="17120" w:author="Priyanshu Solon" w:date="2025-05-22T22:35:00Z"/>
        </w:rPr>
      </w:pPr>
      <w:ins w:id="17121" w:author="Priyanshu Solon" w:date="2025-05-22T22:35:00Z">
        <w:r>
          <w:t xml:space="preserve">      alert( 10 + 20 );</w:t>
        </w:r>
      </w:ins>
    </w:p>
    <w:p w:rsidR="007C461F" w:rsidRDefault="007C461F" w:rsidP="007C461F">
      <w:pPr>
        <w:rPr>
          <w:ins w:id="17122" w:author="Priyanshu Solon" w:date="2025-05-22T22:35:00Z"/>
        </w:rPr>
      </w:pPr>
      <w:ins w:id="17123" w:author="Priyanshu Solon" w:date="2025-05-22T22:35:00Z">
        <w:r>
          <w:t xml:space="preserve">      alert( "Addition=" + (10 + 20));</w:t>
        </w:r>
      </w:ins>
    </w:p>
    <w:p w:rsidR="007C461F" w:rsidRDefault="007C461F" w:rsidP="007C461F">
      <w:pPr>
        <w:rPr>
          <w:ins w:id="17124" w:author="Priyanshu Solon" w:date="2025-05-22T22:35:00Z"/>
        </w:rPr>
      </w:pPr>
    </w:p>
    <w:p w:rsidR="007C461F" w:rsidRDefault="007C461F" w:rsidP="007C461F">
      <w:pPr>
        <w:rPr>
          <w:ins w:id="17125" w:author="Priyanshu Solon" w:date="2025-05-22T22:35:00Z"/>
        </w:rPr>
      </w:pPr>
      <w:ins w:id="17126" w:author="Priyanshu Solon" w:date="2025-05-22T22:35:00Z">
        <w:r>
          <w:t>- You can use "\n" for line breaks.</w:t>
        </w:r>
      </w:ins>
    </w:p>
    <w:p w:rsidR="007C461F" w:rsidRDefault="007C461F" w:rsidP="007C461F">
      <w:pPr>
        <w:rPr>
          <w:ins w:id="17127" w:author="Priyanshu Solon" w:date="2025-05-22T22:35:00Z"/>
        </w:rPr>
      </w:pPr>
    </w:p>
    <w:p w:rsidR="007C461F" w:rsidRDefault="007C461F" w:rsidP="007C461F">
      <w:pPr>
        <w:rPr>
          <w:ins w:id="17128" w:author="Priyanshu Solon" w:date="2025-05-22T22:35:00Z"/>
        </w:rPr>
      </w:pPr>
      <w:ins w:id="17129" w:author="Priyanshu Solon" w:date="2025-05-22T22:35:00Z">
        <w:r>
          <w:t>Syntax:</w:t>
        </w:r>
      </w:ins>
    </w:p>
    <w:p w:rsidR="007C461F" w:rsidRDefault="007C461F" w:rsidP="007C461F">
      <w:pPr>
        <w:rPr>
          <w:ins w:id="17130" w:author="Priyanshu Solon" w:date="2025-05-22T22:35:00Z"/>
        </w:rPr>
      </w:pPr>
      <w:ins w:id="17131" w:author="Priyanshu Solon" w:date="2025-05-22T22:35:00Z">
        <w:r>
          <w:t xml:space="preserve">     alert("line-1 \n line2 \n line3");</w:t>
        </w:r>
      </w:ins>
    </w:p>
    <w:p w:rsidR="007C461F" w:rsidRDefault="007C461F" w:rsidP="007C461F">
      <w:pPr>
        <w:rPr>
          <w:ins w:id="17132" w:author="Priyanshu Solon" w:date="2025-05-22T22:35:00Z"/>
        </w:rPr>
      </w:pPr>
    </w:p>
    <w:p w:rsidR="007C461F" w:rsidRDefault="007C461F" w:rsidP="007C461F">
      <w:pPr>
        <w:rPr>
          <w:ins w:id="17133" w:author="Priyanshu Solon" w:date="2025-05-22T22:35:00Z"/>
        </w:rPr>
      </w:pPr>
      <w:ins w:id="17134" w:author="Priyanshu Solon" w:date="2025-05-22T22:35:00Z">
        <w:r>
          <w:t>- You can't use any markup as message.</w:t>
        </w:r>
      </w:ins>
    </w:p>
    <w:p w:rsidR="007C461F" w:rsidRDefault="007C461F" w:rsidP="007C461F">
      <w:pPr>
        <w:rPr>
          <w:ins w:id="17135" w:author="Priyanshu Solon" w:date="2025-05-22T22:35:00Z"/>
        </w:rPr>
      </w:pPr>
    </w:p>
    <w:p w:rsidR="007C461F" w:rsidRDefault="007C461F" w:rsidP="007C461F">
      <w:pPr>
        <w:rPr>
          <w:ins w:id="17136" w:author="Priyanshu Solon" w:date="2025-05-22T22:35:00Z"/>
        </w:rPr>
      </w:pPr>
      <w:ins w:id="17137" w:author="Priyanshu Solon" w:date="2025-05-22T22:35:00Z">
        <w:r>
          <w:t xml:space="preserve">      alert("&lt;h2&gt; Welcome &lt;/h2&gt;");    // not formatted as heading</w:t>
        </w:r>
      </w:ins>
    </w:p>
    <w:p w:rsidR="007C461F" w:rsidRDefault="007C461F" w:rsidP="007C461F">
      <w:pPr>
        <w:rPr>
          <w:ins w:id="17138" w:author="Priyanshu Solon" w:date="2025-05-22T22:35:00Z"/>
        </w:rPr>
      </w:pPr>
    </w:p>
    <w:p w:rsidR="007C461F" w:rsidRDefault="007C461F" w:rsidP="007C461F">
      <w:pPr>
        <w:rPr>
          <w:ins w:id="17139" w:author="Priyanshu Solon" w:date="2025-05-22T22:35:00Z"/>
        </w:rPr>
      </w:pPr>
      <w:ins w:id="17140" w:author="Priyanshu Solon" w:date="2025-05-22T22:35:00Z">
        <w:r>
          <w:t>- You can't customize by adding, changing or removing elements in alert.</w:t>
        </w:r>
      </w:ins>
    </w:p>
    <w:p w:rsidR="007C461F" w:rsidRDefault="007C461F" w:rsidP="007C461F">
      <w:pPr>
        <w:rPr>
          <w:ins w:id="17141" w:author="Priyanshu Solon" w:date="2025-05-22T22:35:00Z"/>
        </w:rPr>
      </w:pPr>
    </w:p>
    <w:p w:rsidR="007C461F" w:rsidRDefault="007C461F" w:rsidP="007C461F">
      <w:pPr>
        <w:rPr>
          <w:ins w:id="17142" w:author="Priyanshu Solon" w:date="2025-05-22T22:35:00Z"/>
        </w:rPr>
      </w:pPr>
      <w:ins w:id="17143" w:author="Priyanshu Solon" w:date="2025-05-22T22:35:00Z">
        <w:r>
          <w:t>Ex:</w:t>
        </w:r>
      </w:ins>
    </w:p>
    <w:p w:rsidR="007C461F" w:rsidRDefault="007C461F" w:rsidP="007C461F">
      <w:pPr>
        <w:rPr>
          <w:ins w:id="17144" w:author="Priyanshu Solon" w:date="2025-05-22T22:35:00Z"/>
        </w:rPr>
      </w:pPr>
      <w:ins w:id="17145" w:author="Priyanshu Solon" w:date="2025-05-22T22:35:00Z">
        <w:r>
          <w:t>&lt;!DOCTYPE html&gt;</w:t>
        </w:r>
      </w:ins>
    </w:p>
    <w:p w:rsidR="007C461F" w:rsidRDefault="007C461F" w:rsidP="007C461F">
      <w:pPr>
        <w:rPr>
          <w:ins w:id="17146" w:author="Priyanshu Solon" w:date="2025-05-22T22:35:00Z"/>
        </w:rPr>
      </w:pPr>
      <w:ins w:id="17147" w:author="Priyanshu Solon" w:date="2025-05-22T22:35:00Z">
        <w:r>
          <w:t>&lt;html lang="en"&gt;</w:t>
        </w:r>
      </w:ins>
    </w:p>
    <w:p w:rsidR="007C461F" w:rsidRDefault="007C461F" w:rsidP="007C461F">
      <w:pPr>
        <w:rPr>
          <w:ins w:id="17148" w:author="Priyanshu Solon" w:date="2025-05-22T22:35:00Z"/>
        </w:rPr>
      </w:pPr>
      <w:ins w:id="17149" w:author="Priyanshu Solon" w:date="2025-05-22T22:35:00Z">
        <w:r>
          <w:t>&lt;head&gt;</w:t>
        </w:r>
      </w:ins>
    </w:p>
    <w:p w:rsidR="007C461F" w:rsidRDefault="007C461F" w:rsidP="007C461F">
      <w:pPr>
        <w:rPr>
          <w:ins w:id="17150" w:author="Priyanshu Solon" w:date="2025-05-22T22:35:00Z"/>
        </w:rPr>
      </w:pPr>
      <w:ins w:id="17151" w:author="Priyanshu Solon" w:date="2025-05-22T22:35:00Z">
        <w:r>
          <w:t xml:space="preserve">    &lt;meta charset="UTF-8"&gt;</w:t>
        </w:r>
      </w:ins>
    </w:p>
    <w:p w:rsidR="007C461F" w:rsidRDefault="007C461F" w:rsidP="007C461F">
      <w:pPr>
        <w:rPr>
          <w:ins w:id="17152" w:author="Priyanshu Solon" w:date="2025-05-22T22:35:00Z"/>
        </w:rPr>
      </w:pPr>
      <w:ins w:id="17153" w:author="Priyanshu Solon" w:date="2025-05-22T22:35:00Z">
        <w:r>
          <w:t xml:space="preserve">    &lt;meta name="viewport" content="width=device-width, initial-scale=1.0"&gt;</w:t>
        </w:r>
      </w:ins>
    </w:p>
    <w:p w:rsidR="007C461F" w:rsidRDefault="007C461F" w:rsidP="007C461F">
      <w:pPr>
        <w:rPr>
          <w:ins w:id="17154" w:author="Priyanshu Solon" w:date="2025-05-22T22:35:00Z"/>
        </w:rPr>
      </w:pPr>
      <w:ins w:id="17155" w:author="Priyanshu Solon" w:date="2025-05-22T22:35:00Z">
        <w:r>
          <w:t xml:space="preserve">    &lt;title&gt;Document&lt;/title&gt;</w:t>
        </w:r>
      </w:ins>
    </w:p>
    <w:p w:rsidR="007C461F" w:rsidRDefault="007C461F" w:rsidP="007C461F">
      <w:pPr>
        <w:rPr>
          <w:ins w:id="17156" w:author="Priyanshu Solon" w:date="2025-05-22T22:35:00Z"/>
        </w:rPr>
      </w:pPr>
      <w:ins w:id="17157" w:author="Priyanshu Solon" w:date="2025-05-22T22:35:00Z">
        <w:r>
          <w:t xml:space="preserve">    &lt;script&gt;</w:t>
        </w:r>
      </w:ins>
    </w:p>
    <w:p w:rsidR="007C461F" w:rsidRDefault="007C461F" w:rsidP="007C461F">
      <w:pPr>
        <w:rPr>
          <w:ins w:id="17158" w:author="Priyanshu Solon" w:date="2025-05-22T22:35:00Z"/>
        </w:rPr>
      </w:pPr>
      <w:ins w:id="17159" w:author="Priyanshu Solon" w:date="2025-05-22T22:35:00Z">
        <w:r>
          <w:t xml:space="preserve">        function DeleteClick(){</w:t>
        </w:r>
      </w:ins>
    </w:p>
    <w:p w:rsidR="007C461F" w:rsidRDefault="007C461F" w:rsidP="007C461F">
      <w:pPr>
        <w:rPr>
          <w:ins w:id="17160" w:author="Priyanshu Solon" w:date="2025-05-22T22:35:00Z"/>
        </w:rPr>
      </w:pPr>
      <w:ins w:id="17161" w:author="Priyanshu Solon" w:date="2025-05-22T22:35:00Z">
        <w:r>
          <w:t xml:space="preserve">            alert("Delete Record\nRecord Deleted Successfully");</w:t>
        </w:r>
      </w:ins>
    </w:p>
    <w:p w:rsidR="007C461F" w:rsidRDefault="007C461F" w:rsidP="007C461F">
      <w:pPr>
        <w:rPr>
          <w:ins w:id="17162" w:author="Priyanshu Solon" w:date="2025-05-22T22:35:00Z"/>
        </w:rPr>
      </w:pPr>
      <w:ins w:id="17163" w:author="Priyanshu Solon" w:date="2025-05-22T22:35:00Z">
        <w:r>
          <w:t xml:space="preserve">        }</w:t>
        </w:r>
      </w:ins>
    </w:p>
    <w:p w:rsidR="007C461F" w:rsidRDefault="007C461F" w:rsidP="007C461F">
      <w:pPr>
        <w:rPr>
          <w:ins w:id="17164" w:author="Priyanshu Solon" w:date="2025-05-22T22:35:00Z"/>
        </w:rPr>
      </w:pPr>
      <w:ins w:id="17165" w:author="Priyanshu Solon" w:date="2025-05-22T22:35:00Z">
        <w:r>
          <w:t xml:space="preserve">    &lt;/script&gt;</w:t>
        </w:r>
      </w:ins>
    </w:p>
    <w:p w:rsidR="007C461F" w:rsidRDefault="007C461F" w:rsidP="007C461F">
      <w:pPr>
        <w:rPr>
          <w:ins w:id="17166" w:author="Priyanshu Solon" w:date="2025-05-22T22:35:00Z"/>
        </w:rPr>
      </w:pPr>
      <w:ins w:id="17167" w:author="Priyanshu Solon" w:date="2025-05-22T22:35:00Z">
        <w:r>
          <w:lastRenderedPageBreak/>
          <w:t>&lt;/head&gt;</w:t>
        </w:r>
      </w:ins>
    </w:p>
    <w:p w:rsidR="007C461F" w:rsidRDefault="007C461F" w:rsidP="007C461F">
      <w:pPr>
        <w:rPr>
          <w:ins w:id="17168" w:author="Priyanshu Solon" w:date="2025-05-22T22:35:00Z"/>
        </w:rPr>
      </w:pPr>
      <w:ins w:id="17169" w:author="Priyanshu Solon" w:date="2025-05-22T22:35:00Z">
        <w:r>
          <w:t>&lt;body&gt;</w:t>
        </w:r>
      </w:ins>
    </w:p>
    <w:p w:rsidR="007C461F" w:rsidRDefault="007C461F" w:rsidP="007C461F">
      <w:pPr>
        <w:rPr>
          <w:ins w:id="17170" w:author="Priyanshu Solon" w:date="2025-05-22T22:35:00Z"/>
        </w:rPr>
      </w:pPr>
      <w:ins w:id="17171" w:author="Priyanshu Solon" w:date="2025-05-22T22:35:00Z">
        <w:r>
          <w:t xml:space="preserve">    &lt;button onclick="DeleteClick()"&gt;Delete&lt;/button&gt;</w:t>
        </w:r>
      </w:ins>
    </w:p>
    <w:p w:rsidR="007C461F" w:rsidRDefault="007C461F" w:rsidP="007C461F">
      <w:pPr>
        <w:rPr>
          <w:ins w:id="17172" w:author="Priyanshu Solon" w:date="2025-05-22T22:35:00Z"/>
        </w:rPr>
      </w:pPr>
      <w:ins w:id="17173" w:author="Priyanshu Solon" w:date="2025-05-22T22:35:00Z">
        <w:r>
          <w:t>&lt;/body&gt;</w:t>
        </w:r>
      </w:ins>
    </w:p>
    <w:p w:rsidR="007C461F" w:rsidRDefault="007C461F" w:rsidP="007C461F">
      <w:pPr>
        <w:rPr>
          <w:ins w:id="17174" w:author="Priyanshu Solon" w:date="2025-05-22T22:35:00Z"/>
        </w:rPr>
      </w:pPr>
      <w:ins w:id="17175" w:author="Priyanshu Solon" w:date="2025-05-22T22:35:00Z">
        <w:r>
          <w:t>&lt;/html&gt;</w:t>
        </w:r>
      </w:ins>
    </w:p>
    <w:p w:rsidR="007C461F" w:rsidRDefault="007C461F" w:rsidP="007C461F">
      <w:pPr>
        <w:rPr>
          <w:ins w:id="17176" w:author="Priyanshu Solon" w:date="2025-05-22T22:35:00Z"/>
        </w:rPr>
      </w:pPr>
    </w:p>
    <w:p w:rsidR="007C461F" w:rsidRDefault="007C461F" w:rsidP="007C461F">
      <w:pPr>
        <w:rPr>
          <w:ins w:id="17177" w:author="Priyanshu Solon" w:date="2025-05-22T22:35:00Z"/>
        </w:rPr>
      </w:pPr>
    </w:p>
    <w:p w:rsidR="007C461F" w:rsidRDefault="007C461F" w:rsidP="007C461F">
      <w:pPr>
        <w:rPr>
          <w:ins w:id="17178" w:author="Priyanshu Solon" w:date="2025-05-22T22:35:00Z"/>
        </w:rPr>
      </w:pPr>
    </w:p>
    <w:p w:rsidR="007C461F" w:rsidRDefault="007C461F" w:rsidP="007C461F">
      <w:pPr>
        <w:rPr>
          <w:ins w:id="17179" w:author="Priyanshu Solon" w:date="2025-05-22T22:35:00Z"/>
        </w:rPr>
      </w:pPr>
    </w:p>
    <w:p w:rsidR="007C461F" w:rsidRDefault="007C461F" w:rsidP="007C461F">
      <w:pPr>
        <w:rPr>
          <w:ins w:id="17180" w:author="Priyanshu Solon" w:date="2025-05-22T22:35:00Z"/>
        </w:rPr>
      </w:pPr>
    </w:p>
    <w:p w:rsidR="007C461F" w:rsidRDefault="007C461F" w:rsidP="007C461F">
      <w:pPr>
        <w:rPr>
          <w:ins w:id="17181" w:author="Priyanshu Solon" w:date="2025-05-22T22:35:00Z"/>
        </w:rPr>
      </w:pPr>
    </w:p>
    <w:p w:rsidR="007C461F" w:rsidRPr="00CA3CF4" w:rsidRDefault="007C461F" w:rsidP="007C461F">
      <w:pPr>
        <w:rPr>
          <w:ins w:id="17182" w:author="Priyanshu Solon" w:date="2025-05-22T22:35:00Z"/>
          <w:b/>
          <w:bCs/>
          <w:rPrChange w:id="17183" w:author="Priyanshu Solon" w:date="2025-05-22T23:21:00Z">
            <w:rPr>
              <w:ins w:id="17184" w:author="Priyanshu Solon" w:date="2025-05-22T22:35:00Z"/>
            </w:rPr>
          </w:rPrChange>
        </w:rPr>
      </w:pPr>
      <w:ins w:id="17185" w:author="Priyanshu Solon" w:date="2025-05-22T22:35:00Z">
        <w:r w:rsidRPr="00CA3CF4">
          <w:rPr>
            <w:b/>
            <w:bCs/>
            <w:rPrChange w:id="17186" w:author="Priyanshu Solon" w:date="2025-05-22T23:21:00Z">
              <w:rPr/>
            </w:rPrChange>
          </w:rPr>
          <w:t>confirm():</w:t>
        </w:r>
      </w:ins>
    </w:p>
    <w:p w:rsidR="007C461F" w:rsidRDefault="007C461F" w:rsidP="007C461F">
      <w:pPr>
        <w:rPr>
          <w:ins w:id="17187" w:author="Priyanshu Solon" w:date="2025-05-22T22:35:00Z"/>
        </w:rPr>
      </w:pPr>
      <w:ins w:id="17188" w:author="Priyanshu Solon" w:date="2025-05-22T22:35:00Z">
        <w:r>
          <w:t>- It is similar to alert but allows to cancel.</w:t>
        </w:r>
      </w:ins>
    </w:p>
    <w:p w:rsidR="007C461F" w:rsidRDefault="007C461F" w:rsidP="007C461F">
      <w:pPr>
        <w:rPr>
          <w:ins w:id="17189" w:author="Priyanshu Solon" w:date="2025-05-22T22:35:00Z"/>
        </w:rPr>
      </w:pPr>
      <w:ins w:id="17190" w:author="Priyanshu Solon" w:date="2025-05-22T22:35:00Z">
        <w:r>
          <w:t>- It is a Boolean method that returns true or false.</w:t>
        </w:r>
      </w:ins>
    </w:p>
    <w:p w:rsidR="007C461F" w:rsidRDefault="007C461F" w:rsidP="007C461F">
      <w:pPr>
        <w:rPr>
          <w:ins w:id="17191" w:author="Priyanshu Solon" w:date="2025-05-22T22:35:00Z"/>
        </w:rPr>
      </w:pPr>
      <w:ins w:id="17192" w:author="Priyanshu Solon" w:date="2025-05-22T22:35:00Z">
        <w:r>
          <w:t xml:space="preserve">   </w:t>
        </w:r>
      </w:ins>
    </w:p>
    <w:p w:rsidR="007C461F" w:rsidRDefault="007C461F" w:rsidP="007C461F">
      <w:pPr>
        <w:rPr>
          <w:ins w:id="17193" w:author="Priyanshu Solon" w:date="2025-05-22T22:35:00Z"/>
        </w:rPr>
      </w:pPr>
      <w:ins w:id="17194" w:author="Priyanshu Solon" w:date="2025-05-22T22:35:00Z">
        <w:r>
          <w:t xml:space="preserve">        true        : on OK click</w:t>
        </w:r>
      </w:ins>
    </w:p>
    <w:p w:rsidR="007C461F" w:rsidRDefault="007C461F" w:rsidP="007C461F">
      <w:pPr>
        <w:rPr>
          <w:ins w:id="17195" w:author="Priyanshu Solon" w:date="2025-05-22T22:35:00Z"/>
        </w:rPr>
      </w:pPr>
      <w:ins w:id="17196" w:author="Priyanshu Solon" w:date="2025-05-22T22:35:00Z">
        <w:r>
          <w:t xml:space="preserve">        false        : on Cancel click</w:t>
        </w:r>
      </w:ins>
    </w:p>
    <w:p w:rsidR="007C461F" w:rsidRDefault="007C461F" w:rsidP="007C461F">
      <w:pPr>
        <w:rPr>
          <w:ins w:id="17197" w:author="Priyanshu Solon" w:date="2025-05-22T22:35:00Z"/>
        </w:rPr>
      </w:pPr>
    </w:p>
    <w:p w:rsidR="007C461F" w:rsidRDefault="007C461F" w:rsidP="007C461F">
      <w:pPr>
        <w:rPr>
          <w:ins w:id="17198" w:author="Priyanshu Solon" w:date="2025-05-22T22:35:00Z"/>
        </w:rPr>
      </w:pPr>
      <w:ins w:id="17199" w:author="Priyanshu Solon" w:date="2025-05-22T22:35:00Z">
        <w:r>
          <w:t>Syntax:</w:t>
        </w:r>
      </w:ins>
    </w:p>
    <w:p w:rsidR="007C461F" w:rsidRDefault="007C461F" w:rsidP="007C461F">
      <w:pPr>
        <w:rPr>
          <w:ins w:id="17200" w:author="Priyanshu Solon" w:date="2025-05-22T22:35:00Z"/>
        </w:rPr>
      </w:pPr>
      <w:ins w:id="17201" w:author="Priyanshu Solon" w:date="2025-05-22T22:35:00Z">
        <w:r>
          <w:t xml:space="preserve">    confirm("message | expression");     true / false</w:t>
        </w:r>
      </w:ins>
    </w:p>
    <w:p w:rsidR="007C461F" w:rsidRDefault="007C461F" w:rsidP="007C461F">
      <w:pPr>
        <w:rPr>
          <w:ins w:id="17202" w:author="Priyanshu Solon" w:date="2025-05-22T22:35:00Z"/>
        </w:rPr>
      </w:pPr>
    </w:p>
    <w:p w:rsidR="007C461F" w:rsidRDefault="007C461F" w:rsidP="007C461F">
      <w:pPr>
        <w:rPr>
          <w:ins w:id="17203" w:author="Priyanshu Solon" w:date="2025-05-22T22:35:00Z"/>
        </w:rPr>
      </w:pPr>
      <w:ins w:id="17204" w:author="Priyanshu Solon" w:date="2025-05-22T22:35:00Z">
        <w:r>
          <w:t xml:space="preserve">    result = confirm(" ");</w:t>
        </w:r>
      </w:ins>
    </w:p>
    <w:p w:rsidR="007C461F" w:rsidRDefault="007C461F" w:rsidP="007C461F">
      <w:pPr>
        <w:rPr>
          <w:ins w:id="17205" w:author="Priyanshu Solon" w:date="2025-05-22T22:35:00Z"/>
        </w:rPr>
      </w:pPr>
    </w:p>
    <w:p w:rsidR="007C461F" w:rsidRDefault="007C461F" w:rsidP="007C461F">
      <w:pPr>
        <w:rPr>
          <w:ins w:id="17206" w:author="Priyanshu Solon" w:date="2025-05-22T22:35:00Z"/>
        </w:rPr>
      </w:pPr>
      <w:ins w:id="17207" w:author="Priyanshu Solon" w:date="2025-05-22T22:35:00Z">
        <w:r>
          <w:t xml:space="preserve">    if(result == true)</w:t>
        </w:r>
      </w:ins>
    </w:p>
    <w:p w:rsidR="007C461F" w:rsidRDefault="007C461F" w:rsidP="007C461F">
      <w:pPr>
        <w:rPr>
          <w:ins w:id="17208" w:author="Priyanshu Solon" w:date="2025-05-22T22:35:00Z"/>
        </w:rPr>
      </w:pPr>
      <w:ins w:id="17209" w:author="Priyanshu Solon" w:date="2025-05-22T22:35:00Z">
        <w:r>
          <w:t xml:space="preserve">    {</w:t>
        </w:r>
      </w:ins>
    </w:p>
    <w:p w:rsidR="007C461F" w:rsidRDefault="007C461F" w:rsidP="007C461F">
      <w:pPr>
        <w:rPr>
          <w:ins w:id="17210" w:author="Priyanshu Solon" w:date="2025-05-22T22:35:00Z"/>
        </w:rPr>
      </w:pPr>
      <w:ins w:id="17211" w:author="Priyanshu Solon" w:date="2025-05-22T22:35:00Z">
        <w:r>
          <w:t xml:space="preserve">       // actions on OK</w:t>
        </w:r>
      </w:ins>
    </w:p>
    <w:p w:rsidR="007C461F" w:rsidRDefault="007C461F" w:rsidP="007C461F">
      <w:pPr>
        <w:rPr>
          <w:ins w:id="17212" w:author="Priyanshu Solon" w:date="2025-05-22T22:35:00Z"/>
        </w:rPr>
      </w:pPr>
      <w:ins w:id="17213" w:author="Priyanshu Solon" w:date="2025-05-22T22:35:00Z">
        <w:r>
          <w:t xml:space="preserve">    }</w:t>
        </w:r>
      </w:ins>
    </w:p>
    <w:p w:rsidR="007C461F" w:rsidRDefault="007C461F" w:rsidP="007C461F">
      <w:pPr>
        <w:rPr>
          <w:ins w:id="17214" w:author="Priyanshu Solon" w:date="2025-05-22T22:35:00Z"/>
        </w:rPr>
      </w:pPr>
      <w:ins w:id="17215" w:author="Priyanshu Solon" w:date="2025-05-22T22:35:00Z">
        <w:r>
          <w:t xml:space="preserve">    else</w:t>
        </w:r>
      </w:ins>
    </w:p>
    <w:p w:rsidR="007C461F" w:rsidRDefault="007C461F" w:rsidP="007C461F">
      <w:pPr>
        <w:rPr>
          <w:ins w:id="17216" w:author="Priyanshu Solon" w:date="2025-05-22T22:35:00Z"/>
        </w:rPr>
      </w:pPr>
      <w:ins w:id="17217" w:author="Priyanshu Solon" w:date="2025-05-22T22:35:00Z">
        <w:r>
          <w:t xml:space="preserve">    {</w:t>
        </w:r>
      </w:ins>
    </w:p>
    <w:p w:rsidR="007C461F" w:rsidRDefault="007C461F" w:rsidP="007C461F">
      <w:pPr>
        <w:rPr>
          <w:ins w:id="17218" w:author="Priyanshu Solon" w:date="2025-05-22T22:35:00Z"/>
        </w:rPr>
      </w:pPr>
      <w:ins w:id="17219" w:author="Priyanshu Solon" w:date="2025-05-22T22:35:00Z">
        <w:r>
          <w:lastRenderedPageBreak/>
          <w:t xml:space="preserve">      // actions on Cancel</w:t>
        </w:r>
      </w:ins>
    </w:p>
    <w:p w:rsidR="007C461F" w:rsidRDefault="007C461F" w:rsidP="007C461F">
      <w:pPr>
        <w:rPr>
          <w:ins w:id="17220" w:author="Priyanshu Solon" w:date="2025-05-22T22:35:00Z"/>
        </w:rPr>
      </w:pPr>
      <w:ins w:id="17221" w:author="Priyanshu Solon" w:date="2025-05-22T22:35:00Z">
        <w:r>
          <w:t xml:space="preserve">    }</w:t>
        </w:r>
      </w:ins>
    </w:p>
    <w:p w:rsidR="007C461F" w:rsidRDefault="007C461F" w:rsidP="007C461F">
      <w:pPr>
        <w:rPr>
          <w:ins w:id="17222" w:author="Priyanshu Solon" w:date="2025-05-22T22:35:00Z"/>
        </w:rPr>
      </w:pPr>
    </w:p>
    <w:p w:rsidR="007C461F" w:rsidRDefault="007C461F" w:rsidP="007C461F">
      <w:pPr>
        <w:rPr>
          <w:ins w:id="17223" w:author="Priyanshu Solon" w:date="2025-05-22T22:35:00Z"/>
        </w:rPr>
      </w:pPr>
      <w:ins w:id="17224" w:author="Priyanshu Solon" w:date="2025-05-22T22:35:00Z">
        <w:r>
          <w:t>Ex:</w:t>
        </w:r>
      </w:ins>
    </w:p>
    <w:p w:rsidR="007C461F" w:rsidRDefault="007C461F" w:rsidP="007C461F">
      <w:pPr>
        <w:rPr>
          <w:ins w:id="17225" w:author="Priyanshu Solon" w:date="2025-05-22T22:35:00Z"/>
        </w:rPr>
      </w:pPr>
      <w:ins w:id="17226" w:author="Priyanshu Solon" w:date="2025-05-22T22:35:00Z">
        <w:r>
          <w:t>&lt;!DOCTYPE html&gt;</w:t>
        </w:r>
      </w:ins>
    </w:p>
    <w:p w:rsidR="007C461F" w:rsidRDefault="007C461F" w:rsidP="007C461F">
      <w:pPr>
        <w:rPr>
          <w:ins w:id="17227" w:author="Priyanshu Solon" w:date="2025-05-22T22:35:00Z"/>
        </w:rPr>
      </w:pPr>
      <w:ins w:id="17228" w:author="Priyanshu Solon" w:date="2025-05-22T22:35:00Z">
        <w:r>
          <w:t>&lt;html lang="en"&gt;</w:t>
        </w:r>
      </w:ins>
    </w:p>
    <w:p w:rsidR="007C461F" w:rsidRDefault="007C461F" w:rsidP="007C461F">
      <w:pPr>
        <w:rPr>
          <w:ins w:id="17229" w:author="Priyanshu Solon" w:date="2025-05-22T22:35:00Z"/>
        </w:rPr>
      </w:pPr>
      <w:ins w:id="17230" w:author="Priyanshu Solon" w:date="2025-05-22T22:35:00Z">
        <w:r>
          <w:t>&lt;head&gt;</w:t>
        </w:r>
      </w:ins>
    </w:p>
    <w:p w:rsidR="007C461F" w:rsidRDefault="007C461F" w:rsidP="007C461F">
      <w:pPr>
        <w:rPr>
          <w:ins w:id="17231" w:author="Priyanshu Solon" w:date="2025-05-22T22:35:00Z"/>
        </w:rPr>
      </w:pPr>
      <w:ins w:id="17232" w:author="Priyanshu Solon" w:date="2025-05-22T22:35:00Z">
        <w:r>
          <w:t xml:space="preserve">    &lt;meta charset="UTF-8"&gt;</w:t>
        </w:r>
      </w:ins>
    </w:p>
    <w:p w:rsidR="007C461F" w:rsidRDefault="007C461F" w:rsidP="007C461F">
      <w:pPr>
        <w:rPr>
          <w:ins w:id="17233" w:author="Priyanshu Solon" w:date="2025-05-22T22:35:00Z"/>
        </w:rPr>
      </w:pPr>
      <w:ins w:id="17234" w:author="Priyanshu Solon" w:date="2025-05-22T22:35:00Z">
        <w:r>
          <w:t xml:space="preserve">    &lt;meta name="viewport" content="width=device-width, initial-scale=1.0"&gt;</w:t>
        </w:r>
      </w:ins>
    </w:p>
    <w:p w:rsidR="007C461F" w:rsidRDefault="007C461F" w:rsidP="007C461F">
      <w:pPr>
        <w:rPr>
          <w:ins w:id="17235" w:author="Priyanshu Solon" w:date="2025-05-22T22:35:00Z"/>
        </w:rPr>
      </w:pPr>
      <w:ins w:id="17236" w:author="Priyanshu Solon" w:date="2025-05-22T22:35:00Z">
        <w:r>
          <w:t xml:space="preserve">    &lt;title&gt;Document&lt;/title&gt;</w:t>
        </w:r>
      </w:ins>
    </w:p>
    <w:p w:rsidR="007C461F" w:rsidRDefault="007C461F" w:rsidP="007C461F">
      <w:pPr>
        <w:rPr>
          <w:ins w:id="17237" w:author="Priyanshu Solon" w:date="2025-05-22T22:35:00Z"/>
        </w:rPr>
      </w:pPr>
      <w:ins w:id="17238" w:author="Priyanshu Solon" w:date="2025-05-22T22:35:00Z">
        <w:r>
          <w:t xml:space="preserve">    &lt;script&gt;</w:t>
        </w:r>
      </w:ins>
    </w:p>
    <w:p w:rsidR="007C461F" w:rsidRDefault="007C461F" w:rsidP="007C461F">
      <w:pPr>
        <w:rPr>
          <w:ins w:id="17239" w:author="Priyanshu Solon" w:date="2025-05-22T22:35:00Z"/>
        </w:rPr>
      </w:pPr>
      <w:ins w:id="17240" w:author="Priyanshu Solon" w:date="2025-05-22T22:35:00Z">
        <w:r>
          <w:t xml:space="preserve">        function DeleteClick(){</w:t>
        </w:r>
      </w:ins>
    </w:p>
    <w:p w:rsidR="007C461F" w:rsidRDefault="007C461F" w:rsidP="007C461F">
      <w:pPr>
        <w:rPr>
          <w:ins w:id="17241" w:author="Priyanshu Solon" w:date="2025-05-22T22:35:00Z"/>
        </w:rPr>
      </w:pPr>
      <w:ins w:id="17242" w:author="Priyanshu Solon" w:date="2025-05-22T22:35:00Z">
        <w:r>
          <w:t xml:space="preserve">           result = confirm("Delete Record\nAre your sure? Want to delete?");</w:t>
        </w:r>
      </w:ins>
    </w:p>
    <w:p w:rsidR="007C461F" w:rsidRDefault="007C461F" w:rsidP="007C461F">
      <w:pPr>
        <w:rPr>
          <w:ins w:id="17243" w:author="Priyanshu Solon" w:date="2025-05-22T22:35:00Z"/>
        </w:rPr>
      </w:pPr>
      <w:ins w:id="17244" w:author="Priyanshu Solon" w:date="2025-05-22T22:35:00Z">
        <w:r>
          <w:t xml:space="preserve">           if(result==true){</w:t>
        </w:r>
      </w:ins>
    </w:p>
    <w:p w:rsidR="007C461F" w:rsidRDefault="007C461F" w:rsidP="007C461F">
      <w:pPr>
        <w:rPr>
          <w:ins w:id="17245" w:author="Priyanshu Solon" w:date="2025-05-22T22:35:00Z"/>
        </w:rPr>
      </w:pPr>
      <w:ins w:id="17246" w:author="Priyanshu Solon" w:date="2025-05-22T22:35:00Z">
        <w:r>
          <w:t xml:space="preserve">               alert("Deleted Successfully..");</w:t>
        </w:r>
      </w:ins>
    </w:p>
    <w:p w:rsidR="007C461F" w:rsidRDefault="007C461F" w:rsidP="007C461F">
      <w:pPr>
        <w:rPr>
          <w:ins w:id="17247" w:author="Priyanshu Solon" w:date="2025-05-22T22:35:00Z"/>
        </w:rPr>
      </w:pPr>
      <w:ins w:id="17248" w:author="Priyanshu Solon" w:date="2025-05-22T22:35:00Z">
        <w:r>
          <w:t xml:space="preserve">           } else {</w:t>
        </w:r>
      </w:ins>
    </w:p>
    <w:p w:rsidR="007C461F" w:rsidRDefault="007C461F" w:rsidP="007C461F">
      <w:pPr>
        <w:rPr>
          <w:ins w:id="17249" w:author="Priyanshu Solon" w:date="2025-05-22T22:35:00Z"/>
        </w:rPr>
      </w:pPr>
      <w:ins w:id="17250" w:author="Priyanshu Solon" w:date="2025-05-22T22:35:00Z">
        <w:r>
          <w:t xml:space="preserve">               alert("Delete Canceled..");</w:t>
        </w:r>
      </w:ins>
    </w:p>
    <w:p w:rsidR="007C461F" w:rsidRDefault="007C461F" w:rsidP="007C461F">
      <w:pPr>
        <w:rPr>
          <w:ins w:id="17251" w:author="Priyanshu Solon" w:date="2025-05-22T22:35:00Z"/>
        </w:rPr>
      </w:pPr>
      <w:ins w:id="17252" w:author="Priyanshu Solon" w:date="2025-05-22T22:35:00Z">
        <w:r>
          <w:t xml:space="preserve">           }</w:t>
        </w:r>
      </w:ins>
    </w:p>
    <w:p w:rsidR="007C461F" w:rsidRDefault="007C461F" w:rsidP="007C461F">
      <w:pPr>
        <w:rPr>
          <w:ins w:id="17253" w:author="Priyanshu Solon" w:date="2025-05-22T22:35:00Z"/>
        </w:rPr>
      </w:pPr>
      <w:ins w:id="17254" w:author="Priyanshu Solon" w:date="2025-05-22T22:35:00Z">
        <w:r>
          <w:t xml:space="preserve">        }</w:t>
        </w:r>
      </w:ins>
    </w:p>
    <w:p w:rsidR="007C461F" w:rsidRDefault="007C461F" w:rsidP="007C461F">
      <w:pPr>
        <w:rPr>
          <w:ins w:id="17255" w:author="Priyanshu Solon" w:date="2025-05-22T22:35:00Z"/>
        </w:rPr>
      </w:pPr>
      <w:ins w:id="17256" w:author="Priyanshu Solon" w:date="2025-05-22T22:35:00Z">
        <w:r>
          <w:t xml:space="preserve">    &lt;/script&gt;</w:t>
        </w:r>
      </w:ins>
    </w:p>
    <w:p w:rsidR="007C461F" w:rsidRDefault="007C461F" w:rsidP="007C461F">
      <w:pPr>
        <w:rPr>
          <w:ins w:id="17257" w:author="Priyanshu Solon" w:date="2025-05-22T22:35:00Z"/>
        </w:rPr>
      </w:pPr>
      <w:ins w:id="17258" w:author="Priyanshu Solon" w:date="2025-05-22T22:35:00Z">
        <w:r>
          <w:t>&lt;/head&gt;</w:t>
        </w:r>
      </w:ins>
    </w:p>
    <w:p w:rsidR="007C461F" w:rsidRDefault="007C461F" w:rsidP="007C461F">
      <w:pPr>
        <w:rPr>
          <w:ins w:id="17259" w:author="Priyanshu Solon" w:date="2025-05-22T22:35:00Z"/>
        </w:rPr>
      </w:pPr>
      <w:ins w:id="17260" w:author="Priyanshu Solon" w:date="2025-05-22T22:35:00Z">
        <w:r>
          <w:t>&lt;body&gt;</w:t>
        </w:r>
      </w:ins>
    </w:p>
    <w:p w:rsidR="007C461F" w:rsidRDefault="007C461F" w:rsidP="007C461F">
      <w:pPr>
        <w:rPr>
          <w:ins w:id="17261" w:author="Priyanshu Solon" w:date="2025-05-22T22:35:00Z"/>
        </w:rPr>
      </w:pPr>
      <w:ins w:id="17262" w:author="Priyanshu Solon" w:date="2025-05-22T22:35:00Z">
        <w:r>
          <w:t xml:space="preserve">    &lt;button onclick="DeleteClick()"&gt;Delete&lt;/button&gt;</w:t>
        </w:r>
      </w:ins>
    </w:p>
    <w:p w:rsidR="007C461F" w:rsidRDefault="007C461F" w:rsidP="007C461F">
      <w:pPr>
        <w:rPr>
          <w:ins w:id="17263" w:author="Priyanshu Solon" w:date="2025-05-22T22:35:00Z"/>
        </w:rPr>
      </w:pPr>
      <w:ins w:id="17264" w:author="Priyanshu Solon" w:date="2025-05-22T22:35:00Z">
        <w:r>
          <w:t>&lt;/body&gt;</w:t>
        </w:r>
      </w:ins>
    </w:p>
    <w:p w:rsidR="007C461F" w:rsidRDefault="007C461F" w:rsidP="007C461F">
      <w:pPr>
        <w:rPr>
          <w:ins w:id="17265" w:author="Priyanshu Solon" w:date="2025-05-22T22:35:00Z"/>
        </w:rPr>
      </w:pPr>
      <w:ins w:id="17266" w:author="Priyanshu Solon" w:date="2025-05-22T22:35:00Z">
        <w:r>
          <w:t>&lt;/html&gt;</w:t>
        </w:r>
      </w:ins>
    </w:p>
    <w:p w:rsidR="007C461F" w:rsidRDefault="007C461F" w:rsidP="007C461F">
      <w:pPr>
        <w:rPr>
          <w:ins w:id="17267" w:author="Priyanshu Solon" w:date="2025-05-22T22:35:00Z"/>
        </w:rPr>
      </w:pPr>
    </w:p>
    <w:p w:rsidR="007C461F" w:rsidRPr="00CA3CF4" w:rsidRDefault="007C461F" w:rsidP="007C461F">
      <w:pPr>
        <w:rPr>
          <w:ins w:id="17268" w:author="Priyanshu Solon" w:date="2025-05-22T22:35:00Z"/>
          <w:b/>
          <w:bCs/>
          <w:rPrChange w:id="17269" w:author="Priyanshu Solon" w:date="2025-05-22T23:21:00Z">
            <w:rPr>
              <w:ins w:id="17270" w:author="Priyanshu Solon" w:date="2025-05-22T22:35:00Z"/>
            </w:rPr>
          </w:rPrChange>
        </w:rPr>
      </w:pPr>
      <w:ins w:id="17271" w:author="Priyanshu Solon" w:date="2025-05-22T22:35:00Z">
        <w:r w:rsidRPr="00CA3CF4">
          <w:rPr>
            <w:b/>
            <w:bCs/>
            <w:rPrChange w:id="17272" w:author="Priyanshu Solon" w:date="2025-05-22T23:21:00Z">
              <w:rPr/>
            </w:rPrChange>
          </w:rPr>
          <w:t>document.write():</w:t>
        </w:r>
      </w:ins>
    </w:p>
    <w:p w:rsidR="007C461F" w:rsidRDefault="007C461F" w:rsidP="007C461F">
      <w:pPr>
        <w:rPr>
          <w:ins w:id="17273" w:author="Priyanshu Solon" w:date="2025-05-22T22:35:00Z"/>
        </w:rPr>
      </w:pPr>
      <w:ins w:id="17274" w:author="Priyanshu Solon" w:date="2025-05-22T22:35:00Z">
        <w:r>
          <w:t>- It is an output method that renders output on a new screen of same page.</w:t>
        </w:r>
      </w:ins>
    </w:p>
    <w:p w:rsidR="007C461F" w:rsidRDefault="007C461F" w:rsidP="007C461F">
      <w:pPr>
        <w:rPr>
          <w:ins w:id="17275" w:author="Priyanshu Solon" w:date="2025-05-22T22:35:00Z"/>
        </w:rPr>
      </w:pPr>
      <w:ins w:id="17276" w:author="Priyanshu Solon" w:date="2025-05-22T22:35:00Z">
        <w:r>
          <w:t>- It supports all formats including markup.</w:t>
        </w:r>
      </w:ins>
    </w:p>
    <w:p w:rsidR="007C461F" w:rsidRDefault="007C461F" w:rsidP="007C461F">
      <w:pPr>
        <w:rPr>
          <w:ins w:id="17277" w:author="Priyanshu Solon" w:date="2025-05-22T22:35:00Z"/>
        </w:rPr>
      </w:pPr>
      <w:ins w:id="17278" w:author="Priyanshu Solon" w:date="2025-05-22T22:35:00Z">
        <w:r>
          <w:lastRenderedPageBreak/>
          <w:t>- It allows message or expression.</w:t>
        </w:r>
      </w:ins>
    </w:p>
    <w:p w:rsidR="007C461F" w:rsidRDefault="007C461F" w:rsidP="007C461F">
      <w:pPr>
        <w:rPr>
          <w:ins w:id="17279" w:author="Priyanshu Solon" w:date="2025-05-22T22:35:00Z"/>
        </w:rPr>
      </w:pPr>
    </w:p>
    <w:p w:rsidR="007C461F" w:rsidRDefault="007C461F" w:rsidP="007C461F">
      <w:pPr>
        <w:rPr>
          <w:ins w:id="17280" w:author="Priyanshu Solon" w:date="2025-05-22T22:35:00Z"/>
        </w:rPr>
      </w:pPr>
      <w:ins w:id="17281" w:author="Priyanshu Solon" w:date="2025-05-22T22:35:00Z">
        <w:r>
          <w:t>Syntax:</w:t>
        </w:r>
      </w:ins>
    </w:p>
    <w:p w:rsidR="007C461F" w:rsidRDefault="007C461F" w:rsidP="007C461F">
      <w:pPr>
        <w:rPr>
          <w:ins w:id="17282" w:author="Priyanshu Solon" w:date="2025-05-22T22:35:00Z"/>
        </w:rPr>
      </w:pPr>
      <w:ins w:id="17283" w:author="Priyanshu Solon" w:date="2025-05-22T22:35:00Z">
        <w:r>
          <w:t xml:space="preserve">    document.write("message | expression  | &lt;markup&gt;");</w:t>
        </w:r>
      </w:ins>
    </w:p>
    <w:p w:rsidR="007C461F" w:rsidRDefault="007C461F" w:rsidP="007C461F">
      <w:pPr>
        <w:rPr>
          <w:ins w:id="17284" w:author="Priyanshu Solon" w:date="2025-05-22T22:35:00Z"/>
        </w:rPr>
      </w:pPr>
    </w:p>
    <w:p w:rsidR="007C461F" w:rsidRDefault="007C461F" w:rsidP="007C461F">
      <w:pPr>
        <w:rPr>
          <w:ins w:id="17285" w:author="Priyanshu Solon" w:date="2025-05-22T22:35:00Z"/>
        </w:rPr>
      </w:pPr>
      <w:ins w:id="17286" w:author="Priyanshu Solon" w:date="2025-05-22T22:35:00Z">
        <w:r>
          <w:t>- You can add line breaks using &lt;br&gt; element.</w:t>
        </w:r>
      </w:ins>
    </w:p>
    <w:p w:rsidR="007C461F" w:rsidRDefault="007C461F" w:rsidP="007C461F">
      <w:pPr>
        <w:rPr>
          <w:ins w:id="17287" w:author="Priyanshu Solon" w:date="2025-05-22T22:35:00Z"/>
        </w:rPr>
      </w:pPr>
    </w:p>
    <w:p w:rsidR="007C461F" w:rsidRDefault="007C461F" w:rsidP="007C461F">
      <w:pPr>
        <w:rPr>
          <w:ins w:id="17288" w:author="Priyanshu Solon" w:date="2025-05-22T22:35:00Z"/>
        </w:rPr>
      </w:pPr>
      <w:ins w:id="17289" w:author="Priyanshu Solon" w:date="2025-05-22T22:35:00Z">
        <w:r>
          <w:t>Ex:</w:t>
        </w:r>
      </w:ins>
    </w:p>
    <w:p w:rsidR="007C461F" w:rsidRDefault="007C461F" w:rsidP="007C461F">
      <w:pPr>
        <w:rPr>
          <w:ins w:id="17290" w:author="Priyanshu Solon" w:date="2025-05-22T22:35:00Z"/>
        </w:rPr>
      </w:pPr>
      <w:ins w:id="17291" w:author="Priyanshu Solon" w:date="2025-05-22T22:35:00Z">
        <w:r>
          <w:t>&lt;!DOCTYPE html&gt;</w:t>
        </w:r>
      </w:ins>
    </w:p>
    <w:p w:rsidR="007C461F" w:rsidRDefault="007C461F" w:rsidP="007C461F">
      <w:pPr>
        <w:rPr>
          <w:ins w:id="17292" w:author="Priyanshu Solon" w:date="2025-05-22T22:35:00Z"/>
        </w:rPr>
      </w:pPr>
      <w:ins w:id="17293" w:author="Priyanshu Solon" w:date="2025-05-22T22:35:00Z">
        <w:r>
          <w:t>&lt;html lang="en"&gt;</w:t>
        </w:r>
      </w:ins>
    </w:p>
    <w:p w:rsidR="007C461F" w:rsidRDefault="007C461F" w:rsidP="007C461F">
      <w:pPr>
        <w:rPr>
          <w:ins w:id="17294" w:author="Priyanshu Solon" w:date="2025-05-22T22:35:00Z"/>
        </w:rPr>
      </w:pPr>
      <w:ins w:id="17295" w:author="Priyanshu Solon" w:date="2025-05-22T22:35:00Z">
        <w:r>
          <w:t>&lt;head&gt;</w:t>
        </w:r>
      </w:ins>
    </w:p>
    <w:p w:rsidR="007C461F" w:rsidRDefault="007C461F" w:rsidP="007C461F">
      <w:pPr>
        <w:rPr>
          <w:ins w:id="17296" w:author="Priyanshu Solon" w:date="2025-05-22T22:35:00Z"/>
        </w:rPr>
      </w:pPr>
      <w:ins w:id="17297" w:author="Priyanshu Solon" w:date="2025-05-22T22:35:00Z">
        <w:r>
          <w:t xml:space="preserve">    &lt;meta charset="UTF-8"&gt;</w:t>
        </w:r>
      </w:ins>
    </w:p>
    <w:p w:rsidR="007C461F" w:rsidRDefault="007C461F" w:rsidP="007C461F">
      <w:pPr>
        <w:rPr>
          <w:ins w:id="17298" w:author="Priyanshu Solon" w:date="2025-05-22T22:35:00Z"/>
        </w:rPr>
      </w:pPr>
      <w:ins w:id="17299" w:author="Priyanshu Solon" w:date="2025-05-22T22:35:00Z">
        <w:r>
          <w:t xml:space="preserve">    &lt;meta name="viewport" content="width=device-width, initial-scale=1.0"&gt;</w:t>
        </w:r>
      </w:ins>
    </w:p>
    <w:p w:rsidR="007C461F" w:rsidRDefault="007C461F" w:rsidP="007C461F">
      <w:pPr>
        <w:rPr>
          <w:ins w:id="17300" w:author="Priyanshu Solon" w:date="2025-05-22T22:35:00Z"/>
        </w:rPr>
      </w:pPr>
      <w:ins w:id="17301" w:author="Priyanshu Solon" w:date="2025-05-22T22:35:00Z">
        <w:r>
          <w:t xml:space="preserve">    &lt;title&gt;Document&lt;/title&gt;</w:t>
        </w:r>
      </w:ins>
    </w:p>
    <w:p w:rsidR="007C461F" w:rsidRDefault="007C461F" w:rsidP="007C461F">
      <w:pPr>
        <w:rPr>
          <w:ins w:id="17302" w:author="Priyanshu Solon" w:date="2025-05-22T22:35:00Z"/>
        </w:rPr>
      </w:pPr>
      <w:ins w:id="17303" w:author="Priyanshu Solon" w:date="2025-05-22T22:35:00Z">
        <w:r>
          <w:t xml:space="preserve">    &lt;script&gt;</w:t>
        </w:r>
      </w:ins>
    </w:p>
    <w:p w:rsidR="007C461F" w:rsidRDefault="007C461F" w:rsidP="007C461F">
      <w:pPr>
        <w:rPr>
          <w:ins w:id="17304" w:author="Priyanshu Solon" w:date="2025-05-22T22:35:00Z"/>
        </w:rPr>
      </w:pPr>
      <w:ins w:id="17305" w:author="Priyanshu Solon" w:date="2025-05-22T22:35:00Z">
        <w:r>
          <w:t xml:space="preserve">        function DeleteClick(){</w:t>
        </w:r>
      </w:ins>
    </w:p>
    <w:p w:rsidR="007C461F" w:rsidRDefault="007C461F" w:rsidP="007C461F">
      <w:pPr>
        <w:rPr>
          <w:ins w:id="17306" w:author="Priyanshu Solon" w:date="2025-05-22T22:35:00Z"/>
        </w:rPr>
      </w:pPr>
      <w:ins w:id="17307" w:author="Priyanshu Solon" w:date="2025-05-22T22:35:00Z">
        <w:r>
          <w:t xml:space="preserve">           result = confirm("Delete Record\nAre your sure? Want to delete?");</w:t>
        </w:r>
      </w:ins>
    </w:p>
    <w:p w:rsidR="007C461F" w:rsidRDefault="007C461F" w:rsidP="007C461F">
      <w:pPr>
        <w:rPr>
          <w:ins w:id="17308" w:author="Priyanshu Solon" w:date="2025-05-22T22:35:00Z"/>
        </w:rPr>
      </w:pPr>
      <w:ins w:id="17309" w:author="Priyanshu Solon" w:date="2025-05-22T22:35:00Z">
        <w:r>
          <w:t xml:space="preserve">           if(result==true){</w:t>
        </w:r>
      </w:ins>
    </w:p>
    <w:p w:rsidR="007C461F" w:rsidRDefault="007C461F" w:rsidP="007C461F">
      <w:pPr>
        <w:rPr>
          <w:ins w:id="17310" w:author="Priyanshu Solon" w:date="2025-05-22T22:35:00Z"/>
        </w:rPr>
      </w:pPr>
      <w:ins w:id="17311" w:author="Priyanshu Solon" w:date="2025-05-22T22:35:00Z">
        <w:r>
          <w:t xml:space="preserve">               document.write("&lt;h2&gt;&lt;font color='red'&gt;Deleted Successfully..&lt;/font&gt;&lt;/h2&gt;&lt;br&gt;&lt;a href='output.html'&gt;Back&lt;/a&gt;");</w:t>
        </w:r>
      </w:ins>
    </w:p>
    <w:p w:rsidR="007C461F" w:rsidRDefault="007C461F" w:rsidP="007C461F">
      <w:pPr>
        <w:rPr>
          <w:ins w:id="17312" w:author="Priyanshu Solon" w:date="2025-05-22T22:35:00Z"/>
        </w:rPr>
      </w:pPr>
      <w:ins w:id="17313" w:author="Priyanshu Solon" w:date="2025-05-22T22:35:00Z">
        <w:r>
          <w:t xml:space="preserve">           } else {</w:t>
        </w:r>
      </w:ins>
    </w:p>
    <w:p w:rsidR="007C461F" w:rsidRDefault="007C461F" w:rsidP="007C461F">
      <w:pPr>
        <w:rPr>
          <w:ins w:id="17314" w:author="Priyanshu Solon" w:date="2025-05-22T22:35:00Z"/>
        </w:rPr>
      </w:pPr>
      <w:ins w:id="17315" w:author="Priyanshu Solon" w:date="2025-05-22T22:35:00Z">
        <w:r>
          <w:t xml:space="preserve">               alert("Delete Canceled..");</w:t>
        </w:r>
      </w:ins>
    </w:p>
    <w:p w:rsidR="007C461F" w:rsidRDefault="007C461F" w:rsidP="007C461F">
      <w:pPr>
        <w:rPr>
          <w:ins w:id="17316" w:author="Priyanshu Solon" w:date="2025-05-22T22:35:00Z"/>
        </w:rPr>
      </w:pPr>
      <w:ins w:id="17317" w:author="Priyanshu Solon" w:date="2025-05-22T22:35:00Z">
        <w:r>
          <w:t xml:space="preserve">           }</w:t>
        </w:r>
      </w:ins>
    </w:p>
    <w:p w:rsidR="007C461F" w:rsidRDefault="007C461F" w:rsidP="007C461F">
      <w:pPr>
        <w:rPr>
          <w:ins w:id="17318" w:author="Priyanshu Solon" w:date="2025-05-22T22:35:00Z"/>
        </w:rPr>
      </w:pPr>
      <w:ins w:id="17319" w:author="Priyanshu Solon" w:date="2025-05-22T22:35:00Z">
        <w:r>
          <w:t xml:space="preserve">        }</w:t>
        </w:r>
      </w:ins>
    </w:p>
    <w:p w:rsidR="007C461F" w:rsidRDefault="007C461F" w:rsidP="007C461F">
      <w:pPr>
        <w:rPr>
          <w:ins w:id="17320" w:author="Priyanshu Solon" w:date="2025-05-22T22:35:00Z"/>
        </w:rPr>
      </w:pPr>
      <w:ins w:id="17321" w:author="Priyanshu Solon" w:date="2025-05-22T22:35:00Z">
        <w:r>
          <w:t xml:space="preserve">    &lt;/script&gt;</w:t>
        </w:r>
      </w:ins>
    </w:p>
    <w:p w:rsidR="007C461F" w:rsidRDefault="007C461F" w:rsidP="007C461F">
      <w:pPr>
        <w:rPr>
          <w:ins w:id="17322" w:author="Priyanshu Solon" w:date="2025-05-22T22:35:00Z"/>
        </w:rPr>
      </w:pPr>
      <w:ins w:id="17323" w:author="Priyanshu Solon" w:date="2025-05-22T22:35:00Z">
        <w:r>
          <w:t>&lt;/head&gt;</w:t>
        </w:r>
      </w:ins>
    </w:p>
    <w:p w:rsidR="007C461F" w:rsidRDefault="007C461F" w:rsidP="007C461F">
      <w:pPr>
        <w:rPr>
          <w:ins w:id="17324" w:author="Priyanshu Solon" w:date="2025-05-22T22:35:00Z"/>
        </w:rPr>
      </w:pPr>
      <w:ins w:id="17325" w:author="Priyanshu Solon" w:date="2025-05-22T22:35:00Z">
        <w:r>
          <w:t>&lt;body&gt;</w:t>
        </w:r>
      </w:ins>
    </w:p>
    <w:p w:rsidR="007C461F" w:rsidRDefault="007C461F" w:rsidP="007C461F">
      <w:pPr>
        <w:rPr>
          <w:ins w:id="17326" w:author="Priyanshu Solon" w:date="2025-05-22T22:35:00Z"/>
        </w:rPr>
      </w:pPr>
      <w:ins w:id="17327" w:author="Priyanshu Solon" w:date="2025-05-22T22:35:00Z">
        <w:r>
          <w:t xml:space="preserve">    &lt;button onclick="DeleteClick()"&gt;Delete&lt;/button&gt;</w:t>
        </w:r>
      </w:ins>
    </w:p>
    <w:p w:rsidR="007C461F" w:rsidRDefault="007C461F" w:rsidP="007C461F">
      <w:pPr>
        <w:rPr>
          <w:ins w:id="17328" w:author="Priyanshu Solon" w:date="2025-05-22T22:35:00Z"/>
        </w:rPr>
      </w:pPr>
      <w:ins w:id="17329" w:author="Priyanshu Solon" w:date="2025-05-22T22:35:00Z">
        <w:r>
          <w:t>&lt;/body&gt;</w:t>
        </w:r>
      </w:ins>
    </w:p>
    <w:p w:rsidR="007C461F" w:rsidRDefault="007C461F" w:rsidP="007C461F">
      <w:pPr>
        <w:rPr>
          <w:ins w:id="17330" w:author="Priyanshu Solon" w:date="2025-05-22T22:35:00Z"/>
        </w:rPr>
      </w:pPr>
      <w:ins w:id="17331" w:author="Priyanshu Solon" w:date="2025-05-22T22:35:00Z">
        <w:r>
          <w:lastRenderedPageBreak/>
          <w:t>&lt;/html&gt;</w:t>
        </w:r>
      </w:ins>
    </w:p>
    <w:p w:rsidR="007C461F" w:rsidRDefault="007C461F" w:rsidP="007C461F">
      <w:pPr>
        <w:rPr>
          <w:ins w:id="17332" w:author="Priyanshu Solon" w:date="2025-05-22T22:35:00Z"/>
        </w:rPr>
      </w:pPr>
    </w:p>
    <w:p w:rsidR="007C461F" w:rsidRPr="00CA3CF4" w:rsidRDefault="007C461F" w:rsidP="007C461F">
      <w:pPr>
        <w:rPr>
          <w:ins w:id="17333" w:author="Priyanshu Solon" w:date="2025-05-22T22:35:00Z"/>
          <w:b/>
          <w:bCs/>
          <w:rPrChange w:id="17334" w:author="Priyanshu Solon" w:date="2025-05-22T23:21:00Z">
            <w:rPr>
              <w:ins w:id="17335" w:author="Priyanshu Solon" w:date="2025-05-22T22:35:00Z"/>
            </w:rPr>
          </w:rPrChange>
        </w:rPr>
      </w:pPr>
      <w:ins w:id="17336" w:author="Priyanshu Solon" w:date="2025-05-22T22:35:00Z">
        <w:r w:rsidRPr="00CA3CF4">
          <w:rPr>
            <w:b/>
            <w:bCs/>
            <w:rPrChange w:id="17337" w:author="Priyanshu Solon" w:date="2025-05-22T23:21:00Z">
              <w:rPr/>
            </w:rPrChange>
          </w:rPr>
          <w:t>textContent &amp; innerText :</w:t>
        </w:r>
      </w:ins>
    </w:p>
    <w:p w:rsidR="007C461F" w:rsidRDefault="007C461F" w:rsidP="007C461F">
      <w:pPr>
        <w:rPr>
          <w:ins w:id="17338" w:author="Priyanshu Solon" w:date="2025-05-22T22:35:00Z"/>
        </w:rPr>
      </w:pPr>
      <w:ins w:id="17339" w:author="Priyanshu Solon" w:date="2025-05-22T22:35:00Z">
        <w:r>
          <w:t>- These are the properties used for HTML elements that can display text.</w:t>
        </w:r>
      </w:ins>
    </w:p>
    <w:p w:rsidR="007C461F" w:rsidRDefault="007C461F" w:rsidP="007C461F">
      <w:pPr>
        <w:rPr>
          <w:ins w:id="17340" w:author="Priyanshu Solon" w:date="2025-05-22T22:35:00Z"/>
        </w:rPr>
      </w:pPr>
      <w:ins w:id="17341" w:author="Priyanshu Solon" w:date="2025-05-22T22:35:00Z">
        <w:r>
          <w:t>- You can use for containers, semantic or non-semantic.</w:t>
        </w:r>
      </w:ins>
    </w:p>
    <w:p w:rsidR="007C461F" w:rsidRDefault="007C461F" w:rsidP="007C461F">
      <w:pPr>
        <w:rPr>
          <w:ins w:id="17342" w:author="Priyanshu Solon" w:date="2025-05-22T22:35:00Z"/>
        </w:rPr>
      </w:pPr>
      <w:ins w:id="17343" w:author="Priyanshu Solon" w:date="2025-05-22T22:35:00Z">
        <w:r>
          <w:t xml:space="preserve">    &lt;header&gt; &lt;nav&gt; &lt;h2&gt; &lt;p&gt; &lt;div&gt; &lt;span&gt; etc.</w:t>
        </w:r>
      </w:ins>
    </w:p>
    <w:p w:rsidR="007C461F" w:rsidRDefault="007C461F" w:rsidP="007C461F">
      <w:pPr>
        <w:rPr>
          <w:ins w:id="17344" w:author="Priyanshu Solon" w:date="2025-05-22T22:35:00Z"/>
        </w:rPr>
      </w:pPr>
    </w:p>
    <w:p w:rsidR="007C461F" w:rsidRDefault="007C461F" w:rsidP="007C461F">
      <w:pPr>
        <w:rPr>
          <w:ins w:id="17345" w:author="Priyanshu Solon" w:date="2025-05-22T22:35:00Z"/>
        </w:rPr>
      </w:pPr>
      <w:ins w:id="17346" w:author="Priyanshu Solon" w:date="2025-05-22T22:35:00Z">
        <w:r>
          <w:t>- They don't support rich formats for text.</w:t>
        </w:r>
      </w:ins>
    </w:p>
    <w:p w:rsidR="007C461F" w:rsidRDefault="007C461F" w:rsidP="007C461F">
      <w:pPr>
        <w:rPr>
          <w:ins w:id="17347" w:author="Priyanshu Solon" w:date="2025-05-22T22:35:00Z"/>
        </w:rPr>
      </w:pPr>
      <w:ins w:id="17348" w:author="Priyanshu Solon" w:date="2025-05-22T22:35:00Z">
        <w:r>
          <w:t>- They are RC type. Only plain text is allowed.</w:t>
        </w:r>
      </w:ins>
    </w:p>
    <w:p w:rsidR="007C461F" w:rsidRDefault="007C461F" w:rsidP="007C461F">
      <w:pPr>
        <w:rPr>
          <w:ins w:id="17349" w:author="Priyanshu Solon" w:date="2025-05-22T22:35:00Z"/>
        </w:rPr>
      </w:pPr>
      <w:ins w:id="17350" w:author="Priyanshu Solon" w:date="2025-05-22T22:35:00Z">
        <w:r>
          <w:t>- "textContent" is a new option for modern browsers.</w:t>
        </w:r>
      </w:ins>
    </w:p>
    <w:p w:rsidR="007C461F" w:rsidRDefault="007C461F" w:rsidP="007C461F">
      <w:pPr>
        <w:rPr>
          <w:ins w:id="17351" w:author="Priyanshu Solon" w:date="2025-05-22T22:35:00Z"/>
        </w:rPr>
      </w:pPr>
    </w:p>
    <w:p w:rsidR="007C461F" w:rsidRDefault="007C461F" w:rsidP="007C461F">
      <w:pPr>
        <w:rPr>
          <w:ins w:id="17352" w:author="Priyanshu Solon" w:date="2025-05-22T22:35:00Z"/>
        </w:rPr>
      </w:pPr>
      <w:ins w:id="17353" w:author="Priyanshu Solon" w:date="2025-05-22T22:35:00Z">
        <w:r>
          <w:t>Syntax:</w:t>
        </w:r>
      </w:ins>
    </w:p>
    <w:p w:rsidR="007C461F" w:rsidRDefault="007C461F" w:rsidP="007C461F">
      <w:pPr>
        <w:rPr>
          <w:ins w:id="17354" w:author="Priyanshu Solon" w:date="2025-05-22T22:35:00Z"/>
        </w:rPr>
      </w:pPr>
      <w:ins w:id="17355" w:author="Priyanshu Solon" w:date="2025-05-22T22:35:00Z">
        <w:r>
          <w:t xml:space="preserve">     document.querySelector("p").textContent = "message | expression";</w:t>
        </w:r>
      </w:ins>
    </w:p>
    <w:p w:rsidR="007C461F" w:rsidRDefault="007C461F" w:rsidP="007C461F">
      <w:pPr>
        <w:rPr>
          <w:ins w:id="17356" w:author="Priyanshu Solon" w:date="2025-05-22T22:35:00Z"/>
        </w:rPr>
      </w:pPr>
      <w:ins w:id="17357" w:author="Priyanshu Solon" w:date="2025-05-22T22:35:00Z">
        <w:r>
          <w:t xml:space="preserve">     document.querySelector("div").innerText = "message | expression";</w:t>
        </w:r>
      </w:ins>
    </w:p>
    <w:p w:rsidR="007C461F" w:rsidRDefault="007C461F" w:rsidP="007C461F">
      <w:pPr>
        <w:rPr>
          <w:ins w:id="17358" w:author="Priyanshu Solon" w:date="2025-05-22T22:35:00Z"/>
        </w:rPr>
      </w:pPr>
    </w:p>
    <w:p w:rsidR="007C461F" w:rsidRDefault="007C461F" w:rsidP="007C461F">
      <w:pPr>
        <w:rPr>
          <w:ins w:id="17359" w:author="Priyanshu Solon" w:date="2025-05-22T22:35:00Z"/>
        </w:rPr>
      </w:pPr>
      <w:ins w:id="17360" w:author="Priyanshu Solon" w:date="2025-05-22T22:35:00Z">
        <w:r>
          <w:t>Ex:</w:t>
        </w:r>
      </w:ins>
    </w:p>
    <w:p w:rsidR="007C461F" w:rsidRDefault="007C461F" w:rsidP="007C461F">
      <w:pPr>
        <w:rPr>
          <w:ins w:id="17361" w:author="Priyanshu Solon" w:date="2025-05-22T22:35:00Z"/>
        </w:rPr>
      </w:pPr>
      <w:ins w:id="17362" w:author="Priyanshu Solon" w:date="2025-05-22T22:35:00Z">
        <w:r>
          <w:t>&lt;!DOCTYPE html&gt;</w:t>
        </w:r>
      </w:ins>
    </w:p>
    <w:p w:rsidR="007C461F" w:rsidRDefault="007C461F" w:rsidP="007C461F">
      <w:pPr>
        <w:rPr>
          <w:ins w:id="17363" w:author="Priyanshu Solon" w:date="2025-05-22T22:35:00Z"/>
        </w:rPr>
      </w:pPr>
      <w:ins w:id="17364" w:author="Priyanshu Solon" w:date="2025-05-22T22:35:00Z">
        <w:r>
          <w:t>&lt;html lang="en"&gt;</w:t>
        </w:r>
      </w:ins>
    </w:p>
    <w:p w:rsidR="007C461F" w:rsidRDefault="007C461F" w:rsidP="007C461F">
      <w:pPr>
        <w:rPr>
          <w:ins w:id="17365" w:author="Priyanshu Solon" w:date="2025-05-22T22:35:00Z"/>
        </w:rPr>
      </w:pPr>
      <w:ins w:id="17366" w:author="Priyanshu Solon" w:date="2025-05-22T22:35:00Z">
        <w:r>
          <w:t>&lt;head&gt;</w:t>
        </w:r>
      </w:ins>
    </w:p>
    <w:p w:rsidR="007C461F" w:rsidRDefault="007C461F" w:rsidP="007C461F">
      <w:pPr>
        <w:rPr>
          <w:ins w:id="17367" w:author="Priyanshu Solon" w:date="2025-05-22T22:35:00Z"/>
        </w:rPr>
      </w:pPr>
      <w:ins w:id="17368" w:author="Priyanshu Solon" w:date="2025-05-22T22:35:00Z">
        <w:r>
          <w:t xml:space="preserve">    &lt;meta charset="UTF-8"&gt;</w:t>
        </w:r>
      </w:ins>
    </w:p>
    <w:p w:rsidR="007C461F" w:rsidRDefault="007C461F" w:rsidP="007C461F">
      <w:pPr>
        <w:rPr>
          <w:ins w:id="17369" w:author="Priyanshu Solon" w:date="2025-05-22T22:35:00Z"/>
        </w:rPr>
      </w:pPr>
      <w:ins w:id="17370" w:author="Priyanshu Solon" w:date="2025-05-22T22:35:00Z">
        <w:r>
          <w:t xml:space="preserve">    &lt;meta name="viewport" content="width=device-width, initial-scale=1.0"&gt;</w:t>
        </w:r>
      </w:ins>
    </w:p>
    <w:p w:rsidR="007C461F" w:rsidRDefault="007C461F" w:rsidP="007C461F">
      <w:pPr>
        <w:rPr>
          <w:ins w:id="17371" w:author="Priyanshu Solon" w:date="2025-05-22T22:35:00Z"/>
        </w:rPr>
      </w:pPr>
      <w:ins w:id="17372" w:author="Priyanshu Solon" w:date="2025-05-22T22:35:00Z">
        <w:r>
          <w:t xml:space="preserve">    &lt;title&gt;Document&lt;/title&gt;</w:t>
        </w:r>
      </w:ins>
    </w:p>
    <w:p w:rsidR="007C461F" w:rsidRDefault="007C461F" w:rsidP="007C461F">
      <w:pPr>
        <w:rPr>
          <w:ins w:id="17373" w:author="Priyanshu Solon" w:date="2025-05-22T22:35:00Z"/>
        </w:rPr>
      </w:pPr>
      <w:ins w:id="17374" w:author="Priyanshu Solon" w:date="2025-05-22T22:35:00Z">
        <w:r>
          <w:t xml:space="preserve">    &lt;script&gt;</w:t>
        </w:r>
      </w:ins>
    </w:p>
    <w:p w:rsidR="007C461F" w:rsidRDefault="007C461F" w:rsidP="007C461F">
      <w:pPr>
        <w:rPr>
          <w:ins w:id="17375" w:author="Priyanshu Solon" w:date="2025-05-22T22:35:00Z"/>
        </w:rPr>
      </w:pPr>
      <w:ins w:id="17376" w:author="Priyanshu Solon" w:date="2025-05-22T22:35:00Z">
        <w:r>
          <w:t xml:space="preserve">        function DeleteClick(){</w:t>
        </w:r>
      </w:ins>
    </w:p>
    <w:p w:rsidR="007C461F" w:rsidRDefault="007C461F" w:rsidP="007C461F">
      <w:pPr>
        <w:rPr>
          <w:ins w:id="17377" w:author="Priyanshu Solon" w:date="2025-05-22T22:35:00Z"/>
        </w:rPr>
      </w:pPr>
      <w:ins w:id="17378" w:author="Priyanshu Solon" w:date="2025-05-22T22:35:00Z">
        <w:r>
          <w:t xml:space="preserve">           result = confirm("Delete Record\nAre your sure? Want to delete?");</w:t>
        </w:r>
      </w:ins>
    </w:p>
    <w:p w:rsidR="007C461F" w:rsidRDefault="007C461F" w:rsidP="007C461F">
      <w:pPr>
        <w:rPr>
          <w:ins w:id="17379" w:author="Priyanshu Solon" w:date="2025-05-22T22:35:00Z"/>
        </w:rPr>
      </w:pPr>
      <w:ins w:id="17380" w:author="Priyanshu Solon" w:date="2025-05-22T22:35:00Z">
        <w:r>
          <w:t xml:space="preserve">           if(result==true){</w:t>
        </w:r>
      </w:ins>
    </w:p>
    <w:p w:rsidR="007C461F" w:rsidRDefault="007C461F" w:rsidP="007C461F">
      <w:pPr>
        <w:rPr>
          <w:ins w:id="17381" w:author="Priyanshu Solon" w:date="2025-05-22T22:35:00Z"/>
        </w:rPr>
      </w:pPr>
      <w:ins w:id="17382" w:author="Priyanshu Solon" w:date="2025-05-22T22:35:00Z">
        <w:r>
          <w:t xml:space="preserve">                document.querySelector("p").textContent = "Deleted Successfully..";</w:t>
        </w:r>
      </w:ins>
    </w:p>
    <w:p w:rsidR="007C461F" w:rsidRDefault="007C461F" w:rsidP="007C461F">
      <w:pPr>
        <w:rPr>
          <w:ins w:id="17383" w:author="Priyanshu Solon" w:date="2025-05-22T22:35:00Z"/>
        </w:rPr>
      </w:pPr>
      <w:ins w:id="17384" w:author="Priyanshu Solon" w:date="2025-05-22T22:35:00Z">
        <w:r>
          <w:t xml:space="preserve">           } else {</w:t>
        </w:r>
      </w:ins>
    </w:p>
    <w:p w:rsidR="007C461F" w:rsidRDefault="007C461F" w:rsidP="007C461F">
      <w:pPr>
        <w:rPr>
          <w:ins w:id="17385" w:author="Priyanshu Solon" w:date="2025-05-22T22:35:00Z"/>
        </w:rPr>
      </w:pPr>
      <w:ins w:id="17386" w:author="Priyanshu Solon" w:date="2025-05-22T22:35:00Z">
        <w:r>
          <w:t xml:space="preserve">                document.querySelector("p").innerText  = "Delete Canceled";</w:t>
        </w:r>
      </w:ins>
    </w:p>
    <w:p w:rsidR="007C461F" w:rsidRDefault="007C461F" w:rsidP="007C461F">
      <w:pPr>
        <w:rPr>
          <w:ins w:id="17387" w:author="Priyanshu Solon" w:date="2025-05-22T22:35:00Z"/>
        </w:rPr>
      </w:pPr>
      <w:ins w:id="17388" w:author="Priyanshu Solon" w:date="2025-05-22T22:35:00Z">
        <w:r>
          <w:lastRenderedPageBreak/>
          <w:t xml:space="preserve">           }</w:t>
        </w:r>
      </w:ins>
    </w:p>
    <w:p w:rsidR="007C461F" w:rsidRDefault="007C461F" w:rsidP="007C461F">
      <w:pPr>
        <w:rPr>
          <w:ins w:id="17389" w:author="Priyanshu Solon" w:date="2025-05-22T22:35:00Z"/>
        </w:rPr>
      </w:pPr>
      <w:ins w:id="17390" w:author="Priyanshu Solon" w:date="2025-05-22T22:35:00Z">
        <w:r>
          <w:t xml:space="preserve">        }</w:t>
        </w:r>
      </w:ins>
    </w:p>
    <w:p w:rsidR="007C461F" w:rsidRDefault="007C461F" w:rsidP="007C461F">
      <w:pPr>
        <w:rPr>
          <w:ins w:id="17391" w:author="Priyanshu Solon" w:date="2025-05-22T22:35:00Z"/>
        </w:rPr>
      </w:pPr>
      <w:ins w:id="17392" w:author="Priyanshu Solon" w:date="2025-05-22T22:35:00Z">
        <w:r>
          <w:t xml:space="preserve">    &lt;/script&gt;</w:t>
        </w:r>
      </w:ins>
    </w:p>
    <w:p w:rsidR="007C461F" w:rsidRDefault="007C461F" w:rsidP="007C461F">
      <w:pPr>
        <w:rPr>
          <w:ins w:id="17393" w:author="Priyanshu Solon" w:date="2025-05-22T22:35:00Z"/>
        </w:rPr>
      </w:pPr>
      <w:ins w:id="17394" w:author="Priyanshu Solon" w:date="2025-05-22T22:35:00Z">
        <w:r>
          <w:t>&lt;/head&gt;</w:t>
        </w:r>
      </w:ins>
    </w:p>
    <w:p w:rsidR="007C461F" w:rsidRDefault="007C461F" w:rsidP="007C461F">
      <w:pPr>
        <w:rPr>
          <w:ins w:id="17395" w:author="Priyanshu Solon" w:date="2025-05-22T22:35:00Z"/>
        </w:rPr>
      </w:pPr>
      <w:ins w:id="17396" w:author="Priyanshu Solon" w:date="2025-05-22T22:35:00Z">
        <w:r>
          <w:t>&lt;body&gt;</w:t>
        </w:r>
      </w:ins>
    </w:p>
    <w:p w:rsidR="007C461F" w:rsidRDefault="007C461F" w:rsidP="007C461F">
      <w:pPr>
        <w:rPr>
          <w:ins w:id="17397" w:author="Priyanshu Solon" w:date="2025-05-22T22:35:00Z"/>
        </w:rPr>
      </w:pPr>
      <w:ins w:id="17398" w:author="Priyanshu Solon" w:date="2025-05-22T22:35:00Z">
        <w:r>
          <w:t xml:space="preserve">    &lt;button onclick="DeleteClick()"&gt;Delete&lt;/button&gt;</w:t>
        </w:r>
      </w:ins>
    </w:p>
    <w:p w:rsidR="007C461F" w:rsidRDefault="007C461F" w:rsidP="007C461F">
      <w:pPr>
        <w:rPr>
          <w:ins w:id="17399" w:author="Priyanshu Solon" w:date="2025-05-22T22:35:00Z"/>
        </w:rPr>
      </w:pPr>
      <w:ins w:id="17400" w:author="Priyanshu Solon" w:date="2025-05-22T22:35:00Z">
        <w:r>
          <w:t xml:space="preserve">    &lt;p&gt;&lt;/p&gt;</w:t>
        </w:r>
      </w:ins>
    </w:p>
    <w:p w:rsidR="007C461F" w:rsidRDefault="007C461F" w:rsidP="007C461F">
      <w:pPr>
        <w:rPr>
          <w:ins w:id="17401" w:author="Priyanshu Solon" w:date="2025-05-22T22:35:00Z"/>
        </w:rPr>
      </w:pPr>
      <w:ins w:id="17402" w:author="Priyanshu Solon" w:date="2025-05-22T22:35:00Z">
        <w:r>
          <w:t>&lt;/body&gt;</w:t>
        </w:r>
      </w:ins>
    </w:p>
    <w:p w:rsidR="007C461F" w:rsidRDefault="007C461F" w:rsidP="007C461F">
      <w:pPr>
        <w:rPr>
          <w:ins w:id="17403" w:author="Priyanshu Solon" w:date="2025-05-22T22:35:00Z"/>
        </w:rPr>
      </w:pPr>
      <w:ins w:id="17404" w:author="Priyanshu Solon" w:date="2025-05-22T22:35:00Z">
        <w:r>
          <w:t>&lt;/html&gt;</w:t>
        </w:r>
      </w:ins>
    </w:p>
    <w:p w:rsidR="007C461F" w:rsidRDefault="007C461F" w:rsidP="007C461F">
      <w:pPr>
        <w:rPr>
          <w:ins w:id="17405" w:author="Priyanshu Solon" w:date="2025-05-22T22:35:00Z"/>
        </w:rPr>
      </w:pPr>
    </w:p>
    <w:p w:rsidR="007C461F" w:rsidRPr="00CA3CF4" w:rsidRDefault="007C461F" w:rsidP="007C461F">
      <w:pPr>
        <w:rPr>
          <w:ins w:id="17406" w:author="Priyanshu Solon" w:date="2025-05-22T22:35:00Z"/>
          <w:b/>
          <w:bCs/>
          <w:rPrChange w:id="17407" w:author="Priyanshu Solon" w:date="2025-05-22T23:21:00Z">
            <w:rPr>
              <w:ins w:id="17408" w:author="Priyanshu Solon" w:date="2025-05-22T22:35:00Z"/>
            </w:rPr>
          </w:rPrChange>
        </w:rPr>
      </w:pPr>
      <w:ins w:id="17409" w:author="Priyanshu Solon" w:date="2025-05-22T22:35:00Z">
        <w:r w:rsidRPr="00CA3CF4">
          <w:rPr>
            <w:b/>
            <w:bCs/>
            <w:rPrChange w:id="17410" w:author="Priyanshu Solon" w:date="2025-05-22T23:21:00Z">
              <w:rPr/>
            </w:rPrChange>
          </w:rPr>
          <w:t>innerHTML &amp; outerHTML:</w:t>
        </w:r>
      </w:ins>
    </w:p>
    <w:p w:rsidR="007C461F" w:rsidRDefault="007C461F" w:rsidP="007C461F">
      <w:pPr>
        <w:rPr>
          <w:ins w:id="17411" w:author="Priyanshu Solon" w:date="2025-05-22T22:35:00Z"/>
        </w:rPr>
      </w:pPr>
      <w:ins w:id="17412" w:author="Priyanshu Solon" w:date="2025-05-22T22:35:00Z">
        <w:r>
          <w:t>- They support rich formats.</w:t>
        </w:r>
      </w:ins>
    </w:p>
    <w:p w:rsidR="007C461F" w:rsidRDefault="007C461F" w:rsidP="007C461F">
      <w:pPr>
        <w:rPr>
          <w:ins w:id="17413" w:author="Priyanshu Solon" w:date="2025-05-22T22:35:00Z"/>
        </w:rPr>
      </w:pPr>
      <w:ins w:id="17414" w:author="Priyanshu Solon" w:date="2025-05-22T22:35:00Z">
        <w:r>
          <w:t>- You can present using markup.</w:t>
        </w:r>
      </w:ins>
    </w:p>
    <w:p w:rsidR="007C461F" w:rsidRDefault="007C461F" w:rsidP="007C461F">
      <w:pPr>
        <w:rPr>
          <w:ins w:id="17415" w:author="Priyanshu Solon" w:date="2025-05-22T22:35:00Z"/>
        </w:rPr>
      </w:pPr>
      <w:ins w:id="17416" w:author="Priyanshu Solon" w:date="2025-05-22T22:35:00Z">
        <w:r>
          <w:t>- innerHTML will display the result inside existing element. [as child]</w:t>
        </w:r>
      </w:ins>
    </w:p>
    <w:p w:rsidR="007C461F" w:rsidRDefault="007C461F" w:rsidP="007C461F">
      <w:pPr>
        <w:rPr>
          <w:ins w:id="17417" w:author="Priyanshu Solon" w:date="2025-05-22T22:35:00Z"/>
        </w:rPr>
      </w:pPr>
      <w:ins w:id="17418" w:author="Priyanshu Solon" w:date="2025-05-22T22:35:00Z">
        <w:r>
          <w:t>- outerHTML will display the result by replacing existing element.</w:t>
        </w:r>
      </w:ins>
    </w:p>
    <w:p w:rsidR="007C461F" w:rsidRDefault="007C461F" w:rsidP="007C461F">
      <w:pPr>
        <w:rPr>
          <w:ins w:id="17419" w:author="Priyanshu Solon" w:date="2025-05-22T22:35:00Z"/>
        </w:rPr>
      </w:pPr>
    </w:p>
    <w:p w:rsidR="007C461F" w:rsidRDefault="007C461F" w:rsidP="007C461F">
      <w:pPr>
        <w:rPr>
          <w:ins w:id="17420" w:author="Priyanshu Solon" w:date="2025-05-22T22:35:00Z"/>
        </w:rPr>
      </w:pPr>
      <w:ins w:id="17421" w:author="Priyanshu Solon" w:date="2025-05-22T22:35:00Z">
        <w:r>
          <w:t>Syntax:</w:t>
        </w:r>
      </w:ins>
    </w:p>
    <w:p w:rsidR="007C461F" w:rsidRDefault="007C461F" w:rsidP="007C461F">
      <w:pPr>
        <w:rPr>
          <w:ins w:id="17422" w:author="Priyanshu Solon" w:date="2025-05-22T22:35:00Z"/>
        </w:rPr>
      </w:pPr>
      <w:ins w:id="17423" w:author="Priyanshu Solon" w:date="2025-05-22T22:35:00Z">
        <w:r>
          <w:t xml:space="preserve">  document.querySelector("p").innerHTML = "&lt;h2&gt; Welcome &lt;/h2&gt;";</w:t>
        </w:r>
      </w:ins>
    </w:p>
    <w:p w:rsidR="007C461F" w:rsidRDefault="007C461F" w:rsidP="007C461F">
      <w:pPr>
        <w:rPr>
          <w:ins w:id="17424" w:author="Priyanshu Solon" w:date="2025-05-22T22:35:00Z"/>
        </w:rPr>
      </w:pPr>
    </w:p>
    <w:p w:rsidR="007C461F" w:rsidRDefault="007C461F" w:rsidP="007C461F">
      <w:pPr>
        <w:rPr>
          <w:ins w:id="17425" w:author="Priyanshu Solon" w:date="2025-05-22T22:35:00Z"/>
        </w:rPr>
      </w:pPr>
      <w:ins w:id="17426" w:author="Priyanshu Solon" w:date="2025-05-22T22:35:00Z">
        <w:r>
          <w:t xml:space="preserve">        &lt;p&gt;</w:t>
        </w:r>
      </w:ins>
    </w:p>
    <w:p w:rsidR="007C461F" w:rsidRDefault="007C461F" w:rsidP="007C461F">
      <w:pPr>
        <w:rPr>
          <w:ins w:id="17427" w:author="Priyanshu Solon" w:date="2025-05-22T22:35:00Z"/>
        </w:rPr>
      </w:pPr>
      <w:ins w:id="17428" w:author="Priyanshu Solon" w:date="2025-05-22T22:35:00Z">
        <w:r>
          <w:t xml:space="preserve">            &lt;h2&gt; Welcome &lt;/h2&gt;</w:t>
        </w:r>
      </w:ins>
    </w:p>
    <w:p w:rsidR="007C461F" w:rsidRDefault="007C461F" w:rsidP="007C461F">
      <w:pPr>
        <w:rPr>
          <w:ins w:id="17429" w:author="Priyanshu Solon" w:date="2025-05-22T22:35:00Z"/>
        </w:rPr>
      </w:pPr>
      <w:ins w:id="17430" w:author="Priyanshu Solon" w:date="2025-05-22T22:35:00Z">
        <w:r>
          <w:t xml:space="preserve">        &lt;/p&gt;</w:t>
        </w:r>
      </w:ins>
    </w:p>
    <w:p w:rsidR="007C461F" w:rsidRDefault="007C461F" w:rsidP="007C461F">
      <w:pPr>
        <w:rPr>
          <w:ins w:id="17431" w:author="Priyanshu Solon" w:date="2025-05-22T22:35:00Z"/>
        </w:rPr>
      </w:pPr>
      <w:ins w:id="17432" w:author="Priyanshu Solon" w:date="2025-05-22T22:35:00Z">
        <w:r>
          <w:t>Ex:</w:t>
        </w:r>
      </w:ins>
    </w:p>
    <w:p w:rsidR="007C461F" w:rsidRDefault="007C461F" w:rsidP="007C461F">
      <w:pPr>
        <w:rPr>
          <w:ins w:id="17433" w:author="Priyanshu Solon" w:date="2025-05-22T22:35:00Z"/>
        </w:rPr>
      </w:pPr>
      <w:ins w:id="17434" w:author="Priyanshu Solon" w:date="2025-05-22T22:35:00Z">
        <w:r>
          <w:t>&lt;!DOCTYPE html&gt;</w:t>
        </w:r>
      </w:ins>
    </w:p>
    <w:p w:rsidR="007C461F" w:rsidRDefault="007C461F" w:rsidP="007C461F">
      <w:pPr>
        <w:rPr>
          <w:ins w:id="17435" w:author="Priyanshu Solon" w:date="2025-05-22T22:35:00Z"/>
        </w:rPr>
      </w:pPr>
      <w:ins w:id="17436" w:author="Priyanshu Solon" w:date="2025-05-22T22:35:00Z">
        <w:r>
          <w:t>&lt;html lang="en"&gt;</w:t>
        </w:r>
      </w:ins>
    </w:p>
    <w:p w:rsidR="007C461F" w:rsidRDefault="007C461F" w:rsidP="007C461F">
      <w:pPr>
        <w:rPr>
          <w:ins w:id="17437" w:author="Priyanshu Solon" w:date="2025-05-22T22:35:00Z"/>
        </w:rPr>
      </w:pPr>
      <w:ins w:id="17438" w:author="Priyanshu Solon" w:date="2025-05-22T22:35:00Z">
        <w:r>
          <w:t>&lt;head&gt;</w:t>
        </w:r>
      </w:ins>
    </w:p>
    <w:p w:rsidR="007C461F" w:rsidRDefault="007C461F" w:rsidP="007C461F">
      <w:pPr>
        <w:rPr>
          <w:ins w:id="17439" w:author="Priyanshu Solon" w:date="2025-05-22T22:35:00Z"/>
        </w:rPr>
      </w:pPr>
      <w:ins w:id="17440" w:author="Priyanshu Solon" w:date="2025-05-22T22:35:00Z">
        <w:r>
          <w:t xml:space="preserve">    &lt;meta charset="UTF-8"&gt;</w:t>
        </w:r>
      </w:ins>
    </w:p>
    <w:p w:rsidR="007C461F" w:rsidRDefault="007C461F" w:rsidP="007C461F">
      <w:pPr>
        <w:rPr>
          <w:ins w:id="17441" w:author="Priyanshu Solon" w:date="2025-05-22T22:35:00Z"/>
        </w:rPr>
      </w:pPr>
      <w:ins w:id="17442" w:author="Priyanshu Solon" w:date="2025-05-22T22:35:00Z">
        <w:r>
          <w:t xml:space="preserve">    &lt;meta name="viewport" content="width=device-width, initial-scale=1.0"&gt;</w:t>
        </w:r>
      </w:ins>
    </w:p>
    <w:p w:rsidR="007C461F" w:rsidRDefault="007C461F" w:rsidP="007C461F">
      <w:pPr>
        <w:rPr>
          <w:ins w:id="17443" w:author="Priyanshu Solon" w:date="2025-05-22T22:35:00Z"/>
        </w:rPr>
      </w:pPr>
      <w:ins w:id="17444" w:author="Priyanshu Solon" w:date="2025-05-22T22:35:00Z">
        <w:r>
          <w:t xml:space="preserve">    &lt;title&gt;Document&lt;/title&gt;</w:t>
        </w:r>
      </w:ins>
    </w:p>
    <w:p w:rsidR="007C461F" w:rsidRDefault="007C461F" w:rsidP="007C461F">
      <w:pPr>
        <w:rPr>
          <w:ins w:id="17445" w:author="Priyanshu Solon" w:date="2025-05-22T22:35:00Z"/>
        </w:rPr>
      </w:pPr>
      <w:ins w:id="17446" w:author="Priyanshu Solon" w:date="2025-05-22T22:35:00Z">
        <w:r>
          <w:lastRenderedPageBreak/>
          <w:t xml:space="preserve">    &lt;script&gt;</w:t>
        </w:r>
      </w:ins>
    </w:p>
    <w:p w:rsidR="007C461F" w:rsidRDefault="007C461F" w:rsidP="007C461F">
      <w:pPr>
        <w:rPr>
          <w:ins w:id="17447" w:author="Priyanshu Solon" w:date="2025-05-22T22:35:00Z"/>
        </w:rPr>
      </w:pPr>
      <w:ins w:id="17448" w:author="Priyanshu Solon" w:date="2025-05-22T22:35:00Z">
        <w:r>
          <w:t xml:space="preserve">        function DeleteClick(){</w:t>
        </w:r>
      </w:ins>
    </w:p>
    <w:p w:rsidR="007C461F" w:rsidRDefault="007C461F" w:rsidP="007C461F">
      <w:pPr>
        <w:rPr>
          <w:ins w:id="17449" w:author="Priyanshu Solon" w:date="2025-05-22T22:35:00Z"/>
        </w:rPr>
      </w:pPr>
      <w:ins w:id="17450" w:author="Priyanshu Solon" w:date="2025-05-22T22:35:00Z">
        <w:r>
          <w:t xml:space="preserve">           result = confirm("Delete Record\nAre your sure? Want to delete?");</w:t>
        </w:r>
      </w:ins>
    </w:p>
    <w:p w:rsidR="007C461F" w:rsidRDefault="007C461F" w:rsidP="007C461F">
      <w:pPr>
        <w:rPr>
          <w:ins w:id="17451" w:author="Priyanshu Solon" w:date="2025-05-22T22:35:00Z"/>
        </w:rPr>
      </w:pPr>
      <w:ins w:id="17452" w:author="Priyanshu Solon" w:date="2025-05-22T22:35:00Z">
        <w:r>
          <w:t xml:space="preserve">           if(result==true){</w:t>
        </w:r>
      </w:ins>
    </w:p>
    <w:p w:rsidR="007C461F" w:rsidRDefault="007C461F" w:rsidP="007C461F">
      <w:pPr>
        <w:rPr>
          <w:ins w:id="17453" w:author="Priyanshu Solon" w:date="2025-05-22T22:35:00Z"/>
        </w:rPr>
      </w:pPr>
      <w:ins w:id="17454" w:author="Priyanshu Solon" w:date="2025-05-22T22:35:00Z">
        <w:r>
          <w:t xml:space="preserve">                document.querySelector("p").outerHTML = "&lt;h2&gt;Deleted Successfully..&lt;/h2&gt;";</w:t>
        </w:r>
      </w:ins>
    </w:p>
    <w:p w:rsidR="007C461F" w:rsidRDefault="007C461F" w:rsidP="007C461F">
      <w:pPr>
        <w:rPr>
          <w:ins w:id="17455" w:author="Priyanshu Solon" w:date="2025-05-22T22:35:00Z"/>
        </w:rPr>
      </w:pPr>
      <w:ins w:id="17456" w:author="Priyanshu Solon" w:date="2025-05-22T22:35:00Z">
        <w:r>
          <w:t xml:space="preserve">           } else {</w:t>
        </w:r>
      </w:ins>
    </w:p>
    <w:p w:rsidR="007C461F" w:rsidRDefault="007C461F" w:rsidP="007C461F">
      <w:pPr>
        <w:rPr>
          <w:ins w:id="17457" w:author="Priyanshu Solon" w:date="2025-05-22T22:35:00Z"/>
        </w:rPr>
      </w:pPr>
      <w:ins w:id="17458" w:author="Priyanshu Solon" w:date="2025-05-22T22:35:00Z">
        <w:r>
          <w:t xml:space="preserve">                document.querySelector("p").innerHTML  = "&lt;h2&gt;Delete Canceled&lt;/h2&gt;";</w:t>
        </w:r>
      </w:ins>
    </w:p>
    <w:p w:rsidR="007C461F" w:rsidRDefault="007C461F" w:rsidP="007C461F">
      <w:pPr>
        <w:rPr>
          <w:ins w:id="17459" w:author="Priyanshu Solon" w:date="2025-05-22T22:35:00Z"/>
        </w:rPr>
      </w:pPr>
      <w:ins w:id="17460" w:author="Priyanshu Solon" w:date="2025-05-22T22:35:00Z">
        <w:r>
          <w:t xml:space="preserve">           }</w:t>
        </w:r>
      </w:ins>
    </w:p>
    <w:p w:rsidR="007C461F" w:rsidRDefault="007C461F" w:rsidP="007C461F">
      <w:pPr>
        <w:rPr>
          <w:ins w:id="17461" w:author="Priyanshu Solon" w:date="2025-05-22T22:35:00Z"/>
        </w:rPr>
      </w:pPr>
      <w:ins w:id="17462" w:author="Priyanshu Solon" w:date="2025-05-22T22:35:00Z">
        <w:r>
          <w:t xml:space="preserve">        }</w:t>
        </w:r>
      </w:ins>
    </w:p>
    <w:p w:rsidR="007C461F" w:rsidRDefault="007C461F" w:rsidP="007C461F">
      <w:pPr>
        <w:rPr>
          <w:ins w:id="17463" w:author="Priyanshu Solon" w:date="2025-05-22T22:35:00Z"/>
        </w:rPr>
      </w:pPr>
      <w:ins w:id="17464" w:author="Priyanshu Solon" w:date="2025-05-22T22:35:00Z">
        <w:r>
          <w:t xml:space="preserve">    &lt;/script&gt;</w:t>
        </w:r>
      </w:ins>
    </w:p>
    <w:p w:rsidR="007C461F" w:rsidRDefault="007C461F" w:rsidP="007C461F">
      <w:pPr>
        <w:rPr>
          <w:ins w:id="17465" w:author="Priyanshu Solon" w:date="2025-05-22T22:35:00Z"/>
        </w:rPr>
      </w:pPr>
      <w:ins w:id="17466" w:author="Priyanshu Solon" w:date="2025-05-22T22:35:00Z">
        <w:r>
          <w:t>&lt;/head&gt;</w:t>
        </w:r>
      </w:ins>
    </w:p>
    <w:p w:rsidR="007C461F" w:rsidRDefault="007C461F" w:rsidP="007C461F">
      <w:pPr>
        <w:rPr>
          <w:ins w:id="17467" w:author="Priyanshu Solon" w:date="2025-05-22T22:35:00Z"/>
        </w:rPr>
      </w:pPr>
      <w:ins w:id="17468" w:author="Priyanshu Solon" w:date="2025-05-22T22:35:00Z">
        <w:r>
          <w:t>&lt;body&gt;</w:t>
        </w:r>
      </w:ins>
    </w:p>
    <w:p w:rsidR="007C461F" w:rsidRDefault="007C461F" w:rsidP="007C461F">
      <w:pPr>
        <w:rPr>
          <w:ins w:id="17469" w:author="Priyanshu Solon" w:date="2025-05-22T22:35:00Z"/>
        </w:rPr>
      </w:pPr>
      <w:ins w:id="17470" w:author="Priyanshu Solon" w:date="2025-05-22T22:35:00Z">
        <w:r>
          <w:t xml:space="preserve">    &lt;button onclick="DeleteClick()"&gt;Delete&lt;/button&gt;</w:t>
        </w:r>
      </w:ins>
    </w:p>
    <w:p w:rsidR="007C461F" w:rsidRDefault="007C461F" w:rsidP="007C461F">
      <w:pPr>
        <w:rPr>
          <w:ins w:id="17471" w:author="Priyanshu Solon" w:date="2025-05-22T22:35:00Z"/>
        </w:rPr>
      </w:pPr>
      <w:ins w:id="17472" w:author="Priyanshu Solon" w:date="2025-05-22T22:35:00Z">
        <w:r>
          <w:t xml:space="preserve">    &lt;p&gt;&lt;/p&gt;</w:t>
        </w:r>
      </w:ins>
    </w:p>
    <w:p w:rsidR="007C461F" w:rsidRDefault="007C461F" w:rsidP="007C461F">
      <w:pPr>
        <w:rPr>
          <w:ins w:id="17473" w:author="Priyanshu Solon" w:date="2025-05-22T22:35:00Z"/>
        </w:rPr>
      </w:pPr>
      <w:ins w:id="17474" w:author="Priyanshu Solon" w:date="2025-05-22T22:35:00Z">
        <w:r>
          <w:t>&lt;/body&gt;</w:t>
        </w:r>
      </w:ins>
    </w:p>
    <w:p w:rsidR="007C461F" w:rsidRDefault="007C461F" w:rsidP="007C461F">
      <w:pPr>
        <w:rPr>
          <w:ins w:id="17475" w:author="Priyanshu Solon" w:date="2025-05-22T22:35:00Z"/>
        </w:rPr>
      </w:pPr>
      <w:ins w:id="17476" w:author="Priyanshu Solon" w:date="2025-05-22T22:35:00Z">
        <w:r>
          <w:t>&lt;/html&gt;</w:t>
        </w:r>
      </w:ins>
    </w:p>
    <w:p w:rsidR="007C461F" w:rsidRDefault="007C461F" w:rsidP="007C461F">
      <w:pPr>
        <w:rPr>
          <w:ins w:id="17477" w:author="Priyanshu Solon" w:date="2025-05-22T22:35:00Z"/>
        </w:rPr>
      </w:pPr>
    </w:p>
    <w:p w:rsidR="007C461F" w:rsidRPr="00CA3CF4" w:rsidRDefault="007C461F" w:rsidP="007C461F">
      <w:pPr>
        <w:rPr>
          <w:ins w:id="17478" w:author="Priyanshu Solon" w:date="2025-05-22T22:35:00Z"/>
          <w:b/>
          <w:bCs/>
          <w:rPrChange w:id="17479" w:author="Priyanshu Solon" w:date="2025-05-22T23:21:00Z">
            <w:rPr>
              <w:ins w:id="17480" w:author="Priyanshu Solon" w:date="2025-05-22T22:35:00Z"/>
            </w:rPr>
          </w:rPrChange>
        </w:rPr>
      </w:pPr>
      <w:ins w:id="17481" w:author="Priyanshu Solon" w:date="2025-05-22T22:35:00Z">
        <w:r w:rsidRPr="00CA3CF4">
          <w:rPr>
            <w:b/>
            <w:bCs/>
            <w:rPrChange w:id="17482" w:author="Priyanshu Solon" w:date="2025-05-22T23:21:00Z">
              <w:rPr/>
            </w:rPrChange>
          </w:rPr>
          <w:t>console methods:</w:t>
        </w:r>
      </w:ins>
    </w:p>
    <w:p w:rsidR="007C461F" w:rsidRDefault="007C461F" w:rsidP="007C461F">
      <w:pPr>
        <w:rPr>
          <w:ins w:id="17483" w:author="Priyanshu Solon" w:date="2025-05-22T22:35:00Z"/>
        </w:rPr>
      </w:pPr>
      <w:ins w:id="17484" w:author="Priyanshu Solon" w:date="2025-05-22T22:35:00Z">
        <w:r>
          <w:t>- Console is a CLI tool [command line ]</w:t>
        </w:r>
      </w:ins>
    </w:p>
    <w:p w:rsidR="007C461F" w:rsidRDefault="007C461F" w:rsidP="007C461F">
      <w:pPr>
        <w:rPr>
          <w:ins w:id="17485" w:author="Priyanshu Solon" w:date="2025-05-22T22:35:00Z"/>
        </w:rPr>
      </w:pPr>
      <w:ins w:id="17486" w:author="Priyanshu Solon" w:date="2025-05-22T22:35:00Z">
        <w:r>
          <w:t>- It is provided in browser debugging tools.</w:t>
        </w:r>
      </w:ins>
    </w:p>
    <w:p w:rsidR="007C461F" w:rsidRDefault="007C461F" w:rsidP="007C461F">
      <w:pPr>
        <w:rPr>
          <w:ins w:id="17487" w:author="Priyanshu Solon" w:date="2025-05-22T22:35:00Z"/>
        </w:rPr>
      </w:pPr>
      <w:ins w:id="17488" w:author="Priyanshu Solon" w:date="2025-05-22T22:35:00Z">
        <w:r>
          <w:t>- It is used by developers to test they commands.</w:t>
        </w:r>
      </w:ins>
    </w:p>
    <w:p w:rsidR="007C461F" w:rsidRDefault="007C461F" w:rsidP="007C461F">
      <w:pPr>
        <w:rPr>
          <w:ins w:id="17489" w:author="Priyanshu Solon" w:date="2025-05-22T22:35:00Z"/>
        </w:rPr>
      </w:pPr>
      <w:ins w:id="17490" w:author="Priyanshu Solon" w:date="2025-05-22T22:35:00Z">
        <w:r>
          <w:t>- You can use console methods to render output inside console.</w:t>
        </w:r>
      </w:ins>
    </w:p>
    <w:p w:rsidR="007C461F" w:rsidRDefault="007C461F" w:rsidP="007C461F">
      <w:pPr>
        <w:rPr>
          <w:ins w:id="17491" w:author="Priyanshu Solon" w:date="2025-05-22T22:35:00Z"/>
        </w:rPr>
      </w:pPr>
      <w:ins w:id="17492" w:author="Priyanshu Solon" w:date="2025-05-22T22:35:00Z">
        <w:r>
          <w:t>- Usually developers use these methods for tracking errors, warnings, info etc.</w:t>
        </w:r>
      </w:ins>
    </w:p>
    <w:p w:rsidR="007C461F" w:rsidRDefault="007C461F" w:rsidP="007C461F">
      <w:pPr>
        <w:rPr>
          <w:ins w:id="17493" w:author="Priyanshu Solon" w:date="2025-05-22T22:35:00Z"/>
        </w:rPr>
      </w:pPr>
    </w:p>
    <w:p w:rsidR="007C461F" w:rsidRDefault="007C461F" w:rsidP="007C461F">
      <w:pPr>
        <w:rPr>
          <w:ins w:id="17494" w:author="Priyanshu Solon" w:date="2025-05-22T22:35:00Z"/>
        </w:rPr>
      </w:pPr>
      <w:ins w:id="17495" w:author="Priyanshu Solon" w:date="2025-05-22T22:35:00Z">
        <w:r>
          <w:t xml:space="preserve">    console.log()</w:t>
        </w:r>
      </w:ins>
    </w:p>
    <w:p w:rsidR="007C461F" w:rsidRDefault="007C461F" w:rsidP="007C461F">
      <w:pPr>
        <w:rPr>
          <w:ins w:id="17496" w:author="Priyanshu Solon" w:date="2025-05-22T22:35:00Z"/>
        </w:rPr>
      </w:pPr>
      <w:ins w:id="17497" w:author="Priyanshu Solon" w:date="2025-05-22T22:35:00Z">
        <w:r>
          <w:t xml:space="preserve">    console.warn()</w:t>
        </w:r>
      </w:ins>
    </w:p>
    <w:p w:rsidR="007C461F" w:rsidRDefault="007C461F" w:rsidP="007C461F">
      <w:pPr>
        <w:rPr>
          <w:ins w:id="17498" w:author="Priyanshu Solon" w:date="2025-05-22T22:35:00Z"/>
        </w:rPr>
      </w:pPr>
      <w:ins w:id="17499" w:author="Priyanshu Solon" w:date="2025-05-22T22:35:00Z">
        <w:r>
          <w:t xml:space="preserve">    console.error()</w:t>
        </w:r>
      </w:ins>
    </w:p>
    <w:p w:rsidR="007C461F" w:rsidRDefault="007C461F" w:rsidP="007C461F">
      <w:pPr>
        <w:rPr>
          <w:ins w:id="17500" w:author="Priyanshu Solon" w:date="2025-05-22T22:35:00Z"/>
        </w:rPr>
      </w:pPr>
      <w:ins w:id="17501" w:author="Priyanshu Solon" w:date="2025-05-22T22:35:00Z">
        <w:r>
          <w:t xml:space="preserve">    console.info()</w:t>
        </w:r>
      </w:ins>
    </w:p>
    <w:p w:rsidR="007C461F" w:rsidRDefault="007C461F" w:rsidP="007C461F">
      <w:pPr>
        <w:rPr>
          <w:ins w:id="17502" w:author="Priyanshu Solon" w:date="2025-05-22T22:35:00Z"/>
        </w:rPr>
      </w:pPr>
      <w:ins w:id="17503" w:author="Priyanshu Solon" w:date="2025-05-22T22:35:00Z">
        <w:r>
          <w:t xml:space="preserve">    console.debug()</w:t>
        </w:r>
      </w:ins>
    </w:p>
    <w:p w:rsidR="007C461F" w:rsidRDefault="007C461F" w:rsidP="007C461F">
      <w:pPr>
        <w:rPr>
          <w:ins w:id="17504" w:author="Priyanshu Solon" w:date="2025-05-22T22:35:00Z"/>
        </w:rPr>
      </w:pPr>
      <w:ins w:id="17505" w:author="Priyanshu Solon" w:date="2025-05-22T22:35:00Z">
        <w:r>
          <w:lastRenderedPageBreak/>
          <w:t xml:space="preserve">    etc.</w:t>
        </w:r>
      </w:ins>
    </w:p>
    <w:p w:rsidR="007C461F" w:rsidRDefault="007C461F" w:rsidP="007C461F">
      <w:pPr>
        <w:rPr>
          <w:ins w:id="17506" w:author="Priyanshu Solon" w:date="2025-05-22T22:35:00Z"/>
        </w:rPr>
      </w:pPr>
    </w:p>
    <w:p w:rsidR="007C461F" w:rsidRDefault="007C461F" w:rsidP="007C461F">
      <w:pPr>
        <w:rPr>
          <w:ins w:id="17507" w:author="Priyanshu Solon" w:date="2025-05-22T22:35:00Z"/>
        </w:rPr>
      </w:pPr>
      <w:ins w:id="17508" w:author="Priyanshu Solon" w:date="2025-05-22T22:35:00Z">
        <w:r>
          <w:t>- All console methods are RC type.</w:t>
        </w:r>
      </w:ins>
    </w:p>
    <w:p w:rsidR="007C461F" w:rsidRDefault="007C461F" w:rsidP="007C461F">
      <w:pPr>
        <w:rPr>
          <w:ins w:id="17509" w:author="Priyanshu Solon" w:date="2025-05-22T22:35:00Z"/>
        </w:rPr>
      </w:pPr>
      <w:ins w:id="17510" w:author="Priyanshu Solon" w:date="2025-05-22T22:35:00Z">
        <w:r>
          <w:t>- They don't support rich formats.</w:t>
        </w:r>
      </w:ins>
    </w:p>
    <w:p w:rsidR="007C461F" w:rsidRDefault="007C461F" w:rsidP="007C461F">
      <w:pPr>
        <w:rPr>
          <w:ins w:id="17511" w:author="Priyanshu Solon" w:date="2025-05-22T22:35:00Z"/>
        </w:rPr>
      </w:pPr>
      <w:ins w:id="17512" w:author="Priyanshu Solon" w:date="2025-05-22T22:35:00Z">
        <w:r>
          <w:t>- Line breaks are defined using "\n".</w:t>
        </w:r>
      </w:ins>
    </w:p>
    <w:p w:rsidR="007C461F" w:rsidRDefault="007C461F" w:rsidP="007C461F">
      <w:pPr>
        <w:rPr>
          <w:ins w:id="17513" w:author="Priyanshu Solon" w:date="2025-05-22T22:35:00Z"/>
        </w:rPr>
      </w:pPr>
      <w:ins w:id="17514" w:author="Priyanshu Solon" w:date="2025-05-22T22:35:00Z">
        <w:r>
          <w:t>- You can use a message or expression.</w:t>
        </w:r>
      </w:ins>
    </w:p>
    <w:p w:rsidR="007C461F" w:rsidRDefault="007C461F" w:rsidP="007C461F">
      <w:pPr>
        <w:rPr>
          <w:ins w:id="17515" w:author="Priyanshu Solon" w:date="2025-05-22T22:35:00Z"/>
        </w:rPr>
      </w:pPr>
    </w:p>
    <w:p w:rsidR="007C461F" w:rsidRDefault="007C461F" w:rsidP="007C461F">
      <w:pPr>
        <w:rPr>
          <w:ins w:id="17516" w:author="Priyanshu Solon" w:date="2025-05-22T22:35:00Z"/>
        </w:rPr>
      </w:pPr>
      <w:ins w:id="17517" w:author="Priyanshu Solon" w:date="2025-05-22T22:35:00Z">
        <w:r>
          <w:t>Syntax:</w:t>
        </w:r>
      </w:ins>
    </w:p>
    <w:p w:rsidR="007C461F" w:rsidRDefault="007C461F" w:rsidP="007C461F">
      <w:pPr>
        <w:rPr>
          <w:ins w:id="17518" w:author="Priyanshu Solon" w:date="2025-05-22T22:35:00Z"/>
        </w:rPr>
      </w:pPr>
      <w:ins w:id="17519" w:author="Priyanshu Solon" w:date="2025-05-22T22:35:00Z">
        <w:r>
          <w:t xml:space="preserve">     console.log("message");</w:t>
        </w:r>
      </w:ins>
    </w:p>
    <w:p w:rsidR="007C461F" w:rsidRDefault="007C461F" w:rsidP="007C461F">
      <w:pPr>
        <w:rPr>
          <w:ins w:id="17520" w:author="Priyanshu Solon" w:date="2025-05-22T22:35:00Z"/>
        </w:rPr>
      </w:pPr>
      <w:ins w:id="17521" w:author="Priyanshu Solon" w:date="2025-05-22T22:35:00Z">
        <w:r>
          <w:t xml:space="preserve">     console.warn("expression");</w:t>
        </w:r>
      </w:ins>
    </w:p>
    <w:p w:rsidR="007C461F" w:rsidRDefault="007C461F" w:rsidP="007C461F">
      <w:pPr>
        <w:rPr>
          <w:ins w:id="17522" w:author="Priyanshu Solon" w:date="2025-05-22T22:35:00Z"/>
        </w:rPr>
      </w:pPr>
    </w:p>
    <w:p w:rsidR="007C461F" w:rsidRDefault="007C461F" w:rsidP="007C461F">
      <w:pPr>
        <w:rPr>
          <w:ins w:id="17523" w:author="Priyanshu Solon" w:date="2025-05-22T22:35:00Z"/>
        </w:rPr>
      </w:pPr>
      <w:ins w:id="17524" w:author="Priyanshu Solon" w:date="2025-05-22T22:35:00Z">
        <w:r>
          <w:t>Ex:</w:t>
        </w:r>
      </w:ins>
    </w:p>
    <w:p w:rsidR="007C461F" w:rsidRDefault="007C461F" w:rsidP="007C461F">
      <w:pPr>
        <w:rPr>
          <w:ins w:id="17525" w:author="Priyanshu Solon" w:date="2025-05-22T22:35:00Z"/>
        </w:rPr>
      </w:pPr>
      <w:ins w:id="17526" w:author="Priyanshu Solon" w:date="2025-05-22T22:35:00Z">
        <w:r>
          <w:t>&lt;!DOCTYPE html&gt;</w:t>
        </w:r>
      </w:ins>
    </w:p>
    <w:p w:rsidR="007C461F" w:rsidRDefault="007C461F" w:rsidP="007C461F">
      <w:pPr>
        <w:rPr>
          <w:ins w:id="17527" w:author="Priyanshu Solon" w:date="2025-05-22T22:35:00Z"/>
        </w:rPr>
      </w:pPr>
      <w:ins w:id="17528" w:author="Priyanshu Solon" w:date="2025-05-22T22:35:00Z">
        <w:r>
          <w:t>&lt;html lang="en"&gt;</w:t>
        </w:r>
      </w:ins>
    </w:p>
    <w:p w:rsidR="007C461F" w:rsidRDefault="007C461F" w:rsidP="007C461F">
      <w:pPr>
        <w:rPr>
          <w:ins w:id="17529" w:author="Priyanshu Solon" w:date="2025-05-22T22:35:00Z"/>
        </w:rPr>
      </w:pPr>
      <w:ins w:id="17530" w:author="Priyanshu Solon" w:date="2025-05-22T22:35:00Z">
        <w:r>
          <w:t>&lt;head&gt;</w:t>
        </w:r>
      </w:ins>
    </w:p>
    <w:p w:rsidR="007C461F" w:rsidRDefault="007C461F" w:rsidP="007C461F">
      <w:pPr>
        <w:rPr>
          <w:ins w:id="17531" w:author="Priyanshu Solon" w:date="2025-05-22T22:35:00Z"/>
        </w:rPr>
      </w:pPr>
      <w:ins w:id="17532" w:author="Priyanshu Solon" w:date="2025-05-22T22:35:00Z">
        <w:r>
          <w:t xml:space="preserve">    &lt;meta charset="UTF-8"&gt;</w:t>
        </w:r>
      </w:ins>
    </w:p>
    <w:p w:rsidR="007C461F" w:rsidRDefault="007C461F" w:rsidP="007C461F">
      <w:pPr>
        <w:rPr>
          <w:ins w:id="17533" w:author="Priyanshu Solon" w:date="2025-05-22T22:35:00Z"/>
        </w:rPr>
      </w:pPr>
      <w:ins w:id="17534" w:author="Priyanshu Solon" w:date="2025-05-22T22:35:00Z">
        <w:r>
          <w:t xml:space="preserve">    &lt;meta name="viewport" content="width=device-width, initial-scale=1.0"&gt;</w:t>
        </w:r>
      </w:ins>
    </w:p>
    <w:p w:rsidR="007C461F" w:rsidRDefault="007C461F" w:rsidP="007C461F">
      <w:pPr>
        <w:rPr>
          <w:ins w:id="17535" w:author="Priyanshu Solon" w:date="2025-05-22T22:35:00Z"/>
        </w:rPr>
      </w:pPr>
      <w:ins w:id="17536" w:author="Priyanshu Solon" w:date="2025-05-22T22:35:00Z">
        <w:r>
          <w:t xml:space="preserve">    &lt;title&gt;Document&lt;/title&gt;</w:t>
        </w:r>
      </w:ins>
    </w:p>
    <w:p w:rsidR="007C461F" w:rsidRDefault="007C461F" w:rsidP="007C461F">
      <w:pPr>
        <w:rPr>
          <w:ins w:id="17537" w:author="Priyanshu Solon" w:date="2025-05-22T22:35:00Z"/>
        </w:rPr>
      </w:pPr>
      <w:ins w:id="17538" w:author="Priyanshu Solon" w:date="2025-05-22T22:35:00Z">
        <w:r>
          <w:t xml:space="preserve">    &lt;script&gt;</w:t>
        </w:r>
      </w:ins>
    </w:p>
    <w:p w:rsidR="007C461F" w:rsidRDefault="007C461F" w:rsidP="007C461F">
      <w:pPr>
        <w:rPr>
          <w:ins w:id="17539" w:author="Priyanshu Solon" w:date="2025-05-22T22:35:00Z"/>
        </w:rPr>
      </w:pPr>
      <w:ins w:id="17540" w:author="Priyanshu Solon" w:date="2025-05-22T22:35:00Z">
        <w:r>
          <w:t xml:space="preserve">        function DeleteClick(){</w:t>
        </w:r>
      </w:ins>
    </w:p>
    <w:p w:rsidR="007C461F" w:rsidRDefault="007C461F" w:rsidP="007C461F">
      <w:pPr>
        <w:rPr>
          <w:ins w:id="17541" w:author="Priyanshu Solon" w:date="2025-05-22T22:35:00Z"/>
        </w:rPr>
      </w:pPr>
      <w:ins w:id="17542" w:author="Priyanshu Solon" w:date="2025-05-22T22:35:00Z">
        <w:r>
          <w:t xml:space="preserve">           console.warn("Delete Clicked");</w:t>
        </w:r>
      </w:ins>
    </w:p>
    <w:p w:rsidR="007C461F" w:rsidRDefault="007C461F" w:rsidP="007C461F">
      <w:pPr>
        <w:rPr>
          <w:ins w:id="17543" w:author="Priyanshu Solon" w:date="2025-05-22T22:35:00Z"/>
        </w:rPr>
      </w:pPr>
      <w:ins w:id="17544" w:author="Priyanshu Solon" w:date="2025-05-22T22:35:00Z">
        <w:r>
          <w:t xml:space="preserve">           console.log("Your record will be deteled soon");</w:t>
        </w:r>
      </w:ins>
    </w:p>
    <w:p w:rsidR="007C461F" w:rsidRDefault="007C461F" w:rsidP="007C461F">
      <w:pPr>
        <w:rPr>
          <w:ins w:id="17545" w:author="Priyanshu Solon" w:date="2025-05-22T22:35:00Z"/>
        </w:rPr>
      </w:pPr>
      <w:ins w:id="17546" w:author="Priyanshu Solon" w:date="2025-05-22T22:35:00Z">
        <w:r>
          <w:t xml:space="preserve">           result = confirm("Delete Record\nAre your sure? Want to delete?");</w:t>
        </w:r>
      </w:ins>
    </w:p>
    <w:p w:rsidR="007C461F" w:rsidRDefault="007C461F" w:rsidP="007C461F">
      <w:pPr>
        <w:rPr>
          <w:ins w:id="17547" w:author="Priyanshu Solon" w:date="2025-05-22T22:35:00Z"/>
        </w:rPr>
      </w:pPr>
      <w:ins w:id="17548" w:author="Priyanshu Solon" w:date="2025-05-22T22:35:00Z">
        <w:r>
          <w:t xml:space="preserve">           if(result==true){</w:t>
        </w:r>
      </w:ins>
    </w:p>
    <w:p w:rsidR="007C461F" w:rsidRDefault="007C461F" w:rsidP="007C461F">
      <w:pPr>
        <w:rPr>
          <w:ins w:id="17549" w:author="Priyanshu Solon" w:date="2025-05-22T22:35:00Z"/>
        </w:rPr>
      </w:pPr>
      <w:ins w:id="17550" w:author="Priyanshu Solon" w:date="2025-05-22T22:35:00Z">
        <w:r>
          <w:t xml:space="preserve">                document.querySelector("p").outerHTML = "&lt;h2&gt;Deleted Successfully..&lt;/h2&gt;";</w:t>
        </w:r>
      </w:ins>
    </w:p>
    <w:p w:rsidR="007C461F" w:rsidRDefault="007C461F" w:rsidP="007C461F">
      <w:pPr>
        <w:rPr>
          <w:ins w:id="17551" w:author="Priyanshu Solon" w:date="2025-05-22T22:35:00Z"/>
        </w:rPr>
      </w:pPr>
      <w:ins w:id="17552" w:author="Priyanshu Solon" w:date="2025-05-22T22:35:00Z">
        <w:r>
          <w:t xml:space="preserve">                console.error("Delete Confirmed");</w:t>
        </w:r>
      </w:ins>
    </w:p>
    <w:p w:rsidR="007C461F" w:rsidRDefault="007C461F" w:rsidP="007C461F">
      <w:pPr>
        <w:rPr>
          <w:ins w:id="17553" w:author="Priyanshu Solon" w:date="2025-05-22T22:35:00Z"/>
        </w:rPr>
      </w:pPr>
      <w:ins w:id="17554" w:author="Priyanshu Solon" w:date="2025-05-22T22:35:00Z">
        <w:r>
          <w:t xml:space="preserve">           } else {</w:t>
        </w:r>
      </w:ins>
    </w:p>
    <w:p w:rsidR="007C461F" w:rsidRDefault="007C461F" w:rsidP="007C461F">
      <w:pPr>
        <w:rPr>
          <w:ins w:id="17555" w:author="Priyanshu Solon" w:date="2025-05-22T22:35:00Z"/>
        </w:rPr>
      </w:pPr>
      <w:ins w:id="17556" w:author="Priyanshu Solon" w:date="2025-05-22T22:35:00Z">
        <w:r>
          <w:t xml:space="preserve">                document.querySelector("p").innerHTML  = "&lt;h2&gt;Delete Canceled&lt;/h2&gt;";</w:t>
        </w:r>
      </w:ins>
    </w:p>
    <w:p w:rsidR="007C461F" w:rsidRDefault="007C461F" w:rsidP="007C461F">
      <w:pPr>
        <w:rPr>
          <w:ins w:id="17557" w:author="Priyanshu Solon" w:date="2025-05-22T22:35:00Z"/>
        </w:rPr>
      </w:pPr>
      <w:ins w:id="17558" w:author="Priyanshu Solon" w:date="2025-05-22T22:35:00Z">
        <w:r>
          <w:t xml:space="preserve">           }</w:t>
        </w:r>
      </w:ins>
    </w:p>
    <w:p w:rsidR="007C461F" w:rsidRDefault="007C461F" w:rsidP="007C461F">
      <w:pPr>
        <w:rPr>
          <w:ins w:id="17559" w:author="Priyanshu Solon" w:date="2025-05-22T22:35:00Z"/>
        </w:rPr>
      </w:pPr>
      <w:ins w:id="17560" w:author="Priyanshu Solon" w:date="2025-05-22T22:35:00Z">
        <w:r>
          <w:lastRenderedPageBreak/>
          <w:t xml:space="preserve">        }</w:t>
        </w:r>
      </w:ins>
    </w:p>
    <w:p w:rsidR="007C461F" w:rsidRDefault="007C461F" w:rsidP="007C461F">
      <w:pPr>
        <w:rPr>
          <w:ins w:id="17561" w:author="Priyanshu Solon" w:date="2025-05-22T22:35:00Z"/>
        </w:rPr>
      </w:pPr>
      <w:ins w:id="17562" w:author="Priyanshu Solon" w:date="2025-05-22T22:35:00Z">
        <w:r>
          <w:t xml:space="preserve">    &lt;/script&gt;</w:t>
        </w:r>
      </w:ins>
    </w:p>
    <w:p w:rsidR="007C461F" w:rsidRDefault="007C461F" w:rsidP="007C461F">
      <w:pPr>
        <w:rPr>
          <w:ins w:id="17563" w:author="Priyanshu Solon" w:date="2025-05-22T22:35:00Z"/>
        </w:rPr>
      </w:pPr>
      <w:ins w:id="17564" w:author="Priyanshu Solon" w:date="2025-05-22T22:35:00Z">
        <w:r>
          <w:t>&lt;/head&gt;</w:t>
        </w:r>
      </w:ins>
    </w:p>
    <w:p w:rsidR="007C461F" w:rsidRDefault="007C461F" w:rsidP="007C461F">
      <w:pPr>
        <w:rPr>
          <w:ins w:id="17565" w:author="Priyanshu Solon" w:date="2025-05-22T22:35:00Z"/>
        </w:rPr>
      </w:pPr>
      <w:ins w:id="17566" w:author="Priyanshu Solon" w:date="2025-05-22T22:35:00Z">
        <w:r>
          <w:t>&lt;body&gt;</w:t>
        </w:r>
      </w:ins>
    </w:p>
    <w:p w:rsidR="007C461F" w:rsidRDefault="007C461F" w:rsidP="007C461F">
      <w:pPr>
        <w:rPr>
          <w:ins w:id="17567" w:author="Priyanshu Solon" w:date="2025-05-22T22:35:00Z"/>
        </w:rPr>
      </w:pPr>
      <w:ins w:id="17568" w:author="Priyanshu Solon" w:date="2025-05-22T22:35:00Z">
        <w:r>
          <w:t xml:space="preserve">    &lt;button onclick="DeleteClick()"&gt;Delete&lt;/button&gt;</w:t>
        </w:r>
      </w:ins>
    </w:p>
    <w:p w:rsidR="007C461F" w:rsidRDefault="007C461F" w:rsidP="007C461F">
      <w:pPr>
        <w:rPr>
          <w:ins w:id="17569" w:author="Priyanshu Solon" w:date="2025-05-22T22:35:00Z"/>
        </w:rPr>
      </w:pPr>
      <w:ins w:id="17570" w:author="Priyanshu Solon" w:date="2025-05-22T22:35:00Z">
        <w:r>
          <w:t xml:space="preserve">    &lt;p&gt;&lt;/p&gt;</w:t>
        </w:r>
      </w:ins>
    </w:p>
    <w:p w:rsidR="007C461F" w:rsidRDefault="007C461F" w:rsidP="007C461F">
      <w:pPr>
        <w:rPr>
          <w:ins w:id="17571" w:author="Priyanshu Solon" w:date="2025-05-22T22:35:00Z"/>
        </w:rPr>
      </w:pPr>
      <w:ins w:id="17572" w:author="Priyanshu Solon" w:date="2025-05-22T22:35:00Z">
        <w:r>
          <w:t>&lt;/body&gt;</w:t>
        </w:r>
      </w:ins>
    </w:p>
    <w:p w:rsidR="007C461F" w:rsidRDefault="007C461F" w:rsidP="007C461F">
      <w:pPr>
        <w:rPr>
          <w:ins w:id="17573" w:author="Priyanshu Solon" w:date="2025-05-22T22:35:00Z"/>
        </w:rPr>
      </w:pPr>
      <w:ins w:id="17574" w:author="Priyanshu Solon" w:date="2025-05-22T22:35:00Z">
        <w:r>
          <w:t>&lt;/html&gt;</w:t>
        </w:r>
      </w:ins>
    </w:p>
    <w:p w:rsidR="007C461F" w:rsidRDefault="007C461F" w:rsidP="007C461F">
      <w:pPr>
        <w:rPr>
          <w:ins w:id="17575" w:author="Priyanshu Solon" w:date="2025-05-22T22:35:00Z"/>
        </w:rPr>
      </w:pPr>
    </w:p>
    <w:p w:rsidR="007C461F" w:rsidRPr="00CA3CF4" w:rsidRDefault="007C461F" w:rsidP="007C461F">
      <w:pPr>
        <w:rPr>
          <w:ins w:id="17576" w:author="Priyanshu Solon" w:date="2025-05-22T22:35:00Z"/>
          <w:b/>
          <w:bCs/>
          <w:rPrChange w:id="17577" w:author="Priyanshu Solon" w:date="2025-05-22T23:22:00Z">
            <w:rPr>
              <w:ins w:id="17578" w:author="Priyanshu Solon" w:date="2025-05-22T22:35:00Z"/>
            </w:rPr>
          </w:rPrChange>
        </w:rPr>
      </w:pPr>
      <w:ins w:id="17579" w:author="Priyanshu Solon" w:date="2025-05-22T22:35:00Z">
        <w:r w:rsidRPr="00CA3CF4">
          <w:rPr>
            <w:b/>
            <w:bCs/>
            <w:rPrChange w:id="17580" w:author="Priyanshu Solon" w:date="2025-05-22T23:22:00Z">
              <w:rPr/>
            </w:rPrChange>
          </w:rPr>
          <w:t>JavaScript Input Techniques</w:t>
        </w:r>
      </w:ins>
    </w:p>
    <w:p w:rsidR="007C461F" w:rsidRDefault="007C461F" w:rsidP="007C461F">
      <w:pPr>
        <w:rPr>
          <w:ins w:id="17581" w:author="Priyanshu Solon" w:date="2025-05-22T22:35:00Z"/>
        </w:rPr>
      </w:pPr>
      <w:ins w:id="17582" w:author="Priyanshu Solon" w:date="2025-05-22T22:35:00Z">
        <w:r>
          <w:t>1. prompt()</w:t>
        </w:r>
      </w:ins>
    </w:p>
    <w:p w:rsidR="007C461F" w:rsidRDefault="007C461F" w:rsidP="007C461F">
      <w:pPr>
        <w:rPr>
          <w:ins w:id="17583" w:author="Priyanshu Solon" w:date="2025-05-22T22:35:00Z"/>
        </w:rPr>
      </w:pPr>
      <w:ins w:id="17584" w:author="Priyanshu Solon" w:date="2025-05-22T22:35:00Z">
        <w:r>
          <w:t>2. query string</w:t>
        </w:r>
      </w:ins>
    </w:p>
    <w:p w:rsidR="007C461F" w:rsidRDefault="007C461F" w:rsidP="007C461F">
      <w:pPr>
        <w:rPr>
          <w:ins w:id="17585" w:author="Priyanshu Solon" w:date="2025-05-22T22:35:00Z"/>
        </w:rPr>
      </w:pPr>
      <w:ins w:id="17586" w:author="Priyanshu Solon" w:date="2025-05-22T22:35:00Z">
        <w:r>
          <w:t>3. form input elements</w:t>
        </w:r>
      </w:ins>
    </w:p>
    <w:p w:rsidR="007C461F" w:rsidRDefault="007C461F" w:rsidP="007C461F">
      <w:pPr>
        <w:rPr>
          <w:ins w:id="17587" w:author="Priyanshu Solon" w:date="2025-05-22T22:35:00Z"/>
        </w:rPr>
      </w:pPr>
    </w:p>
    <w:p w:rsidR="007C461F" w:rsidRPr="00CA3CF4" w:rsidRDefault="007C461F" w:rsidP="007C461F">
      <w:pPr>
        <w:rPr>
          <w:ins w:id="17588" w:author="Priyanshu Solon" w:date="2025-05-22T22:35:00Z"/>
          <w:b/>
          <w:bCs/>
          <w:rPrChange w:id="17589" w:author="Priyanshu Solon" w:date="2025-05-22T23:22:00Z">
            <w:rPr>
              <w:ins w:id="17590" w:author="Priyanshu Solon" w:date="2025-05-22T22:35:00Z"/>
            </w:rPr>
          </w:rPrChange>
        </w:rPr>
      </w:pPr>
      <w:ins w:id="17591" w:author="Priyanshu Solon" w:date="2025-05-22T22:35:00Z">
        <w:r w:rsidRPr="00CA3CF4">
          <w:rPr>
            <w:b/>
            <w:bCs/>
            <w:rPrChange w:id="17592" w:author="Priyanshu Solon" w:date="2025-05-22T23:22:00Z">
              <w:rPr/>
            </w:rPrChange>
          </w:rPr>
          <w:t>prompt():</w:t>
        </w:r>
      </w:ins>
    </w:p>
    <w:p w:rsidR="007C461F" w:rsidRDefault="007C461F" w:rsidP="007C461F">
      <w:pPr>
        <w:rPr>
          <w:ins w:id="17593" w:author="Priyanshu Solon" w:date="2025-05-22T22:35:00Z"/>
        </w:rPr>
      </w:pPr>
      <w:ins w:id="17594" w:author="Priyanshu Solon" w:date="2025-05-22T22:35:00Z">
        <w:r>
          <w:t>- It is a browser window method.</w:t>
        </w:r>
      </w:ins>
    </w:p>
    <w:p w:rsidR="007C461F" w:rsidRDefault="007C461F" w:rsidP="007C461F">
      <w:pPr>
        <w:rPr>
          <w:ins w:id="17595" w:author="Priyanshu Solon" w:date="2025-05-22T22:35:00Z"/>
        </w:rPr>
      </w:pPr>
      <w:ins w:id="17596" w:author="Priyanshu Solon" w:date="2025-05-22T22:35:00Z">
        <w:r>
          <w:t>- It alerts an input box that allow user to input a value.</w:t>
        </w:r>
      </w:ins>
    </w:p>
    <w:p w:rsidR="007C461F" w:rsidRDefault="007C461F" w:rsidP="007C461F">
      <w:pPr>
        <w:rPr>
          <w:ins w:id="17597" w:author="Priyanshu Solon" w:date="2025-05-22T22:35:00Z"/>
        </w:rPr>
      </w:pPr>
    </w:p>
    <w:p w:rsidR="007C461F" w:rsidRDefault="007C461F" w:rsidP="007C461F">
      <w:pPr>
        <w:rPr>
          <w:ins w:id="17598" w:author="Priyanshu Solon" w:date="2025-05-22T22:35:00Z"/>
        </w:rPr>
      </w:pPr>
      <w:ins w:id="17599" w:author="Priyanshu Solon" w:date="2025-05-22T22:35:00Z">
        <w:r>
          <w:t>Syntax:</w:t>
        </w:r>
      </w:ins>
    </w:p>
    <w:p w:rsidR="007C461F" w:rsidRDefault="007C461F" w:rsidP="007C461F">
      <w:pPr>
        <w:rPr>
          <w:ins w:id="17600" w:author="Priyanshu Solon" w:date="2025-05-22T22:35:00Z"/>
        </w:rPr>
      </w:pPr>
      <w:ins w:id="17601" w:author="Priyanshu Solon" w:date="2025-05-22T22:35:00Z">
        <w:r>
          <w:t xml:space="preserve">    prompt("your message",  "default_value");</w:t>
        </w:r>
      </w:ins>
    </w:p>
    <w:p w:rsidR="007C461F" w:rsidRDefault="007C461F" w:rsidP="007C461F">
      <w:pPr>
        <w:rPr>
          <w:ins w:id="17602" w:author="Priyanshu Solon" w:date="2025-05-22T22:35:00Z"/>
        </w:rPr>
      </w:pPr>
      <w:ins w:id="17603" w:author="Priyanshu Solon" w:date="2025-05-22T22:35:00Z">
        <w:r>
          <w:t xml:space="preserve">    prompt("your message");</w:t>
        </w:r>
      </w:ins>
    </w:p>
    <w:p w:rsidR="007C461F" w:rsidRDefault="007C461F" w:rsidP="007C461F">
      <w:pPr>
        <w:rPr>
          <w:ins w:id="17604" w:author="Priyanshu Solon" w:date="2025-05-22T22:35:00Z"/>
        </w:rPr>
      </w:pPr>
    </w:p>
    <w:p w:rsidR="007C461F" w:rsidRDefault="007C461F" w:rsidP="007C461F">
      <w:pPr>
        <w:rPr>
          <w:ins w:id="17605" w:author="Priyanshu Solon" w:date="2025-05-22T22:35:00Z"/>
        </w:rPr>
      </w:pPr>
      <w:ins w:id="17606" w:author="Priyanshu Solon" w:date="2025-05-22T22:35:00Z">
        <w:r>
          <w:t>- It returns 3 results</w:t>
        </w:r>
      </w:ins>
    </w:p>
    <w:p w:rsidR="007C461F" w:rsidRDefault="007C461F" w:rsidP="007C461F">
      <w:pPr>
        <w:rPr>
          <w:ins w:id="17607" w:author="Priyanshu Solon" w:date="2025-05-22T22:35:00Z"/>
        </w:rPr>
      </w:pPr>
      <w:ins w:id="17608" w:author="Priyanshu Solon" w:date="2025-05-22T22:35:00Z">
        <w:r>
          <w:t xml:space="preserve">    a) null     on  Cancel click with or without value</w:t>
        </w:r>
      </w:ins>
    </w:p>
    <w:p w:rsidR="007C461F" w:rsidRDefault="007C461F" w:rsidP="007C461F">
      <w:pPr>
        <w:rPr>
          <w:ins w:id="17609" w:author="Priyanshu Solon" w:date="2025-05-22T22:35:00Z"/>
        </w:rPr>
      </w:pPr>
      <w:ins w:id="17610" w:author="Priyanshu Solon" w:date="2025-05-22T22:35:00Z">
        <w:r>
          <w:t xml:space="preserve">    b) '  '         on  OK click without value</w:t>
        </w:r>
      </w:ins>
    </w:p>
    <w:p w:rsidR="007C461F" w:rsidRDefault="007C461F" w:rsidP="007C461F">
      <w:pPr>
        <w:rPr>
          <w:ins w:id="17611" w:author="Priyanshu Solon" w:date="2025-05-22T22:35:00Z"/>
        </w:rPr>
      </w:pPr>
      <w:ins w:id="17612" w:author="Priyanshu Solon" w:date="2025-05-22T22:35:00Z">
        <w:r>
          <w:t xml:space="preserve">    c) 'value'   on  OK click with value</w:t>
        </w:r>
      </w:ins>
    </w:p>
    <w:p w:rsidR="007C461F" w:rsidRDefault="007C461F" w:rsidP="007C461F">
      <w:pPr>
        <w:rPr>
          <w:ins w:id="17613" w:author="Priyanshu Solon" w:date="2025-05-22T22:35:00Z"/>
        </w:rPr>
      </w:pPr>
    </w:p>
    <w:p w:rsidR="007C461F" w:rsidRDefault="007C461F" w:rsidP="007C461F">
      <w:pPr>
        <w:rPr>
          <w:ins w:id="17614" w:author="Priyanshu Solon" w:date="2025-05-22T22:35:00Z"/>
        </w:rPr>
      </w:pPr>
      <w:ins w:id="17615" w:author="Priyanshu Solon" w:date="2025-05-22T22:35:00Z">
        <w:r>
          <w:t>Ex:</w:t>
        </w:r>
      </w:ins>
    </w:p>
    <w:p w:rsidR="007C461F" w:rsidRDefault="007C461F" w:rsidP="007C461F">
      <w:pPr>
        <w:rPr>
          <w:ins w:id="17616" w:author="Priyanshu Solon" w:date="2025-05-22T22:35:00Z"/>
        </w:rPr>
      </w:pPr>
      <w:ins w:id="17617" w:author="Priyanshu Solon" w:date="2025-05-22T22:35:00Z">
        <w:r>
          <w:t>&lt;!DOCTYPE html&gt;</w:t>
        </w:r>
      </w:ins>
    </w:p>
    <w:p w:rsidR="007C461F" w:rsidRDefault="007C461F" w:rsidP="007C461F">
      <w:pPr>
        <w:rPr>
          <w:ins w:id="17618" w:author="Priyanshu Solon" w:date="2025-05-22T22:35:00Z"/>
        </w:rPr>
      </w:pPr>
      <w:ins w:id="17619" w:author="Priyanshu Solon" w:date="2025-05-22T22:35:00Z">
        <w:r>
          <w:lastRenderedPageBreak/>
          <w:t>&lt;html lang="en"&gt;</w:t>
        </w:r>
      </w:ins>
    </w:p>
    <w:p w:rsidR="007C461F" w:rsidRDefault="007C461F" w:rsidP="007C461F">
      <w:pPr>
        <w:rPr>
          <w:ins w:id="17620" w:author="Priyanshu Solon" w:date="2025-05-22T22:35:00Z"/>
        </w:rPr>
      </w:pPr>
      <w:ins w:id="17621" w:author="Priyanshu Solon" w:date="2025-05-22T22:35:00Z">
        <w:r>
          <w:t>&lt;head&gt;</w:t>
        </w:r>
      </w:ins>
    </w:p>
    <w:p w:rsidR="007C461F" w:rsidRDefault="007C461F" w:rsidP="007C461F">
      <w:pPr>
        <w:rPr>
          <w:ins w:id="17622" w:author="Priyanshu Solon" w:date="2025-05-22T22:35:00Z"/>
        </w:rPr>
      </w:pPr>
      <w:ins w:id="17623" w:author="Priyanshu Solon" w:date="2025-05-22T22:35:00Z">
        <w:r>
          <w:t xml:space="preserve">    &lt;meta charset="UTF-8"&gt;</w:t>
        </w:r>
      </w:ins>
    </w:p>
    <w:p w:rsidR="007C461F" w:rsidRDefault="007C461F" w:rsidP="007C461F">
      <w:pPr>
        <w:rPr>
          <w:ins w:id="17624" w:author="Priyanshu Solon" w:date="2025-05-22T22:35:00Z"/>
        </w:rPr>
      </w:pPr>
      <w:ins w:id="17625" w:author="Priyanshu Solon" w:date="2025-05-22T22:35:00Z">
        <w:r>
          <w:t xml:space="preserve">    &lt;meta name="viewport" content="width=device-width, initial-scale=1.0"&gt;</w:t>
        </w:r>
      </w:ins>
    </w:p>
    <w:p w:rsidR="007C461F" w:rsidRDefault="007C461F" w:rsidP="007C461F">
      <w:pPr>
        <w:rPr>
          <w:ins w:id="17626" w:author="Priyanshu Solon" w:date="2025-05-22T22:35:00Z"/>
        </w:rPr>
      </w:pPr>
      <w:ins w:id="17627" w:author="Priyanshu Solon" w:date="2025-05-22T22:35:00Z">
        <w:r>
          <w:t xml:space="preserve">    &lt;title&gt;Document&lt;/title&gt;</w:t>
        </w:r>
      </w:ins>
    </w:p>
    <w:p w:rsidR="007C461F" w:rsidRDefault="007C461F" w:rsidP="007C461F">
      <w:pPr>
        <w:rPr>
          <w:ins w:id="17628" w:author="Priyanshu Solon" w:date="2025-05-22T22:35:00Z"/>
        </w:rPr>
      </w:pPr>
      <w:ins w:id="17629" w:author="Priyanshu Solon" w:date="2025-05-22T22:35:00Z">
        <w:r>
          <w:t xml:space="preserve">    &lt;script&gt;</w:t>
        </w:r>
      </w:ins>
    </w:p>
    <w:p w:rsidR="007C461F" w:rsidRDefault="007C461F" w:rsidP="007C461F">
      <w:pPr>
        <w:rPr>
          <w:ins w:id="17630" w:author="Priyanshu Solon" w:date="2025-05-22T22:35:00Z"/>
        </w:rPr>
      </w:pPr>
      <w:ins w:id="17631" w:author="Priyanshu Solon" w:date="2025-05-22T22:35:00Z">
        <w:r>
          <w:t xml:space="preserve">        function SearchClick(){</w:t>
        </w:r>
      </w:ins>
    </w:p>
    <w:p w:rsidR="007C461F" w:rsidRDefault="007C461F" w:rsidP="007C461F">
      <w:pPr>
        <w:rPr>
          <w:ins w:id="17632" w:author="Priyanshu Solon" w:date="2025-05-22T22:35:00Z"/>
        </w:rPr>
      </w:pPr>
      <w:ins w:id="17633" w:author="Priyanshu Solon" w:date="2025-05-22T22:35:00Z">
        <w:r>
          <w:t xml:space="preserve">          result =  prompt("Enter Search String", "eg: mobiles, watches");</w:t>
        </w:r>
      </w:ins>
    </w:p>
    <w:p w:rsidR="007C461F" w:rsidRDefault="007C461F" w:rsidP="007C461F">
      <w:pPr>
        <w:rPr>
          <w:ins w:id="17634" w:author="Priyanshu Solon" w:date="2025-05-22T22:35:00Z"/>
        </w:rPr>
      </w:pPr>
      <w:ins w:id="17635" w:author="Priyanshu Solon" w:date="2025-05-22T22:35:00Z">
        <w:r>
          <w:t xml:space="preserve">          if(result==null) {</w:t>
        </w:r>
      </w:ins>
    </w:p>
    <w:p w:rsidR="007C461F" w:rsidRDefault="007C461F" w:rsidP="007C461F">
      <w:pPr>
        <w:rPr>
          <w:ins w:id="17636" w:author="Priyanshu Solon" w:date="2025-05-22T22:35:00Z"/>
        </w:rPr>
      </w:pPr>
      <w:ins w:id="17637" w:author="Priyanshu Solon" w:date="2025-05-22T22:35:00Z">
        <w:r>
          <w:t xml:space="preserve">              alert("You canceled search");</w:t>
        </w:r>
      </w:ins>
    </w:p>
    <w:p w:rsidR="007C461F" w:rsidRDefault="007C461F" w:rsidP="007C461F">
      <w:pPr>
        <w:rPr>
          <w:ins w:id="17638" w:author="Priyanshu Solon" w:date="2025-05-22T22:35:00Z"/>
        </w:rPr>
      </w:pPr>
      <w:ins w:id="17639" w:author="Priyanshu Solon" w:date="2025-05-22T22:35:00Z">
        <w:r>
          <w:t xml:space="preserve">          }else if(result=='') {</w:t>
        </w:r>
      </w:ins>
    </w:p>
    <w:p w:rsidR="007C461F" w:rsidRDefault="007C461F" w:rsidP="007C461F">
      <w:pPr>
        <w:rPr>
          <w:ins w:id="17640" w:author="Priyanshu Solon" w:date="2025-05-22T22:35:00Z"/>
        </w:rPr>
      </w:pPr>
      <w:ins w:id="17641" w:author="Priyanshu Solon" w:date="2025-05-22T22:35:00Z">
        <w:r>
          <w:t xml:space="preserve">              alert("Please provide a search string\nIt can't be empty");</w:t>
        </w:r>
      </w:ins>
    </w:p>
    <w:p w:rsidR="007C461F" w:rsidRDefault="007C461F" w:rsidP="007C461F">
      <w:pPr>
        <w:rPr>
          <w:ins w:id="17642" w:author="Priyanshu Solon" w:date="2025-05-22T22:35:00Z"/>
        </w:rPr>
      </w:pPr>
      <w:ins w:id="17643" w:author="Priyanshu Solon" w:date="2025-05-22T22:35:00Z">
        <w:r>
          <w:t xml:space="preserve">          } else {</w:t>
        </w:r>
      </w:ins>
    </w:p>
    <w:p w:rsidR="007C461F" w:rsidRDefault="007C461F" w:rsidP="007C461F">
      <w:pPr>
        <w:rPr>
          <w:ins w:id="17644" w:author="Priyanshu Solon" w:date="2025-05-22T22:35:00Z"/>
        </w:rPr>
      </w:pPr>
      <w:ins w:id="17645" w:author="Priyanshu Solon" w:date="2025-05-22T22:35:00Z">
        <w:r>
          <w:t xml:space="preserve">              document.write("You are searching for : " + result);</w:t>
        </w:r>
      </w:ins>
    </w:p>
    <w:p w:rsidR="007C461F" w:rsidRDefault="007C461F" w:rsidP="007C461F">
      <w:pPr>
        <w:rPr>
          <w:ins w:id="17646" w:author="Priyanshu Solon" w:date="2025-05-22T22:35:00Z"/>
        </w:rPr>
      </w:pPr>
      <w:ins w:id="17647" w:author="Priyanshu Solon" w:date="2025-05-22T22:35:00Z">
        <w:r>
          <w:t xml:space="preserve">          }</w:t>
        </w:r>
      </w:ins>
    </w:p>
    <w:p w:rsidR="007C461F" w:rsidRDefault="007C461F" w:rsidP="007C461F">
      <w:pPr>
        <w:rPr>
          <w:ins w:id="17648" w:author="Priyanshu Solon" w:date="2025-05-22T22:35:00Z"/>
        </w:rPr>
      </w:pPr>
      <w:ins w:id="17649" w:author="Priyanshu Solon" w:date="2025-05-22T22:35:00Z">
        <w:r>
          <w:t xml:space="preserve">        }</w:t>
        </w:r>
      </w:ins>
    </w:p>
    <w:p w:rsidR="007C461F" w:rsidRDefault="007C461F" w:rsidP="007C461F">
      <w:pPr>
        <w:rPr>
          <w:ins w:id="17650" w:author="Priyanshu Solon" w:date="2025-05-22T22:35:00Z"/>
        </w:rPr>
      </w:pPr>
      <w:ins w:id="17651" w:author="Priyanshu Solon" w:date="2025-05-22T22:35:00Z">
        <w:r>
          <w:t xml:space="preserve">    &lt;/script&gt;</w:t>
        </w:r>
      </w:ins>
    </w:p>
    <w:p w:rsidR="007C461F" w:rsidRDefault="007C461F" w:rsidP="007C461F">
      <w:pPr>
        <w:rPr>
          <w:ins w:id="17652" w:author="Priyanshu Solon" w:date="2025-05-22T22:35:00Z"/>
        </w:rPr>
      </w:pPr>
      <w:ins w:id="17653" w:author="Priyanshu Solon" w:date="2025-05-22T22:35:00Z">
        <w:r>
          <w:t>&lt;/head&gt;</w:t>
        </w:r>
      </w:ins>
    </w:p>
    <w:p w:rsidR="007C461F" w:rsidRDefault="007C461F" w:rsidP="007C461F">
      <w:pPr>
        <w:rPr>
          <w:ins w:id="17654" w:author="Priyanshu Solon" w:date="2025-05-22T22:35:00Z"/>
        </w:rPr>
      </w:pPr>
      <w:ins w:id="17655" w:author="Priyanshu Solon" w:date="2025-05-22T22:35:00Z">
        <w:r>
          <w:t>&lt;body&gt;</w:t>
        </w:r>
      </w:ins>
    </w:p>
    <w:p w:rsidR="007C461F" w:rsidRDefault="007C461F" w:rsidP="007C461F">
      <w:pPr>
        <w:rPr>
          <w:ins w:id="17656" w:author="Priyanshu Solon" w:date="2025-05-22T22:35:00Z"/>
        </w:rPr>
      </w:pPr>
      <w:ins w:id="17657" w:author="Priyanshu Solon" w:date="2025-05-22T22:35:00Z">
        <w:r>
          <w:t xml:space="preserve">    &lt;button onclick="SearchClick()"&gt;Search&lt;/button&gt;</w:t>
        </w:r>
      </w:ins>
    </w:p>
    <w:p w:rsidR="007C461F" w:rsidRDefault="007C461F" w:rsidP="007C461F">
      <w:pPr>
        <w:rPr>
          <w:ins w:id="17658" w:author="Priyanshu Solon" w:date="2025-05-22T22:35:00Z"/>
        </w:rPr>
      </w:pPr>
      <w:ins w:id="17659" w:author="Priyanshu Solon" w:date="2025-05-22T22:35:00Z">
        <w:r>
          <w:t>&lt;/body&gt;</w:t>
        </w:r>
      </w:ins>
    </w:p>
    <w:p w:rsidR="007C461F" w:rsidRDefault="007C461F" w:rsidP="007C461F">
      <w:pPr>
        <w:rPr>
          <w:ins w:id="17660" w:author="Priyanshu Solon" w:date="2025-05-22T22:35:00Z"/>
        </w:rPr>
      </w:pPr>
      <w:ins w:id="17661" w:author="Priyanshu Solon" w:date="2025-05-22T22:35:00Z">
        <w:r>
          <w:t>&lt;/html&gt;</w:t>
        </w:r>
      </w:ins>
    </w:p>
    <w:p w:rsidR="007C461F" w:rsidRDefault="007C461F" w:rsidP="007C461F">
      <w:pPr>
        <w:rPr>
          <w:ins w:id="17662" w:author="Priyanshu Solon" w:date="2025-05-22T22:35:00Z"/>
        </w:rPr>
      </w:pPr>
    </w:p>
    <w:p w:rsidR="007C461F" w:rsidRPr="00CA3CF4" w:rsidRDefault="007C461F" w:rsidP="007C461F">
      <w:pPr>
        <w:rPr>
          <w:ins w:id="17663" w:author="Priyanshu Solon" w:date="2025-05-22T22:35:00Z"/>
          <w:b/>
          <w:bCs/>
          <w:rPrChange w:id="17664" w:author="Priyanshu Solon" w:date="2025-05-22T23:22:00Z">
            <w:rPr>
              <w:ins w:id="17665" w:author="Priyanshu Solon" w:date="2025-05-22T22:35:00Z"/>
            </w:rPr>
          </w:rPrChange>
        </w:rPr>
      </w:pPr>
      <w:ins w:id="17666" w:author="Priyanshu Solon" w:date="2025-05-22T22:35:00Z">
        <w:r w:rsidRPr="00CA3CF4">
          <w:rPr>
            <w:b/>
            <w:bCs/>
            <w:rPrChange w:id="17667" w:author="Priyanshu Solon" w:date="2025-05-22T23:22:00Z">
              <w:rPr/>
            </w:rPrChange>
          </w:rPr>
          <w:t>19/05</w:t>
        </w:r>
      </w:ins>
    </w:p>
    <w:p w:rsidR="007C461F" w:rsidRDefault="007C461F" w:rsidP="007C461F">
      <w:pPr>
        <w:rPr>
          <w:ins w:id="17668" w:author="Priyanshu Solon" w:date="2025-05-22T22:35:00Z"/>
        </w:rPr>
      </w:pPr>
      <w:ins w:id="17669" w:author="Priyanshu Solon" w:date="2025-05-22T22:35:00Z">
        <w:r>
          <w:t>=====</w:t>
        </w:r>
      </w:ins>
    </w:p>
    <w:p w:rsidR="007C461F" w:rsidRDefault="007C461F" w:rsidP="007C461F">
      <w:pPr>
        <w:rPr>
          <w:ins w:id="17670" w:author="Priyanshu Solon" w:date="2025-05-22T22:35:00Z"/>
        </w:rPr>
      </w:pPr>
    </w:p>
    <w:p w:rsidR="007C461F" w:rsidRDefault="007C461F" w:rsidP="007C461F">
      <w:pPr>
        <w:rPr>
          <w:ins w:id="17671" w:author="Priyanshu Solon" w:date="2025-05-22T22:35:00Z"/>
        </w:rPr>
      </w:pPr>
      <w:ins w:id="17672" w:author="Priyanshu Solon" w:date="2025-05-22T22:35:00Z">
        <w:r>
          <w:t>JavaScript Output Techniques</w:t>
        </w:r>
      </w:ins>
    </w:p>
    <w:p w:rsidR="007C461F" w:rsidRDefault="007C461F" w:rsidP="007C461F">
      <w:pPr>
        <w:rPr>
          <w:ins w:id="17673" w:author="Priyanshu Solon" w:date="2025-05-22T22:35:00Z"/>
        </w:rPr>
      </w:pPr>
      <w:ins w:id="17674" w:author="Priyanshu Solon" w:date="2025-05-22T22:35:00Z">
        <w:r>
          <w:t>JavaScript Input Techniques</w:t>
        </w:r>
      </w:ins>
    </w:p>
    <w:p w:rsidR="007C461F" w:rsidRDefault="007C461F" w:rsidP="007C461F">
      <w:pPr>
        <w:rPr>
          <w:ins w:id="17675" w:author="Priyanshu Solon" w:date="2025-05-22T22:35:00Z"/>
        </w:rPr>
      </w:pPr>
      <w:ins w:id="17676" w:author="Priyanshu Solon" w:date="2025-05-22T22:35:00Z">
        <w:r>
          <w:t>1. prompt()</w:t>
        </w:r>
      </w:ins>
    </w:p>
    <w:p w:rsidR="007C461F" w:rsidRDefault="007C461F" w:rsidP="007C461F">
      <w:pPr>
        <w:rPr>
          <w:ins w:id="17677" w:author="Priyanshu Solon" w:date="2025-05-22T22:35:00Z"/>
        </w:rPr>
      </w:pPr>
    </w:p>
    <w:p w:rsidR="007C461F" w:rsidRPr="00CA3CF4" w:rsidRDefault="007C461F" w:rsidP="007C461F">
      <w:pPr>
        <w:rPr>
          <w:ins w:id="17678" w:author="Priyanshu Solon" w:date="2025-05-22T22:35:00Z"/>
          <w:b/>
          <w:bCs/>
          <w:rPrChange w:id="17679" w:author="Priyanshu Solon" w:date="2025-05-22T23:22:00Z">
            <w:rPr>
              <w:ins w:id="17680" w:author="Priyanshu Solon" w:date="2025-05-22T22:35:00Z"/>
            </w:rPr>
          </w:rPrChange>
        </w:rPr>
      </w:pPr>
      <w:ins w:id="17681" w:author="Priyanshu Solon" w:date="2025-05-22T22:35:00Z">
        <w:r w:rsidRPr="00CA3CF4">
          <w:rPr>
            <w:b/>
            <w:bCs/>
            <w:rPrChange w:id="17682" w:author="Priyanshu Solon" w:date="2025-05-22T23:22:00Z">
              <w:rPr/>
            </w:rPrChange>
          </w:rPr>
          <w:t>2. Query String</w:t>
        </w:r>
      </w:ins>
    </w:p>
    <w:p w:rsidR="007C461F" w:rsidRDefault="007C461F" w:rsidP="007C461F">
      <w:pPr>
        <w:rPr>
          <w:ins w:id="17683" w:author="Priyanshu Solon" w:date="2025-05-22T22:35:00Z"/>
        </w:rPr>
      </w:pPr>
      <w:ins w:id="17684" w:author="Priyanshu Solon" w:date="2025-05-22T22:35:00Z">
        <w:r>
          <w:t>- It is configured in the URL.</w:t>
        </w:r>
      </w:ins>
    </w:p>
    <w:p w:rsidR="007C461F" w:rsidRDefault="007C461F" w:rsidP="007C461F">
      <w:pPr>
        <w:rPr>
          <w:ins w:id="17685" w:author="Priyanshu Solon" w:date="2025-05-22T22:35:00Z"/>
        </w:rPr>
      </w:pPr>
      <w:ins w:id="17686" w:author="Priyanshu Solon" w:date="2025-05-22T22:35:00Z">
        <w:r>
          <w:t>- It allows to query any content in page directly from browser address bar.</w:t>
        </w:r>
      </w:ins>
    </w:p>
    <w:p w:rsidR="007C461F" w:rsidRDefault="007C461F" w:rsidP="007C461F">
      <w:pPr>
        <w:rPr>
          <w:ins w:id="17687" w:author="Priyanshu Solon" w:date="2025-05-22T22:35:00Z"/>
        </w:rPr>
      </w:pPr>
      <w:ins w:id="17688" w:author="Priyanshu Solon" w:date="2025-05-22T22:35:00Z">
        <w:r>
          <w:t>- It is appended to page using "?".</w:t>
        </w:r>
      </w:ins>
    </w:p>
    <w:p w:rsidR="007C461F" w:rsidRDefault="007C461F" w:rsidP="007C461F">
      <w:pPr>
        <w:rPr>
          <w:ins w:id="17689" w:author="Priyanshu Solon" w:date="2025-05-22T22:35:00Z"/>
        </w:rPr>
      </w:pPr>
      <w:ins w:id="17690" w:author="Priyanshu Solon" w:date="2025-05-22T22:35:00Z">
        <w:r>
          <w:t>- It is a key value collection.</w:t>
        </w:r>
      </w:ins>
    </w:p>
    <w:p w:rsidR="007C461F" w:rsidRDefault="007C461F" w:rsidP="007C461F">
      <w:pPr>
        <w:rPr>
          <w:ins w:id="17691" w:author="Priyanshu Solon" w:date="2025-05-22T22:35:00Z"/>
        </w:rPr>
      </w:pPr>
    </w:p>
    <w:p w:rsidR="007C461F" w:rsidRPr="00CA3CF4" w:rsidRDefault="007C461F" w:rsidP="007C461F">
      <w:pPr>
        <w:rPr>
          <w:ins w:id="17692" w:author="Priyanshu Solon" w:date="2025-05-22T22:35:00Z"/>
          <w:b/>
          <w:bCs/>
          <w:rPrChange w:id="17693" w:author="Priyanshu Solon" w:date="2025-05-22T23:22:00Z">
            <w:rPr>
              <w:ins w:id="17694" w:author="Priyanshu Solon" w:date="2025-05-22T22:35:00Z"/>
            </w:rPr>
          </w:rPrChange>
        </w:rPr>
      </w:pPr>
      <w:ins w:id="17695" w:author="Priyanshu Solon" w:date="2025-05-22T22:35:00Z">
        <w:r w:rsidRPr="00CA3CF4">
          <w:rPr>
            <w:b/>
            <w:bCs/>
            <w:rPrChange w:id="17696" w:author="Priyanshu Solon" w:date="2025-05-22T23:22:00Z">
              <w:rPr/>
            </w:rPrChange>
          </w:rPr>
          <w:t xml:space="preserve">        page.html ? key=value</w:t>
        </w:r>
      </w:ins>
    </w:p>
    <w:p w:rsidR="007C461F" w:rsidRDefault="007C461F" w:rsidP="007C461F">
      <w:pPr>
        <w:rPr>
          <w:ins w:id="17697" w:author="Priyanshu Solon" w:date="2025-05-22T22:35:00Z"/>
        </w:rPr>
      </w:pPr>
    </w:p>
    <w:p w:rsidR="007C461F" w:rsidRDefault="007C461F" w:rsidP="007C461F">
      <w:pPr>
        <w:rPr>
          <w:ins w:id="17698" w:author="Priyanshu Solon" w:date="2025-05-22T22:35:00Z"/>
        </w:rPr>
      </w:pPr>
      <w:ins w:id="17699" w:author="Priyanshu Solon" w:date="2025-05-22T22:35:00Z">
        <w:r>
          <w:t>- You can append multiple keys and values using "&amp;".</w:t>
        </w:r>
      </w:ins>
    </w:p>
    <w:p w:rsidR="007C461F" w:rsidRDefault="007C461F" w:rsidP="007C461F">
      <w:pPr>
        <w:rPr>
          <w:ins w:id="17700" w:author="Priyanshu Solon" w:date="2025-05-22T22:35:00Z"/>
        </w:rPr>
      </w:pPr>
    </w:p>
    <w:p w:rsidR="007C461F" w:rsidRPr="00CA3CF4" w:rsidRDefault="007C461F" w:rsidP="007C461F">
      <w:pPr>
        <w:rPr>
          <w:ins w:id="17701" w:author="Priyanshu Solon" w:date="2025-05-22T22:35:00Z"/>
          <w:b/>
          <w:bCs/>
          <w:rPrChange w:id="17702" w:author="Priyanshu Solon" w:date="2025-05-22T23:22:00Z">
            <w:rPr>
              <w:ins w:id="17703" w:author="Priyanshu Solon" w:date="2025-05-22T22:35:00Z"/>
            </w:rPr>
          </w:rPrChange>
        </w:rPr>
      </w:pPr>
      <w:ins w:id="17704" w:author="Priyanshu Solon" w:date="2025-05-22T22:35:00Z">
        <w:r w:rsidRPr="00CA3CF4">
          <w:rPr>
            <w:b/>
            <w:bCs/>
            <w:rPrChange w:id="17705" w:author="Priyanshu Solon" w:date="2025-05-22T23:22:00Z">
              <w:rPr/>
            </w:rPrChange>
          </w:rPr>
          <w:t xml:space="preserve">        page.html ? key1=value1 &amp; key2=value2 &amp; key3=value3 ...</w:t>
        </w:r>
      </w:ins>
    </w:p>
    <w:p w:rsidR="007C461F" w:rsidRDefault="007C461F" w:rsidP="007C461F">
      <w:pPr>
        <w:rPr>
          <w:ins w:id="17706" w:author="Priyanshu Solon" w:date="2025-05-22T22:35:00Z"/>
        </w:rPr>
      </w:pPr>
    </w:p>
    <w:p w:rsidR="007C461F" w:rsidRDefault="007C461F" w:rsidP="007C461F">
      <w:pPr>
        <w:rPr>
          <w:ins w:id="17707" w:author="Priyanshu Solon" w:date="2025-05-22T22:35:00Z"/>
        </w:rPr>
      </w:pPr>
      <w:ins w:id="17708" w:author="Priyanshu Solon" w:date="2025-05-22T22:35:00Z">
        <w:r>
          <w:t>- You can access query string using  "location.search"  property.</w:t>
        </w:r>
      </w:ins>
    </w:p>
    <w:p w:rsidR="007C461F" w:rsidRDefault="007C461F" w:rsidP="007C461F">
      <w:pPr>
        <w:rPr>
          <w:ins w:id="17709" w:author="Priyanshu Solon" w:date="2025-05-22T22:35:00Z"/>
        </w:rPr>
      </w:pPr>
    </w:p>
    <w:p w:rsidR="007C461F" w:rsidRDefault="007C461F" w:rsidP="007C461F">
      <w:pPr>
        <w:rPr>
          <w:ins w:id="17710" w:author="Priyanshu Solon" w:date="2025-05-22T22:35:00Z"/>
        </w:rPr>
      </w:pPr>
      <w:ins w:id="17711" w:author="Priyanshu Solon" w:date="2025-05-22T22:35:00Z">
        <w:r>
          <w:t xml:space="preserve">        location        : object</w:t>
        </w:r>
      </w:ins>
    </w:p>
    <w:p w:rsidR="007C461F" w:rsidRDefault="007C461F" w:rsidP="007C461F">
      <w:pPr>
        <w:rPr>
          <w:ins w:id="17712" w:author="Priyanshu Solon" w:date="2025-05-22T22:35:00Z"/>
        </w:rPr>
      </w:pPr>
      <w:ins w:id="17713" w:author="Priyanshu Solon" w:date="2025-05-22T22:35:00Z">
        <w:r>
          <w:t xml:space="preserve">        search        : property</w:t>
        </w:r>
      </w:ins>
    </w:p>
    <w:p w:rsidR="007C461F" w:rsidRDefault="007C461F" w:rsidP="007C461F">
      <w:pPr>
        <w:rPr>
          <w:ins w:id="17714" w:author="Priyanshu Solon" w:date="2025-05-22T22:35:00Z"/>
        </w:rPr>
      </w:pPr>
    </w:p>
    <w:p w:rsidR="007C461F" w:rsidRDefault="007C461F" w:rsidP="007C461F">
      <w:pPr>
        <w:rPr>
          <w:ins w:id="17715" w:author="Priyanshu Solon" w:date="2025-05-22T22:35:00Z"/>
        </w:rPr>
      </w:pPr>
      <w:ins w:id="17716" w:author="Priyanshu Solon" w:date="2025-05-22T22:35:00Z">
        <w:r>
          <w:t>- JavaScript provides  "</w:t>
        </w:r>
        <w:r w:rsidRPr="00CA3CF4">
          <w:rPr>
            <w:b/>
            <w:bCs/>
            <w:rPrChange w:id="17717" w:author="Priyanshu Solon" w:date="2025-05-22T23:22:00Z">
              <w:rPr/>
            </w:rPrChange>
          </w:rPr>
          <w:t>URLSearchParams()</w:t>
        </w:r>
        <w:r>
          <w:t>" method that can convert query string</w:t>
        </w:r>
      </w:ins>
    </w:p>
    <w:p w:rsidR="007C461F" w:rsidRDefault="007C461F" w:rsidP="007C461F">
      <w:pPr>
        <w:rPr>
          <w:ins w:id="17718" w:author="Priyanshu Solon" w:date="2025-05-22T22:35:00Z"/>
        </w:rPr>
      </w:pPr>
      <w:ins w:id="17719" w:author="Priyanshu Solon" w:date="2025-05-22T22:35:00Z">
        <w:r>
          <w:t xml:space="preserve">   into a key and value collection.</w:t>
        </w:r>
      </w:ins>
    </w:p>
    <w:p w:rsidR="007C461F" w:rsidRDefault="007C461F" w:rsidP="007C461F">
      <w:pPr>
        <w:rPr>
          <w:ins w:id="17720" w:author="Priyanshu Solon" w:date="2025-05-22T22:35:00Z"/>
        </w:rPr>
      </w:pPr>
    </w:p>
    <w:p w:rsidR="007C461F" w:rsidRPr="00CA3CF4" w:rsidRDefault="007C461F" w:rsidP="007C461F">
      <w:pPr>
        <w:rPr>
          <w:ins w:id="17721" w:author="Priyanshu Solon" w:date="2025-05-22T22:35:00Z"/>
          <w:b/>
          <w:bCs/>
          <w:rPrChange w:id="17722" w:author="Priyanshu Solon" w:date="2025-05-22T23:22:00Z">
            <w:rPr>
              <w:ins w:id="17723" w:author="Priyanshu Solon" w:date="2025-05-22T22:35:00Z"/>
            </w:rPr>
          </w:rPrChange>
        </w:rPr>
      </w:pPr>
      <w:ins w:id="17724" w:author="Priyanshu Solon" w:date="2025-05-22T22:35:00Z">
        <w:r w:rsidRPr="00CA3CF4">
          <w:rPr>
            <w:b/>
            <w:bCs/>
            <w:rPrChange w:id="17725" w:author="Priyanshu Solon" w:date="2025-05-22T23:22:00Z">
              <w:rPr/>
            </w:rPrChange>
          </w:rPr>
          <w:t xml:space="preserve">        collection = new URLSearchParams(location.search);</w:t>
        </w:r>
      </w:ins>
    </w:p>
    <w:p w:rsidR="007C461F" w:rsidRDefault="007C461F" w:rsidP="007C461F">
      <w:pPr>
        <w:rPr>
          <w:ins w:id="17726" w:author="Priyanshu Solon" w:date="2025-05-22T22:35:00Z"/>
        </w:rPr>
      </w:pPr>
    </w:p>
    <w:p w:rsidR="007C461F" w:rsidRDefault="007C461F" w:rsidP="007C461F">
      <w:pPr>
        <w:rPr>
          <w:ins w:id="17727" w:author="Priyanshu Solon" w:date="2025-05-22T22:35:00Z"/>
        </w:rPr>
      </w:pPr>
      <w:ins w:id="17728" w:author="Priyanshu Solon" w:date="2025-05-22T22:35:00Z">
        <w:r>
          <w:t xml:space="preserve">        collection.get("key1")</w:t>
        </w:r>
      </w:ins>
    </w:p>
    <w:p w:rsidR="007C461F" w:rsidRDefault="007C461F" w:rsidP="007C461F">
      <w:pPr>
        <w:rPr>
          <w:ins w:id="17729" w:author="Priyanshu Solon" w:date="2025-05-22T22:35:00Z"/>
        </w:rPr>
      </w:pPr>
      <w:ins w:id="17730" w:author="Priyanshu Solon" w:date="2025-05-22T22:35:00Z">
        <w:r>
          <w:t xml:space="preserve">        collection.get("key2")</w:t>
        </w:r>
      </w:ins>
    </w:p>
    <w:p w:rsidR="007C461F" w:rsidRDefault="007C461F" w:rsidP="007C461F">
      <w:pPr>
        <w:rPr>
          <w:ins w:id="17731" w:author="Priyanshu Solon" w:date="2025-05-22T22:35:00Z"/>
        </w:rPr>
      </w:pPr>
    </w:p>
    <w:p w:rsidR="007C461F" w:rsidRDefault="007C461F" w:rsidP="007C461F">
      <w:pPr>
        <w:rPr>
          <w:ins w:id="17732" w:author="Priyanshu Solon" w:date="2025-05-22T22:35:00Z"/>
        </w:rPr>
      </w:pPr>
      <w:ins w:id="17733" w:author="Priyanshu Solon" w:date="2025-05-22T22:35:00Z">
        <w:r>
          <w:t>Ex:</w:t>
        </w:r>
      </w:ins>
    </w:p>
    <w:p w:rsidR="007C461F" w:rsidRDefault="007C461F" w:rsidP="007C461F">
      <w:pPr>
        <w:rPr>
          <w:ins w:id="17734" w:author="Priyanshu Solon" w:date="2025-05-22T22:35:00Z"/>
        </w:rPr>
      </w:pPr>
      <w:ins w:id="17735" w:author="Priyanshu Solon" w:date="2025-05-22T22:35:00Z">
        <w:r>
          <w:t>1. Create a new page  "input.html"</w:t>
        </w:r>
      </w:ins>
    </w:p>
    <w:p w:rsidR="007C461F" w:rsidRDefault="007C461F" w:rsidP="007C461F">
      <w:pPr>
        <w:rPr>
          <w:ins w:id="17736" w:author="Priyanshu Solon" w:date="2025-05-22T22:35:00Z"/>
        </w:rPr>
      </w:pPr>
    </w:p>
    <w:p w:rsidR="007C461F" w:rsidRDefault="007C461F" w:rsidP="007C461F">
      <w:pPr>
        <w:rPr>
          <w:ins w:id="17737" w:author="Priyanshu Solon" w:date="2025-05-22T22:35:00Z"/>
        </w:rPr>
      </w:pPr>
      <w:ins w:id="17738" w:author="Priyanshu Solon" w:date="2025-05-22T22:35:00Z">
        <w:r>
          <w:lastRenderedPageBreak/>
          <w:t>&lt;!DOCTYPE html&gt;</w:t>
        </w:r>
      </w:ins>
    </w:p>
    <w:p w:rsidR="007C461F" w:rsidRDefault="007C461F" w:rsidP="007C461F">
      <w:pPr>
        <w:rPr>
          <w:ins w:id="17739" w:author="Priyanshu Solon" w:date="2025-05-22T22:35:00Z"/>
        </w:rPr>
      </w:pPr>
      <w:ins w:id="17740" w:author="Priyanshu Solon" w:date="2025-05-22T22:35:00Z">
        <w:r>
          <w:t>&lt;html lang="en"&gt;</w:t>
        </w:r>
      </w:ins>
    </w:p>
    <w:p w:rsidR="007C461F" w:rsidRDefault="007C461F" w:rsidP="007C461F">
      <w:pPr>
        <w:rPr>
          <w:ins w:id="17741" w:author="Priyanshu Solon" w:date="2025-05-22T22:35:00Z"/>
        </w:rPr>
      </w:pPr>
      <w:ins w:id="17742" w:author="Priyanshu Solon" w:date="2025-05-22T22:35:00Z">
        <w:r>
          <w:t>&lt;head&gt;</w:t>
        </w:r>
      </w:ins>
    </w:p>
    <w:p w:rsidR="007C461F" w:rsidRDefault="007C461F" w:rsidP="007C461F">
      <w:pPr>
        <w:rPr>
          <w:ins w:id="17743" w:author="Priyanshu Solon" w:date="2025-05-22T22:35:00Z"/>
        </w:rPr>
      </w:pPr>
      <w:ins w:id="17744" w:author="Priyanshu Solon" w:date="2025-05-22T22:35:00Z">
        <w:r>
          <w:t xml:space="preserve">    &lt;meta charset="UTF-8"&gt;</w:t>
        </w:r>
      </w:ins>
    </w:p>
    <w:p w:rsidR="007C461F" w:rsidRDefault="007C461F" w:rsidP="007C461F">
      <w:pPr>
        <w:rPr>
          <w:ins w:id="17745" w:author="Priyanshu Solon" w:date="2025-05-22T22:35:00Z"/>
        </w:rPr>
      </w:pPr>
      <w:ins w:id="17746" w:author="Priyanshu Solon" w:date="2025-05-22T22:35:00Z">
        <w:r>
          <w:t xml:space="preserve">    &lt;meta name="viewport" content="width=device-width, initial-scale=1.0"&gt;</w:t>
        </w:r>
      </w:ins>
    </w:p>
    <w:p w:rsidR="007C461F" w:rsidRDefault="007C461F" w:rsidP="007C461F">
      <w:pPr>
        <w:rPr>
          <w:ins w:id="17747" w:author="Priyanshu Solon" w:date="2025-05-22T22:35:00Z"/>
        </w:rPr>
      </w:pPr>
      <w:ins w:id="17748" w:author="Priyanshu Solon" w:date="2025-05-22T22:35:00Z">
        <w:r>
          <w:t xml:space="preserve">    &lt;title&gt;Document&lt;/title&gt;</w:t>
        </w:r>
      </w:ins>
    </w:p>
    <w:p w:rsidR="007C461F" w:rsidRDefault="007C461F" w:rsidP="007C461F">
      <w:pPr>
        <w:rPr>
          <w:ins w:id="17749" w:author="Priyanshu Solon" w:date="2025-05-22T22:35:00Z"/>
        </w:rPr>
      </w:pPr>
      <w:ins w:id="17750" w:author="Priyanshu Solon" w:date="2025-05-22T22:35:00Z">
        <w:r>
          <w:t xml:space="preserve">    &lt;script&gt;</w:t>
        </w:r>
      </w:ins>
    </w:p>
    <w:p w:rsidR="007C461F" w:rsidRDefault="007C461F" w:rsidP="007C461F">
      <w:pPr>
        <w:rPr>
          <w:ins w:id="17751" w:author="Priyanshu Solon" w:date="2025-05-22T22:35:00Z"/>
        </w:rPr>
      </w:pPr>
      <w:ins w:id="17752" w:author="Priyanshu Solon" w:date="2025-05-22T22:35:00Z">
        <w:r>
          <w:t xml:space="preserve">       function bodyload(){</w:t>
        </w:r>
      </w:ins>
    </w:p>
    <w:p w:rsidR="007C461F" w:rsidRDefault="007C461F" w:rsidP="007C461F">
      <w:pPr>
        <w:rPr>
          <w:ins w:id="17753" w:author="Priyanshu Solon" w:date="2025-05-22T22:35:00Z"/>
        </w:rPr>
      </w:pPr>
      <w:ins w:id="17754" w:author="Priyanshu Solon" w:date="2025-05-22T22:35:00Z">
        <w:r>
          <w:t xml:space="preserve">            collection = new URLSearchParams(location.search);</w:t>
        </w:r>
      </w:ins>
    </w:p>
    <w:p w:rsidR="007C461F" w:rsidRDefault="007C461F" w:rsidP="007C461F">
      <w:pPr>
        <w:rPr>
          <w:ins w:id="17755" w:author="Priyanshu Solon" w:date="2025-05-22T22:35:00Z"/>
        </w:rPr>
      </w:pPr>
      <w:ins w:id="17756" w:author="Priyanshu Solon" w:date="2025-05-22T22:35:00Z">
        <w:r>
          <w:t xml:space="preserve">            document.querySelector("p").innerHTML = "Search Category : " + collection.get('category') + "&lt;br&gt;Searching For :" + collection.get('product');</w:t>
        </w:r>
      </w:ins>
    </w:p>
    <w:p w:rsidR="007C461F" w:rsidRDefault="007C461F" w:rsidP="007C461F">
      <w:pPr>
        <w:rPr>
          <w:ins w:id="17757" w:author="Priyanshu Solon" w:date="2025-05-22T22:35:00Z"/>
        </w:rPr>
      </w:pPr>
      <w:ins w:id="17758" w:author="Priyanshu Solon" w:date="2025-05-22T22:35:00Z">
        <w:r>
          <w:t xml:space="preserve">       }</w:t>
        </w:r>
      </w:ins>
    </w:p>
    <w:p w:rsidR="007C461F" w:rsidRDefault="007C461F" w:rsidP="007C461F">
      <w:pPr>
        <w:rPr>
          <w:ins w:id="17759" w:author="Priyanshu Solon" w:date="2025-05-22T22:35:00Z"/>
        </w:rPr>
      </w:pPr>
      <w:ins w:id="17760" w:author="Priyanshu Solon" w:date="2025-05-22T22:35:00Z">
        <w:r>
          <w:t xml:space="preserve">    &lt;/script&gt;</w:t>
        </w:r>
      </w:ins>
    </w:p>
    <w:p w:rsidR="007C461F" w:rsidRDefault="007C461F" w:rsidP="007C461F">
      <w:pPr>
        <w:rPr>
          <w:ins w:id="17761" w:author="Priyanshu Solon" w:date="2025-05-22T22:35:00Z"/>
        </w:rPr>
      </w:pPr>
      <w:ins w:id="17762" w:author="Priyanshu Solon" w:date="2025-05-22T22:35:00Z">
        <w:r>
          <w:t>&lt;/head&gt;</w:t>
        </w:r>
      </w:ins>
    </w:p>
    <w:p w:rsidR="007C461F" w:rsidRDefault="007C461F" w:rsidP="007C461F">
      <w:pPr>
        <w:rPr>
          <w:ins w:id="17763" w:author="Priyanshu Solon" w:date="2025-05-22T22:35:00Z"/>
        </w:rPr>
      </w:pPr>
      <w:ins w:id="17764" w:author="Priyanshu Solon" w:date="2025-05-22T22:35:00Z">
        <w:r>
          <w:t>&lt;body onload="bodyload()"&gt;</w:t>
        </w:r>
      </w:ins>
    </w:p>
    <w:p w:rsidR="007C461F" w:rsidRDefault="007C461F" w:rsidP="007C461F">
      <w:pPr>
        <w:rPr>
          <w:ins w:id="17765" w:author="Priyanshu Solon" w:date="2025-05-22T22:35:00Z"/>
        </w:rPr>
      </w:pPr>
      <w:ins w:id="17766" w:author="Priyanshu Solon" w:date="2025-05-22T22:35:00Z">
        <w:r>
          <w:t xml:space="preserve">    &lt;p&gt;&lt;/p&gt;</w:t>
        </w:r>
      </w:ins>
    </w:p>
    <w:p w:rsidR="007C461F" w:rsidRDefault="007C461F" w:rsidP="007C461F">
      <w:pPr>
        <w:rPr>
          <w:ins w:id="17767" w:author="Priyanshu Solon" w:date="2025-05-22T22:35:00Z"/>
        </w:rPr>
      </w:pPr>
      <w:ins w:id="17768" w:author="Priyanshu Solon" w:date="2025-05-22T22:35:00Z">
        <w:r>
          <w:t>&lt;/body&gt;</w:t>
        </w:r>
      </w:ins>
    </w:p>
    <w:p w:rsidR="007C461F" w:rsidRDefault="007C461F" w:rsidP="007C461F">
      <w:pPr>
        <w:rPr>
          <w:ins w:id="17769" w:author="Priyanshu Solon" w:date="2025-05-22T22:35:00Z"/>
        </w:rPr>
      </w:pPr>
      <w:ins w:id="17770" w:author="Priyanshu Solon" w:date="2025-05-22T22:35:00Z">
        <w:r>
          <w:t>&lt;/html&gt;</w:t>
        </w:r>
      </w:ins>
    </w:p>
    <w:p w:rsidR="007C461F" w:rsidRDefault="007C461F" w:rsidP="007C461F">
      <w:pPr>
        <w:rPr>
          <w:ins w:id="17771" w:author="Priyanshu Solon" w:date="2025-05-22T22:35:00Z"/>
        </w:rPr>
      </w:pPr>
    </w:p>
    <w:p w:rsidR="007C461F" w:rsidRDefault="007C461F" w:rsidP="007C461F">
      <w:pPr>
        <w:rPr>
          <w:ins w:id="17772" w:author="Priyanshu Solon" w:date="2025-05-22T22:35:00Z"/>
        </w:rPr>
      </w:pPr>
      <w:ins w:id="17773" w:author="Priyanshu Solon" w:date="2025-05-22T22:35:00Z">
        <w:r>
          <w:t>2. Type the following in address bar after page name</w:t>
        </w:r>
      </w:ins>
    </w:p>
    <w:p w:rsidR="007C461F" w:rsidRDefault="007C461F" w:rsidP="007C461F">
      <w:pPr>
        <w:rPr>
          <w:ins w:id="17774" w:author="Priyanshu Solon" w:date="2025-05-22T22:35:00Z"/>
        </w:rPr>
      </w:pPr>
    </w:p>
    <w:p w:rsidR="007C461F" w:rsidRDefault="007C461F" w:rsidP="007C461F">
      <w:pPr>
        <w:rPr>
          <w:ins w:id="17775" w:author="Priyanshu Solon" w:date="2025-05-22T22:35:00Z"/>
        </w:rPr>
      </w:pPr>
      <w:ins w:id="17776" w:author="Priyanshu Solon" w:date="2025-05-22T22:35:00Z">
        <w:r>
          <w:t xml:space="preserve">    input.html?category=Electronics&amp;product=Mobiles</w:t>
        </w:r>
      </w:ins>
    </w:p>
    <w:p w:rsidR="007C461F" w:rsidRDefault="007C461F" w:rsidP="007C461F">
      <w:pPr>
        <w:rPr>
          <w:ins w:id="17777" w:author="Priyanshu Solon" w:date="2025-05-22T22:35:00Z"/>
        </w:rPr>
      </w:pPr>
    </w:p>
    <w:p w:rsidR="007C461F" w:rsidRDefault="007C461F" w:rsidP="007C461F">
      <w:pPr>
        <w:rPr>
          <w:ins w:id="17778" w:author="Priyanshu Solon" w:date="2025-05-22T22:35:00Z"/>
        </w:rPr>
      </w:pPr>
      <w:ins w:id="17779" w:author="Priyanshu Solon" w:date="2025-05-22T22:35:00Z">
        <w:r>
          <w:t>Ex:</w:t>
        </w:r>
      </w:ins>
    </w:p>
    <w:p w:rsidR="007C461F" w:rsidRDefault="007C461F" w:rsidP="007C461F">
      <w:pPr>
        <w:rPr>
          <w:ins w:id="17780" w:author="Priyanshu Solon" w:date="2025-05-22T22:35:00Z"/>
        </w:rPr>
      </w:pPr>
      <w:ins w:id="17781" w:author="Priyanshu Solon" w:date="2025-05-22T22:35:00Z">
        <w:r>
          <w:t>1. Add following pages</w:t>
        </w:r>
      </w:ins>
    </w:p>
    <w:p w:rsidR="007C461F" w:rsidRDefault="007C461F" w:rsidP="007C461F">
      <w:pPr>
        <w:rPr>
          <w:ins w:id="17782" w:author="Priyanshu Solon" w:date="2025-05-22T22:35:00Z"/>
        </w:rPr>
      </w:pPr>
      <w:ins w:id="17783" w:author="Priyanshu Solon" w:date="2025-05-22T22:35:00Z">
        <w:r>
          <w:t xml:space="preserve">    - register.html</w:t>
        </w:r>
      </w:ins>
    </w:p>
    <w:p w:rsidR="007C461F" w:rsidRDefault="007C461F" w:rsidP="007C461F">
      <w:pPr>
        <w:rPr>
          <w:ins w:id="17784" w:author="Priyanshu Solon" w:date="2025-05-22T22:35:00Z"/>
        </w:rPr>
      </w:pPr>
      <w:ins w:id="17785" w:author="Priyanshu Solon" w:date="2025-05-22T22:35:00Z">
        <w:r>
          <w:t xml:space="preserve">    - result.html</w:t>
        </w:r>
      </w:ins>
    </w:p>
    <w:p w:rsidR="007C461F" w:rsidRDefault="007C461F" w:rsidP="007C461F">
      <w:pPr>
        <w:rPr>
          <w:ins w:id="17786" w:author="Priyanshu Solon" w:date="2025-05-22T22:35:00Z"/>
        </w:rPr>
      </w:pPr>
    </w:p>
    <w:p w:rsidR="007C461F" w:rsidRDefault="007C461F" w:rsidP="007C461F">
      <w:pPr>
        <w:rPr>
          <w:ins w:id="17787" w:author="Priyanshu Solon" w:date="2025-05-22T22:35:00Z"/>
        </w:rPr>
      </w:pPr>
      <w:ins w:id="17788" w:author="Priyanshu Solon" w:date="2025-05-22T22:35:00Z">
        <w:r>
          <w:t>2. register.html  uses a form that submits data to result.html</w:t>
        </w:r>
      </w:ins>
    </w:p>
    <w:p w:rsidR="007C461F" w:rsidRDefault="007C461F" w:rsidP="007C461F">
      <w:pPr>
        <w:rPr>
          <w:ins w:id="17789" w:author="Priyanshu Solon" w:date="2025-05-22T22:35:00Z"/>
        </w:rPr>
      </w:pPr>
    </w:p>
    <w:p w:rsidR="007C461F" w:rsidRDefault="007C461F" w:rsidP="007C461F">
      <w:pPr>
        <w:rPr>
          <w:ins w:id="17790" w:author="Priyanshu Solon" w:date="2025-05-22T22:35:00Z"/>
        </w:rPr>
      </w:pPr>
      <w:ins w:id="17791" w:author="Priyanshu Solon" w:date="2025-05-22T22:35:00Z">
        <w:r>
          <w:t>3. result.html uses body load to access and use the query string.</w:t>
        </w:r>
      </w:ins>
    </w:p>
    <w:p w:rsidR="007C461F" w:rsidRDefault="007C461F" w:rsidP="007C461F">
      <w:pPr>
        <w:rPr>
          <w:ins w:id="17792" w:author="Priyanshu Solon" w:date="2025-05-22T22:35:00Z"/>
        </w:rPr>
      </w:pPr>
    </w:p>
    <w:p w:rsidR="007C461F" w:rsidRDefault="007C461F" w:rsidP="007C461F">
      <w:pPr>
        <w:rPr>
          <w:ins w:id="17793" w:author="Priyanshu Solon" w:date="2025-05-22T22:35:00Z"/>
        </w:rPr>
      </w:pPr>
      <w:ins w:id="17794" w:author="Priyanshu Solon" w:date="2025-05-22T22:35:00Z">
        <w:r>
          <w:t>register.html</w:t>
        </w:r>
      </w:ins>
    </w:p>
    <w:p w:rsidR="007C461F" w:rsidRDefault="007C461F" w:rsidP="007C461F">
      <w:pPr>
        <w:rPr>
          <w:ins w:id="17795" w:author="Priyanshu Solon" w:date="2025-05-22T22:35:00Z"/>
        </w:rPr>
      </w:pPr>
    </w:p>
    <w:p w:rsidR="007C461F" w:rsidRDefault="007C461F" w:rsidP="007C461F">
      <w:pPr>
        <w:rPr>
          <w:ins w:id="17796" w:author="Priyanshu Solon" w:date="2025-05-22T22:35:00Z"/>
        </w:rPr>
      </w:pPr>
      <w:ins w:id="17797" w:author="Priyanshu Solon" w:date="2025-05-22T22:35:00Z">
        <w:r>
          <w:t>&lt;!DOCTYPE html&gt;</w:t>
        </w:r>
      </w:ins>
    </w:p>
    <w:p w:rsidR="007C461F" w:rsidRDefault="007C461F" w:rsidP="007C461F">
      <w:pPr>
        <w:rPr>
          <w:ins w:id="17798" w:author="Priyanshu Solon" w:date="2025-05-22T22:35:00Z"/>
        </w:rPr>
      </w:pPr>
      <w:ins w:id="17799" w:author="Priyanshu Solon" w:date="2025-05-22T22:35:00Z">
        <w:r>
          <w:t>&lt;html lang="en"&gt;</w:t>
        </w:r>
      </w:ins>
    </w:p>
    <w:p w:rsidR="007C461F" w:rsidRDefault="007C461F" w:rsidP="007C461F">
      <w:pPr>
        <w:rPr>
          <w:ins w:id="17800" w:author="Priyanshu Solon" w:date="2025-05-22T22:35:00Z"/>
        </w:rPr>
      </w:pPr>
      <w:ins w:id="17801" w:author="Priyanshu Solon" w:date="2025-05-22T22:35:00Z">
        <w:r>
          <w:t>&lt;head&gt;</w:t>
        </w:r>
      </w:ins>
    </w:p>
    <w:p w:rsidR="007C461F" w:rsidRDefault="007C461F" w:rsidP="007C461F">
      <w:pPr>
        <w:rPr>
          <w:ins w:id="17802" w:author="Priyanshu Solon" w:date="2025-05-22T22:35:00Z"/>
        </w:rPr>
      </w:pPr>
      <w:ins w:id="17803" w:author="Priyanshu Solon" w:date="2025-05-22T22:35:00Z">
        <w:r>
          <w:t xml:space="preserve">    &lt;meta charset="UTF-8"&gt;</w:t>
        </w:r>
      </w:ins>
    </w:p>
    <w:p w:rsidR="007C461F" w:rsidRDefault="007C461F" w:rsidP="007C461F">
      <w:pPr>
        <w:rPr>
          <w:ins w:id="17804" w:author="Priyanshu Solon" w:date="2025-05-22T22:35:00Z"/>
        </w:rPr>
      </w:pPr>
      <w:ins w:id="17805" w:author="Priyanshu Solon" w:date="2025-05-22T22:35:00Z">
        <w:r>
          <w:t xml:space="preserve">    &lt;meta name="viewport" content="width=device-width, initial-scale=1.0"&gt;</w:t>
        </w:r>
      </w:ins>
    </w:p>
    <w:p w:rsidR="007C461F" w:rsidRDefault="007C461F" w:rsidP="007C461F">
      <w:pPr>
        <w:rPr>
          <w:ins w:id="17806" w:author="Priyanshu Solon" w:date="2025-05-22T22:35:00Z"/>
        </w:rPr>
      </w:pPr>
      <w:ins w:id="17807" w:author="Priyanshu Solon" w:date="2025-05-22T22:35:00Z">
        <w:r>
          <w:t xml:space="preserve">    &lt;title&gt;Document&lt;/title&gt;</w:t>
        </w:r>
      </w:ins>
    </w:p>
    <w:p w:rsidR="007C461F" w:rsidRDefault="007C461F" w:rsidP="007C461F">
      <w:pPr>
        <w:rPr>
          <w:ins w:id="17808" w:author="Priyanshu Solon" w:date="2025-05-22T22:35:00Z"/>
        </w:rPr>
      </w:pPr>
      <w:ins w:id="17809" w:author="Priyanshu Solon" w:date="2025-05-22T22:35:00Z">
        <w:r>
          <w:t>&lt;/head&gt;</w:t>
        </w:r>
      </w:ins>
    </w:p>
    <w:p w:rsidR="007C461F" w:rsidRDefault="007C461F" w:rsidP="007C461F">
      <w:pPr>
        <w:rPr>
          <w:ins w:id="17810" w:author="Priyanshu Solon" w:date="2025-05-22T22:35:00Z"/>
        </w:rPr>
      </w:pPr>
      <w:ins w:id="17811" w:author="Priyanshu Solon" w:date="2025-05-22T22:35:00Z">
        <w:r>
          <w:t>&lt;body&gt;</w:t>
        </w:r>
      </w:ins>
    </w:p>
    <w:p w:rsidR="007C461F" w:rsidRDefault="007C461F" w:rsidP="007C461F">
      <w:pPr>
        <w:rPr>
          <w:ins w:id="17812" w:author="Priyanshu Solon" w:date="2025-05-22T22:35:00Z"/>
        </w:rPr>
      </w:pPr>
      <w:ins w:id="17813" w:author="Priyanshu Solon" w:date="2025-05-22T22:35:00Z">
        <w:r>
          <w:t xml:space="preserve">    &lt;h2&gt;Register&lt;/h2&gt;</w:t>
        </w:r>
      </w:ins>
    </w:p>
    <w:p w:rsidR="007C461F" w:rsidRDefault="007C461F" w:rsidP="007C461F">
      <w:pPr>
        <w:rPr>
          <w:ins w:id="17814" w:author="Priyanshu Solon" w:date="2025-05-22T22:35:00Z"/>
        </w:rPr>
      </w:pPr>
      <w:ins w:id="17815" w:author="Priyanshu Solon" w:date="2025-05-22T22:35:00Z">
        <w:r>
          <w:t xml:space="preserve">    &lt;form method="get" action="./result.html"&gt;</w:t>
        </w:r>
      </w:ins>
    </w:p>
    <w:p w:rsidR="007C461F" w:rsidRDefault="007C461F" w:rsidP="007C461F">
      <w:pPr>
        <w:rPr>
          <w:ins w:id="17816" w:author="Priyanshu Solon" w:date="2025-05-22T22:35:00Z"/>
        </w:rPr>
      </w:pPr>
      <w:ins w:id="17817" w:author="Priyanshu Solon" w:date="2025-05-22T22:35:00Z">
        <w:r>
          <w:t xml:space="preserve">        &lt;dl&gt;</w:t>
        </w:r>
      </w:ins>
    </w:p>
    <w:p w:rsidR="007C461F" w:rsidRDefault="007C461F" w:rsidP="007C461F">
      <w:pPr>
        <w:rPr>
          <w:ins w:id="17818" w:author="Priyanshu Solon" w:date="2025-05-22T22:35:00Z"/>
        </w:rPr>
      </w:pPr>
      <w:ins w:id="17819" w:author="Priyanshu Solon" w:date="2025-05-22T22:35:00Z">
        <w:r>
          <w:t xml:space="preserve">            &lt;dt&gt;Name&lt;/dt&gt;</w:t>
        </w:r>
      </w:ins>
    </w:p>
    <w:p w:rsidR="007C461F" w:rsidRDefault="007C461F" w:rsidP="007C461F">
      <w:pPr>
        <w:rPr>
          <w:ins w:id="17820" w:author="Priyanshu Solon" w:date="2025-05-22T22:35:00Z"/>
        </w:rPr>
      </w:pPr>
      <w:ins w:id="17821" w:author="Priyanshu Solon" w:date="2025-05-22T22:35:00Z">
        <w:r>
          <w:t xml:space="preserve">            &lt;dd&gt;&lt;input type="text" name="Name"&gt;&lt;/dd&gt;</w:t>
        </w:r>
      </w:ins>
    </w:p>
    <w:p w:rsidR="007C461F" w:rsidRDefault="007C461F" w:rsidP="007C461F">
      <w:pPr>
        <w:rPr>
          <w:ins w:id="17822" w:author="Priyanshu Solon" w:date="2025-05-22T22:35:00Z"/>
        </w:rPr>
      </w:pPr>
      <w:ins w:id="17823" w:author="Priyanshu Solon" w:date="2025-05-22T22:35:00Z">
        <w:r>
          <w:t xml:space="preserve">            &lt;dt&gt;Price&lt;/dt&gt;</w:t>
        </w:r>
      </w:ins>
    </w:p>
    <w:p w:rsidR="007C461F" w:rsidRDefault="007C461F" w:rsidP="007C461F">
      <w:pPr>
        <w:rPr>
          <w:ins w:id="17824" w:author="Priyanshu Solon" w:date="2025-05-22T22:35:00Z"/>
        </w:rPr>
      </w:pPr>
      <w:ins w:id="17825" w:author="Priyanshu Solon" w:date="2025-05-22T22:35:00Z">
        <w:r>
          <w:t xml:space="preserve">            &lt;dd&gt;&lt;input type="number" name="Price"&gt;&lt;/dd&gt;</w:t>
        </w:r>
      </w:ins>
    </w:p>
    <w:p w:rsidR="007C461F" w:rsidRDefault="007C461F" w:rsidP="007C461F">
      <w:pPr>
        <w:rPr>
          <w:ins w:id="17826" w:author="Priyanshu Solon" w:date="2025-05-22T22:35:00Z"/>
        </w:rPr>
      </w:pPr>
      <w:ins w:id="17827" w:author="Priyanshu Solon" w:date="2025-05-22T22:35:00Z">
        <w:r>
          <w:t xml:space="preserve">            &lt;dt&gt;City&lt;/dt&gt;</w:t>
        </w:r>
      </w:ins>
    </w:p>
    <w:p w:rsidR="007C461F" w:rsidRDefault="007C461F" w:rsidP="007C461F">
      <w:pPr>
        <w:rPr>
          <w:ins w:id="17828" w:author="Priyanshu Solon" w:date="2025-05-22T22:35:00Z"/>
        </w:rPr>
      </w:pPr>
      <w:ins w:id="17829" w:author="Priyanshu Solon" w:date="2025-05-22T22:35:00Z">
        <w:r>
          <w:t xml:space="preserve">            &lt;dd&gt;</w:t>
        </w:r>
      </w:ins>
    </w:p>
    <w:p w:rsidR="007C461F" w:rsidRDefault="007C461F" w:rsidP="007C461F">
      <w:pPr>
        <w:rPr>
          <w:ins w:id="17830" w:author="Priyanshu Solon" w:date="2025-05-22T22:35:00Z"/>
        </w:rPr>
      </w:pPr>
      <w:ins w:id="17831" w:author="Priyanshu Solon" w:date="2025-05-22T22:35:00Z">
        <w:r>
          <w:t xml:space="preserve">                &lt;select name="City"&gt;</w:t>
        </w:r>
      </w:ins>
    </w:p>
    <w:p w:rsidR="007C461F" w:rsidRDefault="007C461F" w:rsidP="007C461F">
      <w:pPr>
        <w:rPr>
          <w:ins w:id="17832" w:author="Priyanshu Solon" w:date="2025-05-22T22:35:00Z"/>
        </w:rPr>
      </w:pPr>
      <w:ins w:id="17833" w:author="Priyanshu Solon" w:date="2025-05-22T22:35:00Z">
        <w:r>
          <w:t xml:space="preserve">                    &lt;option&gt;Select City&lt;/option&gt;</w:t>
        </w:r>
      </w:ins>
    </w:p>
    <w:p w:rsidR="007C461F" w:rsidRDefault="007C461F" w:rsidP="007C461F">
      <w:pPr>
        <w:rPr>
          <w:ins w:id="17834" w:author="Priyanshu Solon" w:date="2025-05-22T22:35:00Z"/>
        </w:rPr>
      </w:pPr>
      <w:ins w:id="17835" w:author="Priyanshu Solon" w:date="2025-05-22T22:35:00Z">
        <w:r>
          <w:t xml:space="preserve">                    &lt;option&gt;Delhi&lt;/option&gt;</w:t>
        </w:r>
      </w:ins>
    </w:p>
    <w:p w:rsidR="007C461F" w:rsidRDefault="007C461F" w:rsidP="007C461F">
      <w:pPr>
        <w:rPr>
          <w:ins w:id="17836" w:author="Priyanshu Solon" w:date="2025-05-22T22:35:00Z"/>
        </w:rPr>
      </w:pPr>
      <w:ins w:id="17837" w:author="Priyanshu Solon" w:date="2025-05-22T22:35:00Z">
        <w:r>
          <w:t xml:space="preserve">                    &lt;option&gt;Hyd&lt;/option&gt;</w:t>
        </w:r>
      </w:ins>
    </w:p>
    <w:p w:rsidR="007C461F" w:rsidRDefault="007C461F" w:rsidP="007C461F">
      <w:pPr>
        <w:rPr>
          <w:ins w:id="17838" w:author="Priyanshu Solon" w:date="2025-05-22T22:35:00Z"/>
        </w:rPr>
      </w:pPr>
      <w:ins w:id="17839" w:author="Priyanshu Solon" w:date="2025-05-22T22:35:00Z">
        <w:r>
          <w:t xml:space="preserve">                &lt;/select&gt;</w:t>
        </w:r>
      </w:ins>
    </w:p>
    <w:p w:rsidR="007C461F" w:rsidRDefault="007C461F" w:rsidP="007C461F">
      <w:pPr>
        <w:rPr>
          <w:ins w:id="17840" w:author="Priyanshu Solon" w:date="2025-05-22T22:35:00Z"/>
        </w:rPr>
      </w:pPr>
      <w:ins w:id="17841" w:author="Priyanshu Solon" w:date="2025-05-22T22:35:00Z">
        <w:r>
          <w:t xml:space="preserve">            &lt;/dd&gt;</w:t>
        </w:r>
      </w:ins>
    </w:p>
    <w:p w:rsidR="007C461F" w:rsidRDefault="007C461F" w:rsidP="007C461F">
      <w:pPr>
        <w:rPr>
          <w:ins w:id="17842" w:author="Priyanshu Solon" w:date="2025-05-22T22:35:00Z"/>
        </w:rPr>
      </w:pPr>
      <w:ins w:id="17843" w:author="Priyanshu Solon" w:date="2025-05-22T22:35:00Z">
        <w:r>
          <w:t xml:space="preserve">        &lt;/dl&gt;</w:t>
        </w:r>
      </w:ins>
    </w:p>
    <w:p w:rsidR="007C461F" w:rsidRDefault="007C461F" w:rsidP="007C461F">
      <w:pPr>
        <w:rPr>
          <w:ins w:id="17844" w:author="Priyanshu Solon" w:date="2025-05-22T22:35:00Z"/>
        </w:rPr>
      </w:pPr>
      <w:ins w:id="17845" w:author="Priyanshu Solon" w:date="2025-05-22T22:35:00Z">
        <w:r>
          <w:lastRenderedPageBreak/>
          <w:t xml:space="preserve">        &lt;button&gt;Submit&lt;/button&gt;</w:t>
        </w:r>
      </w:ins>
    </w:p>
    <w:p w:rsidR="007C461F" w:rsidRDefault="007C461F" w:rsidP="007C461F">
      <w:pPr>
        <w:rPr>
          <w:ins w:id="17846" w:author="Priyanshu Solon" w:date="2025-05-22T22:35:00Z"/>
        </w:rPr>
      </w:pPr>
      <w:ins w:id="17847" w:author="Priyanshu Solon" w:date="2025-05-22T22:35:00Z">
        <w:r>
          <w:t xml:space="preserve">    &lt;/form&gt;</w:t>
        </w:r>
      </w:ins>
    </w:p>
    <w:p w:rsidR="007C461F" w:rsidRDefault="007C461F" w:rsidP="007C461F">
      <w:pPr>
        <w:rPr>
          <w:ins w:id="17848" w:author="Priyanshu Solon" w:date="2025-05-22T22:35:00Z"/>
        </w:rPr>
      </w:pPr>
      <w:ins w:id="17849" w:author="Priyanshu Solon" w:date="2025-05-22T22:35:00Z">
        <w:r>
          <w:t>&lt;/body&gt;</w:t>
        </w:r>
      </w:ins>
    </w:p>
    <w:p w:rsidR="007C461F" w:rsidRDefault="007C461F" w:rsidP="007C461F">
      <w:pPr>
        <w:rPr>
          <w:ins w:id="17850" w:author="Priyanshu Solon" w:date="2025-05-22T22:35:00Z"/>
        </w:rPr>
      </w:pPr>
      <w:ins w:id="17851" w:author="Priyanshu Solon" w:date="2025-05-22T22:35:00Z">
        <w:r>
          <w:t>&lt;/html&gt;</w:t>
        </w:r>
      </w:ins>
    </w:p>
    <w:p w:rsidR="007C461F" w:rsidRDefault="007C461F" w:rsidP="007C461F">
      <w:pPr>
        <w:rPr>
          <w:ins w:id="17852" w:author="Priyanshu Solon" w:date="2025-05-22T22:35:00Z"/>
        </w:rPr>
      </w:pPr>
    </w:p>
    <w:p w:rsidR="007C461F" w:rsidRDefault="007C461F" w:rsidP="007C461F">
      <w:pPr>
        <w:rPr>
          <w:ins w:id="17853" w:author="Priyanshu Solon" w:date="2025-05-22T22:35:00Z"/>
        </w:rPr>
      </w:pPr>
      <w:ins w:id="17854" w:author="Priyanshu Solon" w:date="2025-05-22T22:35:00Z">
        <w:r>
          <w:t>result.html</w:t>
        </w:r>
      </w:ins>
    </w:p>
    <w:p w:rsidR="007C461F" w:rsidRDefault="007C461F" w:rsidP="007C461F">
      <w:pPr>
        <w:rPr>
          <w:ins w:id="17855" w:author="Priyanshu Solon" w:date="2025-05-22T22:35:00Z"/>
        </w:rPr>
      </w:pPr>
    </w:p>
    <w:p w:rsidR="007C461F" w:rsidRDefault="007C461F" w:rsidP="007C461F">
      <w:pPr>
        <w:rPr>
          <w:ins w:id="17856" w:author="Priyanshu Solon" w:date="2025-05-22T22:35:00Z"/>
        </w:rPr>
      </w:pPr>
      <w:ins w:id="17857" w:author="Priyanshu Solon" w:date="2025-05-22T22:35:00Z">
        <w:r>
          <w:t>&lt;!DOCTYPE html&gt;</w:t>
        </w:r>
      </w:ins>
    </w:p>
    <w:p w:rsidR="007C461F" w:rsidRDefault="007C461F" w:rsidP="007C461F">
      <w:pPr>
        <w:rPr>
          <w:ins w:id="17858" w:author="Priyanshu Solon" w:date="2025-05-22T22:35:00Z"/>
        </w:rPr>
      </w:pPr>
      <w:ins w:id="17859" w:author="Priyanshu Solon" w:date="2025-05-22T22:35:00Z">
        <w:r>
          <w:t>&lt;html lang="en"&gt;</w:t>
        </w:r>
      </w:ins>
    </w:p>
    <w:p w:rsidR="007C461F" w:rsidRDefault="007C461F" w:rsidP="007C461F">
      <w:pPr>
        <w:rPr>
          <w:ins w:id="17860" w:author="Priyanshu Solon" w:date="2025-05-22T22:35:00Z"/>
        </w:rPr>
      </w:pPr>
      <w:ins w:id="17861" w:author="Priyanshu Solon" w:date="2025-05-22T22:35:00Z">
        <w:r>
          <w:t>&lt;head&gt;</w:t>
        </w:r>
      </w:ins>
    </w:p>
    <w:p w:rsidR="007C461F" w:rsidRDefault="007C461F" w:rsidP="007C461F">
      <w:pPr>
        <w:rPr>
          <w:ins w:id="17862" w:author="Priyanshu Solon" w:date="2025-05-22T22:35:00Z"/>
        </w:rPr>
      </w:pPr>
      <w:ins w:id="17863" w:author="Priyanshu Solon" w:date="2025-05-22T22:35:00Z">
        <w:r>
          <w:t xml:space="preserve">    &lt;meta charset="UTF-8"&gt;</w:t>
        </w:r>
      </w:ins>
    </w:p>
    <w:p w:rsidR="007C461F" w:rsidRDefault="007C461F" w:rsidP="007C461F">
      <w:pPr>
        <w:rPr>
          <w:ins w:id="17864" w:author="Priyanshu Solon" w:date="2025-05-22T22:35:00Z"/>
        </w:rPr>
      </w:pPr>
      <w:ins w:id="17865" w:author="Priyanshu Solon" w:date="2025-05-22T22:35:00Z">
        <w:r>
          <w:t xml:space="preserve">    &lt;meta name="viewport" content="width=device-width, initial-scale=1.0"&gt;</w:t>
        </w:r>
      </w:ins>
    </w:p>
    <w:p w:rsidR="007C461F" w:rsidRDefault="007C461F" w:rsidP="007C461F">
      <w:pPr>
        <w:rPr>
          <w:ins w:id="17866" w:author="Priyanshu Solon" w:date="2025-05-22T22:35:00Z"/>
        </w:rPr>
      </w:pPr>
      <w:ins w:id="17867" w:author="Priyanshu Solon" w:date="2025-05-22T22:35:00Z">
        <w:r>
          <w:t xml:space="preserve">    &lt;title&gt;Document&lt;/title&gt;</w:t>
        </w:r>
      </w:ins>
    </w:p>
    <w:p w:rsidR="007C461F" w:rsidRDefault="007C461F" w:rsidP="007C461F">
      <w:pPr>
        <w:rPr>
          <w:ins w:id="17868" w:author="Priyanshu Solon" w:date="2025-05-22T22:35:00Z"/>
        </w:rPr>
      </w:pPr>
      <w:ins w:id="17869" w:author="Priyanshu Solon" w:date="2025-05-22T22:35:00Z">
        <w:r>
          <w:t xml:space="preserve">    &lt;script&gt;</w:t>
        </w:r>
      </w:ins>
    </w:p>
    <w:p w:rsidR="007C461F" w:rsidRDefault="007C461F" w:rsidP="007C461F">
      <w:pPr>
        <w:rPr>
          <w:ins w:id="17870" w:author="Priyanshu Solon" w:date="2025-05-22T22:35:00Z"/>
        </w:rPr>
      </w:pPr>
      <w:ins w:id="17871" w:author="Priyanshu Solon" w:date="2025-05-22T22:35:00Z">
        <w:r>
          <w:t xml:space="preserve">        function bodyload(){</w:t>
        </w:r>
      </w:ins>
    </w:p>
    <w:p w:rsidR="007C461F" w:rsidRDefault="007C461F" w:rsidP="007C461F">
      <w:pPr>
        <w:rPr>
          <w:ins w:id="17872" w:author="Priyanshu Solon" w:date="2025-05-22T22:35:00Z"/>
        </w:rPr>
      </w:pPr>
      <w:ins w:id="17873" w:author="Priyanshu Solon" w:date="2025-05-22T22:35:00Z">
        <w:r>
          <w:t xml:space="preserve">            productDetails = new URLSearchParams(location.search);</w:t>
        </w:r>
      </w:ins>
    </w:p>
    <w:p w:rsidR="007C461F" w:rsidRDefault="007C461F" w:rsidP="007C461F">
      <w:pPr>
        <w:rPr>
          <w:ins w:id="17874" w:author="Priyanshu Solon" w:date="2025-05-22T22:35:00Z"/>
        </w:rPr>
      </w:pPr>
      <w:ins w:id="17875" w:author="Priyanshu Solon" w:date="2025-05-22T22:35:00Z">
        <w:r>
          <w:t xml:space="preserve">            document.getElementById("lblName").textContent = productDetails.get("Name");</w:t>
        </w:r>
      </w:ins>
    </w:p>
    <w:p w:rsidR="007C461F" w:rsidRDefault="007C461F" w:rsidP="007C461F">
      <w:pPr>
        <w:rPr>
          <w:ins w:id="17876" w:author="Priyanshu Solon" w:date="2025-05-22T22:35:00Z"/>
        </w:rPr>
      </w:pPr>
      <w:ins w:id="17877" w:author="Priyanshu Solon" w:date="2025-05-22T22:35:00Z">
        <w:r>
          <w:t xml:space="preserve">            document.getElementById("lblPrice").textContent = productDetails.get("Price");</w:t>
        </w:r>
      </w:ins>
    </w:p>
    <w:p w:rsidR="007C461F" w:rsidRDefault="007C461F" w:rsidP="007C461F">
      <w:pPr>
        <w:rPr>
          <w:ins w:id="17878" w:author="Priyanshu Solon" w:date="2025-05-22T22:35:00Z"/>
        </w:rPr>
      </w:pPr>
      <w:ins w:id="17879" w:author="Priyanshu Solon" w:date="2025-05-22T22:35:00Z">
        <w:r>
          <w:t xml:space="preserve">            document.getElementById("lblCity").textContent = productDetails.get("City");</w:t>
        </w:r>
      </w:ins>
    </w:p>
    <w:p w:rsidR="007C461F" w:rsidRDefault="007C461F" w:rsidP="007C461F">
      <w:pPr>
        <w:rPr>
          <w:ins w:id="17880" w:author="Priyanshu Solon" w:date="2025-05-22T22:35:00Z"/>
        </w:rPr>
      </w:pPr>
      <w:ins w:id="17881" w:author="Priyanshu Solon" w:date="2025-05-22T22:35:00Z">
        <w:r>
          <w:t xml:space="preserve">        }</w:t>
        </w:r>
      </w:ins>
    </w:p>
    <w:p w:rsidR="007C461F" w:rsidRDefault="007C461F" w:rsidP="007C461F">
      <w:pPr>
        <w:rPr>
          <w:ins w:id="17882" w:author="Priyanshu Solon" w:date="2025-05-22T22:35:00Z"/>
        </w:rPr>
      </w:pPr>
      <w:ins w:id="17883" w:author="Priyanshu Solon" w:date="2025-05-22T22:35:00Z">
        <w:r>
          <w:t xml:space="preserve">    &lt;/script&gt;</w:t>
        </w:r>
      </w:ins>
    </w:p>
    <w:p w:rsidR="007C461F" w:rsidRDefault="007C461F" w:rsidP="007C461F">
      <w:pPr>
        <w:rPr>
          <w:ins w:id="17884" w:author="Priyanshu Solon" w:date="2025-05-22T22:35:00Z"/>
        </w:rPr>
      </w:pPr>
      <w:ins w:id="17885" w:author="Priyanshu Solon" w:date="2025-05-22T22:35:00Z">
        <w:r>
          <w:t>&lt;/head&gt;</w:t>
        </w:r>
      </w:ins>
    </w:p>
    <w:p w:rsidR="007C461F" w:rsidRDefault="007C461F" w:rsidP="007C461F">
      <w:pPr>
        <w:rPr>
          <w:ins w:id="17886" w:author="Priyanshu Solon" w:date="2025-05-22T22:35:00Z"/>
        </w:rPr>
      </w:pPr>
      <w:ins w:id="17887" w:author="Priyanshu Solon" w:date="2025-05-22T22:35:00Z">
        <w:r>
          <w:t>&lt;body onload="bodyload()"&gt;</w:t>
        </w:r>
      </w:ins>
    </w:p>
    <w:p w:rsidR="007C461F" w:rsidRDefault="007C461F" w:rsidP="007C461F">
      <w:pPr>
        <w:rPr>
          <w:ins w:id="17888" w:author="Priyanshu Solon" w:date="2025-05-22T22:35:00Z"/>
        </w:rPr>
      </w:pPr>
      <w:ins w:id="17889" w:author="Priyanshu Solon" w:date="2025-05-22T22:35:00Z">
        <w:r>
          <w:t xml:space="preserve">    &lt;h2&gt;Result&lt;/h2&gt;</w:t>
        </w:r>
      </w:ins>
    </w:p>
    <w:p w:rsidR="007C461F" w:rsidRDefault="007C461F" w:rsidP="007C461F">
      <w:pPr>
        <w:rPr>
          <w:ins w:id="17890" w:author="Priyanshu Solon" w:date="2025-05-22T22:35:00Z"/>
        </w:rPr>
      </w:pPr>
      <w:ins w:id="17891" w:author="Priyanshu Solon" w:date="2025-05-22T22:35:00Z">
        <w:r>
          <w:t xml:space="preserve">    &lt;dl&gt;</w:t>
        </w:r>
      </w:ins>
    </w:p>
    <w:p w:rsidR="007C461F" w:rsidRDefault="007C461F" w:rsidP="007C461F">
      <w:pPr>
        <w:rPr>
          <w:ins w:id="17892" w:author="Priyanshu Solon" w:date="2025-05-22T22:35:00Z"/>
        </w:rPr>
      </w:pPr>
      <w:ins w:id="17893" w:author="Priyanshu Solon" w:date="2025-05-22T22:35:00Z">
        <w:r>
          <w:t xml:space="preserve">        &lt;dt&gt;Name&lt;/dt&gt;</w:t>
        </w:r>
      </w:ins>
    </w:p>
    <w:p w:rsidR="007C461F" w:rsidRDefault="007C461F" w:rsidP="007C461F">
      <w:pPr>
        <w:rPr>
          <w:ins w:id="17894" w:author="Priyanshu Solon" w:date="2025-05-22T22:35:00Z"/>
        </w:rPr>
      </w:pPr>
      <w:ins w:id="17895" w:author="Priyanshu Solon" w:date="2025-05-22T22:35:00Z">
        <w:r>
          <w:t xml:space="preserve">        &lt;dd id="lblName"&gt;&lt;/dd&gt;</w:t>
        </w:r>
      </w:ins>
    </w:p>
    <w:p w:rsidR="007C461F" w:rsidRDefault="007C461F" w:rsidP="007C461F">
      <w:pPr>
        <w:rPr>
          <w:ins w:id="17896" w:author="Priyanshu Solon" w:date="2025-05-22T22:35:00Z"/>
        </w:rPr>
      </w:pPr>
      <w:ins w:id="17897" w:author="Priyanshu Solon" w:date="2025-05-22T22:35:00Z">
        <w:r>
          <w:t xml:space="preserve">        &lt;dt&gt;Price&lt;/dt&gt;</w:t>
        </w:r>
      </w:ins>
    </w:p>
    <w:p w:rsidR="007C461F" w:rsidRDefault="007C461F" w:rsidP="007C461F">
      <w:pPr>
        <w:rPr>
          <w:ins w:id="17898" w:author="Priyanshu Solon" w:date="2025-05-22T22:35:00Z"/>
        </w:rPr>
      </w:pPr>
      <w:ins w:id="17899" w:author="Priyanshu Solon" w:date="2025-05-22T22:35:00Z">
        <w:r>
          <w:t xml:space="preserve">        &lt;dd id="lblPrice"&gt;&lt;/dd&gt;</w:t>
        </w:r>
      </w:ins>
    </w:p>
    <w:p w:rsidR="007C461F" w:rsidRDefault="007C461F" w:rsidP="007C461F">
      <w:pPr>
        <w:rPr>
          <w:ins w:id="17900" w:author="Priyanshu Solon" w:date="2025-05-22T22:35:00Z"/>
        </w:rPr>
      </w:pPr>
      <w:ins w:id="17901" w:author="Priyanshu Solon" w:date="2025-05-22T22:35:00Z">
        <w:r>
          <w:lastRenderedPageBreak/>
          <w:t xml:space="preserve">        &lt;dt&gt;City&lt;/dt&gt;</w:t>
        </w:r>
      </w:ins>
    </w:p>
    <w:p w:rsidR="007C461F" w:rsidRDefault="007C461F" w:rsidP="007C461F">
      <w:pPr>
        <w:rPr>
          <w:ins w:id="17902" w:author="Priyanshu Solon" w:date="2025-05-22T22:35:00Z"/>
        </w:rPr>
      </w:pPr>
      <w:ins w:id="17903" w:author="Priyanshu Solon" w:date="2025-05-22T22:35:00Z">
        <w:r>
          <w:t xml:space="preserve">        &lt;dd id="lblCity"&gt;&lt;/dd&gt;</w:t>
        </w:r>
      </w:ins>
    </w:p>
    <w:p w:rsidR="007C461F" w:rsidRDefault="007C461F" w:rsidP="007C461F">
      <w:pPr>
        <w:rPr>
          <w:ins w:id="17904" w:author="Priyanshu Solon" w:date="2025-05-22T22:35:00Z"/>
        </w:rPr>
      </w:pPr>
      <w:ins w:id="17905" w:author="Priyanshu Solon" w:date="2025-05-22T22:35:00Z">
        <w:r>
          <w:t xml:space="preserve">    &lt;/dl&gt;</w:t>
        </w:r>
      </w:ins>
    </w:p>
    <w:p w:rsidR="007C461F" w:rsidRDefault="007C461F" w:rsidP="007C461F">
      <w:pPr>
        <w:rPr>
          <w:ins w:id="17906" w:author="Priyanshu Solon" w:date="2025-05-22T22:35:00Z"/>
        </w:rPr>
      </w:pPr>
      <w:ins w:id="17907" w:author="Priyanshu Solon" w:date="2025-05-22T22:35:00Z">
        <w:r>
          <w:t xml:space="preserve">    &lt;a href="./register.html"&gt;Back to Register&lt;/a&gt;</w:t>
        </w:r>
      </w:ins>
    </w:p>
    <w:p w:rsidR="007C461F" w:rsidRDefault="007C461F" w:rsidP="007C461F">
      <w:pPr>
        <w:rPr>
          <w:ins w:id="17908" w:author="Priyanshu Solon" w:date="2025-05-22T22:35:00Z"/>
        </w:rPr>
      </w:pPr>
      <w:ins w:id="17909" w:author="Priyanshu Solon" w:date="2025-05-22T22:35:00Z">
        <w:r>
          <w:t>&lt;/body&gt;</w:t>
        </w:r>
      </w:ins>
    </w:p>
    <w:p w:rsidR="007C461F" w:rsidRDefault="007C461F" w:rsidP="007C461F">
      <w:pPr>
        <w:rPr>
          <w:ins w:id="17910" w:author="Priyanshu Solon" w:date="2025-05-22T22:35:00Z"/>
        </w:rPr>
      </w:pPr>
      <w:ins w:id="17911" w:author="Priyanshu Solon" w:date="2025-05-22T22:35:00Z">
        <w:r>
          <w:t>&lt;/html&gt;</w:t>
        </w:r>
      </w:ins>
    </w:p>
    <w:p w:rsidR="007C461F" w:rsidRDefault="007C461F" w:rsidP="007C461F">
      <w:pPr>
        <w:rPr>
          <w:ins w:id="17912" w:author="Priyanshu Solon" w:date="2025-05-22T22:35:00Z"/>
        </w:rPr>
      </w:pPr>
    </w:p>
    <w:p w:rsidR="007C461F" w:rsidRPr="00CA3CF4" w:rsidRDefault="007C461F" w:rsidP="007C461F">
      <w:pPr>
        <w:rPr>
          <w:ins w:id="17913" w:author="Priyanshu Solon" w:date="2025-05-22T22:35:00Z"/>
          <w:b/>
          <w:bCs/>
          <w:rPrChange w:id="17914" w:author="Priyanshu Solon" w:date="2025-05-22T23:23:00Z">
            <w:rPr>
              <w:ins w:id="17915" w:author="Priyanshu Solon" w:date="2025-05-22T22:35:00Z"/>
            </w:rPr>
          </w:rPrChange>
        </w:rPr>
      </w:pPr>
    </w:p>
    <w:p w:rsidR="007C461F" w:rsidRPr="00CA3CF4" w:rsidRDefault="007C461F" w:rsidP="007C461F">
      <w:pPr>
        <w:rPr>
          <w:ins w:id="17916" w:author="Priyanshu Solon" w:date="2025-05-22T22:35:00Z"/>
          <w:b/>
          <w:bCs/>
          <w:rPrChange w:id="17917" w:author="Priyanshu Solon" w:date="2025-05-22T23:23:00Z">
            <w:rPr>
              <w:ins w:id="17918" w:author="Priyanshu Solon" w:date="2025-05-22T22:35:00Z"/>
            </w:rPr>
          </w:rPrChange>
        </w:rPr>
      </w:pPr>
      <w:ins w:id="17919" w:author="Priyanshu Solon" w:date="2025-05-22T22:35:00Z">
        <w:r w:rsidRPr="00CA3CF4">
          <w:rPr>
            <w:b/>
            <w:bCs/>
            <w:rPrChange w:id="17920" w:author="Priyanshu Solon" w:date="2025-05-22T23:23:00Z">
              <w:rPr/>
            </w:rPrChange>
          </w:rPr>
          <w:t>3. Input using Form input elements</w:t>
        </w:r>
      </w:ins>
    </w:p>
    <w:p w:rsidR="007C461F" w:rsidRDefault="007C461F" w:rsidP="007C461F">
      <w:pPr>
        <w:rPr>
          <w:ins w:id="17921" w:author="Priyanshu Solon" w:date="2025-05-22T22:35:00Z"/>
        </w:rPr>
      </w:pPr>
      <w:ins w:id="17922" w:author="Priyanshu Solon" w:date="2025-05-22T22:35:00Z">
        <w:r>
          <w:t>- HTML form provides various input types like text, password, number, email, url, color, file, range etc.</w:t>
        </w:r>
      </w:ins>
    </w:p>
    <w:p w:rsidR="007C461F" w:rsidRDefault="007C461F" w:rsidP="007C461F">
      <w:pPr>
        <w:rPr>
          <w:ins w:id="17923" w:author="Priyanshu Solon" w:date="2025-05-22T22:35:00Z"/>
        </w:rPr>
      </w:pPr>
      <w:ins w:id="17924" w:author="Priyanshu Solon" w:date="2025-05-22T22:35:00Z">
        <w:r>
          <w:t>- It also provides elements like select &amp; textarea to input a value.</w:t>
        </w:r>
      </w:ins>
    </w:p>
    <w:p w:rsidR="007C461F" w:rsidRDefault="007C461F" w:rsidP="007C461F">
      <w:pPr>
        <w:rPr>
          <w:ins w:id="17925" w:author="Priyanshu Solon" w:date="2025-05-22T22:35:00Z"/>
        </w:rPr>
      </w:pPr>
      <w:ins w:id="17926" w:author="Priyanshu Solon" w:date="2025-05-22T22:35:00Z">
        <w:r>
          <w:t>- JavaScript can use the input elements to access data dynamically from user.</w:t>
        </w:r>
      </w:ins>
    </w:p>
    <w:p w:rsidR="007C461F" w:rsidRDefault="007C461F" w:rsidP="007C461F">
      <w:pPr>
        <w:rPr>
          <w:ins w:id="17927" w:author="Priyanshu Solon" w:date="2025-05-22T22:35:00Z"/>
        </w:rPr>
      </w:pPr>
    </w:p>
    <w:p w:rsidR="007C461F" w:rsidRDefault="007C461F" w:rsidP="007C461F">
      <w:pPr>
        <w:rPr>
          <w:ins w:id="17928" w:author="Priyanshu Solon" w:date="2025-05-22T22:35:00Z"/>
        </w:rPr>
      </w:pPr>
      <w:ins w:id="17929" w:author="Priyanshu Solon" w:date="2025-05-22T22:35:00Z">
        <w:r>
          <w:t>Ex:</w:t>
        </w:r>
      </w:ins>
    </w:p>
    <w:p w:rsidR="007C461F" w:rsidRDefault="007C461F" w:rsidP="007C461F">
      <w:pPr>
        <w:rPr>
          <w:ins w:id="17930" w:author="Priyanshu Solon" w:date="2025-05-22T22:35:00Z"/>
        </w:rPr>
      </w:pPr>
      <w:ins w:id="17931" w:author="Priyanshu Solon" w:date="2025-05-22T22:35:00Z">
        <w:r>
          <w:t>src/inox.js</w:t>
        </w:r>
      </w:ins>
    </w:p>
    <w:p w:rsidR="007C461F" w:rsidRDefault="007C461F" w:rsidP="007C461F">
      <w:pPr>
        <w:rPr>
          <w:ins w:id="17932" w:author="Priyanshu Solon" w:date="2025-05-22T22:35:00Z"/>
        </w:rPr>
      </w:pPr>
    </w:p>
    <w:p w:rsidR="007C461F" w:rsidRDefault="007C461F" w:rsidP="007C461F">
      <w:pPr>
        <w:rPr>
          <w:ins w:id="17933" w:author="Priyanshu Solon" w:date="2025-05-22T22:35:00Z"/>
        </w:rPr>
      </w:pPr>
    </w:p>
    <w:p w:rsidR="007C461F" w:rsidRDefault="007C461F" w:rsidP="007C461F">
      <w:pPr>
        <w:rPr>
          <w:ins w:id="17934" w:author="Priyanshu Solon" w:date="2025-05-22T22:35:00Z"/>
        </w:rPr>
      </w:pPr>
      <w:ins w:id="17935" w:author="Priyanshu Solon" w:date="2025-05-22T22:35:00Z">
        <w:r>
          <w:t>function BookClick(){</w:t>
        </w:r>
      </w:ins>
    </w:p>
    <w:p w:rsidR="007C461F" w:rsidRDefault="007C461F" w:rsidP="007C461F">
      <w:pPr>
        <w:rPr>
          <w:ins w:id="17936" w:author="Priyanshu Solon" w:date="2025-05-22T22:35:00Z"/>
        </w:rPr>
      </w:pPr>
      <w:ins w:id="17937" w:author="Priyanshu Solon" w:date="2025-05-22T22:35:00Z">
        <w:r>
          <w:t xml:space="preserve">    document.getElementById("btnContainer").style.display = "none";</w:t>
        </w:r>
      </w:ins>
    </w:p>
    <w:p w:rsidR="007C461F" w:rsidRDefault="007C461F" w:rsidP="007C461F">
      <w:pPr>
        <w:rPr>
          <w:ins w:id="17938" w:author="Priyanshu Solon" w:date="2025-05-22T22:35:00Z"/>
        </w:rPr>
      </w:pPr>
      <w:ins w:id="17939" w:author="Priyanshu Solon" w:date="2025-05-22T22:35:00Z">
        <w:r>
          <w:t xml:space="preserve">    document.getElementById("summaryContainer").style.display = "block";</w:t>
        </w:r>
      </w:ins>
    </w:p>
    <w:p w:rsidR="007C461F" w:rsidRDefault="007C461F" w:rsidP="007C461F">
      <w:pPr>
        <w:rPr>
          <w:ins w:id="17940" w:author="Priyanshu Solon" w:date="2025-05-22T22:35:00Z"/>
        </w:rPr>
      </w:pPr>
    </w:p>
    <w:p w:rsidR="007C461F" w:rsidRDefault="007C461F" w:rsidP="007C461F">
      <w:pPr>
        <w:rPr>
          <w:ins w:id="17941" w:author="Priyanshu Solon" w:date="2025-05-22T22:35:00Z"/>
        </w:rPr>
      </w:pPr>
    </w:p>
    <w:p w:rsidR="007C461F" w:rsidRDefault="007C461F" w:rsidP="007C461F">
      <w:pPr>
        <w:rPr>
          <w:ins w:id="17942" w:author="Priyanshu Solon" w:date="2025-05-22T22:35:00Z"/>
        </w:rPr>
      </w:pPr>
      <w:ins w:id="17943" w:author="Priyanshu Solon" w:date="2025-05-22T22:35:00Z">
        <w:r>
          <w:t xml:space="preserve">    movieName = document.getElementById("lstMovies").value;</w:t>
        </w:r>
      </w:ins>
    </w:p>
    <w:p w:rsidR="007C461F" w:rsidRDefault="007C461F" w:rsidP="007C461F">
      <w:pPr>
        <w:rPr>
          <w:ins w:id="17944" w:author="Priyanshu Solon" w:date="2025-05-22T22:35:00Z"/>
        </w:rPr>
      </w:pPr>
      <w:ins w:id="17945" w:author="Priyanshu Solon" w:date="2025-05-22T22:35:00Z">
        <w:r>
          <w:t xml:space="preserve">    document.getElementById("lblMovie").textContent = movieName;</w:t>
        </w:r>
      </w:ins>
    </w:p>
    <w:p w:rsidR="007C461F" w:rsidRDefault="007C461F" w:rsidP="007C461F">
      <w:pPr>
        <w:rPr>
          <w:ins w:id="17946" w:author="Priyanshu Solon" w:date="2025-05-22T22:35:00Z"/>
        </w:rPr>
      </w:pPr>
    </w:p>
    <w:p w:rsidR="007C461F" w:rsidRDefault="007C461F" w:rsidP="007C461F">
      <w:pPr>
        <w:rPr>
          <w:ins w:id="17947" w:author="Priyanshu Solon" w:date="2025-05-22T22:35:00Z"/>
        </w:rPr>
      </w:pPr>
      <w:ins w:id="17948" w:author="Priyanshu Solon" w:date="2025-05-22T22:35:00Z">
        <w:r>
          <w:t xml:space="preserve">    if(movieName=="Mission Impossible"){</w:t>
        </w:r>
      </w:ins>
    </w:p>
    <w:p w:rsidR="007C461F" w:rsidRDefault="007C461F" w:rsidP="007C461F">
      <w:pPr>
        <w:rPr>
          <w:ins w:id="17949" w:author="Priyanshu Solon" w:date="2025-05-22T22:35:00Z"/>
        </w:rPr>
      </w:pPr>
      <w:ins w:id="17950" w:author="Priyanshu Solon" w:date="2025-05-22T22:35:00Z">
        <w:r>
          <w:t xml:space="preserve">        document.getElementById("imgPoster").src = "../public/images/mi.jpg";</w:t>
        </w:r>
      </w:ins>
    </w:p>
    <w:p w:rsidR="007C461F" w:rsidRDefault="007C461F" w:rsidP="007C461F">
      <w:pPr>
        <w:rPr>
          <w:ins w:id="17951" w:author="Priyanshu Solon" w:date="2025-05-22T22:35:00Z"/>
        </w:rPr>
      </w:pPr>
      <w:ins w:id="17952" w:author="Priyanshu Solon" w:date="2025-05-22T22:35:00Z">
        <w:r>
          <w:t xml:space="preserve">    } else {</w:t>
        </w:r>
      </w:ins>
    </w:p>
    <w:p w:rsidR="007C461F" w:rsidRDefault="007C461F" w:rsidP="007C461F">
      <w:pPr>
        <w:rPr>
          <w:ins w:id="17953" w:author="Priyanshu Solon" w:date="2025-05-22T22:35:00Z"/>
        </w:rPr>
      </w:pPr>
      <w:ins w:id="17954" w:author="Priyanshu Solon" w:date="2025-05-22T22:35:00Z">
        <w:r>
          <w:t xml:space="preserve">        document.getElementById("imgPoster").src = "../public/images/final.jpg";</w:t>
        </w:r>
      </w:ins>
    </w:p>
    <w:p w:rsidR="007C461F" w:rsidRDefault="007C461F" w:rsidP="007C461F">
      <w:pPr>
        <w:rPr>
          <w:ins w:id="17955" w:author="Priyanshu Solon" w:date="2025-05-22T22:35:00Z"/>
        </w:rPr>
      </w:pPr>
      <w:ins w:id="17956" w:author="Priyanshu Solon" w:date="2025-05-22T22:35:00Z">
        <w:r>
          <w:lastRenderedPageBreak/>
          <w:t xml:space="preserve">    }</w:t>
        </w:r>
      </w:ins>
    </w:p>
    <w:p w:rsidR="007C461F" w:rsidRDefault="007C461F" w:rsidP="007C461F">
      <w:pPr>
        <w:rPr>
          <w:ins w:id="17957" w:author="Priyanshu Solon" w:date="2025-05-22T22:35:00Z"/>
        </w:rPr>
      </w:pPr>
    </w:p>
    <w:p w:rsidR="007C461F" w:rsidRDefault="007C461F" w:rsidP="007C461F">
      <w:pPr>
        <w:rPr>
          <w:ins w:id="17958" w:author="Priyanshu Solon" w:date="2025-05-22T22:35:00Z"/>
        </w:rPr>
      </w:pPr>
      <w:ins w:id="17959" w:author="Priyanshu Solon" w:date="2025-05-22T22:35:00Z">
        <w:r>
          <w:t xml:space="preserve">    document.getElementById("lblCinema").textContent = document.getElementById("lstCinema").value;</w:t>
        </w:r>
      </w:ins>
    </w:p>
    <w:p w:rsidR="007C461F" w:rsidRDefault="007C461F" w:rsidP="007C461F">
      <w:pPr>
        <w:rPr>
          <w:ins w:id="17960" w:author="Priyanshu Solon" w:date="2025-05-22T22:35:00Z"/>
        </w:rPr>
      </w:pPr>
      <w:ins w:id="17961" w:author="Priyanshu Solon" w:date="2025-05-22T22:35:00Z">
        <w:r>
          <w:t xml:space="preserve">    document.getElementById("lblDate").textContent = document.getElementById("lstDate").value;</w:t>
        </w:r>
      </w:ins>
    </w:p>
    <w:p w:rsidR="007C461F" w:rsidRDefault="007C461F" w:rsidP="007C461F">
      <w:pPr>
        <w:rPr>
          <w:ins w:id="17962" w:author="Priyanshu Solon" w:date="2025-05-22T22:35:00Z"/>
        </w:rPr>
      </w:pPr>
      <w:ins w:id="17963" w:author="Priyanshu Solon" w:date="2025-05-22T22:35:00Z">
        <w:r>
          <w:t xml:space="preserve">    document.getElementById("lblTiming").textContent = document.getElementById("lstTiming").value;</w:t>
        </w:r>
      </w:ins>
    </w:p>
    <w:p w:rsidR="007C461F" w:rsidRDefault="007C461F" w:rsidP="007C461F">
      <w:pPr>
        <w:rPr>
          <w:ins w:id="17964" w:author="Priyanshu Solon" w:date="2025-05-22T22:35:00Z"/>
        </w:rPr>
      </w:pPr>
    </w:p>
    <w:p w:rsidR="007C461F" w:rsidRDefault="007C461F" w:rsidP="007C461F">
      <w:pPr>
        <w:rPr>
          <w:ins w:id="17965" w:author="Priyanshu Solon" w:date="2025-05-22T22:35:00Z"/>
        </w:rPr>
      </w:pPr>
    </w:p>
    <w:p w:rsidR="007C461F" w:rsidRDefault="007C461F" w:rsidP="007C461F">
      <w:pPr>
        <w:rPr>
          <w:ins w:id="17966" w:author="Priyanshu Solon" w:date="2025-05-22T22:35:00Z"/>
        </w:rPr>
      </w:pPr>
      <w:ins w:id="17967" w:author="Priyanshu Solon" w:date="2025-05-22T22:35:00Z">
        <w:r>
          <w:t>}</w:t>
        </w:r>
      </w:ins>
    </w:p>
    <w:p w:rsidR="007C461F" w:rsidRDefault="007C461F" w:rsidP="007C461F">
      <w:pPr>
        <w:rPr>
          <w:ins w:id="17968" w:author="Priyanshu Solon" w:date="2025-05-22T22:35:00Z"/>
        </w:rPr>
      </w:pPr>
    </w:p>
    <w:p w:rsidR="007C461F" w:rsidRDefault="007C461F" w:rsidP="007C461F">
      <w:pPr>
        <w:rPr>
          <w:ins w:id="17969" w:author="Priyanshu Solon" w:date="2025-05-22T22:35:00Z"/>
        </w:rPr>
      </w:pPr>
      <w:ins w:id="17970" w:author="Priyanshu Solon" w:date="2025-05-22T22:35:00Z">
        <w:r>
          <w:t>function EditClick(){</w:t>
        </w:r>
      </w:ins>
    </w:p>
    <w:p w:rsidR="007C461F" w:rsidRDefault="007C461F" w:rsidP="007C461F">
      <w:pPr>
        <w:rPr>
          <w:ins w:id="17971" w:author="Priyanshu Solon" w:date="2025-05-22T22:35:00Z"/>
        </w:rPr>
      </w:pPr>
      <w:ins w:id="17972" w:author="Priyanshu Solon" w:date="2025-05-22T22:35:00Z">
        <w:r>
          <w:t xml:space="preserve">    document.getElementById("lblTitle").textContent  = "Modify Booking";</w:t>
        </w:r>
      </w:ins>
    </w:p>
    <w:p w:rsidR="007C461F" w:rsidRDefault="007C461F" w:rsidP="007C461F">
      <w:pPr>
        <w:rPr>
          <w:ins w:id="17973" w:author="Priyanshu Solon" w:date="2025-05-22T22:35:00Z"/>
        </w:rPr>
      </w:pPr>
      <w:ins w:id="17974" w:author="Priyanshu Solon" w:date="2025-05-22T22:35:00Z">
        <w:r>
          <w:t xml:space="preserve">    document.getElementById("btnBook").innerHTML = "Save";</w:t>
        </w:r>
      </w:ins>
    </w:p>
    <w:p w:rsidR="007C461F" w:rsidRDefault="007C461F" w:rsidP="007C461F">
      <w:pPr>
        <w:rPr>
          <w:ins w:id="17975" w:author="Priyanshu Solon" w:date="2025-05-22T22:35:00Z"/>
        </w:rPr>
      </w:pPr>
      <w:ins w:id="17976" w:author="Priyanshu Solon" w:date="2025-05-22T22:35:00Z">
        <w:r>
          <w:t xml:space="preserve">    document.getElementById("btnBook").className = "btn btn-success";</w:t>
        </w:r>
      </w:ins>
    </w:p>
    <w:p w:rsidR="007C461F" w:rsidRDefault="007C461F" w:rsidP="007C461F">
      <w:pPr>
        <w:rPr>
          <w:ins w:id="17977" w:author="Priyanshu Solon" w:date="2025-05-22T22:35:00Z"/>
        </w:rPr>
      </w:pPr>
      <w:ins w:id="17978" w:author="Priyanshu Solon" w:date="2025-05-22T22:35:00Z">
        <w:r>
          <w:t>}</w:t>
        </w:r>
      </w:ins>
    </w:p>
    <w:p w:rsidR="007C461F" w:rsidRDefault="007C461F" w:rsidP="007C461F">
      <w:pPr>
        <w:rPr>
          <w:ins w:id="17979" w:author="Priyanshu Solon" w:date="2025-05-22T22:35:00Z"/>
        </w:rPr>
      </w:pPr>
    </w:p>
    <w:p w:rsidR="007C461F" w:rsidRDefault="007C461F" w:rsidP="007C461F">
      <w:pPr>
        <w:rPr>
          <w:ins w:id="17980" w:author="Priyanshu Solon" w:date="2025-05-22T22:35:00Z"/>
        </w:rPr>
      </w:pPr>
    </w:p>
    <w:p w:rsidR="007C461F" w:rsidRDefault="007C461F" w:rsidP="007C461F">
      <w:pPr>
        <w:rPr>
          <w:ins w:id="17981" w:author="Priyanshu Solon" w:date="2025-05-22T22:35:00Z"/>
        </w:rPr>
      </w:pPr>
      <w:ins w:id="17982" w:author="Priyanshu Solon" w:date="2025-05-22T22:35:00Z">
        <w:r>
          <w:t>js-examples/inox.html</w:t>
        </w:r>
      </w:ins>
    </w:p>
    <w:p w:rsidR="007C461F" w:rsidRDefault="007C461F" w:rsidP="007C461F">
      <w:pPr>
        <w:rPr>
          <w:ins w:id="17983" w:author="Priyanshu Solon" w:date="2025-05-22T22:35:00Z"/>
        </w:rPr>
      </w:pPr>
    </w:p>
    <w:p w:rsidR="007C461F" w:rsidRDefault="007C461F" w:rsidP="007C461F">
      <w:pPr>
        <w:rPr>
          <w:ins w:id="17984" w:author="Priyanshu Solon" w:date="2025-05-22T22:35:00Z"/>
        </w:rPr>
      </w:pPr>
      <w:ins w:id="17985" w:author="Priyanshu Solon" w:date="2025-05-22T22:35:00Z">
        <w:r>
          <w:t>&lt;!DOCTYPE html&gt;</w:t>
        </w:r>
      </w:ins>
    </w:p>
    <w:p w:rsidR="007C461F" w:rsidRDefault="007C461F" w:rsidP="007C461F">
      <w:pPr>
        <w:rPr>
          <w:ins w:id="17986" w:author="Priyanshu Solon" w:date="2025-05-22T22:35:00Z"/>
        </w:rPr>
      </w:pPr>
      <w:ins w:id="17987" w:author="Priyanshu Solon" w:date="2025-05-22T22:35:00Z">
        <w:r>
          <w:t>&lt;html lang="en"&gt;</w:t>
        </w:r>
      </w:ins>
    </w:p>
    <w:p w:rsidR="007C461F" w:rsidRDefault="007C461F" w:rsidP="007C461F">
      <w:pPr>
        <w:rPr>
          <w:ins w:id="17988" w:author="Priyanshu Solon" w:date="2025-05-22T22:35:00Z"/>
        </w:rPr>
      </w:pPr>
      <w:ins w:id="17989" w:author="Priyanshu Solon" w:date="2025-05-22T22:35:00Z">
        <w:r>
          <w:t>&lt;head&gt;</w:t>
        </w:r>
      </w:ins>
    </w:p>
    <w:p w:rsidR="007C461F" w:rsidRDefault="007C461F" w:rsidP="007C461F">
      <w:pPr>
        <w:rPr>
          <w:ins w:id="17990" w:author="Priyanshu Solon" w:date="2025-05-22T22:35:00Z"/>
        </w:rPr>
      </w:pPr>
      <w:ins w:id="17991" w:author="Priyanshu Solon" w:date="2025-05-22T22:35:00Z">
        <w:r>
          <w:t xml:space="preserve">    &lt;meta charset="UTF-8"&gt;</w:t>
        </w:r>
      </w:ins>
    </w:p>
    <w:p w:rsidR="007C461F" w:rsidRDefault="007C461F" w:rsidP="007C461F">
      <w:pPr>
        <w:rPr>
          <w:ins w:id="17992" w:author="Priyanshu Solon" w:date="2025-05-22T22:35:00Z"/>
        </w:rPr>
      </w:pPr>
      <w:ins w:id="17993" w:author="Priyanshu Solon" w:date="2025-05-22T22:35:00Z">
        <w:r>
          <w:t xml:space="preserve">    &lt;meta name="viewport" content="width=device-width, initial-scale=1.0"&gt;</w:t>
        </w:r>
      </w:ins>
    </w:p>
    <w:p w:rsidR="007C461F" w:rsidRDefault="007C461F" w:rsidP="007C461F">
      <w:pPr>
        <w:rPr>
          <w:ins w:id="17994" w:author="Priyanshu Solon" w:date="2025-05-22T22:35:00Z"/>
        </w:rPr>
      </w:pPr>
      <w:ins w:id="17995" w:author="Priyanshu Solon" w:date="2025-05-22T22:35:00Z">
        <w:r>
          <w:t xml:space="preserve">    &lt;title&gt;Document&lt;/title&gt;</w:t>
        </w:r>
      </w:ins>
    </w:p>
    <w:p w:rsidR="007C461F" w:rsidRDefault="007C461F" w:rsidP="007C461F">
      <w:pPr>
        <w:rPr>
          <w:ins w:id="17996" w:author="Priyanshu Solon" w:date="2025-05-22T22:35:00Z"/>
        </w:rPr>
      </w:pPr>
      <w:ins w:id="17997" w:author="Priyanshu Solon" w:date="2025-05-22T22:35:00Z">
        <w:r>
          <w:t xml:space="preserve">    &lt;link rel="stylesheet" href="../node_modules/bootstrap-icons/font/bootstrap-icons.css"&gt;</w:t>
        </w:r>
      </w:ins>
    </w:p>
    <w:p w:rsidR="007C461F" w:rsidRDefault="007C461F" w:rsidP="007C461F">
      <w:pPr>
        <w:rPr>
          <w:ins w:id="17998" w:author="Priyanshu Solon" w:date="2025-05-22T22:35:00Z"/>
        </w:rPr>
      </w:pPr>
      <w:ins w:id="17999" w:author="Priyanshu Solon" w:date="2025-05-22T22:35:00Z">
        <w:r>
          <w:t xml:space="preserve">    &lt;link rel="stylesheet" href="../node_modules/bootstrap/dist/css/bootstrap.css"&gt;</w:t>
        </w:r>
      </w:ins>
    </w:p>
    <w:p w:rsidR="007C461F" w:rsidRDefault="007C461F" w:rsidP="007C461F">
      <w:pPr>
        <w:rPr>
          <w:ins w:id="18000" w:author="Priyanshu Solon" w:date="2025-05-22T22:35:00Z"/>
        </w:rPr>
      </w:pPr>
      <w:ins w:id="18001" w:author="Priyanshu Solon" w:date="2025-05-22T22:35:00Z">
        <w:r>
          <w:t xml:space="preserve">    &lt;script src="../node_modules/bootstrap/dist/js/bootstrap.bundle.js"&gt;&lt;/script&gt;</w:t>
        </w:r>
      </w:ins>
    </w:p>
    <w:p w:rsidR="007C461F" w:rsidRDefault="007C461F" w:rsidP="007C461F">
      <w:pPr>
        <w:rPr>
          <w:ins w:id="18002" w:author="Priyanshu Solon" w:date="2025-05-22T22:35:00Z"/>
        </w:rPr>
      </w:pPr>
      <w:ins w:id="18003" w:author="Priyanshu Solon" w:date="2025-05-22T22:35:00Z">
        <w:r>
          <w:t xml:space="preserve">    &lt;script src="../src/scripts/inox.js"&gt;&lt;/script&gt;</w:t>
        </w:r>
      </w:ins>
    </w:p>
    <w:p w:rsidR="007C461F" w:rsidRDefault="007C461F" w:rsidP="007C461F">
      <w:pPr>
        <w:rPr>
          <w:ins w:id="18004" w:author="Priyanshu Solon" w:date="2025-05-22T22:35:00Z"/>
        </w:rPr>
      </w:pPr>
      <w:ins w:id="18005" w:author="Priyanshu Solon" w:date="2025-05-22T22:35:00Z">
        <w:r>
          <w:t>&lt;/head&gt;</w:t>
        </w:r>
      </w:ins>
    </w:p>
    <w:p w:rsidR="007C461F" w:rsidRDefault="007C461F" w:rsidP="007C461F">
      <w:pPr>
        <w:rPr>
          <w:ins w:id="18006" w:author="Priyanshu Solon" w:date="2025-05-22T22:35:00Z"/>
        </w:rPr>
      </w:pPr>
      <w:ins w:id="18007" w:author="Priyanshu Solon" w:date="2025-05-22T22:35:00Z">
        <w:r>
          <w:lastRenderedPageBreak/>
          <w:t>&lt;body class="container-fluid"&gt;</w:t>
        </w:r>
      </w:ins>
    </w:p>
    <w:p w:rsidR="007C461F" w:rsidRDefault="007C461F" w:rsidP="007C461F">
      <w:pPr>
        <w:rPr>
          <w:ins w:id="18008" w:author="Priyanshu Solon" w:date="2025-05-22T22:35:00Z"/>
        </w:rPr>
      </w:pPr>
      <w:ins w:id="18009" w:author="Priyanshu Solon" w:date="2025-05-22T22:35:00Z">
        <w:r>
          <w:t xml:space="preserve">    &lt;div id="btnContainer" class="mt-4"&gt;</w:t>
        </w:r>
      </w:ins>
    </w:p>
    <w:p w:rsidR="007C461F" w:rsidRDefault="007C461F" w:rsidP="007C461F">
      <w:pPr>
        <w:rPr>
          <w:ins w:id="18010" w:author="Priyanshu Solon" w:date="2025-05-22T22:35:00Z"/>
        </w:rPr>
      </w:pPr>
      <w:ins w:id="18011" w:author="Priyanshu Solon" w:date="2025-05-22T22:35:00Z">
        <w:r>
          <w:t xml:space="preserve">        &lt;button data-bs-target="#toolbar" data-bs-toggle="modal"  class="btn btn-primary"&gt;Quick Booking&lt;/button&gt;</w:t>
        </w:r>
      </w:ins>
    </w:p>
    <w:p w:rsidR="007C461F" w:rsidRDefault="007C461F" w:rsidP="007C461F">
      <w:pPr>
        <w:rPr>
          <w:ins w:id="18012" w:author="Priyanshu Solon" w:date="2025-05-22T22:35:00Z"/>
        </w:rPr>
      </w:pPr>
      <w:ins w:id="18013" w:author="Priyanshu Solon" w:date="2025-05-22T22:35:00Z">
        <w:r>
          <w:t xml:space="preserve">    &lt;/div&gt;</w:t>
        </w:r>
      </w:ins>
    </w:p>
    <w:p w:rsidR="007C461F" w:rsidRDefault="007C461F" w:rsidP="007C461F">
      <w:pPr>
        <w:rPr>
          <w:ins w:id="18014" w:author="Priyanshu Solon" w:date="2025-05-22T22:35:00Z"/>
        </w:rPr>
      </w:pPr>
      <w:ins w:id="18015" w:author="Priyanshu Solon" w:date="2025-05-22T22:35:00Z">
        <w:r>
          <w:t xml:space="preserve">     &lt;div class="modal fade" id="toolbar"&gt;</w:t>
        </w:r>
      </w:ins>
    </w:p>
    <w:p w:rsidR="007C461F" w:rsidRDefault="007C461F" w:rsidP="007C461F">
      <w:pPr>
        <w:rPr>
          <w:ins w:id="18016" w:author="Priyanshu Solon" w:date="2025-05-22T22:35:00Z"/>
        </w:rPr>
      </w:pPr>
      <w:ins w:id="18017" w:author="Priyanshu Solon" w:date="2025-05-22T22:35:00Z">
        <w:r>
          <w:t xml:space="preserve">           &lt;div class="modal-dialog modal-fullscreen"&gt;</w:t>
        </w:r>
      </w:ins>
    </w:p>
    <w:p w:rsidR="007C461F" w:rsidRDefault="007C461F" w:rsidP="007C461F">
      <w:pPr>
        <w:rPr>
          <w:ins w:id="18018" w:author="Priyanshu Solon" w:date="2025-05-22T22:35:00Z"/>
        </w:rPr>
      </w:pPr>
      <w:ins w:id="18019" w:author="Priyanshu Solon" w:date="2025-05-22T22:35:00Z">
        <w:r>
          <w:t xml:space="preserve">              &lt;div class="modal-content"&gt;</w:t>
        </w:r>
      </w:ins>
    </w:p>
    <w:p w:rsidR="007C461F" w:rsidRDefault="007C461F" w:rsidP="007C461F">
      <w:pPr>
        <w:rPr>
          <w:ins w:id="18020" w:author="Priyanshu Solon" w:date="2025-05-22T22:35:00Z"/>
        </w:rPr>
      </w:pPr>
      <w:ins w:id="18021" w:author="Priyanshu Solon" w:date="2025-05-22T22:35:00Z">
        <w:r>
          <w:t xml:space="preserve">                  &lt;div class="modal-header"&gt;</w:t>
        </w:r>
      </w:ins>
    </w:p>
    <w:p w:rsidR="007C461F" w:rsidRDefault="007C461F" w:rsidP="007C461F">
      <w:pPr>
        <w:rPr>
          <w:ins w:id="18022" w:author="Priyanshu Solon" w:date="2025-05-22T22:35:00Z"/>
        </w:rPr>
      </w:pPr>
      <w:ins w:id="18023" w:author="Priyanshu Solon" w:date="2025-05-22T22:35:00Z">
        <w:r>
          <w:t xml:space="preserve">                      &lt;h3 id="lblTitle"&gt;Quick Booking&lt;/h3&gt;</w:t>
        </w:r>
      </w:ins>
    </w:p>
    <w:p w:rsidR="007C461F" w:rsidRDefault="007C461F" w:rsidP="007C461F">
      <w:pPr>
        <w:rPr>
          <w:ins w:id="18024" w:author="Priyanshu Solon" w:date="2025-05-22T22:35:00Z"/>
        </w:rPr>
      </w:pPr>
      <w:ins w:id="18025" w:author="Priyanshu Solon" w:date="2025-05-22T22:35:00Z">
        <w:r>
          <w:t xml:space="preserve">                      &lt;button class="btn btn-close" data-bs-dismiss="modal"&gt;&lt;/button&gt;</w:t>
        </w:r>
      </w:ins>
    </w:p>
    <w:p w:rsidR="007C461F" w:rsidRDefault="007C461F" w:rsidP="007C461F">
      <w:pPr>
        <w:rPr>
          <w:ins w:id="18026" w:author="Priyanshu Solon" w:date="2025-05-22T22:35:00Z"/>
        </w:rPr>
      </w:pPr>
      <w:ins w:id="18027" w:author="Priyanshu Solon" w:date="2025-05-22T22:35:00Z">
        <w:r>
          <w:t xml:space="preserve">                  &lt;/div&gt;</w:t>
        </w:r>
      </w:ins>
    </w:p>
    <w:p w:rsidR="007C461F" w:rsidRDefault="007C461F" w:rsidP="007C461F">
      <w:pPr>
        <w:rPr>
          <w:ins w:id="18028" w:author="Priyanshu Solon" w:date="2025-05-22T22:35:00Z"/>
        </w:rPr>
      </w:pPr>
      <w:ins w:id="18029" w:author="Priyanshu Solon" w:date="2025-05-22T22:35:00Z">
        <w:r>
          <w:t xml:space="preserve">                  &lt;div class="modal-body"&gt;</w:t>
        </w:r>
      </w:ins>
    </w:p>
    <w:p w:rsidR="007C461F" w:rsidRDefault="007C461F" w:rsidP="007C461F">
      <w:pPr>
        <w:rPr>
          <w:ins w:id="18030" w:author="Priyanshu Solon" w:date="2025-05-22T22:35:00Z"/>
        </w:rPr>
      </w:pPr>
      <w:ins w:id="18031" w:author="Priyanshu Solon" w:date="2025-05-22T22:35:00Z">
        <w:r>
          <w:t xml:space="preserve">                         &lt;div class="d-flex justify-content-around"&gt;</w:t>
        </w:r>
      </w:ins>
    </w:p>
    <w:p w:rsidR="007C461F" w:rsidRDefault="007C461F" w:rsidP="007C461F">
      <w:pPr>
        <w:rPr>
          <w:ins w:id="18032" w:author="Priyanshu Solon" w:date="2025-05-22T22:35:00Z"/>
        </w:rPr>
      </w:pPr>
      <w:ins w:id="18033" w:author="Priyanshu Solon" w:date="2025-05-22T22:35:00Z">
        <w:r>
          <w:t xml:space="preserve">                        &lt;div&gt;</w:t>
        </w:r>
      </w:ins>
    </w:p>
    <w:p w:rsidR="007C461F" w:rsidRDefault="007C461F" w:rsidP="007C461F">
      <w:pPr>
        <w:rPr>
          <w:ins w:id="18034" w:author="Priyanshu Solon" w:date="2025-05-22T22:35:00Z"/>
        </w:rPr>
      </w:pPr>
      <w:ins w:id="18035" w:author="Priyanshu Solon" w:date="2025-05-22T22:35:00Z">
        <w:r>
          <w:t xml:space="preserve">                            &lt;select class="form-select" id="lstMovies"&gt;</w:t>
        </w:r>
      </w:ins>
    </w:p>
    <w:p w:rsidR="007C461F" w:rsidRDefault="007C461F" w:rsidP="007C461F">
      <w:pPr>
        <w:rPr>
          <w:ins w:id="18036" w:author="Priyanshu Solon" w:date="2025-05-22T22:35:00Z"/>
        </w:rPr>
      </w:pPr>
      <w:ins w:id="18037" w:author="Priyanshu Solon" w:date="2025-05-22T22:35:00Z">
        <w:r>
          <w:t xml:space="preserve">                                &lt;option&gt;Select Movie&lt;/option&gt;</w:t>
        </w:r>
      </w:ins>
    </w:p>
    <w:p w:rsidR="007C461F" w:rsidRDefault="007C461F" w:rsidP="007C461F">
      <w:pPr>
        <w:rPr>
          <w:ins w:id="18038" w:author="Priyanshu Solon" w:date="2025-05-22T22:35:00Z"/>
        </w:rPr>
      </w:pPr>
      <w:ins w:id="18039" w:author="Priyanshu Solon" w:date="2025-05-22T22:35:00Z">
        <w:r>
          <w:t xml:space="preserve">                                &lt;option value="Mission Impossible"&gt;Mission Impossible:The Final&lt;/option&gt;</w:t>
        </w:r>
      </w:ins>
    </w:p>
    <w:p w:rsidR="007C461F" w:rsidRDefault="007C461F" w:rsidP="007C461F">
      <w:pPr>
        <w:rPr>
          <w:ins w:id="18040" w:author="Priyanshu Solon" w:date="2025-05-22T22:35:00Z"/>
        </w:rPr>
      </w:pPr>
      <w:ins w:id="18041" w:author="Priyanshu Solon" w:date="2025-05-22T22:35:00Z">
        <w:r>
          <w:t xml:space="preserve">                                &lt;option value="Final Destination"&gt;Final Destination Bloodlines&lt;/option&gt;</w:t>
        </w:r>
      </w:ins>
    </w:p>
    <w:p w:rsidR="007C461F" w:rsidRDefault="007C461F" w:rsidP="007C461F">
      <w:pPr>
        <w:rPr>
          <w:ins w:id="18042" w:author="Priyanshu Solon" w:date="2025-05-22T22:35:00Z"/>
        </w:rPr>
      </w:pPr>
      <w:ins w:id="18043" w:author="Priyanshu Solon" w:date="2025-05-22T22:35:00Z">
        <w:r>
          <w:t xml:space="preserve">                            &lt;/select&gt;</w:t>
        </w:r>
      </w:ins>
    </w:p>
    <w:p w:rsidR="007C461F" w:rsidRDefault="007C461F" w:rsidP="007C461F">
      <w:pPr>
        <w:rPr>
          <w:ins w:id="18044" w:author="Priyanshu Solon" w:date="2025-05-22T22:35:00Z"/>
        </w:rPr>
      </w:pPr>
      <w:ins w:id="18045" w:author="Priyanshu Solon" w:date="2025-05-22T22:35:00Z">
        <w:r>
          <w:t xml:space="preserve">                        &lt;/div&gt;</w:t>
        </w:r>
      </w:ins>
    </w:p>
    <w:p w:rsidR="007C461F" w:rsidRDefault="007C461F" w:rsidP="007C461F">
      <w:pPr>
        <w:rPr>
          <w:ins w:id="18046" w:author="Priyanshu Solon" w:date="2025-05-22T22:35:00Z"/>
        </w:rPr>
      </w:pPr>
      <w:ins w:id="18047" w:author="Priyanshu Solon" w:date="2025-05-22T22:35:00Z">
        <w:r>
          <w:t xml:space="preserve">                        &lt;div&gt;</w:t>
        </w:r>
      </w:ins>
    </w:p>
    <w:p w:rsidR="007C461F" w:rsidRDefault="007C461F" w:rsidP="007C461F">
      <w:pPr>
        <w:rPr>
          <w:ins w:id="18048" w:author="Priyanshu Solon" w:date="2025-05-22T22:35:00Z"/>
        </w:rPr>
      </w:pPr>
      <w:ins w:id="18049" w:author="Priyanshu Solon" w:date="2025-05-22T22:35:00Z">
        <w:r>
          <w:t xml:space="preserve">                            &lt;select class="form-select" id="lstDate"&gt;</w:t>
        </w:r>
      </w:ins>
    </w:p>
    <w:p w:rsidR="007C461F" w:rsidRDefault="007C461F" w:rsidP="007C461F">
      <w:pPr>
        <w:rPr>
          <w:ins w:id="18050" w:author="Priyanshu Solon" w:date="2025-05-22T22:35:00Z"/>
        </w:rPr>
      </w:pPr>
      <w:ins w:id="18051" w:author="Priyanshu Solon" w:date="2025-05-22T22:35:00Z">
        <w:r>
          <w:t xml:space="preserve">                                &lt;option&gt;Select Date&lt;/option&gt;</w:t>
        </w:r>
      </w:ins>
    </w:p>
    <w:p w:rsidR="007C461F" w:rsidRDefault="007C461F" w:rsidP="007C461F">
      <w:pPr>
        <w:rPr>
          <w:ins w:id="18052" w:author="Priyanshu Solon" w:date="2025-05-22T22:35:00Z"/>
        </w:rPr>
      </w:pPr>
      <w:ins w:id="18053" w:author="Priyanshu Solon" w:date="2025-05-22T22:35:00Z">
        <w:r>
          <w:t xml:space="preserve">                                &lt;option&gt;Today, 19 May &lt;/option&gt;</w:t>
        </w:r>
      </w:ins>
    </w:p>
    <w:p w:rsidR="007C461F" w:rsidRDefault="007C461F" w:rsidP="007C461F">
      <w:pPr>
        <w:rPr>
          <w:ins w:id="18054" w:author="Priyanshu Solon" w:date="2025-05-22T22:35:00Z"/>
        </w:rPr>
      </w:pPr>
      <w:ins w:id="18055" w:author="Priyanshu Solon" w:date="2025-05-22T22:35:00Z">
        <w:r>
          <w:t xml:space="preserve">                                &lt;option&gt;Tomorrow, 20 May&lt;/option&gt;</w:t>
        </w:r>
      </w:ins>
    </w:p>
    <w:p w:rsidR="007C461F" w:rsidRDefault="007C461F" w:rsidP="007C461F">
      <w:pPr>
        <w:rPr>
          <w:ins w:id="18056" w:author="Priyanshu Solon" w:date="2025-05-22T22:35:00Z"/>
        </w:rPr>
      </w:pPr>
      <w:ins w:id="18057" w:author="Priyanshu Solon" w:date="2025-05-22T22:35:00Z">
        <w:r>
          <w:t xml:space="preserve">                            &lt;/select&gt;</w:t>
        </w:r>
      </w:ins>
    </w:p>
    <w:p w:rsidR="007C461F" w:rsidRDefault="007C461F" w:rsidP="007C461F">
      <w:pPr>
        <w:rPr>
          <w:ins w:id="18058" w:author="Priyanshu Solon" w:date="2025-05-22T22:35:00Z"/>
        </w:rPr>
      </w:pPr>
      <w:ins w:id="18059" w:author="Priyanshu Solon" w:date="2025-05-22T22:35:00Z">
        <w:r>
          <w:t xml:space="preserve">                        &lt;/div&gt;</w:t>
        </w:r>
      </w:ins>
    </w:p>
    <w:p w:rsidR="007C461F" w:rsidRDefault="007C461F" w:rsidP="007C461F">
      <w:pPr>
        <w:rPr>
          <w:ins w:id="18060" w:author="Priyanshu Solon" w:date="2025-05-22T22:35:00Z"/>
        </w:rPr>
      </w:pPr>
      <w:ins w:id="18061" w:author="Priyanshu Solon" w:date="2025-05-22T22:35:00Z">
        <w:r>
          <w:t xml:space="preserve">                        &lt;div&gt;</w:t>
        </w:r>
      </w:ins>
    </w:p>
    <w:p w:rsidR="007C461F" w:rsidRDefault="007C461F" w:rsidP="007C461F">
      <w:pPr>
        <w:rPr>
          <w:ins w:id="18062" w:author="Priyanshu Solon" w:date="2025-05-22T22:35:00Z"/>
        </w:rPr>
      </w:pPr>
      <w:ins w:id="18063" w:author="Priyanshu Solon" w:date="2025-05-22T22:35:00Z">
        <w:r>
          <w:lastRenderedPageBreak/>
          <w:t xml:space="preserve">                            &lt;select class="form-select" id="lstCinema"&gt;</w:t>
        </w:r>
      </w:ins>
    </w:p>
    <w:p w:rsidR="007C461F" w:rsidRDefault="007C461F" w:rsidP="007C461F">
      <w:pPr>
        <w:rPr>
          <w:ins w:id="18064" w:author="Priyanshu Solon" w:date="2025-05-22T22:35:00Z"/>
        </w:rPr>
      </w:pPr>
      <w:ins w:id="18065" w:author="Priyanshu Solon" w:date="2025-05-22T22:35:00Z">
        <w:r>
          <w:t xml:space="preserve">                                &lt;option&gt;Select Cinema&lt;/option&gt;</w:t>
        </w:r>
      </w:ins>
    </w:p>
    <w:p w:rsidR="007C461F" w:rsidRDefault="007C461F" w:rsidP="007C461F">
      <w:pPr>
        <w:rPr>
          <w:ins w:id="18066" w:author="Priyanshu Solon" w:date="2025-05-22T22:35:00Z"/>
        </w:rPr>
      </w:pPr>
      <w:ins w:id="18067" w:author="Priyanshu Solon" w:date="2025-05-22T22:35:00Z">
        <w:r>
          <w:t xml:space="preserve">                                &lt;option&gt;PVR Panjagutta &lt;/option&gt;</w:t>
        </w:r>
      </w:ins>
    </w:p>
    <w:p w:rsidR="007C461F" w:rsidRDefault="007C461F" w:rsidP="007C461F">
      <w:pPr>
        <w:rPr>
          <w:ins w:id="18068" w:author="Priyanshu Solon" w:date="2025-05-22T22:35:00Z"/>
        </w:rPr>
      </w:pPr>
      <w:ins w:id="18069" w:author="Priyanshu Solon" w:date="2025-05-22T22:35:00Z">
        <w:r>
          <w:t xml:space="preserve">                                &lt;option&gt;Inox B'hills&lt;/option&gt;</w:t>
        </w:r>
      </w:ins>
    </w:p>
    <w:p w:rsidR="007C461F" w:rsidRDefault="007C461F" w:rsidP="007C461F">
      <w:pPr>
        <w:rPr>
          <w:ins w:id="18070" w:author="Priyanshu Solon" w:date="2025-05-22T22:35:00Z"/>
        </w:rPr>
      </w:pPr>
      <w:ins w:id="18071" w:author="Priyanshu Solon" w:date="2025-05-22T22:35:00Z">
        <w:r>
          <w:t xml:space="preserve">                            &lt;/select&gt;</w:t>
        </w:r>
      </w:ins>
    </w:p>
    <w:p w:rsidR="007C461F" w:rsidRDefault="007C461F" w:rsidP="007C461F">
      <w:pPr>
        <w:rPr>
          <w:ins w:id="18072" w:author="Priyanshu Solon" w:date="2025-05-22T22:35:00Z"/>
        </w:rPr>
      </w:pPr>
      <w:ins w:id="18073" w:author="Priyanshu Solon" w:date="2025-05-22T22:35:00Z">
        <w:r>
          <w:t xml:space="preserve">                        &lt;/div&gt;</w:t>
        </w:r>
      </w:ins>
    </w:p>
    <w:p w:rsidR="007C461F" w:rsidRDefault="007C461F" w:rsidP="007C461F">
      <w:pPr>
        <w:rPr>
          <w:ins w:id="18074" w:author="Priyanshu Solon" w:date="2025-05-22T22:35:00Z"/>
        </w:rPr>
      </w:pPr>
      <w:ins w:id="18075" w:author="Priyanshu Solon" w:date="2025-05-22T22:35:00Z">
        <w:r>
          <w:t xml:space="preserve">                        &lt;div&gt;</w:t>
        </w:r>
      </w:ins>
    </w:p>
    <w:p w:rsidR="007C461F" w:rsidRDefault="007C461F" w:rsidP="007C461F">
      <w:pPr>
        <w:rPr>
          <w:ins w:id="18076" w:author="Priyanshu Solon" w:date="2025-05-22T22:35:00Z"/>
        </w:rPr>
      </w:pPr>
      <w:ins w:id="18077" w:author="Priyanshu Solon" w:date="2025-05-22T22:35:00Z">
        <w:r>
          <w:t xml:space="preserve">                            &lt;select class="form-select" id="lstTiming"&gt;</w:t>
        </w:r>
      </w:ins>
    </w:p>
    <w:p w:rsidR="007C461F" w:rsidRDefault="007C461F" w:rsidP="007C461F">
      <w:pPr>
        <w:rPr>
          <w:ins w:id="18078" w:author="Priyanshu Solon" w:date="2025-05-22T22:35:00Z"/>
        </w:rPr>
      </w:pPr>
      <w:ins w:id="18079" w:author="Priyanshu Solon" w:date="2025-05-22T22:35:00Z">
        <w:r>
          <w:t xml:space="preserve">                                &lt;option&gt;Select Timing&lt;/option&gt;</w:t>
        </w:r>
      </w:ins>
    </w:p>
    <w:p w:rsidR="007C461F" w:rsidRDefault="007C461F" w:rsidP="007C461F">
      <w:pPr>
        <w:rPr>
          <w:ins w:id="18080" w:author="Priyanshu Solon" w:date="2025-05-22T22:35:00Z"/>
        </w:rPr>
      </w:pPr>
      <w:ins w:id="18081" w:author="Priyanshu Solon" w:date="2025-05-22T22:35:00Z">
        <w:r>
          <w:t xml:space="preserve">                                &lt;option&gt; 10:30 AM &lt;/option&gt;</w:t>
        </w:r>
      </w:ins>
    </w:p>
    <w:p w:rsidR="007C461F" w:rsidRDefault="007C461F" w:rsidP="007C461F">
      <w:pPr>
        <w:rPr>
          <w:ins w:id="18082" w:author="Priyanshu Solon" w:date="2025-05-22T22:35:00Z"/>
        </w:rPr>
      </w:pPr>
      <w:ins w:id="18083" w:author="Priyanshu Solon" w:date="2025-05-22T22:35:00Z">
        <w:r>
          <w:t xml:space="preserve">                                &lt;option&gt; 06:30 PM &lt;/option&gt;</w:t>
        </w:r>
      </w:ins>
    </w:p>
    <w:p w:rsidR="007C461F" w:rsidRDefault="007C461F" w:rsidP="007C461F">
      <w:pPr>
        <w:rPr>
          <w:ins w:id="18084" w:author="Priyanshu Solon" w:date="2025-05-22T22:35:00Z"/>
        </w:rPr>
      </w:pPr>
      <w:ins w:id="18085" w:author="Priyanshu Solon" w:date="2025-05-22T22:35:00Z">
        <w:r>
          <w:t xml:space="preserve">                            &lt;/select&gt;</w:t>
        </w:r>
      </w:ins>
    </w:p>
    <w:p w:rsidR="007C461F" w:rsidRDefault="007C461F" w:rsidP="007C461F">
      <w:pPr>
        <w:rPr>
          <w:ins w:id="18086" w:author="Priyanshu Solon" w:date="2025-05-22T22:35:00Z"/>
        </w:rPr>
      </w:pPr>
      <w:ins w:id="18087" w:author="Priyanshu Solon" w:date="2025-05-22T22:35:00Z">
        <w:r>
          <w:t xml:space="preserve">                        &lt;/div&gt;</w:t>
        </w:r>
      </w:ins>
    </w:p>
    <w:p w:rsidR="007C461F" w:rsidRDefault="007C461F" w:rsidP="007C461F">
      <w:pPr>
        <w:rPr>
          <w:ins w:id="18088" w:author="Priyanshu Solon" w:date="2025-05-22T22:35:00Z"/>
        </w:rPr>
      </w:pPr>
      <w:ins w:id="18089" w:author="Priyanshu Solon" w:date="2025-05-22T22:35:00Z">
        <w:r>
          <w:t xml:space="preserve">                        &lt;div&gt;</w:t>
        </w:r>
      </w:ins>
    </w:p>
    <w:p w:rsidR="007C461F" w:rsidRDefault="007C461F" w:rsidP="007C461F">
      <w:pPr>
        <w:rPr>
          <w:ins w:id="18090" w:author="Priyanshu Solon" w:date="2025-05-22T22:35:00Z"/>
        </w:rPr>
      </w:pPr>
      <w:ins w:id="18091" w:author="Priyanshu Solon" w:date="2025-05-22T22:35:00Z">
        <w:r>
          <w:t xml:space="preserve">                            &lt;button id="btnBook" onclick="BookClick()" data-bs-dismiss="modal" class="btn btn-primary"&gt;Book&lt;/button&gt;</w:t>
        </w:r>
      </w:ins>
    </w:p>
    <w:p w:rsidR="007C461F" w:rsidRDefault="007C461F" w:rsidP="007C461F">
      <w:pPr>
        <w:rPr>
          <w:ins w:id="18092" w:author="Priyanshu Solon" w:date="2025-05-22T22:35:00Z"/>
        </w:rPr>
      </w:pPr>
      <w:ins w:id="18093" w:author="Priyanshu Solon" w:date="2025-05-22T22:35:00Z">
        <w:r>
          <w:t xml:space="preserve">                        &lt;/div&gt;</w:t>
        </w:r>
      </w:ins>
    </w:p>
    <w:p w:rsidR="007C461F" w:rsidRDefault="007C461F" w:rsidP="007C461F">
      <w:pPr>
        <w:rPr>
          <w:ins w:id="18094" w:author="Priyanshu Solon" w:date="2025-05-22T22:35:00Z"/>
        </w:rPr>
      </w:pPr>
      <w:ins w:id="18095" w:author="Priyanshu Solon" w:date="2025-05-22T22:35:00Z">
        <w:r>
          <w:t xml:space="preserve">                    &lt;/div&gt;</w:t>
        </w:r>
      </w:ins>
    </w:p>
    <w:p w:rsidR="007C461F" w:rsidRDefault="007C461F" w:rsidP="007C461F">
      <w:pPr>
        <w:rPr>
          <w:ins w:id="18096" w:author="Priyanshu Solon" w:date="2025-05-22T22:35:00Z"/>
        </w:rPr>
      </w:pPr>
      <w:ins w:id="18097" w:author="Priyanshu Solon" w:date="2025-05-22T22:35:00Z">
        <w:r>
          <w:t xml:space="preserve">                  &lt;/div&gt;</w:t>
        </w:r>
      </w:ins>
    </w:p>
    <w:p w:rsidR="007C461F" w:rsidRDefault="007C461F" w:rsidP="007C461F">
      <w:pPr>
        <w:rPr>
          <w:ins w:id="18098" w:author="Priyanshu Solon" w:date="2025-05-22T22:35:00Z"/>
        </w:rPr>
      </w:pPr>
      <w:ins w:id="18099" w:author="Priyanshu Solon" w:date="2025-05-22T22:35:00Z">
        <w:r>
          <w:t xml:space="preserve">              &lt;/div&gt;</w:t>
        </w:r>
      </w:ins>
    </w:p>
    <w:p w:rsidR="007C461F" w:rsidRDefault="007C461F" w:rsidP="007C461F">
      <w:pPr>
        <w:rPr>
          <w:ins w:id="18100" w:author="Priyanshu Solon" w:date="2025-05-22T22:35:00Z"/>
        </w:rPr>
      </w:pPr>
      <w:ins w:id="18101" w:author="Priyanshu Solon" w:date="2025-05-22T22:35:00Z">
        <w:r>
          <w:t xml:space="preserve">           &lt;/div&gt;</w:t>
        </w:r>
      </w:ins>
    </w:p>
    <w:p w:rsidR="007C461F" w:rsidRDefault="007C461F" w:rsidP="007C461F">
      <w:pPr>
        <w:rPr>
          <w:ins w:id="18102" w:author="Priyanshu Solon" w:date="2025-05-22T22:35:00Z"/>
        </w:rPr>
      </w:pPr>
      <w:ins w:id="18103" w:author="Priyanshu Solon" w:date="2025-05-22T22:35:00Z">
        <w:r>
          <w:t xml:space="preserve">        &lt;/div&gt;</w:t>
        </w:r>
      </w:ins>
    </w:p>
    <w:p w:rsidR="007C461F" w:rsidRDefault="007C461F" w:rsidP="007C461F">
      <w:pPr>
        <w:rPr>
          <w:ins w:id="18104" w:author="Priyanshu Solon" w:date="2025-05-22T22:35:00Z"/>
        </w:rPr>
      </w:pPr>
      <w:ins w:id="18105" w:author="Priyanshu Solon" w:date="2025-05-22T22:35:00Z">
        <w:r>
          <w:t xml:space="preserve">      &lt;div id="summaryContainer"  style="display: none;" class="w-25 mt-3 border border-1 rounded p-2"&gt;</w:t>
        </w:r>
      </w:ins>
    </w:p>
    <w:p w:rsidR="007C461F" w:rsidRDefault="007C461F" w:rsidP="007C461F">
      <w:pPr>
        <w:rPr>
          <w:ins w:id="18106" w:author="Priyanshu Solon" w:date="2025-05-22T22:35:00Z"/>
        </w:rPr>
      </w:pPr>
      <w:ins w:id="18107" w:author="Priyanshu Solon" w:date="2025-05-22T22:35:00Z">
        <w:r>
          <w:t xml:space="preserve">          &lt;h3 class="bi bi-ticket"&gt; Booking Summary&lt;/h3&gt;</w:t>
        </w:r>
      </w:ins>
    </w:p>
    <w:p w:rsidR="007C461F" w:rsidRDefault="007C461F" w:rsidP="007C461F">
      <w:pPr>
        <w:rPr>
          <w:ins w:id="18108" w:author="Priyanshu Solon" w:date="2025-05-22T22:35:00Z"/>
        </w:rPr>
      </w:pPr>
      <w:ins w:id="18109" w:author="Priyanshu Solon" w:date="2025-05-22T22:35:00Z">
        <w:r>
          <w:t xml:space="preserve">          &lt;img width="100%" height="200" id="imgPoster"&gt;</w:t>
        </w:r>
      </w:ins>
    </w:p>
    <w:p w:rsidR="007C461F" w:rsidRDefault="007C461F" w:rsidP="007C461F">
      <w:pPr>
        <w:rPr>
          <w:ins w:id="18110" w:author="Priyanshu Solon" w:date="2025-05-22T22:35:00Z"/>
        </w:rPr>
      </w:pPr>
      <w:ins w:id="18111" w:author="Priyanshu Solon" w:date="2025-05-22T22:35:00Z">
        <w:r>
          <w:t xml:space="preserve">          &lt;dl&gt;</w:t>
        </w:r>
      </w:ins>
    </w:p>
    <w:p w:rsidR="007C461F" w:rsidRDefault="007C461F" w:rsidP="007C461F">
      <w:pPr>
        <w:rPr>
          <w:ins w:id="18112" w:author="Priyanshu Solon" w:date="2025-05-22T22:35:00Z"/>
        </w:rPr>
      </w:pPr>
      <w:ins w:id="18113" w:author="Priyanshu Solon" w:date="2025-05-22T22:35:00Z">
        <w:r>
          <w:t xml:space="preserve">            &lt;dt&gt;Movie&lt;/dt&gt;</w:t>
        </w:r>
      </w:ins>
    </w:p>
    <w:p w:rsidR="007C461F" w:rsidRDefault="007C461F" w:rsidP="007C461F">
      <w:pPr>
        <w:rPr>
          <w:ins w:id="18114" w:author="Priyanshu Solon" w:date="2025-05-22T22:35:00Z"/>
        </w:rPr>
      </w:pPr>
      <w:ins w:id="18115" w:author="Priyanshu Solon" w:date="2025-05-22T22:35:00Z">
        <w:r>
          <w:t xml:space="preserve">            &lt;dd id="lblMovie"&gt;&lt;/dd&gt;</w:t>
        </w:r>
      </w:ins>
    </w:p>
    <w:p w:rsidR="007C461F" w:rsidRDefault="007C461F" w:rsidP="007C461F">
      <w:pPr>
        <w:rPr>
          <w:ins w:id="18116" w:author="Priyanshu Solon" w:date="2025-05-22T22:35:00Z"/>
        </w:rPr>
      </w:pPr>
      <w:ins w:id="18117" w:author="Priyanshu Solon" w:date="2025-05-22T22:35:00Z">
        <w:r>
          <w:lastRenderedPageBreak/>
          <w:t xml:space="preserve">            &lt;dt&gt;Date&lt;/dt&gt;</w:t>
        </w:r>
      </w:ins>
    </w:p>
    <w:p w:rsidR="007C461F" w:rsidRDefault="007C461F" w:rsidP="007C461F">
      <w:pPr>
        <w:rPr>
          <w:ins w:id="18118" w:author="Priyanshu Solon" w:date="2025-05-22T22:35:00Z"/>
        </w:rPr>
      </w:pPr>
      <w:ins w:id="18119" w:author="Priyanshu Solon" w:date="2025-05-22T22:35:00Z">
        <w:r>
          <w:t xml:space="preserve">            &lt;dd id="lblDate"&gt;&lt;/dd&gt;</w:t>
        </w:r>
      </w:ins>
    </w:p>
    <w:p w:rsidR="007C461F" w:rsidRDefault="007C461F" w:rsidP="007C461F">
      <w:pPr>
        <w:rPr>
          <w:ins w:id="18120" w:author="Priyanshu Solon" w:date="2025-05-22T22:35:00Z"/>
        </w:rPr>
      </w:pPr>
      <w:ins w:id="18121" w:author="Priyanshu Solon" w:date="2025-05-22T22:35:00Z">
        <w:r>
          <w:t xml:space="preserve">            &lt;dt&gt;Cinema&lt;/dt&gt;</w:t>
        </w:r>
      </w:ins>
    </w:p>
    <w:p w:rsidR="007C461F" w:rsidRDefault="007C461F" w:rsidP="007C461F">
      <w:pPr>
        <w:rPr>
          <w:ins w:id="18122" w:author="Priyanshu Solon" w:date="2025-05-22T22:35:00Z"/>
        </w:rPr>
      </w:pPr>
      <w:ins w:id="18123" w:author="Priyanshu Solon" w:date="2025-05-22T22:35:00Z">
        <w:r>
          <w:t xml:space="preserve">            &lt;dd id="lblCinema"&gt;&lt;/dd&gt;</w:t>
        </w:r>
      </w:ins>
    </w:p>
    <w:p w:rsidR="007C461F" w:rsidRDefault="007C461F" w:rsidP="007C461F">
      <w:pPr>
        <w:rPr>
          <w:ins w:id="18124" w:author="Priyanshu Solon" w:date="2025-05-22T22:35:00Z"/>
        </w:rPr>
      </w:pPr>
      <w:ins w:id="18125" w:author="Priyanshu Solon" w:date="2025-05-22T22:35:00Z">
        <w:r>
          <w:t xml:space="preserve">            &lt;dt&gt;Timing&lt;/dt&gt;</w:t>
        </w:r>
      </w:ins>
    </w:p>
    <w:p w:rsidR="007C461F" w:rsidRDefault="007C461F" w:rsidP="007C461F">
      <w:pPr>
        <w:rPr>
          <w:ins w:id="18126" w:author="Priyanshu Solon" w:date="2025-05-22T22:35:00Z"/>
        </w:rPr>
      </w:pPr>
      <w:ins w:id="18127" w:author="Priyanshu Solon" w:date="2025-05-22T22:35:00Z">
        <w:r>
          <w:t xml:space="preserve">            &lt;dd id="lblTiming"&gt;&lt;/dd&gt;</w:t>
        </w:r>
      </w:ins>
    </w:p>
    <w:p w:rsidR="007C461F" w:rsidRDefault="007C461F" w:rsidP="007C461F">
      <w:pPr>
        <w:rPr>
          <w:ins w:id="18128" w:author="Priyanshu Solon" w:date="2025-05-22T22:35:00Z"/>
        </w:rPr>
      </w:pPr>
      <w:ins w:id="18129" w:author="Priyanshu Solon" w:date="2025-05-22T22:35:00Z">
        <w:r>
          <w:t xml:space="preserve">          &lt;/dl&gt;</w:t>
        </w:r>
      </w:ins>
    </w:p>
    <w:p w:rsidR="007C461F" w:rsidRDefault="007C461F" w:rsidP="007C461F">
      <w:pPr>
        <w:rPr>
          <w:ins w:id="18130" w:author="Priyanshu Solon" w:date="2025-05-22T22:35:00Z"/>
        </w:rPr>
      </w:pPr>
      <w:ins w:id="18131" w:author="Priyanshu Solon" w:date="2025-05-22T22:35:00Z">
        <w:r>
          <w:t xml:space="preserve">          &lt;button onclick="EditClick()" data-bs-target="#toolbar" data-bs-toggle="modal" class="btn btn-warning bi bi-pen-fill w-100"&gt; Edit Booking &lt;/button&gt;</w:t>
        </w:r>
      </w:ins>
    </w:p>
    <w:p w:rsidR="007C461F" w:rsidRDefault="007C461F" w:rsidP="007C461F">
      <w:pPr>
        <w:rPr>
          <w:ins w:id="18132" w:author="Priyanshu Solon" w:date="2025-05-22T22:35:00Z"/>
        </w:rPr>
      </w:pPr>
      <w:ins w:id="18133" w:author="Priyanshu Solon" w:date="2025-05-22T22:35:00Z">
        <w:r>
          <w:t xml:space="preserve">      &lt;/div&gt;</w:t>
        </w:r>
      </w:ins>
    </w:p>
    <w:p w:rsidR="007C461F" w:rsidRDefault="007C461F" w:rsidP="007C461F">
      <w:pPr>
        <w:rPr>
          <w:ins w:id="18134" w:author="Priyanshu Solon" w:date="2025-05-22T22:35:00Z"/>
        </w:rPr>
      </w:pPr>
      <w:ins w:id="18135" w:author="Priyanshu Solon" w:date="2025-05-22T22:35:00Z">
        <w:r>
          <w:t>&lt;/body&gt;</w:t>
        </w:r>
      </w:ins>
    </w:p>
    <w:p w:rsidR="007C461F" w:rsidRDefault="007C461F" w:rsidP="007C461F">
      <w:pPr>
        <w:rPr>
          <w:ins w:id="18136" w:author="Priyanshu Solon" w:date="2025-05-22T22:35:00Z"/>
        </w:rPr>
      </w:pPr>
      <w:ins w:id="18137" w:author="Priyanshu Solon" w:date="2025-05-22T22:35:00Z">
        <w:r>
          <w:t>&lt;/html&gt;</w:t>
        </w:r>
      </w:ins>
    </w:p>
    <w:p w:rsidR="007C461F" w:rsidRPr="00CA3CF4" w:rsidRDefault="007C461F" w:rsidP="007C461F">
      <w:pPr>
        <w:rPr>
          <w:ins w:id="18138" w:author="Priyanshu Solon" w:date="2025-05-22T22:35:00Z"/>
          <w:b/>
          <w:bCs/>
          <w:rPrChange w:id="18139" w:author="Priyanshu Solon" w:date="2025-05-22T23:23:00Z">
            <w:rPr>
              <w:ins w:id="18140" w:author="Priyanshu Solon" w:date="2025-05-22T22:35:00Z"/>
            </w:rPr>
          </w:rPrChange>
        </w:rPr>
      </w:pPr>
    </w:p>
    <w:p w:rsidR="007C461F" w:rsidRPr="00CA3CF4" w:rsidRDefault="007C461F" w:rsidP="007C461F">
      <w:pPr>
        <w:rPr>
          <w:ins w:id="18141" w:author="Priyanshu Solon" w:date="2025-05-22T22:35:00Z"/>
          <w:b/>
          <w:bCs/>
          <w:rPrChange w:id="18142" w:author="Priyanshu Solon" w:date="2025-05-22T23:23:00Z">
            <w:rPr>
              <w:ins w:id="18143" w:author="Priyanshu Solon" w:date="2025-05-22T22:35:00Z"/>
            </w:rPr>
          </w:rPrChange>
        </w:rPr>
      </w:pPr>
      <w:ins w:id="18144" w:author="Priyanshu Solon" w:date="2025-05-22T22:35:00Z">
        <w:r w:rsidRPr="00CA3CF4">
          <w:rPr>
            <w:b/>
            <w:bCs/>
            <w:rPrChange w:id="18145" w:author="Priyanshu Solon" w:date="2025-05-22T23:23:00Z">
              <w:rPr/>
            </w:rPrChange>
          </w:rPr>
          <w:t>20/05</w:t>
        </w:r>
      </w:ins>
    </w:p>
    <w:p w:rsidR="007C461F" w:rsidRDefault="007C461F" w:rsidP="007C461F">
      <w:pPr>
        <w:rPr>
          <w:ins w:id="18146" w:author="Priyanshu Solon" w:date="2025-05-22T22:35:00Z"/>
        </w:rPr>
      </w:pPr>
      <w:ins w:id="18147" w:author="Priyanshu Solon" w:date="2025-05-22T22:35:00Z">
        <w:r>
          <w:t>=====</w:t>
        </w:r>
      </w:ins>
    </w:p>
    <w:p w:rsidR="007C461F" w:rsidRPr="00CA3CF4" w:rsidRDefault="007C461F" w:rsidP="007C461F">
      <w:pPr>
        <w:rPr>
          <w:ins w:id="18148" w:author="Priyanshu Solon" w:date="2025-05-22T22:35:00Z"/>
          <w:b/>
          <w:bCs/>
          <w:rPrChange w:id="18149" w:author="Priyanshu Solon" w:date="2025-05-22T23:23:00Z">
            <w:rPr>
              <w:ins w:id="18150" w:author="Priyanshu Solon" w:date="2025-05-22T22:35:00Z"/>
            </w:rPr>
          </w:rPrChange>
        </w:rPr>
      </w:pPr>
    </w:p>
    <w:p w:rsidR="007C461F" w:rsidRDefault="007C461F" w:rsidP="007C461F">
      <w:pPr>
        <w:rPr>
          <w:ins w:id="18151" w:author="Priyanshu Solon" w:date="2025-05-22T22:35:00Z"/>
        </w:rPr>
      </w:pPr>
      <w:ins w:id="18152" w:author="Priyanshu Solon" w:date="2025-05-22T22:35:00Z">
        <w:r w:rsidRPr="00CA3CF4">
          <w:rPr>
            <w:b/>
            <w:bCs/>
            <w:rPrChange w:id="18153" w:author="Priyanshu Solon" w:date="2025-05-22T23:23:00Z">
              <w:rPr/>
            </w:rPrChange>
          </w:rPr>
          <w:t>JavaScript Language</w:t>
        </w:r>
      </w:ins>
    </w:p>
    <w:p w:rsidR="007C461F" w:rsidRDefault="007C461F" w:rsidP="007C461F">
      <w:pPr>
        <w:rPr>
          <w:ins w:id="18154" w:author="Priyanshu Solon" w:date="2025-05-22T22:35:00Z"/>
        </w:rPr>
      </w:pPr>
      <w:ins w:id="18155" w:author="Priyanshu Solon" w:date="2025-05-22T22:35:00Z">
        <w:r>
          <w:t>1. Variables</w:t>
        </w:r>
      </w:ins>
    </w:p>
    <w:p w:rsidR="007C461F" w:rsidRDefault="007C461F" w:rsidP="007C461F">
      <w:pPr>
        <w:rPr>
          <w:ins w:id="18156" w:author="Priyanshu Solon" w:date="2025-05-22T22:35:00Z"/>
        </w:rPr>
      </w:pPr>
      <w:ins w:id="18157" w:author="Priyanshu Solon" w:date="2025-05-22T22:35:00Z">
        <w:r>
          <w:t>2. Data Types</w:t>
        </w:r>
      </w:ins>
    </w:p>
    <w:p w:rsidR="007C461F" w:rsidRDefault="007C461F" w:rsidP="007C461F">
      <w:pPr>
        <w:rPr>
          <w:ins w:id="18158" w:author="Priyanshu Solon" w:date="2025-05-22T22:35:00Z"/>
        </w:rPr>
      </w:pPr>
      <w:ins w:id="18159" w:author="Priyanshu Solon" w:date="2025-05-22T22:35:00Z">
        <w:r>
          <w:t>3. Operators</w:t>
        </w:r>
      </w:ins>
    </w:p>
    <w:p w:rsidR="007C461F" w:rsidRDefault="007C461F" w:rsidP="007C461F">
      <w:pPr>
        <w:rPr>
          <w:ins w:id="18160" w:author="Priyanshu Solon" w:date="2025-05-22T22:35:00Z"/>
        </w:rPr>
      </w:pPr>
      <w:ins w:id="18161" w:author="Priyanshu Solon" w:date="2025-05-22T22:35:00Z">
        <w:r>
          <w:t>4. Statements</w:t>
        </w:r>
      </w:ins>
    </w:p>
    <w:p w:rsidR="007C461F" w:rsidRDefault="007C461F" w:rsidP="007C461F">
      <w:pPr>
        <w:rPr>
          <w:ins w:id="18162" w:author="Priyanshu Solon" w:date="2025-05-22T22:35:00Z"/>
        </w:rPr>
      </w:pPr>
      <w:ins w:id="18163" w:author="Priyanshu Solon" w:date="2025-05-22T22:35:00Z">
        <w:r>
          <w:t>5. Functions</w:t>
        </w:r>
      </w:ins>
    </w:p>
    <w:p w:rsidR="007C461F" w:rsidRDefault="007C461F" w:rsidP="007C461F">
      <w:pPr>
        <w:rPr>
          <w:ins w:id="18164" w:author="Priyanshu Solon" w:date="2025-05-22T22:35:00Z"/>
        </w:rPr>
      </w:pPr>
    </w:p>
    <w:p w:rsidR="007C461F" w:rsidRDefault="007C461F" w:rsidP="007C461F">
      <w:pPr>
        <w:rPr>
          <w:ins w:id="18165" w:author="Priyanshu Solon" w:date="2025-05-22T22:35:00Z"/>
        </w:rPr>
      </w:pPr>
    </w:p>
    <w:p w:rsidR="007C461F" w:rsidRPr="00CA3CF4" w:rsidRDefault="007C461F" w:rsidP="007C461F">
      <w:pPr>
        <w:rPr>
          <w:ins w:id="18166" w:author="Priyanshu Solon" w:date="2025-05-22T22:35:00Z"/>
          <w:b/>
          <w:bCs/>
          <w:rPrChange w:id="18167" w:author="Priyanshu Solon" w:date="2025-05-22T23:23:00Z">
            <w:rPr>
              <w:ins w:id="18168" w:author="Priyanshu Solon" w:date="2025-05-22T22:35:00Z"/>
            </w:rPr>
          </w:rPrChange>
        </w:rPr>
      </w:pPr>
      <w:ins w:id="18169" w:author="Priyanshu Solon" w:date="2025-05-22T22:35:00Z">
        <w:r w:rsidRPr="00CA3CF4">
          <w:rPr>
            <w:b/>
            <w:bCs/>
            <w:rPrChange w:id="18170" w:author="Priyanshu Solon" w:date="2025-05-22T23:23:00Z">
              <w:rPr/>
            </w:rPrChange>
          </w:rPr>
          <w:t>Variables:</w:t>
        </w:r>
      </w:ins>
    </w:p>
    <w:p w:rsidR="007C461F" w:rsidRDefault="007C461F" w:rsidP="007C461F">
      <w:pPr>
        <w:rPr>
          <w:ins w:id="18171" w:author="Priyanshu Solon" w:date="2025-05-22T22:35:00Z"/>
        </w:rPr>
      </w:pPr>
      <w:ins w:id="18172" w:author="Priyanshu Solon" w:date="2025-05-22T22:35:00Z">
        <w:r>
          <w:t>- Variables are storage locations in memory where you can store a value and use it as a part of any expression.</w:t>
        </w:r>
      </w:ins>
    </w:p>
    <w:p w:rsidR="007C461F" w:rsidRDefault="007C461F" w:rsidP="007C461F">
      <w:pPr>
        <w:rPr>
          <w:ins w:id="18173" w:author="Priyanshu Solon" w:date="2025-05-22T22:35:00Z"/>
        </w:rPr>
      </w:pPr>
      <w:ins w:id="18174" w:author="Priyanshu Solon" w:date="2025-05-22T22:35:00Z">
        <w:r>
          <w:t>- Variable configuration comprises of</w:t>
        </w:r>
      </w:ins>
    </w:p>
    <w:p w:rsidR="007C461F" w:rsidRDefault="007C461F" w:rsidP="007C461F">
      <w:pPr>
        <w:rPr>
          <w:ins w:id="18175" w:author="Priyanshu Solon" w:date="2025-05-22T22:35:00Z"/>
        </w:rPr>
      </w:pPr>
      <w:ins w:id="18176" w:author="Priyanshu Solon" w:date="2025-05-22T22:35:00Z">
        <w:r>
          <w:t xml:space="preserve">    a) Declaration</w:t>
        </w:r>
      </w:ins>
    </w:p>
    <w:p w:rsidR="007C461F" w:rsidRDefault="007C461F" w:rsidP="007C461F">
      <w:pPr>
        <w:rPr>
          <w:ins w:id="18177" w:author="Priyanshu Solon" w:date="2025-05-22T22:35:00Z"/>
        </w:rPr>
      </w:pPr>
      <w:ins w:id="18178" w:author="Priyanshu Solon" w:date="2025-05-22T22:35:00Z">
        <w:r>
          <w:lastRenderedPageBreak/>
          <w:t xml:space="preserve">    b) Assignment</w:t>
        </w:r>
      </w:ins>
    </w:p>
    <w:p w:rsidR="007C461F" w:rsidRDefault="007C461F" w:rsidP="007C461F">
      <w:pPr>
        <w:rPr>
          <w:ins w:id="18179" w:author="Priyanshu Solon" w:date="2025-05-22T22:35:00Z"/>
        </w:rPr>
      </w:pPr>
      <w:ins w:id="18180" w:author="Priyanshu Solon" w:date="2025-05-22T22:35:00Z">
        <w:r>
          <w:t xml:space="preserve">    c) Initialization</w:t>
        </w:r>
      </w:ins>
    </w:p>
    <w:p w:rsidR="007C461F" w:rsidRDefault="007C461F" w:rsidP="007C461F">
      <w:pPr>
        <w:rPr>
          <w:ins w:id="18181" w:author="Priyanshu Solon" w:date="2025-05-22T22:35:00Z"/>
        </w:rPr>
      </w:pPr>
    </w:p>
    <w:p w:rsidR="007C461F" w:rsidRDefault="007C461F" w:rsidP="007C461F">
      <w:pPr>
        <w:rPr>
          <w:ins w:id="18182" w:author="Priyanshu Solon" w:date="2025-05-22T22:35:00Z"/>
        </w:rPr>
      </w:pPr>
      <w:ins w:id="18183" w:author="Priyanshu Solon" w:date="2025-05-22T22:35:00Z">
        <w:r>
          <w:t xml:space="preserve">- </w:t>
        </w:r>
        <w:r w:rsidRPr="00CA3CF4">
          <w:rPr>
            <w:b/>
            <w:bCs/>
            <w:rPrChange w:id="18184" w:author="Priyanshu Solon" w:date="2025-05-22T23:23:00Z">
              <w:rPr/>
            </w:rPrChange>
          </w:rPr>
          <w:t>Declaration</w:t>
        </w:r>
        <w:r>
          <w:t xml:space="preserve"> comprises of a keyword with name.</w:t>
        </w:r>
      </w:ins>
    </w:p>
    <w:p w:rsidR="007C461F" w:rsidRDefault="007C461F" w:rsidP="007C461F">
      <w:pPr>
        <w:rPr>
          <w:ins w:id="18185" w:author="Priyanshu Solon" w:date="2025-05-22T22:35:00Z"/>
        </w:rPr>
      </w:pPr>
    </w:p>
    <w:p w:rsidR="007C461F" w:rsidRDefault="007C461F" w:rsidP="007C461F">
      <w:pPr>
        <w:rPr>
          <w:ins w:id="18186" w:author="Priyanshu Solon" w:date="2025-05-22T22:35:00Z"/>
        </w:rPr>
      </w:pPr>
      <w:ins w:id="18187" w:author="Priyanshu Solon" w:date="2025-05-22T22:35:00Z">
        <w:r>
          <w:t xml:space="preserve">    keyword  variable_name;</w:t>
        </w:r>
      </w:ins>
    </w:p>
    <w:p w:rsidR="007C461F" w:rsidRDefault="007C461F" w:rsidP="007C461F">
      <w:pPr>
        <w:rPr>
          <w:ins w:id="18188" w:author="Priyanshu Solon" w:date="2025-05-22T22:35:00Z"/>
        </w:rPr>
      </w:pPr>
    </w:p>
    <w:p w:rsidR="007C461F" w:rsidRDefault="007C461F" w:rsidP="007C461F">
      <w:pPr>
        <w:rPr>
          <w:ins w:id="18189" w:author="Priyanshu Solon" w:date="2025-05-22T22:35:00Z"/>
        </w:rPr>
      </w:pPr>
      <w:ins w:id="18190" w:author="Priyanshu Solon" w:date="2025-05-22T22:35:00Z">
        <w:r>
          <w:t xml:space="preserve"> Note: Declaring variable is mandatory when JS is in strict mode.</w:t>
        </w:r>
      </w:ins>
    </w:p>
    <w:p w:rsidR="007C461F" w:rsidRDefault="007C461F" w:rsidP="007C461F">
      <w:pPr>
        <w:rPr>
          <w:ins w:id="18191" w:author="Priyanshu Solon" w:date="2025-05-22T22:35:00Z"/>
        </w:rPr>
      </w:pPr>
      <w:ins w:id="18192" w:author="Priyanshu Solon" w:date="2025-05-22T22:35:00Z">
        <w:r>
          <w:t xml:space="preserve">       You can ignore declaration if it is not it strict mode.</w:t>
        </w:r>
      </w:ins>
    </w:p>
    <w:p w:rsidR="007C461F" w:rsidRDefault="007C461F" w:rsidP="007C461F">
      <w:pPr>
        <w:rPr>
          <w:ins w:id="18193" w:author="Priyanshu Solon" w:date="2025-05-22T22:35:00Z"/>
        </w:rPr>
      </w:pPr>
    </w:p>
    <w:p w:rsidR="007C461F" w:rsidRDefault="007C461F" w:rsidP="007C461F">
      <w:pPr>
        <w:rPr>
          <w:ins w:id="18194" w:author="Priyanshu Solon" w:date="2025-05-22T22:35:00Z"/>
        </w:rPr>
      </w:pPr>
      <w:ins w:id="18195" w:author="Priyanshu Solon" w:date="2025-05-22T22:35:00Z">
        <w:r>
          <w:t>- Variables in JS can be declared by using following keywords</w:t>
        </w:r>
      </w:ins>
    </w:p>
    <w:p w:rsidR="007C461F" w:rsidRDefault="007C461F" w:rsidP="007C461F">
      <w:pPr>
        <w:rPr>
          <w:ins w:id="18196" w:author="Priyanshu Solon" w:date="2025-05-22T22:35:00Z"/>
        </w:rPr>
      </w:pPr>
      <w:ins w:id="18197" w:author="Priyanshu Solon" w:date="2025-05-22T22:35:00Z">
        <w:r>
          <w:t xml:space="preserve">    a) var</w:t>
        </w:r>
      </w:ins>
    </w:p>
    <w:p w:rsidR="007C461F" w:rsidRDefault="007C461F" w:rsidP="007C461F">
      <w:pPr>
        <w:rPr>
          <w:ins w:id="18198" w:author="Priyanshu Solon" w:date="2025-05-22T22:35:00Z"/>
        </w:rPr>
      </w:pPr>
      <w:ins w:id="18199" w:author="Priyanshu Solon" w:date="2025-05-22T22:35:00Z">
        <w:r>
          <w:t xml:space="preserve">    b) let</w:t>
        </w:r>
      </w:ins>
    </w:p>
    <w:p w:rsidR="007C461F" w:rsidRDefault="007C461F" w:rsidP="007C461F">
      <w:pPr>
        <w:rPr>
          <w:ins w:id="18200" w:author="Priyanshu Solon" w:date="2025-05-22T22:35:00Z"/>
        </w:rPr>
      </w:pPr>
      <w:ins w:id="18201" w:author="Priyanshu Solon" w:date="2025-05-22T22:35:00Z">
        <w:r>
          <w:t xml:space="preserve">    c) const</w:t>
        </w:r>
      </w:ins>
    </w:p>
    <w:p w:rsidR="007C461F" w:rsidRDefault="007C461F" w:rsidP="007C461F">
      <w:pPr>
        <w:rPr>
          <w:ins w:id="18202" w:author="Priyanshu Solon" w:date="2025-05-22T22:35:00Z"/>
        </w:rPr>
      </w:pPr>
    </w:p>
    <w:p w:rsidR="007C461F" w:rsidRDefault="007C461F" w:rsidP="007C461F">
      <w:pPr>
        <w:rPr>
          <w:ins w:id="18203" w:author="Priyanshu Solon" w:date="2025-05-22T22:35:00Z"/>
        </w:rPr>
      </w:pPr>
      <w:ins w:id="18204" w:author="Priyanshu Solon" w:date="2025-05-22T22:35:00Z">
        <w:r>
          <w:t xml:space="preserve">    var variableName;</w:t>
        </w:r>
      </w:ins>
    </w:p>
    <w:p w:rsidR="007C461F" w:rsidRDefault="007C461F" w:rsidP="007C461F">
      <w:pPr>
        <w:rPr>
          <w:ins w:id="18205" w:author="Priyanshu Solon" w:date="2025-05-22T22:35:00Z"/>
        </w:rPr>
      </w:pPr>
      <w:ins w:id="18206" w:author="Priyanshu Solon" w:date="2025-05-22T22:35:00Z">
        <w:r>
          <w:t xml:space="preserve">    let  variableName;</w:t>
        </w:r>
      </w:ins>
    </w:p>
    <w:p w:rsidR="007C461F" w:rsidRDefault="007C461F" w:rsidP="007C461F">
      <w:pPr>
        <w:rPr>
          <w:ins w:id="18207" w:author="Priyanshu Solon" w:date="2025-05-22T22:35:00Z"/>
        </w:rPr>
      </w:pPr>
      <w:ins w:id="18208" w:author="Priyanshu Solon" w:date="2025-05-22T22:35:00Z">
        <w:r>
          <w:t xml:space="preserve">    const variableName;</w:t>
        </w:r>
      </w:ins>
    </w:p>
    <w:p w:rsidR="007C461F" w:rsidRDefault="007C461F" w:rsidP="007C461F">
      <w:pPr>
        <w:rPr>
          <w:ins w:id="18209" w:author="Priyanshu Solon" w:date="2025-05-22T22:35:00Z"/>
        </w:rPr>
      </w:pPr>
    </w:p>
    <w:p w:rsidR="007C461F" w:rsidRDefault="007C461F" w:rsidP="007C461F">
      <w:pPr>
        <w:rPr>
          <w:ins w:id="18210" w:author="Priyanshu Solon" w:date="2025-05-22T22:35:00Z"/>
        </w:rPr>
      </w:pPr>
      <w:ins w:id="18211" w:author="Priyanshu Solon" w:date="2025-05-22T22:35:00Z">
        <w:r>
          <w:t xml:space="preserve">- </w:t>
        </w:r>
        <w:r w:rsidRPr="00CA3CF4">
          <w:rPr>
            <w:b/>
            <w:bCs/>
            <w:rPrChange w:id="18212" w:author="Priyanshu Solon" w:date="2025-05-22T23:23:00Z">
              <w:rPr/>
            </w:rPrChange>
          </w:rPr>
          <w:t>Assignment</w:t>
        </w:r>
        <w:r>
          <w:t xml:space="preserve"> is the process of configuring a value into variable after declaration.</w:t>
        </w:r>
      </w:ins>
    </w:p>
    <w:p w:rsidR="007C461F" w:rsidRDefault="007C461F" w:rsidP="007C461F">
      <w:pPr>
        <w:rPr>
          <w:ins w:id="18213" w:author="Priyanshu Solon" w:date="2025-05-22T22:35:00Z"/>
        </w:rPr>
      </w:pPr>
    </w:p>
    <w:p w:rsidR="007C461F" w:rsidRDefault="007C461F" w:rsidP="007C461F">
      <w:pPr>
        <w:rPr>
          <w:ins w:id="18214" w:author="Priyanshu Solon" w:date="2025-05-22T22:35:00Z"/>
        </w:rPr>
      </w:pPr>
      <w:ins w:id="18215" w:author="Priyanshu Solon" w:date="2025-05-22T22:35:00Z">
        <w:r>
          <w:t xml:space="preserve">    var x;        // declaring</w:t>
        </w:r>
      </w:ins>
    </w:p>
    <w:p w:rsidR="007C461F" w:rsidRDefault="007C461F" w:rsidP="007C461F">
      <w:pPr>
        <w:rPr>
          <w:ins w:id="18216" w:author="Priyanshu Solon" w:date="2025-05-22T22:35:00Z"/>
        </w:rPr>
      </w:pPr>
      <w:ins w:id="18217" w:author="Priyanshu Solon" w:date="2025-05-22T22:35:00Z">
        <w:r>
          <w:t xml:space="preserve">    x=10;        // assignment</w:t>
        </w:r>
      </w:ins>
    </w:p>
    <w:p w:rsidR="007C461F" w:rsidRDefault="007C461F" w:rsidP="007C461F">
      <w:pPr>
        <w:rPr>
          <w:ins w:id="18218" w:author="Priyanshu Solon" w:date="2025-05-22T22:35:00Z"/>
        </w:rPr>
      </w:pPr>
      <w:ins w:id="18219" w:author="Priyanshu Solon" w:date="2025-05-22T22:35:00Z">
        <w:r>
          <w:t xml:space="preserve">    x=20;        // assignment</w:t>
        </w:r>
      </w:ins>
    </w:p>
    <w:p w:rsidR="007C461F" w:rsidRDefault="007C461F" w:rsidP="007C461F">
      <w:pPr>
        <w:rPr>
          <w:ins w:id="18220" w:author="Priyanshu Solon" w:date="2025-05-22T22:35:00Z"/>
        </w:rPr>
      </w:pPr>
    </w:p>
    <w:p w:rsidR="007C461F" w:rsidRDefault="007C461F" w:rsidP="007C461F">
      <w:pPr>
        <w:rPr>
          <w:ins w:id="18221" w:author="Priyanshu Solon" w:date="2025-05-22T22:35:00Z"/>
        </w:rPr>
      </w:pPr>
      <w:ins w:id="18222" w:author="Priyanshu Solon" w:date="2025-05-22T22:35:00Z">
        <w:r>
          <w:t xml:space="preserve">- </w:t>
        </w:r>
        <w:r w:rsidRPr="00CA3CF4">
          <w:rPr>
            <w:b/>
            <w:bCs/>
            <w:rPrChange w:id="18223" w:author="Priyanshu Solon" w:date="2025-05-22T23:23:00Z">
              <w:rPr/>
            </w:rPrChange>
          </w:rPr>
          <w:t>Initialization</w:t>
        </w:r>
        <w:r>
          <w:t xml:space="preserve"> is the process of configuring a value into variable while declaring variable.</w:t>
        </w:r>
      </w:ins>
    </w:p>
    <w:p w:rsidR="007C461F" w:rsidRDefault="007C461F" w:rsidP="007C461F">
      <w:pPr>
        <w:rPr>
          <w:ins w:id="18224" w:author="Priyanshu Solon" w:date="2025-05-22T22:35:00Z"/>
        </w:rPr>
      </w:pPr>
    </w:p>
    <w:p w:rsidR="007C461F" w:rsidRDefault="007C461F" w:rsidP="007C461F">
      <w:pPr>
        <w:rPr>
          <w:ins w:id="18225" w:author="Priyanshu Solon" w:date="2025-05-22T22:35:00Z"/>
        </w:rPr>
      </w:pPr>
      <w:ins w:id="18226" w:author="Priyanshu Solon" w:date="2025-05-22T22:35:00Z">
        <w:r>
          <w:t xml:space="preserve">    var x = 10;    // initialization</w:t>
        </w:r>
      </w:ins>
    </w:p>
    <w:p w:rsidR="007C461F" w:rsidRDefault="007C461F" w:rsidP="007C461F">
      <w:pPr>
        <w:rPr>
          <w:ins w:id="18227" w:author="Priyanshu Solon" w:date="2025-05-22T22:35:00Z"/>
        </w:rPr>
      </w:pPr>
      <w:ins w:id="18228" w:author="Priyanshu Solon" w:date="2025-05-22T22:35:00Z">
        <w:r>
          <w:t xml:space="preserve">    x = 20;        // assignment</w:t>
        </w:r>
      </w:ins>
    </w:p>
    <w:p w:rsidR="007C461F" w:rsidRDefault="007C461F" w:rsidP="007C461F">
      <w:pPr>
        <w:rPr>
          <w:ins w:id="18229" w:author="Priyanshu Solon" w:date="2025-05-22T22:35:00Z"/>
        </w:rPr>
      </w:pPr>
    </w:p>
    <w:p w:rsidR="007C461F" w:rsidRPr="00CA3CF4" w:rsidRDefault="007C461F" w:rsidP="007C461F">
      <w:pPr>
        <w:rPr>
          <w:ins w:id="18230" w:author="Priyanshu Solon" w:date="2025-05-22T22:35:00Z"/>
          <w:b/>
          <w:bCs/>
          <w:rPrChange w:id="18231" w:author="Priyanshu Solon" w:date="2025-05-22T23:23:00Z">
            <w:rPr>
              <w:ins w:id="18232" w:author="Priyanshu Solon" w:date="2025-05-22T22:35:00Z"/>
            </w:rPr>
          </w:rPrChange>
        </w:rPr>
      </w:pPr>
      <w:ins w:id="18233" w:author="Priyanshu Solon" w:date="2025-05-22T22:35:00Z">
        <w:r w:rsidRPr="00CA3CF4">
          <w:rPr>
            <w:b/>
            <w:bCs/>
            <w:rPrChange w:id="18234" w:author="Priyanshu Solon" w:date="2025-05-22T23:23:00Z">
              <w:rPr/>
            </w:rPrChange>
          </w:rPr>
          <w:t>FAQ: What is difference between var, let &amp; const?</w:t>
        </w:r>
      </w:ins>
    </w:p>
    <w:p w:rsidR="007C461F" w:rsidRDefault="007C461F" w:rsidP="007C461F">
      <w:pPr>
        <w:rPr>
          <w:ins w:id="18235" w:author="Priyanshu Solon" w:date="2025-05-22T22:35:00Z"/>
        </w:rPr>
      </w:pPr>
    </w:p>
    <w:p w:rsidR="007C461F" w:rsidRDefault="007C461F" w:rsidP="007C461F">
      <w:pPr>
        <w:rPr>
          <w:ins w:id="18236" w:author="Priyanshu Solon" w:date="2025-05-22T22:35:00Z"/>
        </w:rPr>
      </w:pPr>
      <w:ins w:id="18237" w:author="Priyanshu Solon" w:date="2025-05-22T22:35:00Z">
        <w:r w:rsidRPr="00CA3CF4">
          <w:rPr>
            <w:b/>
            <w:bCs/>
            <w:rPrChange w:id="18238" w:author="Priyanshu Solon" w:date="2025-05-22T23:23:00Z">
              <w:rPr/>
            </w:rPrChange>
          </w:rPr>
          <w:t>var</w:t>
        </w:r>
        <w:r>
          <w:t>:</w:t>
        </w:r>
      </w:ins>
    </w:p>
    <w:p w:rsidR="007C461F" w:rsidRDefault="007C461F" w:rsidP="007C461F">
      <w:pPr>
        <w:rPr>
          <w:ins w:id="18239" w:author="Priyanshu Solon" w:date="2025-05-22T22:35:00Z"/>
        </w:rPr>
      </w:pPr>
      <w:ins w:id="18240" w:author="Priyanshu Solon" w:date="2025-05-22T22:35:00Z">
        <w:r>
          <w:t>- It configures a function scope for variable.</w:t>
        </w:r>
      </w:ins>
    </w:p>
    <w:p w:rsidR="007C461F" w:rsidRDefault="007C461F" w:rsidP="007C461F">
      <w:pPr>
        <w:rPr>
          <w:ins w:id="18241" w:author="Priyanshu Solon" w:date="2025-05-22T22:35:00Z"/>
        </w:rPr>
      </w:pPr>
      <w:ins w:id="18242" w:author="Priyanshu Solon" w:date="2025-05-22T22:35:00Z">
        <w:r>
          <w:t>- You can declare in any block of a function and use from any another block inside function.</w:t>
        </w:r>
      </w:ins>
    </w:p>
    <w:p w:rsidR="007C461F" w:rsidRDefault="007C461F" w:rsidP="007C461F">
      <w:pPr>
        <w:rPr>
          <w:ins w:id="18243" w:author="Priyanshu Solon" w:date="2025-05-22T22:35:00Z"/>
        </w:rPr>
      </w:pPr>
      <w:ins w:id="18244" w:author="Priyanshu Solon" w:date="2025-05-22T22:35:00Z">
        <w:r>
          <w:t>- It supports declaration, assignment and initialization.</w:t>
        </w:r>
      </w:ins>
    </w:p>
    <w:p w:rsidR="007C461F" w:rsidRDefault="007C461F" w:rsidP="007C461F">
      <w:pPr>
        <w:rPr>
          <w:ins w:id="18245" w:author="Priyanshu Solon" w:date="2025-05-22T22:35:00Z"/>
        </w:rPr>
      </w:pPr>
      <w:ins w:id="18246" w:author="Priyanshu Solon" w:date="2025-05-22T22:35:00Z">
        <w:r>
          <w:t>- It supports shadowing.</w:t>
        </w:r>
      </w:ins>
    </w:p>
    <w:p w:rsidR="007C461F" w:rsidRDefault="007C461F" w:rsidP="007C461F">
      <w:pPr>
        <w:rPr>
          <w:ins w:id="18247" w:author="Priyanshu Solon" w:date="2025-05-22T22:35:00Z"/>
        </w:rPr>
      </w:pPr>
      <w:ins w:id="18248" w:author="Priyanshu Solon" w:date="2025-05-22T22:35:00Z">
        <w:r>
          <w:t>- Shadowing is the process of re-declaring or re-initializing same name identifier again with in the specified scope.</w:t>
        </w:r>
      </w:ins>
    </w:p>
    <w:p w:rsidR="007C461F" w:rsidRDefault="007C461F" w:rsidP="007C461F">
      <w:pPr>
        <w:rPr>
          <w:ins w:id="18249" w:author="Priyanshu Solon" w:date="2025-05-22T22:35:00Z"/>
        </w:rPr>
      </w:pPr>
      <w:ins w:id="18250" w:author="Priyanshu Solon" w:date="2025-05-22T22:35:00Z">
        <w:r>
          <w:t xml:space="preserve">       </w:t>
        </w:r>
      </w:ins>
    </w:p>
    <w:p w:rsidR="007C461F" w:rsidRDefault="007C461F" w:rsidP="007C461F">
      <w:pPr>
        <w:rPr>
          <w:ins w:id="18251" w:author="Priyanshu Solon" w:date="2025-05-22T22:35:00Z"/>
        </w:rPr>
      </w:pPr>
      <w:ins w:id="18252" w:author="Priyanshu Solon" w:date="2025-05-22T22:35:00Z">
        <w:r>
          <w:t xml:space="preserve">        {</w:t>
        </w:r>
      </w:ins>
    </w:p>
    <w:p w:rsidR="007C461F" w:rsidRDefault="007C461F" w:rsidP="007C461F">
      <w:pPr>
        <w:rPr>
          <w:ins w:id="18253" w:author="Priyanshu Solon" w:date="2025-05-22T22:35:00Z"/>
        </w:rPr>
      </w:pPr>
      <w:ins w:id="18254" w:author="Priyanshu Solon" w:date="2025-05-22T22:35:00Z">
        <w:r>
          <w:t xml:space="preserve">        var x = 10;        // initialization</w:t>
        </w:r>
      </w:ins>
    </w:p>
    <w:p w:rsidR="007C461F" w:rsidRDefault="007C461F" w:rsidP="007C461F">
      <w:pPr>
        <w:rPr>
          <w:ins w:id="18255" w:author="Priyanshu Solon" w:date="2025-05-22T22:35:00Z"/>
        </w:rPr>
      </w:pPr>
      <w:ins w:id="18256" w:author="Priyanshu Solon" w:date="2025-05-22T22:35:00Z">
        <w:r>
          <w:t xml:space="preserve">        x = 20;            // assignment</w:t>
        </w:r>
      </w:ins>
    </w:p>
    <w:p w:rsidR="007C461F" w:rsidRDefault="007C461F" w:rsidP="007C461F">
      <w:pPr>
        <w:rPr>
          <w:ins w:id="18257" w:author="Priyanshu Solon" w:date="2025-05-22T22:35:00Z"/>
        </w:rPr>
      </w:pPr>
      <w:ins w:id="18258" w:author="Priyanshu Solon" w:date="2025-05-22T22:35:00Z">
        <w:r>
          <w:t xml:space="preserve">        var x = 30;        // shadowing</w:t>
        </w:r>
      </w:ins>
    </w:p>
    <w:p w:rsidR="007C461F" w:rsidRDefault="007C461F" w:rsidP="007C461F">
      <w:pPr>
        <w:rPr>
          <w:ins w:id="18259" w:author="Priyanshu Solon" w:date="2025-05-22T22:35:00Z"/>
        </w:rPr>
      </w:pPr>
      <w:ins w:id="18260" w:author="Priyanshu Solon" w:date="2025-05-22T22:35:00Z">
        <w:r>
          <w:t xml:space="preserve">        }</w:t>
        </w:r>
      </w:ins>
    </w:p>
    <w:p w:rsidR="007C461F" w:rsidRDefault="007C461F" w:rsidP="007C461F">
      <w:pPr>
        <w:rPr>
          <w:ins w:id="18261" w:author="Priyanshu Solon" w:date="2025-05-22T22:35:00Z"/>
        </w:rPr>
      </w:pPr>
      <w:ins w:id="18262" w:author="Priyanshu Solon" w:date="2025-05-22T22:35:00Z">
        <w:r>
          <w:t>Ex:</w:t>
        </w:r>
      </w:ins>
    </w:p>
    <w:p w:rsidR="007C461F" w:rsidRDefault="007C461F" w:rsidP="007C461F">
      <w:pPr>
        <w:rPr>
          <w:ins w:id="18263" w:author="Priyanshu Solon" w:date="2025-05-22T22:35:00Z"/>
        </w:rPr>
      </w:pPr>
      <w:ins w:id="18264" w:author="Priyanshu Solon" w:date="2025-05-22T22:35:00Z">
        <w:r>
          <w:t>&lt;script&gt;</w:t>
        </w:r>
      </w:ins>
    </w:p>
    <w:p w:rsidR="007C461F" w:rsidRDefault="007C461F" w:rsidP="007C461F">
      <w:pPr>
        <w:rPr>
          <w:ins w:id="18265" w:author="Priyanshu Solon" w:date="2025-05-22T22:35:00Z"/>
        </w:rPr>
      </w:pPr>
      <w:ins w:id="18266" w:author="Priyanshu Solon" w:date="2025-05-22T22:35:00Z">
        <w:r>
          <w:t xml:space="preserve">     function f1()</w:t>
        </w:r>
      </w:ins>
    </w:p>
    <w:p w:rsidR="007C461F" w:rsidRDefault="007C461F" w:rsidP="007C461F">
      <w:pPr>
        <w:rPr>
          <w:ins w:id="18267" w:author="Priyanshu Solon" w:date="2025-05-22T22:35:00Z"/>
        </w:rPr>
      </w:pPr>
      <w:ins w:id="18268" w:author="Priyanshu Solon" w:date="2025-05-22T22:35:00Z">
        <w:r>
          <w:t xml:space="preserve">     {</w:t>
        </w:r>
      </w:ins>
    </w:p>
    <w:p w:rsidR="007C461F" w:rsidRDefault="007C461F" w:rsidP="007C461F">
      <w:pPr>
        <w:rPr>
          <w:ins w:id="18269" w:author="Priyanshu Solon" w:date="2025-05-22T22:35:00Z"/>
        </w:rPr>
      </w:pPr>
      <w:ins w:id="18270" w:author="Priyanshu Solon" w:date="2025-05-22T22:35:00Z">
        <w:r>
          <w:t xml:space="preserve">        var x;          // declaring</w:t>
        </w:r>
      </w:ins>
    </w:p>
    <w:p w:rsidR="007C461F" w:rsidRDefault="007C461F" w:rsidP="007C461F">
      <w:pPr>
        <w:rPr>
          <w:ins w:id="18271" w:author="Priyanshu Solon" w:date="2025-05-22T22:35:00Z"/>
        </w:rPr>
      </w:pPr>
      <w:ins w:id="18272" w:author="Priyanshu Solon" w:date="2025-05-22T22:35:00Z">
        <w:r>
          <w:t xml:space="preserve">        x = 10;         // assigning</w:t>
        </w:r>
      </w:ins>
    </w:p>
    <w:p w:rsidR="007C461F" w:rsidRDefault="007C461F" w:rsidP="007C461F">
      <w:pPr>
        <w:rPr>
          <w:ins w:id="18273" w:author="Priyanshu Solon" w:date="2025-05-22T22:35:00Z"/>
        </w:rPr>
      </w:pPr>
      <w:ins w:id="18274" w:author="Priyanshu Solon" w:date="2025-05-22T22:35:00Z">
        <w:r>
          <w:t xml:space="preserve">        if(x==10)</w:t>
        </w:r>
      </w:ins>
    </w:p>
    <w:p w:rsidR="007C461F" w:rsidRDefault="007C461F" w:rsidP="007C461F">
      <w:pPr>
        <w:rPr>
          <w:ins w:id="18275" w:author="Priyanshu Solon" w:date="2025-05-22T22:35:00Z"/>
        </w:rPr>
      </w:pPr>
      <w:ins w:id="18276" w:author="Priyanshu Solon" w:date="2025-05-22T22:35:00Z">
        <w:r>
          <w:t xml:space="preserve">        {</w:t>
        </w:r>
      </w:ins>
    </w:p>
    <w:p w:rsidR="007C461F" w:rsidRDefault="007C461F" w:rsidP="007C461F">
      <w:pPr>
        <w:rPr>
          <w:ins w:id="18277" w:author="Priyanshu Solon" w:date="2025-05-22T22:35:00Z"/>
        </w:rPr>
      </w:pPr>
      <w:ins w:id="18278" w:author="Priyanshu Solon" w:date="2025-05-22T22:35:00Z">
        <w:r>
          <w:t xml:space="preserve">            var y = 20;   // initialization</w:t>
        </w:r>
      </w:ins>
    </w:p>
    <w:p w:rsidR="007C461F" w:rsidRDefault="007C461F" w:rsidP="007C461F">
      <w:pPr>
        <w:rPr>
          <w:ins w:id="18279" w:author="Priyanshu Solon" w:date="2025-05-22T22:35:00Z"/>
        </w:rPr>
      </w:pPr>
      <w:ins w:id="18280" w:author="Priyanshu Solon" w:date="2025-05-22T22:35:00Z">
        <w:r>
          <w:t xml:space="preserve">            y = 30;       // assignment</w:t>
        </w:r>
      </w:ins>
    </w:p>
    <w:p w:rsidR="007C461F" w:rsidRDefault="007C461F" w:rsidP="007C461F">
      <w:pPr>
        <w:rPr>
          <w:ins w:id="18281" w:author="Priyanshu Solon" w:date="2025-05-22T22:35:00Z"/>
        </w:rPr>
      </w:pPr>
      <w:ins w:id="18282" w:author="Priyanshu Solon" w:date="2025-05-22T22:35:00Z">
        <w:r>
          <w:t xml:space="preserve">            y = 40;       // assignment</w:t>
        </w:r>
      </w:ins>
    </w:p>
    <w:p w:rsidR="007C461F" w:rsidRDefault="007C461F" w:rsidP="007C461F">
      <w:pPr>
        <w:rPr>
          <w:ins w:id="18283" w:author="Priyanshu Solon" w:date="2025-05-22T22:35:00Z"/>
        </w:rPr>
      </w:pPr>
      <w:ins w:id="18284" w:author="Priyanshu Solon" w:date="2025-05-22T22:35:00Z">
        <w:r>
          <w:t xml:space="preserve">            var y = 50;   // Shadowing</w:t>
        </w:r>
      </w:ins>
    </w:p>
    <w:p w:rsidR="007C461F" w:rsidRDefault="007C461F" w:rsidP="007C461F">
      <w:pPr>
        <w:rPr>
          <w:ins w:id="18285" w:author="Priyanshu Solon" w:date="2025-05-22T22:35:00Z"/>
        </w:rPr>
      </w:pPr>
      <w:ins w:id="18286" w:author="Priyanshu Solon" w:date="2025-05-22T22:35:00Z">
        <w:r>
          <w:t xml:space="preserve">        }</w:t>
        </w:r>
      </w:ins>
    </w:p>
    <w:p w:rsidR="007C461F" w:rsidRDefault="007C461F" w:rsidP="007C461F">
      <w:pPr>
        <w:rPr>
          <w:ins w:id="18287" w:author="Priyanshu Solon" w:date="2025-05-22T22:35:00Z"/>
        </w:rPr>
      </w:pPr>
      <w:ins w:id="18288" w:author="Priyanshu Solon" w:date="2025-05-22T22:35:00Z">
        <w:r>
          <w:lastRenderedPageBreak/>
          <w:t xml:space="preserve">         document.write("x=" + x + "&lt;br&gt;y=" + y);</w:t>
        </w:r>
      </w:ins>
    </w:p>
    <w:p w:rsidR="007C461F" w:rsidRDefault="007C461F" w:rsidP="007C461F">
      <w:pPr>
        <w:rPr>
          <w:ins w:id="18289" w:author="Priyanshu Solon" w:date="2025-05-22T22:35:00Z"/>
        </w:rPr>
      </w:pPr>
      <w:ins w:id="18290" w:author="Priyanshu Solon" w:date="2025-05-22T22:35:00Z">
        <w:r>
          <w:t xml:space="preserve">     }</w:t>
        </w:r>
      </w:ins>
    </w:p>
    <w:p w:rsidR="007C461F" w:rsidRDefault="007C461F" w:rsidP="007C461F">
      <w:pPr>
        <w:rPr>
          <w:ins w:id="18291" w:author="Priyanshu Solon" w:date="2025-05-22T22:35:00Z"/>
        </w:rPr>
      </w:pPr>
      <w:ins w:id="18292" w:author="Priyanshu Solon" w:date="2025-05-22T22:35:00Z">
        <w:r>
          <w:t xml:space="preserve">     f1();</w:t>
        </w:r>
      </w:ins>
    </w:p>
    <w:p w:rsidR="007C461F" w:rsidRDefault="007C461F" w:rsidP="007C461F">
      <w:pPr>
        <w:rPr>
          <w:ins w:id="18293" w:author="Priyanshu Solon" w:date="2025-05-22T22:35:00Z"/>
        </w:rPr>
      </w:pPr>
      <w:ins w:id="18294" w:author="Priyanshu Solon" w:date="2025-05-22T22:35:00Z">
        <w:r>
          <w:t>&lt;/script&gt;</w:t>
        </w:r>
      </w:ins>
    </w:p>
    <w:p w:rsidR="007C461F" w:rsidRDefault="007C461F" w:rsidP="007C461F">
      <w:pPr>
        <w:rPr>
          <w:ins w:id="18295" w:author="Priyanshu Solon" w:date="2025-05-22T22:35:00Z"/>
        </w:rPr>
      </w:pPr>
    </w:p>
    <w:p w:rsidR="007C461F" w:rsidRDefault="007C461F" w:rsidP="007C461F">
      <w:pPr>
        <w:rPr>
          <w:ins w:id="18296" w:author="Priyanshu Solon" w:date="2025-05-22T22:35:00Z"/>
        </w:rPr>
      </w:pPr>
      <w:ins w:id="18297" w:author="Priyanshu Solon" w:date="2025-05-22T22:35:00Z">
        <w:r>
          <w:t>- It supports hoisting.</w:t>
        </w:r>
      </w:ins>
    </w:p>
    <w:p w:rsidR="007C461F" w:rsidRDefault="007C461F" w:rsidP="007C461F">
      <w:pPr>
        <w:rPr>
          <w:ins w:id="18298" w:author="Priyanshu Solon" w:date="2025-05-22T22:35:00Z"/>
        </w:rPr>
      </w:pPr>
      <w:ins w:id="18299" w:author="Priyanshu Solon" w:date="2025-05-22T22:35:00Z">
        <w:r>
          <w:t xml:space="preserve">- </w:t>
        </w:r>
        <w:r w:rsidRPr="00CA3CF4">
          <w:rPr>
            <w:b/>
            <w:bCs/>
            <w:rPrChange w:id="18300" w:author="Priyanshu Solon" w:date="2025-05-22T23:23:00Z">
              <w:rPr/>
            </w:rPrChange>
          </w:rPr>
          <w:t>Hoisting</w:t>
        </w:r>
        <w:r>
          <w:t xml:space="preserve"> allows to use and later declare. There is no order dependency of declaring and using a variable.</w:t>
        </w:r>
      </w:ins>
    </w:p>
    <w:p w:rsidR="007C461F" w:rsidRDefault="007C461F" w:rsidP="007C461F">
      <w:pPr>
        <w:rPr>
          <w:ins w:id="18301" w:author="Priyanshu Solon" w:date="2025-05-22T22:35:00Z"/>
        </w:rPr>
      </w:pPr>
    </w:p>
    <w:p w:rsidR="007C461F" w:rsidRDefault="007C461F" w:rsidP="007C461F">
      <w:pPr>
        <w:rPr>
          <w:ins w:id="18302" w:author="Priyanshu Solon" w:date="2025-05-22T22:35:00Z"/>
        </w:rPr>
      </w:pPr>
      <w:ins w:id="18303" w:author="Priyanshu Solon" w:date="2025-05-22T22:35:00Z">
        <w:r>
          <w:t>Syntax:</w:t>
        </w:r>
      </w:ins>
    </w:p>
    <w:p w:rsidR="007C461F" w:rsidRDefault="007C461F" w:rsidP="007C461F">
      <w:pPr>
        <w:rPr>
          <w:ins w:id="18304" w:author="Priyanshu Solon" w:date="2025-05-22T22:35:00Z"/>
        </w:rPr>
      </w:pPr>
      <w:ins w:id="18305" w:author="Priyanshu Solon" w:date="2025-05-22T22:35:00Z">
        <w:r>
          <w:t xml:space="preserve">    &lt;script&gt;</w:t>
        </w:r>
      </w:ins>
    </w:p>
    <w:p w:rsidR="007C461F" w:rsidRDefault="007C461F" w:rsidP="007C461F">
      <w:pPr>
        <w:rPr>
          <w:ins w:id="18306" w:author="Priyanshu Solon" w:date="2025-05-22T22:35:00Z"/>
        </w:rPr>
      </w:pPr>
      <w:ins w:id="18307" w:author="Priyanshu Solon" w:date="2025-05-22T22:35:00Z">
        <w:r>
          <w:t xml:space="preserve">        x = 10;</w:t>
        </w:r>
      </w:ins>
    </w:p>
    <w:p w:rsidR="007C461F" w:rsidRDefault="007C461F" w:rsidP="007C461F">
      <w:pPr>
        <w:rPr>
          <w:ins w:id="18308" w:author="Priyanshu Solon" w:date="2025-05-22T22:35:00Z"/>
        </w:rPr>
      </w:pPr>
      <w:ins w:id="18309" w:author="Priyanshu Solon" w:date="2025-05-22T22:35:00Z">
        <w:r>
          <w:t xml:space="preserve">        document.write("x=" + x);</w:t>
        </w:r>
      </w:ins>
    </w:p>
    <w:p w:rsidR="007C461F" w:rsidRDefault="007C461F" w:rsidP="007C461F">
      <w:pPr>
        <w:rPr>
          <w:ins w:id="18310" w:author="Priyanshu Solon" w:date="2025-05-22T22:35:00Z"/>
        </w:rPr>
      </w:pPr>
      <w:ins w:id="18311" w:author="Priyanshu Solon" w:date="2025-05-22T22:35:00Z">
        <w:r>
          <w:t xml:space="preserve">        var x;    // hoisting</w:t>
        </w:r>
      </w:ins>
    </w:p>
    <w:p w:rsidR="007C461F" w:rsidRDefault="007C461F" w:rsidP="007C461F">
      <w:pPr>
        <w:rPr>
          <w:ins w:id="18312" w:author="Priyanshu Solon" w:date="2025-05-22T22:35:00Z"/>
        </w:rPr>
      </w:pPr>
      <w:ins w:id="18313" w:author="Priyanshu Solon" w:date="2025-05-22T22:35:00Z">
        <w:r>
          <w:t xml:space="preserve">    &lt;/script&gt;</w:t>
        </w:r>
      </w:ins>
    </w:p>
    <w:p w:rsidR="007C461F" w:rsidRDefault="007C461F" w:rsidP="007C461F">
      <w:pPr>
        <w:rPr>
          <w:ins w:id="18314" w:author="Priyanshu Solon" w:date="2025-05-22T22:35:00Z"/>
        </w:rPr>
      </w:pPr>
    </w:p>
    <w:p w:rsidR="007C461F" w:rsidRDefault="007C461F" w:rsidP="007C461F">
      <w:pPr>
        <w:rPr>
          <w:ins w:id="18315" w:author="Priyanshu Solon" w:date="2025-05-22T22:35:00Z"/>
        </w:rPr>
      </w:pPr>
    </w:p>
    <w:p w:rsidR="007C461F" w:rsidRDefault="007C461F" w:rsidP="007C461F">
      <w:pPr>
        <w:rPr>
          <w:ins w:id="18316" w:author="Priyanshu Solon" w:date="2025-05-22T22:35:00Z"/>
        </w:rPr>
      </w:pPr>
      <w:ins w:id="18317" w:author="Priyanshu Solon" w:date="2025-05-22T22:35:00Z">
        <w:r w:rsidRPr="00CA3CF4">
          <w:rPr>
            <w:b/>
            <w:bCs/>
            <w:rPrChange w:id="18318" w:author="Priyanshu Solon" w:date="2025-05-22T23:23:00Z">
              <w:rPr/>
            </w:rPrChange>
          </w:rPr>
          <w:t>let</w:t>
        </w:r>
        <w:r>
          <w:t>:</w:t>
        </w:r>
      </w:ins>
    </w:p>
    <w:p w:rsidR="007C461F" w:rsidRDefault="007C461F" w:rsidP="007C461F">
      <w:pPr>
        <w:rPr>
          <w:ins w:id="18319" w:author="Priyanshu Solon" w:date="2025-05-22T22:35:00Z"/>
        </w:rPr>
      </w:pPr>
      <w:ins w:id="18320" w:author="Priyanshu Solon" w:date="2025-05-22T22:35:00Z">
        <w:r>
          <w:t>- It defines a block scope for variable.</w:t>
        </w:r>
      </w:ins>
    </w:p>
    <w:p w:rsidR="007C461F" w:rsidRDefault="007C461F" w:rsidP="007C461F">
      <w:pPr>
        <w:rPr>
          <w:ins w:id="18321" w:author="Priyanshu Solon" w:date="2025-05-22T22:35:00Z"/>
        </w:rPr>
      </w:pPr>
      <w:ins w:id="18322" w:author="Priyanshu Solon" w:date="2025-05-22T22:35:00Z">
        <w:r>
          <w:t>- Block scope allows to access within the same block and in its inner block.</w:t>
        </w:r>
      </w:ins>
    </w:p>
    <w:p w:rsidR="007C461F" w:rsidRDefault="007C461F" w:rsidP="007C461F">
      <w:pPr>
        <w:rPr>
          <w:ins w:id="18323" w:author="Priyanshu Solon" w:date="2025-05-22T22:35:00Z"/>
        </w:rPr>
      </w:pPr>
      <w:ins w:id="18324" w:author="Priyanshu Solon" w:date="2025-05-22T22:35:00Z">
        <w:r>
          <w:t>- It supports declaration, assignment and initialization.</w:t>
        </w:r>
      </w:ins>
    </w:p>
    <w:p w:rsidR="007C461F" w:rsidRDefault="007C461F" w:rsidP="007C461F">
      <w:pPr>
        <w:rPr>
          <w:ins w:id="18325" w:author="Priyanshu Solon" w:date="2025-05-22T22:35:00Z"/>
        </w:rPr>
      </w:pPr>
      <w:ins w:id="18326" w:author="Priyanshu Solon" w:date="2025-05-22T22:35:00Z">
        <w:r>
          <w:t>- It will not support shadowing &amp; hoisting.</w:t>
        </w:r>
      </w:ins>
    </w:p>
    <w:p w:rsidR="007C461F" w:rsidRDefault="007C461F" w:rsidP="007C461F">
      <w:pPr>
        <w:rPr>
          <w:ins w:id="18327" w:author="Priyanshu Solon" w:date="2025-05-22T22:35:00Z"/>
        </w:rPr>
      </w:pPr>
    </w:p>
    <w:p w:rsidR="007C461F" w:rsidRDefault="007C461F" w:rsidP="007C461F">
      <w:pPr>
        <w:rPr>
          <w:ins w:id="18328" w:author="Priyanshu Solon" w:date="2025-05-22T22:35:00Z"/>
        </w:rPr>
      </w:pPr>
      <w:ins w:id="18329" w:author="Priyanshu Solon" w:date="2025-05-22T22:35:00Z">
        <w:r>
          <w:t>Ex:</w:t>
        </w:r>
      </w:ins>
    </w:p>
    <w:p w:rsidR="007C461F" w:rsidRDefault="007C461F" w:rsidP="007C461F">
      <w:pPr>
        <w:rPr>
          <w:ins w:id="18330" w:author="Priyanshu Solon" w:date="2025-05-22T22:35:00Z"/>
        </w:rPr>
      </w:pPr>
      <w:ins w:id="18331" w:author="Priyanshu Solon" w:date="2025-05-22T22:35:00Z">
        <w:r>
          <w:t>&lt;script&gt;</w:t>
        </w:r>
      </w:ins>
    </w:p>
    <w:p w:rsidR="007C461F" w:rsidRDefault="007C461F" w:rsidP="007C461F">
      <w:pPr>
        <w:rPr>
          <w:ins w:id="18332" w:author="Priyanshu Solon" w:date="2025-05-22T22:35:00Z"/>
        </w:rPr>
      </w:pPr>
      <w:ins w:id="18333" w:author="Priyanshu Solon" w:date="2025-05-22T22:35:00Z">
        <w:r>
          <w:t xml:space="preserve">     "use strict";</w:t>
        </w:r>
      </w:ins>
    </w:p>
    <w:p w:rsidR="007C461F" w:rsidRDefault="007C461F" w:rsidP="007C461F">
      <w:pPr>
        <w:rPr>
          <w:ins w:id="18334" w:author="Priyanshu Solon" w:date="2025-05-22T22:35:00Z"/>
        </w:rPr>
      </w:pPr>
      <w:ins w:id="18335" w:author="Priyanshu Solon" w:date="2025-05-22T22:35:00Z">
        <w:r>
          <w:t xml:space="preserve">     function f1()</w:t>
        </w:r>
      </w:ins>
    </w:p>
    <w:p w:rsidR="007C461F" w:rsidRDefault="007C461F" w:rsidP="007C461F">
      <w:pPr>
        <w:rPr>
          <w:ins w:id="18336" w:author="Priyanshu Solon" w:date="2025-05-22T22:35:00Z"/>
        </w:rPr>
      </w:pPr>
      <w:ins w:id="18337" w:author="Priyanshu Solon" w:date="2025-05-22T22:35:00Z">
        <w:r>
          <w:t xml:space="preserve">     {</w:t>
        </w:r>
      </w:ins>
    </w:p>
    <w:p w:rsidR="007C461F" w:rsidRDefault="007C461F" w:rsidP="007C461F">
      <w:pPr>
        <w:rPr>
          <w:ins w:id="18338" w:author="Priyanshu Solon" w:date="2025-05-22T22:35:00Z"/>
        </w:rPr>
      </w:pPr>
      <w:ins w:id="18339" w:author="Priyanshu Solon" w:date="2025-05-22T22:35:00Z">
        <w:r>
          <w:t xml:space="preserve">        let x;          // declaring</w:t>
        </w:r>
      </w:ins>
    </w:p>
    <w:p w:rsidR="007C461F" w:rsidRDefault="007C461F" w:rsidP="007C461F">
      <w:pPr>
        <w:rPr>
          <w:ins w:id="18340" w:author="Priyanshu Solon" w:date="2025-05-22T22:35:00Z"/>
        </w:rPr>
      </w:pPr>
      <w:ins w:id="18341" w:author="Priyanshu Solon" w:date="2025-05-22T22:35:00Z">
        <w:r>
          <w:lastRenderedPageBreak/>
          <w:t xml:space="preserve">        x = 10;         // assignment</w:t>
        </w:r>
      </w:ins>
    </w:p>
    <w:p w:rsidR="007C461F" w:rsidRDefault="007C461F" w:rsidP="007C461F">
      <w:pPr>
        <w:rPr>
          <w:ins w:id="18342" w:author="Priyanshu Solon" w:date="2025-05-22T22:35:00Z"/>
        </w:rPr>
      </w:pPr>
      <w:ins w:id="18343" w:author="Priyanshu Solon" w:date="2025-05-22T22:35:00Z">
        <w:r>
          <w:t xml:space="preserve">        if(x==10)</w:t>
        </w:r>
      </w:ins>
    </w:p>
    <w:p w:rsidR="007C461F" w:rsidRDefault="007C461F" w:rsidP="007C461F">
      <w:pPr>
        <w:rPr>
          <w:ins w:id="18344" w:author="Priyanshu Solon" w:date="2025-05-22T22:35:00Z"/>
        </w:rPr>
      </w:pPr>
      <w:ins w:id="18345" w:author="Priyanshu Solon" w:date="2025-05-22T22:35:00Z">
        <w:r>
          <w:t xml:space="preserve">        {</w:t>
        </w:r>
      </w:ins>
    </w:p>
    <w:p w:rsidR="007C461F" w:rsidRDefault="007C461F" w:rsidP="007C461F">
      <w:pPr>
        <w:rPr>
          <w:ins w:id="18346" w:author="Priyanshu Solon" w:date="2025-05-22T22:35:00Z"/>
        </w:rPr>
      </w:pPr>
      <w:ins w:id="18347" w:author="Priyanshu Solon" w:date="2025-05-22T22:35:00Z">
        <w:r>
          <w:t xml:space="preserve">           let y = 20;</w:t>
        </w:r>
      </w:ins>
    </w:p>
    <w:p w:rsidR="007C461F" w:rsidRDefault="007C461F" w:rsidP="007C461F">
      <w:pPr>
        <w:rPr>
          <w:ins w:id="18348" w:author="Priyanshu Solon" w:date="2025-05-22T22:35:00Z"/>
        </w:rPr>
      </w:pPr>
      <w:ins w:id="18349" w:author="Priyanshu Solon" w:date="2025-05-22T22:35:00Z">
        <w:r>
          <w:t xml:space="preserve">           y = 30;      // assignment</w:t>
        </w:r>
      </w:ins>
    </w:p>
    <w:p w:rsidR="007C461F" w:rsidRDefault="007C461F" w:rsidP="007C461F">
      <w:pPr>
        <w:rPr>
          <w:ins w:id="18350" w:author="Priyanshu Solon" w:date="2025-05-22T22:35:00Z"/>
        </w:rPr>
      </w:pPr>
      <w:ins w:id="18351" w:author="Priyanshu Solon" w:date="2025-05-22T22:35:00Z">
        <w:r>
          <w:t xml:space="preserve">           document.write("x=" + x + "&lt;br&gt;y=" + y);</w:t>
        </w:r>
      </w:ins>
    </w:p>
    <w:p w:rsidR="007C461F" w:rsidRDefault="007C461F" w:rsidP="007C461F">
      <w:pPr>
        <w:rPr>
          <w:ins w:id="18352" w:author="Priyanshu Solon" w:date="2025-05-22T22:35:00Z"/>
        </w:rPr>
      </w:pPr>
      <w:ins w:id="18353" w:author="Priyanshu Solon" w:date="2025-05-22T22:35:00Z">
        <w:r>
          <w:t xml:space="preserve">        }</w:t>
        </w:r>
      </w:ins>
    </w:p>
    <w:p w:rsidR="007C461F" w:rsidRDefault="007C461F" w:rsidP="007C461F">
      <w:pPr>
        <w:rPr>
          <w:ins w:id="18354" w:author="Priyanshu Solon" w:date="2025-05-22T22:35:00Z"/>
        </w:rPr>
      </w:pPr>
      <w:ins w:id="18355" w:author="Priyanshu Solon" w:date="2025-05-22T22:35:00Z">
        <w:r>
          <w:t xml:space="preserve">       </w:t>
        </w:r>
      </w:ins>
    </w:p>
    <w:p w:rsidR="007C461F" w:rsidRDefault="007C461F" w:rsidP="007C461F">
      <w:pPr>
        <w:rPr>
          <w:ins w:id="18356" w:author="Priyanshu Solon" w:date="2025-05-22T22:35:00Z"/>
        </w:rPr>
      </w:pPr>
      <w:ins w:id="18357" w:author="Priyanshu Solon" w:date="2025-05-22T22:35:00Z">
        <w:r>
          <w:t xml:space="preserve">     }</w:t>
        </w:r>
      </w:ins>
    </w:p>
    <w:p w:rsidR="007C461F" w:rsidRDefault="007C461F" w:rsidP="007C461F">
      <w:pPr>
        <w:rPr>
          <w:ins w:id="18358" w:author="Priyanshu Solon" w:date="2025-05-22T22:35:00Z"/>
        </w:rPr>
      </w:pPr>
      <w:ins w:id="18359" w:author="Priyanshu Solon" w:date="2025-05-22T22:35:00Z">
        <w:r>
          <w:t xml:space="preserve">     f1();</w:t>
        </w:r>
      </w:ins>
    </w:p>
    <w:p w:rsidR="007C461F" w:rsidRDefault="007C461F" w:rsidP="007C461F">
      <w:pPr>
        <w:rPr>
          <w:ins w:id="18360" w:author="Priyanshu Solon" w:date="2025-05-22T22:35:00Z"/>
        </w:rPr>
      </w:pPr>
      <w:ins w:id="18361" w:author="Priyanshu Solon" w:date="2025-05-22T22:35:00Z">
        <w:r>
          <w:t>&lt;/script&gt;</w:t>
        </w:r>
      </w:ins>
    </w:p>
    <w:p w:rsidR="007C461F" w:rsidRDefault="007C461F" w:rsidP="007C461F">
      <w:pPr>
        <w:rPr>
          <w:ins w:id="18362" w:author="Priyanshu Solon" w:date="2025-05-22T22:35:00Z"/>
        </w:rPr>
      </w:pPr>
    </w:p>
    <w:p w:rsidR="007C461F" w:rsidRDefault="007C461F" w:rsidP="007C461F">
      <w:pPr>
        <w:rPr>
          <w:ins w:id="18363" w:author="Priyanshu Solon" w:date="2025-05-22T22:35:00Z"/>
        </w:rPr>
      </w:pPr>
      <w:ins w:id="18364" w:author="Priyanshu Solon" w:date="2025-05-22T22:35:00Z">
        <w:r w:rsidRPr="00CA3CF4">
          <w:rPr>
            <w:b/>
            <w:bCs/>
            <w:rPrChange w:id="18365" w:author="Priyanshu Solon" w:date="2025-05-22T23:24:00Z">
              <w:rPr/>
            </w:rPrChange>
          </w:rPr>
          <w:t>const</w:t>
        </w:r>
        <w:r>
          <w:t>:</w:t>
        </w:r>
      </w:ins>
    </w:p>
    <w:p w:rsidR="007C461F" w:rsidRDefault="007C461F" w:rsidP="007C461F">
      <w:pPr>
        <w:rPr>
          <w:ins w:id="18366" w:author="Priyanshu Solon" w:date="2025-05-22T22:35:00Z"/>
        </w:rPr>
      </w:pPr>
      <w:ins w:id="18367" w:author="Priyanshu Solon" w:date="2025-05-22T22:35:00Z">
        <w:r>
          <w:t>- It configures a block scope for variable.</w:t>
        </w:r>
      </w:ins>
    </w:p>
    <w:p w:rsidR="007C461F" w:rsidRDefault="007C461F" w:rsidP="007C461F">
      <w:pPr>
        <w:rPr>
          <w:ins w:id="18368" w:author="Priyanshu Solon" w:date="2025-05-22T22:35:00Z"/>
        </w:rPr>
      </w:pPr>
      <w:ins w:id="18369" w:author="Priyanshu Solon" w:date="2025-05-22T22:35:00Z">
        <w:r>
          <w:t>- It will allow only initialization.</w:t>
        </w:r>
      </w:ins>
    </w:p>
    <w:p w:rsidR="007C461F" w:rsidRDefault="007C461F" w:rsidP="007C461F">
      <w:pPr>
        <w:rPr>
          <w:ins w:id="18370" w:author="Priyanshu Solon" w:date="2025-05-22T22:35:00Z"/>
        </w:rPr>
      </w:pPr>
      <w:ins w:id="18371" w:author="Priyanshu Solon" w:date="2025-05-22T22:35:00Z">
        <w:r>
          <w:t>- It will not allow declaring and assignment.</w:t>
        </w:r>
      </w:ins>
    </w:p>
    <w:p w:rsidR="007C461F" w:rsidRDefault="007C461F" w:rsidP="007C461F">
      <w:pPr>
        <w:rPr>
          <w:ins w:id="18372" w:author="Priyanshu Solon" w:date="2025-05-22T22:35:00Z"/>
        </w:rPr>
      </w:pPr>
      <w:ins w:id="18373" w:author="Priyanshu Solon" w:date="2025-05-22T22:35:00Z">
        <w:r>
          <w:t>- It will not allow shadowing and hoisting.</w:t>
        </w:r>
      </w:ins>
    </w:p>
    <w:p w:rsidR="007C461F" w:rsidRDefault="007C461F" w:rsidP="007C461F">
      <w:pPr>
        <w:rPr>
          <w:ins w:id="18374" w:author="Priyanshu Solon" w:date="2025-05-22T22:35:00Z"/>
        </w:rPr>
      </w:pPr>
    </w:p>
    <w:p w:rsidR="007C461F" w:rsidRDefault="007C461F" w:rsidP="007C461F">
      <w:pPr>
        <w:rPr>
          <w:ins w:id="18375" w:author="Priyanshu Solon" w:date="2025-05-22T22:35:00Z"/>
        </w:rPr>
      </w:pPr>
      <w:ins w:id="18376" w:author="Priyanshu Solon" w:date="2025-05-22T22:35:00Z">
        <w:r>
          <w:t>Syntax:</w:t>
        </w:r>
      </w:ins>
    </w:p>
    <w:p w:rsidR="007C461F" w:rsidRDefault="007C461F" w:rsidP="007C461F">
      <w:pPr>
        <w:rPr>
          <w:ins w:id="18377" w:author="Priyanshu Solon" w:date="2025-05-22T22:35:00Z"/>
        </w:rPr>
      </w:pPr>
      <w:ins w:id="18378" w:author="Priyanshu Solon" w:date="2025-05-22T22:35:00Z">
        <w:r>
          <w:t xml:space="preserve">    const x ;        // invalid</w:t>
        </w:r>
      </w:ins>
    </w:p>
    <w:p w:rsidR="007C461F" w:rsidRDefault="007C461F" w:rsidP="007C461F">
      <w:pPr>
        <w:rPr>
          <w:ins w:id="18379" w:author="Priyanshu Solon" w:date="2025-05-22T22:35:00Z"/>
        </w:rPr>
      </w:pPr>
      <w:ins w:id="18380" w:author="Priyanshu Solon" w:date="2025-05-22T22:35:00Z">
        <w:r>
          <w:t xml:space="preserve">    const x = 10;    // valid</w:t>
        </w:r>
      </w:ins>
    </w:p>
    <w:p w:rsidR="007C461F" w:rsidRDefault="007C461F" w:rsidP="007C461F">
      <w:pPr>
        <w:rPr>
          <w:ins w:id="18381" w:author="Priyanshu Solon" w:date="2025-05-22T22:35:00Z"/>
        </w:rPr>
      </w:pPr>
      <w:ins w:id="18382" w:author="Priyanshu Solon" w:date="2025-05-22T22:35:00Z">
        <w:r>
          <w:t xml:space="preserve">    x = 20;        // invalid</w:t>
        </w:r>
      </w:ins>
    </w:p>
    <w:p w:rsidR="007C461F" w:rsidRDefault="007C461F" w:rsidP="007C461F">
      <w:pPr>
        <w:rPr>
          <w:ins w:id="18383" w:author="Priyanshu Solon" w:date="2025-05-22T22:35:00Z"/>
        </w:rPr>
      </w:pPr>
    </w:p>
    <w:p w:rsidR="007C461F" w:rsidRPr="00CA3CF4" w:rsidRDefault="007C461F" w:rsidP="007C461F">
      <w:pPr>
        <w:rPr>
          <w:ins w:id="18384" w:author="Priyanshu Solon" w:date="2025-05-22T22:35:00Z"/>
          <w:b/>
          <w:bCs/>
          <w:rPrChange w:id="18385" w:author="Priyanshu Solon" w:date="2025-05-22T23:23:00Z">
            <w:rPr>
              <w:ins w:id="18386" w:author="Priyanshu Solon" w:date="2025-05-22T22:35:00Z"/>
            </w:rPr>
          </w:rPrChange>
        </w:rPr>
      </w:pPr>
      <w:ins w:id="18387" w:author="Priyanshu Solon" w:date="2025-05-22T22:35:00Z">
        <w:r w:rsidRPr="00CA3CF4">
          <w:rPr>
            <w:b/>
            <w:bCs/>
            <w:rPrChange w:id="18388" w:author="Priyanshu Solon" w:date="2025-05-22T23:23:00Z">
              <w:rPr/>
            </w:rPrChange>
          </w:rPr>
          <w:t>FAQ: Can we change a const ?</w:t>
        </w:r>
      </w:ins>
    </w:p>
    <w:p w:rsidR="007C461F" w:rsidRDefault="007C461F" w:rsidP="007C461F">
      <w:pPr>
        <w:rPr>
          <w:ins w:id="18389" w:author="Priyanshu Solon" w:date="2025-05-22T22:35:00Z"/>
        </w:rPr>
      </w:pPr>
      <w:ins w:id="18390" w:author="Priyanshu Solon" w:date="2025-05-22T22:35:00Z">
        <w:r>
          <w:t>Ans: Yes. While initializing a new value can be sent into constant.</w:t>
        </w:r>
      </w:ins>
    </w:p>
    <w:p w:rsidR="007C461F" w:rsidRDefault="007C461F" w:rsidP="007C461F">
      <w:pPr>
        <w:rPr>
          <w:ins w:id="18391" w:author="Priyanshu Solon" w:date="2025-05-22T22:35:00Z"/>
        </w:rPr>
      </w:pPr>
    </w:p>
    <w:p w:rsidR="007C461F" w:rsidRDefault="007C461F" w:rsidP="007C461F">
      <w:pPr>
        <w:rPr>
          <w:ins w:id="18392" w:author="Priyanshu Solon" w:date="2025-05-22T22:35:00Z"/>
        </w:rPr>
      </w:pPr>
      <w:ins w:id="18393" w:author="Priyanshu Solon" w:date="2025-05-22T22:35:00Z">
        <w:r>
          <w:t>21/05</w:t>
        </w:r>
      </w:ins>
    </w:p>
    <w:p w:rsidR="007C461F" w:rsidRDefault="007C461F" w:rsidP="007C461F">
      <w:pPr>
        <w:rPr>
          <w:ins w:id="18394" w:author="Priyanshu Solon" w:date="2025-05-22T22:35:00Z"/>
        </w:rPr>
      </w:pPr>
      <w:ins w:id="18395" w:author="Priyanshu Solon" w:date="2025-05-22T22:35:00Z">
        <w:r>
          <w:t>=====</w:t>
        </w:r>
      </w:ins>
    </w:p>
    <w:p w:rsidR="007C461F" w:rsidRDefault="007C461F" w:rsidP="007C461F">
      <w:pPr>
        <w:rPr>
          <w:ins w:id="18396" w:author="Priyanshu Solon" w:date="2025-05-22T22:35:00Z"/>
        </w:rPr>
      </w:pPr>
    </w:p>
    <w:p w:rsidR="007C461F" w:rsidRDefault="007C461F" w:rsidP="007C461F">
      <w:pPr>
        <w:rPr>
          <w:ins w:id="18397" w:author="Priyanshu Solon" w:date="2025-05-22T22:35:00Z"/>
        </w:rPr>
      </w:pPr>
      <w:ins w:id="18398" w:author="Priyanshu Solon" w:date="2025-05-22T22:35:00Z">
        <w:r>
          <w:lastRenderedPageBreak/>
          <w:t>Variables</w:t>
        </w:r>
      </w:ins>
    </w:p>
    <w:p w:rsidR="007C461F" w:rsidRDefault="007C461F" w:rsidP="007C461F">
      <w:pPr>
        <w:rPr>
          <w:ins w:id="18399" w:author="Priyanshu Solon" w:date="2025-05-22T22:35:00Z"/>
        </w:rPr>
      </w:pPr>
      <w:ins w:id="18400" w:author="Priyanshu Solon" w:date="2025-05-22T22:35:00Z">
        <w:r>
          <w:t>- Declaring</w:t>
        </w:r>
      </w:ins>
    </w:p>
    <w:p w:rsidR="007C461F" w:rsidRDefault="007C461F" w:rsidP="007C461F">
      <w:pPr>
        <w:rPr>
          <w:ins w:id="18401" w:author="Priyanshu Solon" w:date="2025-05-22T22:35:00Z"/>
        </w:rPr>
      </w:pPr>
      <w:ins w:id="18402" w:author="Priyanshu Solon" w:date="2025-05-22T22:35:00Z">
        <w:r>
          <w:t>- Assignment</w:t>
        </w:r>
      </w:ins>
    </w:p>
    <w:p w:rsidR="007C461F" w:rsidRDefault="007C461F" w:rsidP="007C461F">
      <w:pPr>
        <w:rPr>
          <w:ins w:id="18403" w:author="Priyanshu Solon" w:date="2025-05-22T22:35:00Z"/>
        </w:rPr>
      </w:pPr>
      <w:ins w:id="18404" w:author="Priyanshu Solon" w:date="2025-05-22T22:35:00Z">
        <w:r>
          <w:t>- Initialization</w:t>
        </w:r>
      </w:ins>
    </w:p>
    <w:p w:rsidR="007C461F" w:rsidRDefault="007C461F" w:rsidP="007C461F">
      <w:pPr>
        <w:rPr>
          <w:ins w:id="18405" w:author="Priyanshu Solon" w:date="2025-05-22T22:35:00Z"/>
        </w:rPr>
      </w:pPr>
      <w:ins w:id="18406" w:author="Priyanshu Solon" w:date="2025-05-22T22:35:00Z">
        <w:r>
          <w:t>- Shadowing</w:t>
        </w:r>
      </w:ins>
    </w:p>
    <w:p w:rsidR="007C461F" w:rsidRDefault="007C461F" w:rsidP="007C461F">
      <w:pPr>
        <w:rPr>
          <w:ins w:id="18407" w:author="Priyanshu Solon" w:date="2025-05-22T22:35:00Z"/>
        </w:rPr>
      </w:pPr>
      <w:ins w:id="18408" w:author="Priyanshu Solon" w:date="2025-05-22T22:35:00Z">
        <w:r>
          <w:t>- Hoisting</w:t>
        </w:r>
      </w:ins>
    </w:p>
    <w:p w:rsidR="007C461F" w:rsidRDefault="007C461F" w:rsidP="007C461F">
      <w:pPr>
        <w:rPr>
          <w:ins w:id="18409" w:author="Priyanshu Solon" w:date="2025-05-22T22:35:00Z"/>
        </w:rPr>
      </w:pPr>
      <w:ins w:id="18410" w:author="Priyanshu Solon" w:date="2025-05-22T22:35:00Z">
        <w:r>
          <w:t>- Keywords</w:t>
        </w:r>
      </w:ins>
    </w:p>
    <w:p w:rsidR="007C461F" w:rsidRDefault="007C461F" w:rsidP="007C461F">
      <w:pPr>
        <w:rPr>
          <w:ins w:id="18411" w:author="Priyanshu Solon" w:date="2025-05-22T22:35:00Z"/>
        </w:rPr>
      </w:pPr>
      <w:ins w:id="18412" w:author="Priyanshu Solon" w:date="2025-05-22T22:35:00Z">
        <w:r>
          <w:t xml:space="preserve">    var, let, const</w:t>
        </w:r>
      </w:ins>
    </w:p>
    <w:p w:rsidR="007C461F" w:rsidRDefault="007C461F" w:rsidP="007C461F">
      <w:pPr>
        <w:rPr>
          <w:ins w:id="18413" w:author="Priyanshu Solon" w:date="2025-05-22T22:35:00Z"/>
        </w:rPr>
      </w:pPr>
    </w:p>
    <w:p w:rsidR="007C461F" w:rsidRPr="00CA3CF4" w:rsidRDefault="007C461F" w:rsidP="007C461F">
      <w:pPr>
        <w:rPr>
          <w:ins w:id="18414" w:author="Priyanshu Solon" w:date="2025-05-22T22:35:00Z"/>
          <w:b/>
          <w:bCs/>
          <w:rPrChange w:id="18415" w:author="Priyanshu Solon" w:date="2025-05-22T23:24:00Z">
            <w:rPr>
              <w:ins w:id="18416" w:author="Priyanshu Solon" w:date="2025-05-22T22:35:00Z"/>
            </w:rPr>
          </w:rPrChange>
        </w:rPr>
      </w:pPr>
      <w:ins w:id="18417" w:author="Priyanshu Solon" w:date="2025-05-22T22:35:00Z">
        <w:r w:rsidRPr="00CA3CF4">
          <w:rPr>
            <w:b/>
            <w:bCs/>
            <w:rPrChange w:id="18418" w:author="Priyanshu Solon" w:date="2025-05-22T23:24:00Z">
              <w:rPr/>
            </w:rPrChange>
          </w:rPr>
          <w:t>Variable Naming:</w:t>
        </w:r>
      </w:ins>
    </w:p>
    <w:p w:rsidR="007C461F" w:rsidRDefault="007C461F" w:rsidP="007C461F">
      <w:pPr>
        <w:rPr>
          <w:ins w:id="18419" w:author="Priyanshu Solon" w:date="2025-05-22T22:35:00Z"/>
        </w:rPr>
      </w:pPr>
      <w:ins w:id="18420" w:author="Priyanshu Solon" w:date="2025-05-22T22:35:00Z">
        <w:r>
          <w:t>- Name must start with an alphabet or underscore "_" symbol.</w:t>
        </w:r>
      </w:ins>
    </w:p>
    <w:p w:rsidR="007C461F" w:rsidRDefault="007C461F" w:rsidP="007C461F">
      <w:pPr>
        <w:rPr>
          <w:ins w:id="18421" w:author="Priyanshu Solon" w:date="2025-05-22T22:35:00Z"/>
        </w:rPr>
      </w:pPr>
      <w:ins w:id="18422" w:author="Priyanshu Solon" w:date="2025-05-22T22:35:00Z">
        <w:r>
          <w:t>- It can be alpha numeric with combination of numbers, but can't start with number.</w:t>
        </w:r>
      </w:ins>
    </w:p>
    <w:p w:rsidR="007C461F" w:rsidRDefault="007C461F" w:rsidP="007C461F">
      <w:pPr>
        <w:rPr>
          <w:ins w:id="18423" w:author="Priyanshu Solon" w:date="2025-05-22T22:35:00Z"/>
        </w:rPr>
      </w:pPr>
    </w:p>
    <w:p w:rsidR="007C461F" w:rsidRDefault="007C461F" w:rsidP="007C461F">
      <w:pPr>
        <w:rPr>
          <w:ins w:id="18424" w:author="Priyanshu Solon" w:date="2025-05-22T22:35:00Z"/>
        </w:rPr>
      </w:pPr>
      <w:ins w:id="18425" w:author="Priyanshu Solon" w:date="2025-05-22T22:35:00Z">
        <w:r>
          <w:t xml:space="preserve">    Syntax:</w:t>
        </w:r>
      </w:ins>
    </w:p>
    <w:p w:rsidR="007C461F" w:rsidRDefault="007C461F" w:rsidP="007C461F">
      <w:pPr>
        <w:rPr>
          <w:ins w:id="18426" w:author="Priyanshu Solon" w:date="2025-05-22T22:35:00Z"/>
        </w:rPr>
      </w:pPr>
      <w:ins w:id="18427" w:author="Priyanshu Solon" w:date="2025-05-22T22:35:00Z">
        <w:r>
          <w:t xml:space="preserve">        var  sales2025;        // valid</w:t>
        </w:r>
      </w:ins>
    </w:p>
    <w:p w:rsidR="007C461F" w:rsidRDefault="007C461F" w:rsidP="007C461F">
      <w:pPr>
        <w:rPr>
          <w:ins w:id="18428" w:author="Priyanshu Solon" w:date="2025-05-22T22:35:00Z"/>
        </w:rPr>
      </w:pPr>
      <w:ins w:id="18429" w:author="Priyanshu Solon" w:date="2025-05-22T22:35:00Z">
        <w:r>
          <w:t xml:space="preserve">        var  2025Sales;        // invalid    </w:t>
        </w:r>
      </w:ins>
    </w:p>
    <w:p w:rsidR="007C461F" w:rsidRDefault="007C461F" w:rsidP="007C461F">
      <w:pPr>
        <w:rPr>
          <w:ins w:id="18430" w:author="Priyanshu Solon" w:date="2025-05-22T22:35:00Z"/>
        </w:rPr>
      </w:pPr>
      <w:ins w:id="18431" w:author="Priyanshu Solon" w:date="2025-05-22T22:35:00Z">
        <w:r>
          <w:t xml:space="preserve">        var  _sales;            // valid</w:t>
        </w:r>
      </w:ins>
    </w:p>
    <w:p w:rsidR="007C461F" w:rsidRDefault="007C461F" w:rsidP="007C461F">
      <w:pPr>
        <w:rPr>
          <w:ins w:id="18432" w:author="Priyanshu Solon" w:date="2025-05-22T22:35:00Z"/>
        </w:rPr>
      </w:pPr>
      <w:ins w:id="18433" w:author="Priyanshu Solon" w:date="2025-05-22T22:35:00Z">
        <w:r>
          <w:t xml:space="preserve">        var  $sales;            // valid - but not recommended every time.</w:t>
        </w:r>
      </w:ins>
    </w:p>
    <w:p w:rsidR="007C461F" w:rsidRDefault="007C461F" w:rsidP="007C461F">
      <w:pPr>
        <w:rPr>
          <w:ins w:id="18434" w:author="Priyanshu Solon" w:date="2025-05-22T22:35:00Z"/>
        </w:rPr>
      </w:pPr>
      <w:ins w:id="18435" w:author="Priyanshu Solon" w:date="2025-05-22T22:35:00Z">
        <w:r>
          <w:t xml:space="preserve">   </w:t>
        </w:r>
      </w:ins>
    </w:p>
    <w:p w:rsidR="007C461F" w:rsidRDefault="007C461F" w:rsidP="007C461F">
      <w:pPr>
        <w:rPr>
          <w:ins w:id="18436" w:author="Priyanshu Solon" w:date="2025-05-22T22:35:00Z"/>
        </w:rPr>
      </w:pPr>
      <w:ins w:id="18437" w:author="Priyanshu Solon" w:date="2025-05-22T22:35:00Z">
        <w:r>
          <w:t>- The prefix "_" is used to specify that it is not for external use.</w:t>
        </w:r>
      </w:ins>
    </w:p>
    <w:p w:rsidR="007C461F" w:rsidRDefault="007C461F" w:rsidP="007C461F">
      <w:pPr>
        <w:rPr>
          <w:ins w:id="18438" w:author="Priyanshu Solon" w:date="2025-05-22T22:35:00Z"/>
        </w:rPr>
      </w:pPr>
      <w:ins w:id="18439" w:author="Priyanshu Solon" w:date="2025-05-22T22:35:00Z">
        <w:r>
          <w:t>- The prefix "$" is used for library references. [ jQuery ]</w:t>
        </w:r>
      </w:ins>
    </w:p>
    <w:p w:rsidR="007C461F" w:rsidRDefault="007C461F" w:rsidP="007C461F">
      <w:pPr>
        <w:rPr>
          <w:ins w:id="18440" w:author="Priyanshu Solon" w:date="2025-05-22T22:35:00Z"/>
        </w:rPr>
      </w:pPr>
      <w:ins w:id="18441" w:author="Priyanshu Solon" w:date="2025-05-22T22:35:00Z">
        <w:r>
          <w:t>- Variable name length can be up to 255 chars. [ Recommended ]</w:t>
        </w:r>
      </w:ins>
    </w:p>
    <w:p w:rsidR="007C461F" w:rsidRDefault="007C461F" w:rsidP="007C461F">
      <w:pPr>
        <w:rPr>
          <w:ins w:id="18442" w:author="Priyanshu Solon" w:date="2025-05-22T22:35:00Z"/>
        </w:rPr>
      </w:pPr>
      <w:ins w:id="18443" w:author="Priyanshu Solon" w:date="2025-05-22T22:35:00Z">
        <w:r>
          <w:t>- Name can't be a keyword.</w:t>
        </w:r>
      </w:ins>
    </w:p>
    <w:p w:rsidR="007C461F" w:rsidRDefault="007C461F" w:rsidP="007C461F">
      <w:pPr>
        <w:rPr>
          <w:ins w:id="18444" w:author="Priyanshu Solon" w:date="2025-05-22T22:35:00Z"/>
        </w:rPr>
      </w:pPr>
    </w:p>
    <w:p w:rsidR="007C461F" w:rsidRDefault="007C461F" w:rsidP="007C461F">
      <w:pPr>
        <w:rPr>
          <w:ins w:id="18445" w:author="Priyanshu Solon" w:date="2025-05-22T22:35:00Z"/>
        </w:rPr>
      </w:pPr>
      <w:ins w:id="18446" w:author="Priyanshu Solon" w:date="2025-05-22T22:35:00Z">
        <w:r>
          <w:t xml:space="preserve">    Syntax:</w:t>
        </w:r>
      </w:ins>
    </w:p>
    <w:p w:rsidR="007C461F" w:rsidRDefault="007C461F" w:rsidP="007C461F">
      <w:pPr>
        <w:rPr>
          <w:ins w:id="18447" w:author="Priyanshu Solon" w:date="2025-05-22T22:35:00Z"/>
        </w:rPr>
      </w:pPr>
      <w:ins w:id="18448" w:author="Priyanshu Solon" w:date="2025-05-22T22:35:00Z">
        <w:r>
          <w:t xml:space="preserve">        var  while;        // invalid</w:t>
        </w:r>
      </w:ins>
    </w:p>
    <w:p w:rsidR="007C461F" w:rsidRDefault="007C461F" w:rsidP="007C461F">
      <w:pPr>
        <w:rPr>
          <w:ins w:id="18449" w:author="Priyanshu Solon" w:date="2025-05-22T22:35:00Z"/>
        </w:rPr>
      </w:pPr>
      <w:ins w:id="18450" w:author="Priyanshu Solon" w:date="2025-05-22T22:35:00Z">
        <w:r>
          <w:t xml:space="preserve">        var  class;        // invalid</w:t>
        </w:r>
      </w:ins>
    </w:p>
    <w:p w:rsidR="007C461F" w:rsidRDefault="007C461F" w:rsidP="007C461F">
      <w:pPr>
        <w:rPr>
          <w:ins w:id="18451" w:author="Priyanshu Solon" w:date="2025-05-22T22:35:00Z"/>
        </w:rPr>
      </w:pPr>
    </w:p>
    <w:p w:rsidR="007C461F" w:rsidRDefault="007C461F" w:rsidP="007C461F">
      <w:pPr>
        <w:rPr>
          <w:ins w:id="18452" w:author="Priyanshu Solon" w:date="2025-05-22T22:35:00Z"/>
        </w:rPr>
      </w:pPr>
      <w:ins w:id="18453" w:author="Priyanshu Solon" w:date="2025-05-22T22:35:00Z">
        <w:r>
          <w:t>- Names are case sensitive.</w:t>
        </w:r>
      </w:ins>
    </w:p>
    <w:p w:rsidR="007C461F" w:rsidRDefault="007C461F" w:rsidP="007C461F">
      <w:pPr>
        <w:rPr>
          <w:ins w:id="18454" w:author="Priyanshu Solon" w:date="2025-05-22T22:35:00Z"/>
        </w:rPr>
      </w:pPr>
    </w:p>
    <w:p w:rsidR="007C461F" w:rsidRDefault="007C461F" w:rsidP="007C461F">
      <w:pPr>
        <w:rPr>
          <w:ins w:id="18455" w:author="Priyanshu Solon" w:date="2025-05-22T22:35:00Z"/>
        </w:rPr>
      </w:pPr>
      <w:ins w:id="18456" w:author="Priyanshu Solon" w:date="2025-05-22T22:35:00Z">
        <w:r>
          <w:t xml:space="preserve">    Syntax:</w:t>
        </w:r>
      </w:ins>
    </w:p>
    <w:p w:rsidR="007C461F" w:rsidRDefault="007C461F" w:rsidP="007C461F">
      <w:pPr>
        <w:rPr>
          <w:ins w:id="18457" w:author="Priyanshu Solon" w:date="2025-05-22T22:35:00Z"/>
        </w:rPr>
      </w:pPr>
      <w:ins w:id="18458" w:author="Priyanshu Solon" w:date="2025-05-22T22:35:00Z">
        <w:r>
          <w:t xml:space="preserve">        var  Form;</w:t>
        </w:r>
      </w:ins>
    </w:p>
    <w:p w:rsidR="007C461F" w:rsidRDefault="007C461F" w:rsidP="007C461F">
      <w:pPr>
        <w:rPr>
          <w:ins w:id="18459" w:author="Priyanshu Solon" w:date="2025-05-22T22:35:00Z"/>
        </w:rPr>
      </w:pPr>
      <w:ins w:id="18460" w:author="Priyanshu Solon" w:date="2025-05-22T22:35:00Z">
        <w:r>
          <w:t xml:space="preserve">        var  form;            // both are different.</w:t>
        </w:r>
      </w:ins>
    </w:p>
    <w:p w:rsidR="007C461F" w:rsidRDefault="007C461F" w:rsidP="007C461F">
      <w:pPr>
        <w:rPr>
          <w:ins w:id="18461" w:author="Priyanshu Solon" w:date="2025-05-22T22:35:00Z"/>
        </w:rPr>
      </w:pPr>
    </w:p>
    <w:p w:rsidR="007C461F" w:rsidRDefault="007C461F" w:rsidP="007C461F">
      <w:pPr>
        <w:rPr>
          <w:ins w:id="18462" w:author="Priyanshu Solon" w:date="2025-05-22T22:35:00Z"/>
        </w:rPr>
      </w:pPr>
      <w:ins w:id="18463" w:author="Priyanshu Solon" w:date="2025-05-22T22:35:00Z">
        <w:r>
          <w:t xml:space="preserve">        var x = 10;</w:t>
        </w:r>
      </w:ins>
    </w:p>
    <w:p w:rsidR="007C461F" w:rsidRDefault="007C461F" w:rsidP="007C461F">
      <w:pPr>
        <w:rPr>
          <w:ins w:id="18464" w:author="Priyanshu Solon" w:date="2025-05-22T22:35:00Z"/>
        </w:rPr>
      </w:pPr>
      <w:ins w:id="18465" w:author="Priyanshu Solon" w:date="2025-05-22T22:35:00Z">
        <w:r>
          <w:t xml:space="preserve">        var X = 20;</w:t>
        </w:r>
      </w:ins>
    </w:p>
    <w:p w:rsidR="007C461F" w:rsidRDefault="007C461F" w:rsidP="007C461F">
      <w:pPr>
        <w:rPr>
          <w:ins w:id="18466" w:author="Priyanshu Solon" w:date="2025-05-22T22:35:00Z"/>
        </w:rPr>
      </w:pPr>
      <w:ins w:id="18467" w:author="Priyanshu Solon" w:date="2025-05-22T22:35:00Z">
        <w:r>
          <w:t xml:space="preserve">        console.log("x=" + x);    // 10</w:t>
        </w:r>
      </w:ins>
    </w:p>
    <w:p w:rsidR="007C461F" w:rsidRDefault="007C461F" w:rsidP="007C461F">
      <w:pPr>
        <w:rPr>
          <w:ins w:id="18468" w:author="Priyanshu Solon" w:date="2025-05-22T22:35:00Z"/>
        </w:rPr>
      </w:pPr>
    </w:p>
    <w:p w:rsidR="007C461F" w:rsidRDefault="007C461F" w:rsidP="007C461F">
      <w:pPr>
        <w:rPr>
          <w:ins w:id="18469" w:author="Priyanshu Solon" w:date="2025-05-22T22:35:00Z"/>
        </w:rPr>
      </w:pPr>
      <w:ins w:id="18470" w:author="Priyanshu Solon" w:date="2025-05-22T22:35:00Z">
        <w:r>
          <w:t>- Name must speak what it is.</w:t>
        </w:r>
      </w:ins>
    </w:p>
    <w:p w:rsidR="007C461F" w:rsidRDefault="007C461F" w:rsidP="007C461F">
      <w:pPr>
        <w:rPr>
          <w:ins w:id="18471" w:author="Priyanshu Solon" w:date="2025-05-22T22:35:00Z"/>
        </w:rPr>
      </w:pPr>
    </w:p>
    <w:p w:rsidR="007C461F" w:rsidRDefault="007C461F" w:rsidP="007C461F">
      <w:pPr>
        <w:rPr>
          <w:ins w:id="18472" w:author="Priyanshu Solon" w:date="2025-05-22T22:35:00Z"/>
        </w:rPr>
      </w:pPr>
      <w:ins w:id="18473" w:author="Priyanshu Solon" w:date="2025-05-22T22:35:00Z">
        <w:r>
          <w:t xml:space="preserve">    Syntax:</w:t>
        </w:r>
      </w:ins>
    </w:p>
    <w:p w:rsidR="007C461F" w:rsidRDefault="007C461F" w:rsidP="007C461F">
      <w:pPr>
        <w:rPr>
          <w:ins w:id="18474" w:author="Priyanshu Solon" w:date="2025-05-22T22:35:00Z"/>
        </w:rPr>
      </w:pPr>
      <w:ins w:id="18475" w:author="Priyanshu Solon" w:date="2025-05-22T22:35:00Z">
        <w:r>
          <w:t xml:space="preserve">        var btnInsert;            // button for insert    </w:t>
        </w:r>
      </w:ins>
    </w:p>
    <w:p w:rsidR="007C461F" w:rsidRDefault="007C461F" w:rsidP="007C461F">
      <w:pPr>
        <w:rPr>
          <w:ins w:id="18476" w:author="Priyanshu Solon" w:date="2025-05-22T22:35:00Z"/>
        </w:rPr>
      </w:pPr>
      <w:ins w:id="18477" w:author="Priyanshu Solon" w:date="2025-05-22T22:35:00Z">
        <w:r>
          <w:t xml:space="preserve">        var txtPassword;        // text box for password</w:t>
        </w:r>
      </w:ins>
    </w:p>
    <w:p w:rsidR="007C461F" w:rsidRDefault="007C461F" w:rsidP="007C461F">
      <w:pPr>
        <w:rPr>
          <w:ins w:id="18478" w:author="Priyanshu Solon" w:date="2025-05-22T22:35:00Z"/>
        </w:rPr>
      </w:pPr>
    </w:p>
    <w:p w:rsidR="007C461F" w:rsidRDefault="007C461F" w:rsidP="007C461F">
      <w:pPr>
        <w:rPr>
          <w:ins w:id="18479" w:author="Priyanshu Solon" w:date="2025-05-22T22:35:00Z"/>
        </w:rPr>
      </w:pPr>
      <w:ins w:id="18480" w:author="Priyanshu Solon" w:date="2025-05-22T22:35:00Z">
        <w:r>
          <w:t>- Name must be in camel case.</w:t>
        </w:r>
      </w:ins>
    </w:p>
    <w:p w:rsidR="007C461F" w:rsidRDefault="007C461F" w:rsidP="007C461F">
      <w:pPr>
        <w:rPr>
          <w:ins w:id="18481" w:author="Priyanshu Solon" w:date="2025-05-22T22:35:00Z"/>
        </w:rPr>
      </w:pPr>
    </w:p>
    <w:p w:rsidR="007C461F" w:rsidRDefault="007C461F" w:rsidP="007C461F">
      <w:pPr>
        <w:rPr>
          <w:ins w:id="18482" w:author="Priyanshu Solon" w:date="2025-05-22T22:35:00Z"/>
        </w:rPr>
      </w:pPr>
      <w:ins w:id="18483" w:author="Priyanshu Solon" w:date="2025-05-22T22:35:00Z">
        <w:r>
          <w:t xml:space="preserve">    Syntax:</w:t>
        </w:r>
      </w:ins>
    </w:p>
    <w:p w:rsidR="007C461F" w:rsidRDefault="007C461F" w:rsidP="007C461F">
      <w:pPr>
        <w:rPr>
          <w:ins w:id="18484" w:author="Priyanshu Solon" w:date="2025-05-22T22:35:00Z"/>
        </w:rPr>
      </w:pPr>
      <w:ins w:id="18485" w:author="Priyanshu Solon" w:date="2025-05-22T22:35:00Z">
        <w:r>
          <w:t xml:space="preserve">        var   productPrice;</w:t>
        </w:r>
      </w:ins>
    </w:p>
    <w:p w:rsidR="007C461F" w:rsidRDefault="007C461F" w:rsidP="007C461F">
      <w:pPr>
        <w:rPr>
          <w:ins w:id="18486" w:author="Priyanshu Solon" w:date="2025-05-22T22:35:00Z"/>
        </w:rPr>
      </w:pPr>
      <w:ins w:id="18487" w:author="Priyanshu Solon" w:date="2025-05-22T22:35:00Z">
        <w:r>
          <w:t xml:space="preserve">        var   studentName;</w:t>
        </w:r>
      </w:ins>
    </w:p>
    <w:p w:rsidR="007C461F" w:rsidRDefault="007C461F" w:rsidP="007C461F">
      <w:pPr>
        <w:rPr>
          <w:ins w:id="18488" w:author="Priyanshu Solon" w:date="2025-05-22T22:35:00Z"/>
        </w:rPr>
      </w:pPr>
    </w:p>
    <w:p w:rsidR="007C461F" w:rsidRDefault="007C461F" w:rsidP="007C461F">
      <w:pPr>
        <w:rPr>
          <w:ins w:id="18489" w:author="Priyanshu Solon" w:date="2025-05-22T22:35:00Z"/>
        </w:rPr>
      </w:pPr>
    </w:p>
    <w:p w:rsidR="007C461F" w:rsidRPr="00CA3CF4" w:rsidRDefault="007C461F" w:rsidP="007C461F">
      <w:pPr>
        <w:rPr>
          <w:ins w:id="18490" w:author="Priyanshu Solon" w:date="2025-05-22T22:35:00Z"/>
          <w:b/>
          <w:bCs/>
          <w:rPrChange w:id="18491" w:author="Priyanshu Solon" w:date="2025-05-22T23:24:00Z">
            <w:rPr>
              <w:ins w:id="18492" w:author="Priyanshu Solon" w:date="2025-05-22T22:35:00Z"/>
            </w:rPr>
          </w:rPrChange>
        </w:rPr>
      </w:pPr>
      <w:ins w:id="18493" w:author="Priyanshu Solon" w:date="2025-05-22T22:35:00Z">
        <w:r w:rsidRPr="00CA3CF4">
          <w:rPr>
            <w:b/>
            <w:bCs/>
            <w:rPrChange w:id="18494" w:author="Priyanshu Solon" w:date="2025-05-22T23:24:00Z">
              <w:rPr/>
            </w:rPrChange>
          </w:rPr>
          <w:t>Declaration Scenarios:</w:t>
        </w:r>
      </w:ins>
    </w:p>
    <w:p w:rsidR="007C461F" w:rsidRDefault="007C461F" w:rsidP="007C461F">
      <w:pPr>
        <w:rPr>
          <w:ins w:id="18495" w:author="Priyanshu Solon" w:date="2025-05-22T22:35:00Z"/>
        </w:rPr>
      </w:pPr>
      <w:ins w:id="18496" w:author="Priyanshu Solon" w:date="2025-05-22T22:35:00Z">
        <w:r>
          <w:t>1. Continuous set of references</w:t>
        </w:r>
      </w:ins>
    </w:p>
    <w:p w:rsidR="007C461F" w:rsidRDefault="007C461F" w:rsidP="007C461F">
      <w:pPr>
        <w:rPr>
          <w:ins w:id="18497" w:author="Priyanshu Solon" w:date="2025-05-22T22:35:00Z"/>
        </w:rPr>
      </w:pPr>
    </w:p>
    <w:p w:rsidR="007C461F" w:rsidRDefault="007C461F" w:rsidP="007C461F">
      <w:pPr>
        <w:rPr>
          <w:ins w:id="18498" w:author="Priyanshu Solon" w:date="2025-05-22T22:35:00Z"/>
        </w:rPr>
      </w:pPr>
      <w:ins w:id="18499" w:author="Priyanshu Solon" w:date="2025-05-22T22:35:00Z">
        <w:r>
          <w:t xml:space="preserve">    var  x, y, z;        // all 3 variables use var keyword.</w:t>
        </w:r>
      </w:ins>
    </w:p>
    <w:p w:rsidR="007C461F" w:rsidRDefault="007C461F" w:rsidP="007C461F">
      <w:pPr>
        <w:rPr>
          <w:ins w:id="18500" w:author="Priyanshu Solon" w:date="2025-05-22T22:35:00Z"/>
        </w:rPr>
      </w:pPr>
    </w:p>
    <w:p w:rsidR="007C461F" w:rsidRDefault="007C461F" w:rsidP="007C461F">
      <w:pPr>
        <w:rPr>
          <w:ins w:id="18501" w:author="Priyanshu Solon" w:date="2025-05-22T22:35:00Z"/>
        </w:rPr>
      </w:pPr>
      <w:ins w:id="18502" w:author="Priyanshu Solon" w:date="2025-05-22T22:35:00Z">
        <w:r>
          <w:t xml:space="preserve">    var  x; y, z;        // y &amp; z are not declared.</w:t>
        </w:r>
      </w:ins>
    </w:p>
    <w:p w:rsidR="007C461F" w:rsidRDefault="007C461F" w:rsidP="007C461F">
      <w:pPr>
        <w:rPr>
          <w:ins w:id="18503" w:author="Priyanshu Solon" w:date="2025-05-22T22:35:00Z"/>
        </w:rPr>
      </w:pPr>
    </w:p>
    <w:p w:rsidR="007C461F" w:rsidRDefault="007C461F" w:rsidP="007C461F">
      <w:pPr>
        <w:rPr>
          <w:ins w:id="18504" w:author="Priyanshu Solon" w:date="2025-05-22T22:35:00Z"/>
        </w:rPr>
      </w:pPr>
      <w:ins w:id="18505" w:author="Priyanshu Solon" w:date="2025-05-22T22:35:00Z">
        <w:r>
          <w:lastRenderedPageBreak/>
          <w:t xml:space="preserve">    var x, y, z = 10;    // x=undefined, y=undefined, z=10</w:t>
        </w:r>
      </w:ins>
    </w:p>
    <w:p w:rsidR="007C461F" w:rsidRDefault="007C461F" w:rsidP="007C461F">
      <w:pPr>
        <w:rPr>
          <w:ins w:id="18506" w:author="Priyanshu Solon" w:date="2025-05-22T22:35:00Z"/>
        </w:rPr>
      </w:pPr>
    </w:p>
    <w:p w:rsidR="007C461F" w:rsidRDefault="007C461F" w:rsidP="007C461F">
      <w:pPr>
        <w:rPr>
          <w:ins w:id="18507" w:author="Priyanshu Solon" w:date="2025-05-22T22:35:00Z"/>
        </w:rPr>
      </w:pPr>
      <w:ins w:id="18508" w:author="Priyanshu Solon" w:date="2025-05-22T22:35:00Z">
        <w:r>
          <w:t xml:space="preserve">    var x = y = z = 10;    // invalid y and z not declared</w:t>
        </w:r>
      </w:ins>
    </w:p>
    <w:p w:rsidR="007C461F" w:rsidRDefault="007C461F" w:rsidP="007C461F">
      <w:pPr>
        <w:rPr>
          <w:ins w:id="18509" w:author="Priyanshu Solon" w:date="2025-05-22T22:35:00Z"/>
        </w:rPr>
      </w:pPr>
    </w:p>
    <w:p w:rsidR="007C461F" w:rsidRDefault="007C461F" w:rsidP="007C461F">
      <w:pPr>
        <w:rPr>
          <w:ins w:id="18510" w:author="Priyanshu Solon" w:date="2025-05-22T22:35:00Z"/>
        </w:rPr>
      </w:pPr>
      <w:ins w:id="18511" w:author="Priyanshu Solon" w:date="2025-05-22T22:35:00Z">
        <w:r>
          <w:t xml:space="preserve">    var x=10, y=20, z=30;   // valid  x=10, y=20, z=30</w:t>
        </w:r>
      </w:ins>
    </w:p>
    <w:p w:rsidR="007C461F" w:rsidRDefault="007C461F" w:rsidP="007C461F">
      <w:pPr>
        <w:rPr>
          <w:ins w:id="18512" w:author="Priyanshu Solon" w:date="2025-05-22T22:35:00Z"/>
        </w:rPr>
      </w:pPr>
    </w:p>
    <w:p w:rsidR="007C461F" w:rsidRPr="00CA3CF4" w:rsidRDefault="007C461F" w:rsidP="007C461F">
      <w:pPr>
        <w:rPr>
          <w:ins w:id="18513" w:author="Priyanshu Solon" w:date="2025-05-22T22:35:00Z"/>
          <w:b/>
          <w:bCs/>
          <w:rPrChange w:id="18514" w:author="Priyanshu Solon" w:date="2025-05-22T23:24:00Z">
            <w:rPr>
              <w:ins w:id="18515" w:author="Priyanshu Solon" w:date="2025-05-22T22:35:00Z"/>
            </w:rPr>
          </w:rPrChange>
        </w:rPr>
      </w:pPr>
      <w:ins w:id="18516" w:author="Priyanshu Solon" w:date="2025-05-22T22:35:00Z">
        <w:r w:rsidRPr="00CA3CF4">
          <w:rPr>
            <w:b/>
            <w:bCs/>
            <w:rPrChange w:id="18517" w:author="Priyanshu Solon" w:date="2025-05-22T23:24:00Z">
              <w:rPr/>
            </w:rPrChange>
          </w:rPr>
          <w:t>2. De-structure Declaration</w:t>
        </w:r>
      </w:ins>
    </w:p>
    <w:p w:rsidR="007C461F" w:rsidRDefault="007C461F" w:rsidP="007C461F">
      <w:pPr>
        <w:rPr>
          <w:ins w:id="18518" w:author="Priyanshu Solon" w:date="2025-05-22T22:35:00Z"/>
        </w:rPr>
      </w:pPr>
    </w:p>
    <w:p w:rsidR="007C461F" w:rsidRDefault="007C461F" w:rsidP="007C461F">
      <w:pPr>
        <w:rPr>
          <w:ins w:id="18519" w:author="Priyanshu Solon" w:date="2025-05-22T22:35:00Z"/>
        </w:rPr>
      </w:pPr>
      <w:ins w:id="18520" w:author="Priyanshu Solon" w:date="2025-05-22T22:35:00Z">
        <w:r>
          <w:t xml:space="preserve">    var [x, y, z] = [10, 20, 30];        // x = 10, y=20, z=30</w:t>
        </w:r>
      </w:ins>
    </w:p>
    <w:p w:rsidR="007C461F" w:rsidRDefault="007C461F" w:rsidP="007C461F">
      <w:pPr>
        <w:rPr>
          <w:ins w:id="18521" w:author="Priyanshu Solon" w:date="2025-05-22T22:35:00Z"/>
        </w:rPr>
      </w:pPr>
    </w:p>
    <w:p w:rsidR="007C461F" w:rsidRDefault="007C461F" w:rsidP="007C461F">
      <w:pPr>
        <w:rPr>
          <w:ins w:id="18522" w:author="Priyanshu Solon" w:date="2025-05-22T22:35:00Z"/>
        </w:rPr>
      </w:pPr>
      <w:ins w:id="18523" w:author="Priyanshu Solon" w:date="2025-05-22T22:35:00Z">
        <w:r>
          <w:t xml:space="preserve">    var [x, y, z] = [10];                // x = 10, y = undefined, z = undefined</w:t>
        </w:r>
      </w:ins>
    </w:p>
    <w:p w:rsidR="007C461F" w:rsidRDefault="007C461F" w:rsidP="007C461F">
      <w:pPr>
        <w:rPr>
          <w:ins w:id="18524" w:author="Priyanshu Solon" w:date="2025-05-22T22:35:00Z"/>
        </w:rPr>
      </w:pPr>
    </w:p>
    <w:p w:rsidR="007C461F" w:rsidRDefault="007C461F" w:rsidP="007C461F">
      <w:pPr>
        <w:rPr>
          <w:ins w:id="18525" w:author="Priyanshu Solon" w:date="2025-05-22T22:35:00Z"/>
        </w:rPr>
      </w:pPr>
      <w:ins w:id="18526" w:author="Priyanshu Solon" w:date="2025-05-22T22:35:00Z">
        <w:r>
          <w:t xml:space="preserve">    var [x, y, z] = 10;                // invalid  de-structure requires a set of values [ ]</w:t>
        </w:r>
      </w:ins>
    </w:p>
    <w:p w:rsidR="007C461F" w:rsidRDefault="007C461F" w:rsidP="007C461F">
      <w:pPr>
        <w:rPr>
          <w:ins w:id="18527" w:author="Priyanshu Solon" w:date="2025-05-22T22:35:00Z"/>
        </w:rPr>
      </w:pPr>
    </w:p>
    <w:p w:rsidR="007C461F" w:rsidRDefault="007C461F" w:rsidP="007C461F">
      <w:pPr>
        <w:rPr>
          <w:ins w:id="18528" w:author="Priyanshu Solon" w:date="2025-05-22T22:35:00Z"/>
        </w:rPr>
      </w:pPr>
      <w:ins w:id="18529" w:author="Priyanshu Solon" w:date="2025-05-22T22:35:00Z">
        <w:r>
          <w:t xml:space="preserve">    var x, y, z = [10];                // x = undefined, y=undefined, z = array [10]</w:t>
        </w:r>
      </w:ins>
    </w:p>
    <w:p w:rsidR="007C461F" w:rsidRDefault="007C461F" w:rsidP="007C461F">
      <w:pPr>
        <w:rPr>
          <w:ins w:id="18530" w:author="Priyanshu Solon" w:date="2025-05-22T22:35:00Z"/>
        </w:rPr>
      </w:pPr>
    </w:p>
    <w:p w:rsidR="007C461F" w:rsidRDefault="007C461F" w:rsidP="007C461F">
      <w:pPr>
        <w:rPr>
          <w:ins w:id="18531" w:author="Priyanshu Solon" w:date="2025-05-22T22:35:00Z"/>
        </w:rPr>
      </w:pPr>
      <w:ins w:id="18532" w:author="Priyanshu Solon" w:date="2025-05-22T22:35:00Z">
        <w:r>
          <w:t xml:space="preserve">    var x, y, z = [10,20,30];            // z = [10, 20, 30]    x=undefined, y=undefined</w:t>
        </w:r>
      </w:ins>
    </w:p>
    <w:p w:rsidR="007C461F" w:rsidRDefault="007C461F" w:rsidP="007C461F">
      <w:pPr>
        <w:rPr>
          <w:ins w:id="18533" w:author="Priyanshu Solon" w:date="2025-05-22T22:35:00Z"/>
        </w:rPr>
      </w:pPr>
    </w:p>
    <w:p w:rsidR="007C461F" w:rsidRDefault="007C461F" w:rsidP="007C461F">
      <w:pPr>
        <w:rPr>
          <w:ins w:id="18534" w:author="Priyanshu Solon" w:date="2025-05-22T22:35:00Z"/>
        </w:rPr>
      </w:pPr>
    </w:p>
    <w:p w:rsidR="007C461F" w:rsidRPr="00CA3CF4" w:rsidRDefault="007C461F" w:rsidP="007C461F">
      <w:pPr>
        <w:rPr>
          <w:ins w:id="18535" w:author="Priyanshu Solon" w:date="2025-05-22T22:35:00Z"/>
          <w:b/>
          <w:bCs/>
          <w:rPrChange w:id="18536" w:author="Priyanshu Solon" w:date="2025-05-22T23:24:00Z">
            <w:rPr>
              <w:ins w:id="18537" w:author="Priyanshu Solon" w:date="2025-05-22T22:35:00Z"/>
            </w:rPr>
          </w:rPrChange>
        </w:rPr>
      </w:pPr>
      <w:ins w:id="18538" w:author="Priyanshu Solon" w:date="2025-05-22T22:35:00Z">
        <w:r w:rsidRPr="00CA3CF4">
          <w:rPr>
            <w:b/>
            <w:bCs/>
            <w:rPrChange w:id="18539" w:author="Priyanshu Solon" w:date="2025-05-22T23:24:00Z">
              <w:rPr/>
            </w:rPrChange>
          </w:rPr>
          <w:t xml:space="preserve">                           Data Types</w:t>
        </w:r>
      </w:ins>
    </w:p>
    <w:p w:rsidR="007C461F" w:rsidRDefault="007C461F" w:rsidP="007C461F">
      <w:pPr>
        <w:rPr>
          <w:ins w:id="18540" w:author="Priyanshu Solon" w:date="2025-05-22T22:35:00Z"/>
        </w:rPr>
      </w:pPr>
    </w:p>
    <w:p w:rsidR="007C461F" w:rsidRDefault="007C461F" w:rsidP="007C461F">
      <w:pPr>
        <w:rPr>
          <w:ins w:id="18541" w:author="Priyanshu Solon" w:date="2025-05-22T22:35:00Z"/>
        </w:rPr>
      </w:pPr>
      <w:ins w:id="18542" w:author="Priyanshu Solon" w:date="2025-05-22T22:35:00Z">
        <w:r>
          <w:t>- JavaScript is not a strongly typed language.</w:t>
        </w:r>
      </w:ins>
    </w:p>
    <w:p w:rsidR="007C461F" w:rsidRDefault="007C461F" w:rsidP="007C461F">
      <w:pPr>
        <w:rPr>
          <w:ins w:id="18543" w:author="Priyanshu Solon" w:date="2025-05-22T22:35:00Z"/>
        </w:rPr>
      </w:pPr>
      <w:ins w:id="18544" w:author="Priyanshu Solon" w:date="2025-05-22T22:35:00Z">
        <w:r>
          <w:t>- It is implicitly typed or dynamically typed.</w:t>
        </w:r>
      </w:ins>
    </w:p>
    <w:p w:rsidR="007C461F" w:rsidRDefault="007C461F" w:rsidP="007C461F">
      <w:pPr>
        <w:rPr>
          <w:ins w:id="18545" w:author="Priyanshu Solon" w:date="2025-05-22T22:35:00Z"/>
        </w:rPr>
      </w:pPr>
      <w:ins w:id="18546" w:author="Priyanshu Solon" w:date="2025-05-22T22:35:00Z">
        <w:r>
          <w:t xml:space="preserve">   </w:t>
        </w:r>
      </w:ins>
    </w:p>
    <w:p w:rsidR="007C461F" w:rsidRDefault="007C461F" w:rsidP="007C461F">
      <w:pPr>
        <w:rPr>
          <w:ins w:id="18547" w:author="Priyanshu Solon" w:date="2025-05-22T22:35:00Z"/>
        </w:rPr>
      </w:pPr>
      <w:ins w:id="18548" w:author="Priyanshu Solon" w:date="2025-05-22T22:35:00Z">
        <w:r>
          <w:t xml:space="preserve">        var x = 10;        // x is number type</w:t>
        </w:r>
      </w:ins>
    </w:p>
    <w:p w:rsidR="007C461F" w:rsidRDefault="007C461F" w:rsidP="007C461F">
      <w:pPr>
        <w:rPr>
          <w:ins w:id="18549" w:author="Priyanshu Solon" w:date="2025-05-22T22:35:00Z"/>
        </w:rPr>
      </w:pPr>
      <w:ins w:id="18550" w:author="Priyanshu Solon" w:date="2025-05-22T22:35:00Z">
        <w:r>
          <w:t xml:space="preserve">        x = "John";        // x changes to string</w:t>
        </w:r>
      </w:ins>
    </w:p>
    <w:p w:rsidR="007C461F" w:rsidRDefault="007C461F" w:rsidP="007C461F">
      <w:pPr>
        <w:rPr>
          <w:ins w:id="18551" w:author="Priyanshu Solon" w:date="2025-05-22T22:35:00Z"/>
        </w:rPr>
      </w:pPr>
      <w:ins w:id="18552" w:author="Priyanshu Solon" w:date="2025-05-22T22:35:00Z">
        <w:r>
          <w:t xml:space="preserve">        x = true;            // x changes to Boolean</w:t>
        </w:r>
      </w:ins>
    </w:p>
    <w:p w:rsidR="007C461F" w:rsidRDefault="007C461F" w:rsidP="007C461F">
      <w:pPr>
        <w:rPr>
          <w:ins w:id="18553" w:author="Priyanshu Solon" w:date="2025-05-22T22:35:00Z"/>
        </w:rPr>
      </w:pPr>
    </w:p>
    <w:p w:rsidR="007C461F" w:rsidRDefault="007C461F" w:rsidP="007C461F">
      <w:pPr>
        <w:rPr>
          <w:ins w:id="18554" w:author="Priyanshu Solon" w:date="2025-05-22T22:35:00Z"/>
        </w:rPr>
      </w:pPr>
      <w:ins w:id="18555" w:author="Priyanshu Solon" w:date="2025-05-22T22:35:00Z">
        <w:r>
          <w:t>- Data type is all about the data structure.</w:t>
        </w:r>
      </w:ins>
    </w:p>
    <w:p w:rsidR="007C461F" w:rsidRDefault="007C461F" w:rsidP="007C461F">
      <w:pPr>
        <w:rPr>
          <w:ins w:id="18556" w:author="Priyanshu Solon" w:date="2025-05-22T22:35:00Z"/>
        </w:rPr>
      </w:pPr>
      <w:ins w:id="18557" w:author="Priyanshu Solon" w:date="2025-05-22T22:35:00Z">
        <w:r>
          <w:lastRenderedPageBreak/>
          <w:t>- It defines the type of data, range of data and behavior of data.</w:t>
        </w:r>
      </w:ins>
    </w:p>
    <w:p w:rsidR="007C461F" w:rsidRDefault="007C461F" w:rsidP="007C461F">
      <w:pPr>
        <w:rPr>
          <w:ins w:id="18558" w:author="Priyanshu Solon" w:date="2025-05-22T22:35:00Z"/>
        </w:rPr>
      </w:pPr>
      <w:ins w:id="18559" w:author="Priyanshu Solon" w:date="2025-05-22T22:35:00Z">
        <w:r>
          <w:t>- JavaScript data types are categorized into 2 groups</w:t>
        </w:r>
      </w:ins>
    </w:p>
    <w:p w:rsidR="007C461F" w:rsidRDefault="007C461F" w:rsidP="007C461F">
      <w:pPr>
        <w:rPr>
          <w:ins w:id="18560" w:author="Priyanshu Solon" w:date="2025-05-22T22:35:00Z"/>
        </w:rPr>
      </w:pPr>
    </w:p>
    <w:p w:rsidR="007C461F" w:rsidRDefault="007C461F" w:rsidP="007C461F">
      <w:pPr>
        <w:rPr>
          <w:ins w:id="18561" w:author="Priyanshu Solon" w:date="2025-05-22T22:35:00Z"/>
        </w:rPr>
      </w:pPr>
      <w:ins w:id="18562" w:author="Priyanshu Solon" w:date="2025-05-22T22:35:00Z">
        <w:r>
          <w:t xml:space="preserve">    1. Primitive Types</w:t>
        </w:r>
      </w:ins>
    </w:p>
    <w:p w:rsidR="007C461F" w:rsidRDefault="007C461F" w:rsidP="007C461F">
      <w:pPr>
        <w:rPr>
          <w:ins w:id="18563" w:author="Priyanshu Solon" w:date="2025-05-22T22:35:00Z"/>
        </w:rPr>
      </w:pPr>
      <w:ins w:id="18564" w:author="Priyanshu Solon" w:date="2025-05-22T22:35:00Z">
        <w:r>
          <w:t xml:space="preserve">    2. Non Primitive Types</w:t>
        </w:r>
      </w:ins>
    </w:p>
    <w:p w:rsidR="007C461F" w:rsidRDefault="007C461F" w:rsidP="007C461F">
      <w:pPr>
        <w:rPr>
          <w:ins w:id="18565" w:author="Priyanshu Solon" w:date="2025-05-22T22:35:00Z"/>
        </w:rPr>
      </w:pPr>
    </w:p>
    <w:p w:rsidR="007C461F" w:rsidRPr="00CA3CF4" w:rsidRDefault="007C461F" w:rsidP="007C461F">
      <w:pPr>
        <w:rPr>
          <w:ins w:id="18566" w:author="Priyanshu Solon" w:date="2025-05-22T22:35:00Z"/>
          <w:b/>
          <w:bCs/>
          <w:rPrChange w:id="18567" w:author="Priyanshu Solon" w:date="2025-05-22T23:24:00Z">
            <w:rPr>
              <w:ins w:id="18568" w:author="Priyanshu Solon" w:date="2025-05-22T22:35:00Z"/>
            </w:rPr>
          </w:rPrChange>
        </w:rPr>
      </w:pPr>
      <w:ins w:id="18569" w:author="Priyanshu Solon" w:date="2025-05-22T22:35:00Z">
        <w:r w:rsidRPr="00CA3CF4">
          <w:rPr>
            <w:b/>
            <w:bCs/>
            <w:rPrChange w:id="18570" w:author="Priyanshu Solon" w:date="2025-05-22T23:24:00Z">
              <w:rPr/>
            </w:rPrChange>
          </w:rPr>
          <w:t>Primitive Types</w:t>
        </w:r>
      </w:ins>
    </w:p>
    <w:p w:rsidR="007C461F" w:rsidRDefault="007C461F" w:rsidP="007C461F">
      <w:pPr>
        <w:rPr>
          <w:ins w:id="18571" w:author="Priyanshu Solon" w:date="2025-05-22T22:35:00Z"/>
        </w:rPr>
      </w:pPr>
      <w:ins w:id="18572" w:author="Priyanshu Solon" w:date="2025-05-22T22:35:00Z">
        <w:r>
          <w:t>- They are immutable types.</w:t>
        </w:r>
      </w:ins>
    </w:p>
    <w:p w:rsidR="007C461F" w:rsidRDefault="007C461F" w:rsidP="007C461F">
      <w:pPr>
        <w:rPr>
          <w:ins w:id="18573" w:author="Priyanshu Solon" w:date="2025-05-22T22:35:00Z"/>
        </w:rPr>
      </w:pPr>
      <w:ins w:id="18574" w:author="Priyanshu Solon" w:date="2025-05-22T22:35:00Z">
        <w:r>
          <w:t>- They have fixed range for values.</w:t>
        </w:r>
      </w:ins>
    </w:p>
    <w:p w:rsidR="007C461F" w:rsidRDefault="007C461F" w:rsidP="007C461F">
      <w:pPr>
        <w:rPr>
          <w:ins w:id="18575" w:author="Priyanshu Solon" w:date="2025-05-22T22:35:00Z"/>
        </w:rPr>
      </w:pPr>
      <w:ins w:id="18576" w:author="Priyanshu Solon" w:date="2025-05-22T22:35:00Z">
        <w:r>
          <w:t>- Value range can't change.</w:t>
        </w:r>
      </w:ins>
    </w:p>
    <w:p w:rsidR="007C461F" w:rsidRDefault="007C461F" w:rsidP="007C461F">
      <w:pPr>
        <w:rPr>
          <w:ins w:id="18577" w:author="Priyanshu Solon" w:date="2025-05-22T22:35:00Z"/>
        </w:rPr>
      </w:pPr>
      <w:ins w:id="18578" w:author="Priyanshu Solon" w:date="2025-05-22T22:35:00Z">
        <w:r>
          <w:t>- They are stored in memory stack.</w:t>
        </w:r>
      </w:ins>
    </w:p>
    <w:p w:rsidR="007C461F" w:rsidRDefault="007C461F" w:rsidP="007C461F">
      <w:pPr>
        <w:rPr>
          <w:ins w:id="18579" w:author="Priyanshu Solon" w:date="2025-05-22T22:35:00Z"/>
        </w:rPr>
      </w:pPr>
      <w:ins w:id="18580" w:author="Priyanshu Solon" w:date="2025-05-22T22:35:00Z">
        <w:r>
          <w:t>- Stack uses "LIFO" [ Last-In-First-Out ]</w:t>
        </w:r>
      </w:ins>
    </w:p>
    <w:p w:rsidR="007C461F" w:rsidRDefault="007C461F" w:rsidP="007C461F">
      <w:pPr>
        <w:rPr>
          <w:ins w:id="18581" w:author="Priyanshu Solon" w:date="2025-05-22T22:35:00Z"/>
        </w:rPr>
      </w:pPr>
      <w:ins w:id="18582" w:author="Priyanshu Solon" w:date="2025-05-22T22:35:00Z">
        <w:r>
          <w:t>- JavaScript Primitive Types are</w:t>
        </w:r>
      </w:ins>
    </w:p>
    <w:p w:rsidR="007C461F" w:rsidRDefault="007C461F" w:rsidP="007C461F">
      <w:pPr>
        <w:rPr>
          <w:ins w:id="18583" w:author="Priyanshu Solon" w:date="2025-05-22T22:35:00Z"/>
        </w:rPr>
      </w:pPr>
    </w:p>
    <w:p w:rsidR="007C461F" w:rsidRDefault="007C461F" w:rsidP="007C461F">
      <w:pPr>
        <w:rPr>
          <w:ins w:id="18584" w:author="Priyanshu Solon" w:date="2025-05-22T22:35:00Z"/>
        </w:rPr>
      </w:pPr>
      <w:ins w:id="18585" w:author="Priyanshu Solon" w:date="2025-05-22T22:35:00Z">
        <w:r>
          <w:t xml:space="preserve">    1. Number</w:t>
        </w:r>
      </w:ins>
    </w:p>
    <w:p w:rsidR="007C461F" w:rsidRDefault="007C461F" w:rsidP="007C461F">
      <w:pPr>
        <w:rPr>
          <w:ins w:id="18586" w:author="Priyanshu Solon" w:date="2025-05-22T22:35:00Z"/>
        </w:rPr>
      </w:pPr>
      <w:ins w:id="18587" w:author="Priyanshu Solon" w:date="2025-05-22T22:35:00Z">
        <w:r>
          <w:t xml:space="preserve">    2. String</w:t>
        </w:r>
      </w:ins>
    </w:p>
    <w:p w:rsidR="007C461F" w:rsidRDefault="007C461F" w:rsidP="007C461F">
      <w:pPr>
        <w:rPr>
          <w:ins w:id="18588" w:author="Priyanshu Solon" w:date="2025-05-22T22:35:00Z"/>
        </w:rPr>
      </w:pPr>
      <w:ins w:id="18589" w:author="Priyanshu Solon" w:date="2025-05-22T22:35:00Z">
        <w:r>
          <w:t xml:space="preserve">    3. Boolean</w:t>
        </w:r>
      </w:ins>
    </w:p>
    <w:p w:rsidR="007C461F" w:rsidRDefault="007C461F" w:rsidP="007C461F">
      <w:pPr>
        <w:rPr>
          <w:ins w:id="18590" w:author="Priyanshu Solon" w:date="2025-05-22T22:35:00Z"/>
        </w:rPr>
      </w:pPr>
      <w:ins w:id="18591" w:author="Priyanshu Solon" w:date="2025-05-22T22:35:00Z">
        <w:r>
          <w:t xml:space="preserve">    4. Null</w:t>
        </w:r>
      </w:ins>
    </w:p>
    <w:p w:rsidR="007C461F" w:rsidRDefault="007C461F" w:rsidP="007C461F">
      <w:pPr>
        <w:rPr>
          <w:ins w:id="18592" w:author="Priyanshu Solon" w:date="2025-05-22T22:35:00Z"/>
        </w:rPr>
      </w:pPr>
      <w:ins w:id="18593" w:author="Priyanshu Solon" w:date="2025-05-22T22:35:00Z">
        <w:r>
          <w:t xml:space="preserve">    5. Undefined</w:t>
        </w:r>
      </w:ins>
    </w:p>
    <w:p w:rsidR="007C461F" w:rsidRDefault="007C461F" w:rsidP="007C461F">
      <w:pPr>
        <w:rPr>
          <w:ins w:id="18594" w:author="Priyanshu Solon" w:date="2025-05-22T22:35:00Z"/>
        </w:rPr>
      </w:pPr>
      <w:ins w:id="18595" w:author="Priyanshu Solon" w:date="2025-05-22T22:35:00Z">
        <w:r>
          <w:t xml:space="preserve">    6. Big Int</w:t>
        </w:r>
      </w:ins>
    </w:p>
    <w:p w:rsidR="007C461F" w:rsidRDefault="007C461F" w:rsidP="007C461F">
      <w:pPr>
        <w:rPr>
          <w:ins w:id="18596" w:author="Priyanshu Solon" w:date="2025-05-22T22:35:00Z"/>
        </w:rPr>
      </w:pPr>
      <w:ins w:id="18597" w:author="Priyanshu Solon" w:date="2025-05-22T22:35:00Z">
        <w:r>
          <w:t xml:space="preserve">    7. Symbol</w:t>
        </w:r>
      </w:ins>
    </w:p>
    <w:p w:rsidR="007C461F" w:rsidRDefault="007C461F" w:rsidP="007C461F">
      <w:pPr>
        <w:rPr>
          <w:ins w:id="18598" w:author="Priyanshu Solon" w:date="2025-05-22T22:35:00Z"/>
        </w:rPr>
      </w:pPr>
    </w:p>
    <w:p w:rsidR="007C461F" w:rsidRPr="00CA3CF4" w:rsidRDefault="007C461F" w:rsidP="007C461F">
      <w:pPr>
        <w:rPr>
          <w:ins w:id="18599" w:author="Priyanshu Solon" w:date="2025-05-22T22:35:00Z"/>
          <w:b/>
          <w:bCs/>
          <w:rPrChange w:id="18600" w:author="Priyanshu Solon" w:date="2025-05-22T23:24:00Z">
            <w:rPr>
              <w:ins w:id="18601" w:author="Priyanshu Solon" w:date="2025-05-22T22:35:00Z"/>
            </w:rPr>
          </w:rPrChange>
        </w:rPr>
      </w:pPr>
      <w:ins w:id="18602" w:author="Priyanshu Solon" w:date="2025-05-22T22:35:00Z">
        <w:r w:rsidRPr="00CA3CF4">
          <w:rPr>
            <w:b/>
            <w:bCs/>
            <w:rPrChange w:id="18603" w:author="Priyanshu Solon" w:date="2025-05-22T23:24:00Z">
              <w:rPr/>
            </w:rPrChange>
          </w:rPr>
          <w:t>JavaScript Number Type:</w:t>
        </w:r>
      </w:ins>
    </w:p>
    <w:p w:rsidR="007C461F" w:rsidRDefault="007C461F" w:rsidP="007C461F">
      <w:pPr>
        <w:rPr>
          <w:ins w:id="18604" w:author="Priyanshu Solon" w:date="2025-05-22T22:35:00Z"/>
        </w:rPr>
      </w:pPr>
      <w:ins w:id="18605" w:author="Priyanshu Solon" w:date="2025-05-22T22:35:00Z">
        <w:r>
          <w:t>- Numeric type in JavaScript can be any one of the following</w:t>
        </w:r>
      </w:ins>
    </w:p>
    <w:p w:rsidR="007C461F" w:rsidRDefault="007C461F" w:rsidP="007C461F">
      <w:pPr>
        <w:rPr>
          <w:ins w:id="18606" w:author="Priyanshu Solon" w:date="2025-05-22T22:35:00Z"/>
        </w:rPr>
      </w:pPr>
      <w:ins w:id="18607" w:author="Priyanshu Solon" w:date="2025-05-22T22:35:00Z">
        <w:r>
          <w:t xml:space="preserve">   </w:t>
        </w:r>
      </w:ins>
    </w:p>
    <w:p w:rsidR="007C461F" w:rsidRDefault="007C461F" w:rsidP="007C461F">
      <w:pPr>
        <w:rPr>
          <w:ins w:id="18608" w:author="Priyanshu Solon" w:date="2025-05-22T22:35:00Z"/>
        </w:rPr>
      </w:pPr>
      <w:ins w:id="18609" w:author="Priyanshu Solon" w:date="2025-05-22T22:35:00Z">
        <w:r>
          <w:t xml:space="preserve">    Signed Integer         - 20</w:t>
        </w:r>
      </w:ins>
    </w:p>
    <w:p w:rsidR="007C461F" w:rsidRDefault="007C461F" w:rsidP="007C461F">
      <w:pPr>
        <w:rPr>
          <w:ins w:id="18610" w:author="Priyanshu Solon" w:date="2025-05-22T22:35:00Z"/>
        </w:rPr>
      </w:pPr>
      <w:ins w:id="18611" w:author="Priyanshu Solon" w:date="2025-05-22T22:35:00Z">
        <w:r>
          <w:t xml:space="preserve">    Unsigned Integer           20</w:t>
        </w:r>
      </w:ins>
    </w:p>
    <w:p w:rsidR="007C461F" w:rsidRDefault="007C461F" w:rsidP="007C461F">
      <w:pPr>
        <w:rPr>
          <w:ins w:id="18612" w:author="Priyanshu Solon" w:date="2025-05-22T22:35:00Z"/>
        </w:rPr>
      </w:pPr>
      <w:ins w:id="18613" w:author="Priyanshu Solon" w:date="2025-05-22T22:35:00Z">
        <w:r>
          <w:t xml:space="preserve">    Floating Point               20.42</w:t>
        </w:r>
      </w:ins>
    </w:p>
    <w:p w:rsidR="007C461F" w:rsidRDefault="007C461F" w:rsidP="007C461F">
      <w:pPr>
        <w:rPr>
          <w:ins w:id="18614" w:author="Priyanshu Solon" w:date="2025-05-22T22:35:00Z"/>
        </w:rPr>
      </w:pPr>
      <w:ins w:id="18615" w:author="Priyanshu Solon" w:date="2025-05-22T22:35:00Z">
        <w:r>
          <w:t xml:space="preserve">    Double                450.34</w:t>
        </w:r>
      </w:ins>
    </w:p>
    <w:p w:rsidR="007C461F" w:rsidRDefault="007C461F" w:rsidP="007C461F">
      <w:pPr>
        <w:rPr>
          <w:ins w:id="18616" w:author="Priyanshu Solon" w:date="2025-05-22T22:35:00Z"/>
        </w:rPr>
      </w:pPr>
      <w:ins w:id="18617" w:author="Priyanshu Solon" w:date="2025-05-22T22:35:00Z">
        <w:r>
          <w:lastRenderedPageBreak/>
          <w:t xml:space="preserve">    Decimal                   3400.34  [ 29 decimal ]</w:t>
        </w:r>
      </w:ins>
    </w:p>
    <w:p w:rsidR="007C461F" w:rsidRDefault="007C461F" w:rsidP="007C461F">
      <w:pPr>
        <w:rPr>
          <w:ins w:id="18618" w:author="Priyanshu Solon" w:date="2025-05-22T22:35:00Z"/>
        </w:rPr>
      </w:pPr>
      <w:ins w:id="18619" w:author="Priyanshu Solon" w:date="2025-05-22T22:35:00Z">
        <w:r>
          <w:t xml:space="preserve">    Exponent               2e3     [ 2 x 10^3 ]  = 2000</w:t>
        </w:r>
      </w:ins>
    </w:p>
    <w:p w:rsidR="007C461F" w:rsidRDefault="007C461F" w:rsidP="007C461F">
      <w:pPr>
        <w:rPr>
          <w:ins w:id="18620" w:author="Priyanshu Solon" w:date="2025-05-22T22:35:00Z"/>
        </w:rPr>
      </w:pPr>
      <w:ins w:id="18621" w:author="Priyanshu Solon" w:date="2025-05-22T22:35:00Z">
        <w:r>
          <w:t xml:space="preserve">    Binary                0b1010</w:t>
        </w:r>
      </w:ins>
    </w:p>
    <w:p w:rsidR="007C461F" w:rsidRDefault="007C461F" w:rsidP="007C461F">
      <w:pPr>
        <w:rPr>
          <w:ins w:id="18622" w:author="Priyanshu Solon" w:date="2025-05-22T22:35:00Z"/>
        </w:rPr>
      </w:pPr>
      <w:ins w:id="18623" w:author="Priyanshu Solon" w:date="2025-05-22T22:35:00Z">
        <w:r>
          <w:t xml:space="preserve">    Hexadecimal             0x9311</w:t>
        </w:r>
      </w:ins>
    </w:p>
    <w:p w:rsidR="007C461F" w:rsidRDefault="007C461F" w:rsidP="007C461F">
      <w:pPr>
        <w:rPr>
          <w:ins w:id="18624" w:author="Priyanshu Solon" w:date="2025-05-22T22:35:00Z"/>
        </w:rPr>
      </w:pPr>
      <w:ins w:id="18625" w:author="Priyanshu Solon" w:date="2025-05-22T22:35:00Z">
        <w:r>
          <w:t xml:space="preserve">    Octa                 0o745</w:t>
        </w:r>
      </w:ins>
    </w:p>
    <w:p w:rsidR="007C461F" w:rsidRDefault="007C461F" w:rsidP="007C461F">
      <w:pPr>
        <w:rPr>
          <w:ins w:id="18626" w:author="Priyanshu Solon" w:date="2025-05-22T22:35:00Z"/>
        </w:rPr>
      </w:pPr>
      <w:ins w:id="18627" w:author="Priyanshu Solon" w:date="2025-05-22T22:35:00Z">
        <w:r>
          <w:t xml:space="preserve">    Big Int                938881122n</w:t>
        </w:r>
      </w:ins>
    </w:p>
    <w:p w:rsidR="007C461F" w:rsidRDefault="007C461F" w:rsidP="007C461F">
      <w:pPr>
        <w:rPr>
          <w:ins w:id="18628" w:author="Priyanshu Solon" w:date="2025-05-22T22:35:00Z"/>
        </w:rPr>
      </w:pPr>
    </w:p>
    <w:p w:rsidR="007C461F" w:rsidRDefault="007C461F" w:rsidP="007C461F">
      <w:pPr>
        <w:rPr>
          <w:ins w:id="18629" w:author="Priyanshu Solon" w:date="2025-05-22T22:35:00Z"/>
        </w:rPr>
      </w:pPr>
      <w:ins w:id="18630" w:author="Priyanshu Solon" w:date="2025-05-22T22:35:00Z">
        <w:r>
          <w:t>- Numbers can't be displayed exactly as defined, hence JavaScript provides several methods to display and format numbers.</w:t>
        </w:r>
      </w:ins>
    </w:p>
    <w:p w:rsidR="007C461F" w:rsidRDefault="007C461F" w:rsidP="007C461F">
      <w:pPr>
        <w:rPr>
          <w:ins w:id="18631" w:author="Priyanshu Solon" w:date="2025-05-22T22:35:00Z"/>
        </w:rPr>
      </w:pPr>
    </w:p>
    <w:p w:rsidR="007C461F" w:rsidRDefault="007C461F" w:rsidP="007C461F">
      <w:pPr>
        <w:rPr>
          <w:ins w:id="18632" w:author="Priyanshu Solon" w:date="2025-05-22T22:35:00Z"/>
        </w:rPr>
      </w:pPr>
      <w:ins w:id="18633" w:author="Priyanshu Solon" w:date="2025-05-22T22:35:00Z">
        <w:r>
          <w:t xml:space="preserve">    a) </w:t>
        </w:r>
        <w:r w:rsidRPr="00CA3CF4">
          <w:rPr>
            <w:b/>
            <w:bCs/>
            <w:rPrChange w:id="18634" w:author="Priyanshu Solon" w:date="2025-05-22T23:24:00Z">
              <w:rPr/>
            </w:rPrChange>
          </w:rPr>
          <w:t>toFixed()</w:t>
        </w:r>
        <w:r>
          <w:t xml:space="preserve">        It sets fixed number of fractions.</w:t>
        </w:r>
      </w:ins>
    </w:p>
    <w:p w:rsidR="007C461F" w:rsidRDefault="007C461F" w:rsidP="007C461F">
      <w:pPr>
        <w:rPr>
          <w:ins w:id="18635" w:author="Priyanshu Solon" w:date="2025-05-22T22:35:00Z"/>
        </w:rPr>
      </w:pPr>
      <w:ins w:id="18636" w:author="Priyanshu Solon" w:date="2025-05-22T22:35:00Z">
        <w:r>
          <w:t xml:space="preserve">    b) </w:t>
        </w:r>
        <w:r w:rsidRPr="00CA3CF4">
          <w:rPr>
            <w:b/>
            <w:bCs/>
            <w:rPrChange w:id="18637" w:author="Priyanshu Solon" w:date="2025-05-22T23:24:00Z">
              <w:rPr/>
            </w:rPrChange>
          </w:rPr>
          <w:t>toPrecision()</w:t>
        </w:r>
        <w:r>
          <w:t xml:space="preserve">    It sets a number to fixed precision of digits.</w:t>
        </w:r>
      </w:ins>
    </w:p>
    <w:p w:rsidR="007C461F" w:rsidRDefault="007C461F" w:rsidP="007C461F">
      <w:pPr>
        <w:rPr>
          <w:ins w:id="18638" w:author="Priyanshu Solon" w:date="2025-05-22T22:35:00Z"/>
        </w:rPr>
      </w:pPr>
    </w:p>
    <w:p w:rsidR="007C461F" w:rsidRDefault="007C461F" w:rsidP="007C461F">
      <w:pPr>
        <w:rPr>
          <w:ins w:id="18639" w:author="Priyanshu Solon" w:date="2025-05-22T22:35:00Z"/>
        </w:rPr>
      </w:pPr>
      <w:ins w:id="18640" w:author="Priyanshu Solon" w:date="2025-05-22T22:35:00Z">
        <w:r>
          <w:t>Syntax:</w:t>
        </w:r>
      </w:ins>
    </w:p>
    <w:p w:rsidR="007C461F" w:rsidRDefault="007C461F" w:rsidP="007C461F">
      <w:pPr>
        <w:rPr>
          <w:ins w:id="18641" w:author="Priyanshu Solon" w:date="2025-05-22T22:35:00Z"/>
        </w:rPr>
      </w:pPr>
      <w:ins w:id="18642" w:author="Priyanshu Solon" w:date="2025-05-22T22:35:00Z">
        <w:r>
          <w:t xml:space="preserve">        var  x = 4500.34;</w:t>
        </w:r>
      </w:ins>
    </w:p>
    <w:p w:rsidR="007C461F" w:rsidRDefault="007C461F" w:rsidP="007C461F">
      <w:pPr>
        <w:rPr>
          <w:ins w:id="18643" w:author="Priyanshu Solon" w:date="2025-05-22T22:35:00Z"/>
        </w:rPr>
      </w:pPr>
    </w:p>
    <w:p w:rsidR="007C461F" w:rsidRDefault="007C461F" w:rsidP="007C461F">
      <w:pPr>
        <w:rPr>
          <w:ins w:id="18644" w:author="Priyanshu Solon" w:date="2025-05-22T22:35:00Z"/>
        </w:rPr>
      </w:pPr>
      <w:ins w:id="18645" w:author="Priyanshu Solon" w:date="2025-05-22T22:35:00Z">
        <w:r>
          <w:t xml:space="preserve">        x.toFixed(2);            // 4500.34</w:t>
        </w:r>
      </w:ins>
    </w:p>
    <w:p w:rsidR="007C461F" w:rsidRDefault="007C461F" w:rsidP="007C461F">
      <w:pPr>
        <w:rPr>
          <w:ins w:id="18646" w:author="Priyanshu Solon" w:date="2025-05-22T22:35:00Z"/>
        </w:rPr>
      </w:pPr>
      <w:ins w:id="18647" w:author="Priyanshu Solon" w:date="2025-05-22T22:35:00Z">
        <w:r>
          <w:t xml:space="preserve">        x.toPrecision(5);        // 4500.4</w:t>
        </w:r>
      </w:ins>
    </w:p>
    <w:p w:rsidR="007C461F" w:rsidRDefault="007C461F" w:rsidP="007C461F">
      <w:pPr>
        <w:rPr>
          <w:ins w:id="18648" w:author="Priyanshu Solon" w:date="2025-05-22T22:35:00Z"/>
        </w:rPr>
      </w:pPr>
      <w:ins w:id="18649" w:author="Priyanshu Solon" w:date="2025-05-22T22:35:00Z">
        <w:r>
          <w:t xml:space="preserve">        x.toFixed(0);            // 4500</w:t>
        </w:r>
      </w:ins>
    </w:p>
    <w:p w:rsidR="007C461F" w:rsidRDefault="007C461F" w:rsidP="007C461F">
      <w:pPr>
        <w:rPr>
          <w:ins w:id="18650" w:author="Priyanshu Solon" w:date="2025-05-22T22:35:00Z"/>
        </w:rPr>
      </w:pPr>
    </w:p>
    <w:p w:rsidR="007C461F" w:rsidRDefault="007C461F" w:rsidP="007C461F">
      <w:pPr>
        <w:rPr>
          <w:ins w:id="18651" w:author="Priyanshu Solon" w:date="2025-05-22T22:35:00Z"/>
        </w:rPr>
      </w:pPr>
      <w:ins w:id="18652" w:author="Priyanshu Solon" w:date="2025-05-22T22:35:00Z">
        <w:r>
          <w:t xml:space="preserve">    c) </w:t>
        </w:r>
        <w:r w:rsidRPr="00CA3CF4">
          <w:rPr>
            <w:b/>
            <w:bCs/>
            <w:rPrChange w:id="18653" w:author="Priyanshu Solon" w:date="2025-05-22T23:24:00Z">
              <w:rPr/>
            </w:rPrChange>
          </w:rPr>
          <w:t>toLocaleString()</w:t>
        </w:r>
        <w:r>
          <w:t xml:space="preserve">     It transforms into a regional string with various formats.</w:t>
        </w:r>
      </w:ins>
    </w:p>
    <w:p w:rsidR="007C461F" w:rsidRDefault="007C461F" w:rsidP="007C461F">
      <w:pPr>
        <w:rPr>
          <w:ins w:id="18654" w:author="Priyanshu Solon" w:date="2025-05-22T22:35:00Z"/>
        </w:rPr>
      </w:pPr>
      <w:ins w:id="18655" w:author="Priyanshu Solon" w:date="2025-05-22T22:35:00Z">
        <w:r>
          <w:t xml:space="preserve">                     Regional string comprises of formats relative to numbers</w:t>
        </w:r>
      </w:ins>
    </w:p>
    <w:p w:rsidR="007C461F" w:rsidRDefault="007C461F" w:rsidP="007C461F">
      <w:pPr>
        <w:rPr>
          <w:ins w:id="18656" w:author="Priyanshu Solon" w:date="2025-05-22T22:35:00Z"/>
        </w:rPr>
      </w:pPr>
      <w:ins w:id="18657" w:author="Priyanshu Solon" w:date="2025-05-22T22:35:00Z">
        <w:r>
          <w:t xml:space="preserve">                     currency, fractions etc.</w:t>
        </w:r>
      </w:ins>
    </w:p>
    <w:p w:rsidR="007C461F" w:rsidRDefault="007C461F" w:rsidP="007C461F">
      <w:pPr>
        <w:rPr>
          <w:ins w:id="18658" w:author="Priyanshu Solon" w:date="2025-05-22T22:35:00Z"/>
        </w:rPr>
      </w:pPr>
    </w:p>
    <w:p w:rsidR="007C461F" w:rsidRPr="00CA3CF4" w:rsidRDefault="007C461F" w:rsidP="007C461F">
      <w:pPr>
        <w:rPr>
          <w:ins w:id="18659" w:author="Priyanshu Solon" w:date="2025-05-22T22:35:00Z"/>
          <w:b/>
          <w:bCs/>
          <w:rPrChange w:id="18660" w:author="Priyanshu Solon" w:date="2025-05-22T23:24:00Z">
            <w:rPr>
              <w:ins w:id="18661" w:author="Priyanshu Solon" w:date="2025-05-22T22:35:00Z"/>
            </w:rPr>
          </w:rPrChange>
        </w:rPr>
      </w:pPr>
      <w:ins w:id="18662" w:author="Priyanshu Solon" w:date="2025-05-22T22:35:00Z">
        <w:r w:rsidRPr="00CA3CF4">
          <w:rPr>
            <w:b/>
            <w:bCs/>
            <w:rPrChange w:id="18663" w:author="Priyanshu Solon" w:date="2025-05-22T23:24:00Z">
              <w:rPr/>
            </w:rPrChange>
          </w:rPr>
          <w:t>FAQ: What is localization?</w:t>
        </w:r>
      </w:ins>
    </w:p>
    <w:p w:rsidR="007C461F" w:rsidRDefault="007C461F" w:rsidP="007C461F">
      <w:pPr>
        <w:rPr>
          <w:ins w:id="18664" w:author="Priyanshu Solon" w:date="2025-05-22T22:35:00Z"/>
        </w:rPr>
      </w:pPr>
      <w:ins w:id="18665" w:author="Priyanshu Solon" w:date="2025-05-22T22:35:00Z">
        <w:r>
          <w:t>Ans:  Automatically formats numbers, date and time values according to country.</w:t>
        </w:r>
      </w:ins>
    </w:p>
    <w:p w:rsidR="007C461F" w:rsidRDefault="007C461F" w:rsidP="007C461F">
      <w:pPr>
        <w:rPr>
          <w:ins w:id="18666" w:author="Priyanshu Solon" w:date="2025-05-22T22:35:00Z"/>
        </w:rPr>
      </w:pPr>
    </w:p>
    <w:p w:rsidR="007C461F" w:rsidRDefault="007C461F" w:rsidP="007C461F">
      <w:pPr>
        <w:rPr>
          <w:ins w:id="18667" w:author="Priyanshu Solon" w:date="2025-05-22T22:35:00Z"/>
        </w:rPr>
      </w:pPr>
      <w:ins w:id="18668" w:author="Priyanshu Solon" w:date="2025-05-22T22:35:00Z">
        <w:r>
          <w:t>Syntax: Country</w:t>
        </w:r>
      </w:ins>
    </w:p>
    <w:p w:rsidR="007C461F" w:rsidRDefault="007C461F" w:rsidP="007C461F">
      <w:pPr>
        <w:rPr>
          <w:ins w:id="18669" w:author="Priyanshu Solon" w:date="2025-05-22T22:35:00Z"/>
        </w:rPr>
      </w:pPr>
    </w:p>
    <w:p w:rsidR="007C461F" w:rsidRDefault="007C461F" w:rsidP="007C461F">
      <w:pPr>
        <w:rPr>
          <w:ins w:id="18670" w:author="Priyanshu Solon" w:date="2025-05-22T22:35:00Z"/>
        </w:rPr>
      </w:pPr>
      <w:ins w:id="18671" w:author="Priyanshu Solon" w:date="2025-05-22T22:35:00Z">
        <w:r>
          <w:lastRenderedPageBreak/>
          <w:t xml:space="preserve">         var  price = 450000;</w:t>
        </w:r>
      </w:ins>
    </w:p>
    <w:p w:rsidR="007C461F" w:rsidRDefault="007C461F" w:rsidP="007C461F">
      <w:pPr>
        <w:rPr>
          <w:ins w:id="18672" w:author="Priyanshu Solon" w:date="2025-05-22T22:35:00Z"/>
        </w:rPr>
      </w:pPr>
      <w:ins w:id="18673" w:author="Priyanshu Solon" w:date="2025-05-22T22:35:00Z">
        <w:r>
          <w:t xml:space="preserve">         price.toLocaleString('en-in');    // 4, 50, 000</w:t>
        </w:r>
      </w:ins>
    </w:p>
    <w:p w:rsidR="007C461F" w:rsidRDefault="007C461F" w:rsidP="007C461F">
      <w:pPr>
        <w:rPr>
          <w:ins w:id="18674" w:author="Priyanshu Solon" w:date="2025-05-22T22:35:00Z"/>
        </w:rPr>
      </w:pPr>
    </w:p>
    <w:p w:rsidR="007C461F" w:rsidRDefault="007C461F" w:rsidP="007C461F">
      <w:pPr>
        <w:rPr>
          <w:ins w:id="18675" w:author="Priyanshu Solon" w:date="2025-05-22T22:35:00Z"/>
        </w:rPr>
      </w:pPr>
      <w:ins w:id="18676" w:author="Priyanshu Solon" w:date="2025-05-22T22:35:00Z">
        <w:r>
          <w:t>Syntax:  Country with Currency</w:t>
        </w:r>
      </w:ins>
    </w:p>
    <w:p w:rsidR="007C461F" w:rsidRDefault="007C461F" w:rsidP="007C461F">
      <w:pPr>
        <w:rPr>
          <w:ins w:id="18677" w:author="Priyanshu Solon" w:date="2025-05-22T22:35:00Z"/>
        </w:rPr>
      </w:pPr>
      <w:ins w:id="18678" w:author="Priyanshu Solon" w:date="2025-05-22T22:35:00Z">
        <w:r>
          <w:t xml:space="preserve">       </w:t>
        </w:r>
      </w:ins>
    </w:p>
    <w:p w:rsidR="007C461F" w:rsidRDefault="007C461F" w:rsidP="007C461F">
      <w:pPr>
        <w:rPr>
          <w:ins w:id="18679" w:author="Priyanshu Solon" w:date="2025-05-22T22:35:00Z"/>
        </w:rPr>
      </w:pPr>
      <w:ins w:id="18680" w:author="Priyanshu Solon" w:date="2025-05-22T22:35:00Z">
        <w:r>
          <w:t xml:space="preserve">         price.toLocaleString('en-in', { style: "currency", currency: "INR" })</w:t>
        </w:r>
      </w:ins>
    </w:p>
    <w:p w:rsidR="007C461F" w:rsidRDefault="007C461F" w:rsidP="007C461F">
      <w:pPr>
        <w:rPr>
          <w:ins w:id="18681" w:author="Priyanshu Solon" w:date="2025-05-22T22:35:00Z"/>
        </w:rPr>
      </w:pPr>
    </w:p>
    <w:p w:rsidR="007C461F" w:rsidRDefault="007C461F" w:rsidP="007C461F">
      <w:pPr>
        <w:rPr>
          <w:ins w:id="18682" w:author="Priyanshu Solon" w:date="2025-05-22T22:35:00Z"/>
        </w:rPr>
      </w:pPr>
      <w:ins w:id="18683" w:author="Priyanshu Solon" w:date="2025-05-22T22:35:00Z">
        <w:r>
          <w:t>Ex:</w:t>
        </w:r>
      </w:ins>
    </w:p>
    <w:p w:rsidR="007C461F" w:rsidRDefault="007C461F" w:rsidP="007C461F">
      <w:pPr>
        <w:rPr>
          <w:ins w:id="18684" w:author="Priyanshu Solon" w:date="2025-05-22T22:35:00Z"/>
        </w:rPr>
      </w:pPr>
      <w:ins w:id="18685" w:author="Priyanshu Solon" w:date="2025-05-22T22:35:00Z">
        <w:r>
          <w:t>&lt;script&gt;</w:t>
        </w:r>
      </w:ins>
    </w:p>
    <w:p w:rsidR="007C461F" w:rsidRDefault="007C461F" w:rsidP="007C461F">
      <w:pPr>
        <w:rPr>
          <w:ins w:id="18686" w:author="Priyanshu Solon" w:date="2025-05-22T22:35:00Z"/>
        </w:rPr>
      </w:pPr>
      <w:ins w:id="18687" w:author="Priyanshu Solon" w:date="2025-05-22T22:35:00Z">
        <w:r>
          <w:t xml:space="preserve">     var x = 450000;</w:t>
        </w:r>
      </w:ins>
    </w:p>
    <w:p w:rsidR="007C461F" w:rsidRDefault="007C461F" w:rsidP="007C461F">
      <w:pPr>
        <w:rPr>
          <w:ins w:id="18688" w:author="Priyanshu Solon" w:date="2025-05-22T22:35:00Z"/>
        </w:rPr>
      </w:pPr>
      <w:ins w:id="18689" w:author="Priyanshu Solon" w:date="2025-05-22T22:35:00Z">
        <w:r>
          <w:t xml:space="preserve">     document.write("X=" + x.toLocaleString('en-in', {style:"currency", currency:'INR'}));</w:t>
        </w:r>
      </w:ins>
    </w:p>
    <w:p w:rsidR="007C461F" w:rsidRDefault="007C461F" w:rsidP="007C461F">
      <w:pPr>
        <w:rPr>
          <w:ins w:id="18690" w:author="Priyanshu Solon" w:date="2025-05-22T22:35:00Z"/>
        </w:rPr>
      </w:pPr>
      <w:ins w:id="18691" w:author="Priyanshu Solon" w:date="2025-05-22T22:35:00Z">
        <w:r>
          <w:t>&lt;/script&gt;</w:t>
        </w:r>
      </w:ins>
    </w:p>
    <w:p w:rsidR="007C461F" w:rsidRDefault="007C461F" w:rsidP="007C461F">
      <w:pPr>
        <w:rPr>
          <w:ins w:id="18692" w:author="Priyanshu Solon" w:date="2025-05-22T22:35:00Z"/>
        </w:rPr>
      </w:pPr>
    </w:p>
    <w:p w:rsidR="007C461F" w:rsidRDefault="007C461F" w:rsidP="007C461F">
      <w:pPr>
        <w:rPr>
          <w:ins w:id="18693" w:author="Priyanshu Solon" w:date="2025-05-22T22:35:00Z"/>
        </w:rPr>
      </w:pPr>
      <w:ins w:id="18694" w:author="Priyanshu Solon" w:date="2025-05-22T22:35:00Z">
        <w:r>
          <w:t>Syntax:     Local with Percent</w:t>
        </w:r>
      </w:ins>
    </w:p>
    <w:p w:rsidR="007C461F" w:rsidRDefault="007C461F" w:rsidP="007C461F">
      <w:pPr>
        <w:rPr>
          <w:ins w:id="18695" w:author="Priyanshu Solon" w:date="2025-05-22T22:35:00Z"/>
        </w:rPr>
      </w:pPr>
    </w:p>
    <w:p w:rsidR="007C461F" w:rsidRDefault="007C461F" w:rsidP="007C461F">
      <w:pPr>
        <w:rPr>
          <w:ins w:id="18696" w:author="Priyanshu Solon" w:date="2025-05-22T22:35:00Z"/>
        </w:rPr>
      </w:pPr>
      <w:ins w:id="18697" w:author="Priyanshu Solon" w:date="2025-05-22T22:35:00Z">
        <w:r>
          <w:t xml:space="preserve">        var x = 0.785;</w:t>
        </w:r>
      </w:ins>
    </w:p>
    <w:p w:rsidR="007C461F" w:rsidRDefault="007C461F" w:rsidP="007C461F">
      <w:pPr>
        <w:rPr>
          <w:ins w:id="18698" w:author="Priyanshu Solon" w:date="2025-05-22T22:35:00Z"/>
        </w:rPr>
      </w:pPr>
      <w:ins w:id="18699" w:author="Priyanshu Solon" w:date="2025-05-22T22:35:00Z">
        <w:r>
          <w:t xml:space="preserve">        x.toLocaleString('en-in', { style: "percent" });        // 79%</w:t>
        </w:r>
      </w:ins>
    </w:p>
    <w:p w:rsidR="007C461F" w:rsidRDefault="007C461F" w:rsidP="007C461F">
      <w:pPr>
        <w:rPr>
          <w:ins w:id="18700" w:author="Priyanshu Solon" w:date="2025-05-22T22:35:00Z"/>
        </w:rPr>
      </w:pPr>
    </w:p>
    <w:p w:rsidR="007C461F" w:rsidRDefault="007C461F" w:rsidP="007C461F">
      <w:pPr>
        <w:rPr>
          <w:ins w:id="18701" w:author="Priyanshu Solon" w:date="2025-05-22T22:35:00Z"/>
        </w:rPr>
      </w:pPr>
      <w:ins w:id="18702" w:author="Priyanshu Solon" w:date="2025-05-22T22:35:00Z">
        <w:r>
          <w:t>Syntax:  Local with Unit</w:t>
        </w:r>
      </w:ins>
    </w:p>
    <w:p w:rsidR="007C461F" w:rsidRDefault="007C461F" w:rsidP="007C461F">
      <w:pPr>
        <w:rPr>
          <w:ins w:id="18703" w:author="Priyanshu Solon" w:date="2025-05-22T22:35:00Z"/>
        </w:rPr>
      </w:pPr>
    </w:p>
    <w:p w:rsidR="007C461F" w:rsidRDefault="007C461F" w:rsidP="007C461F">
      <w:pPr>
        <w:rPr>
          <w:ins w:id="18704" w:author="Priyanshu Solon" w:date="2025-05-22T22:35:00Z"/>
        </w:rPr>
      </w:pPr>
      <w:ins w:id="18705" w:author="Priyanshu Solon" w:date="2025-05-22T22:35:00Z">
        <w:r>
          <w:t xml:space="preserve">    var speed = 110;</w:t>
        </w:r>
      </w:ins>
    </w:p>
    <w:p w:rsidR="007C461F" w:rsidRDefault="007C461F" w:rsidP="007C461F">
      <w:pPr>
        <w:rPr>
          <w:ins w:id="18706" w:author="Priyanshu Solon" w:date="2025-05-22T22:35:00Z"/>
        </w:rPr>
      </w:pPr>
      <w:ins w:id="18707" w:author="Priyanshu Solon" w:date="2025-05-22T22:35:00Z">
        <w:r>
          <w:t xml:space="preserve">    speed.toLocaleStrign('en-in', { style: "unit", unit : "kilometer-per-hour"});  110 kph</w:t>
        </w:r>
      </w:ins>
    </w:p>
    <w:p w:rsidR="007C461F" w:rsidRDefault="007C461F" w:rsidP="007C461F">
      <w:pPr>
        <w:rPr>
          <w:ins w:id="18708" w:author="Priyanshu Solon" w:date="2025-05-22T22:35:00Z"/>
        </w:rPr>
      </w:pPr>
    </w:p>
    <w:p w:rsidR="007C461F" w:rsidRDefault="007C461F" w:rsidP="007C461F">
      <w:pPr>
        <w:rPr>
          <w:ins w:id="18709" w:author="Priyanshu Solon" w:date="2025-05-22T22:35:00Z"/>
        </w:rPr>
      </w:pPr>
      <w:ins w:id="18710" w:author="Priyanshu Solon" w:date="2025-05-22T22:35:00Z">
        <w:r>
          <w:t>Syntax: Notation Com</w:t>
        </w:r>
      </w:ins>
      <w:ins w:id="18711" w:author="Priyanshu Solon" w:date="2025-05-22T23:25:00Z">
        <w:r w:rsidR="00CA3CF4">
          <w:t>p</w:t>
        </w:r>
      </w:ins>
      <w:ins w:id="18712" w:author="Priyanshu Solon" w:date="2025-05-22T22:35:00Z">
        <w:r>
          <w:t>act</w:t>
        </w:r>
      </w:ins>
    </w:p>
    <w:p w:rsidR="007C461F" w:rsidRDefault="007C461F" w:rsidP="007C461F">
      <w:pPr>
        <w:rPr>
          <w:ins w:id="18713" w:author="Priyanshu Solon" w:date="2025-05-22T22:35:00Z"/>
        </w:rPr>
      </w:pPr>
    </w:p>
    <w:p w:rsidR="007C461F" w:rsidRDefault="007C461F" w:rsidP="007C461F">
      <w:pPr>
        <w:rPr>
          <w:ins w:id="18714" w:author="Priyanshu Solon" w:date="2025-05-22T22:35:00Z"/>
        </w:rPr>
      </w:pPr>
      <w:ins w:id="18715" w:author="Priyanshu Solon" w:date="2025-05-22T22:35:00Z">
        <w:r>
          <w:t xml:space="preserve">    var views = 1000000;</w:t>
        </w:r>
      </w:ins>
    </w:p>
    <w:p w:rsidR="007C461F" w:rsidRDefault="007C461F" w:rsidP="007C461F">
      <w:pPr>
        <w:rPr>
          <w:ins w:id="18716" w:author="Priyanshu Solon" w:date="2025-05-22T22:35:00Z"/>
        </w:rPr>
      </w:pPr>
      <w:ins w:id="18717" w:author="Priyanshu Solon" w:date="2025-05-22T22:35:00Z">
        <w:r>
          <w:t xml:space="preserve">    views.toLocaleString('en-us', { notation: "compact" });</w:t>
        </w:r>
      </w:ins>
    </w:p>
    <w:p w:rsidR="007C461F" w:rsidRDefault="007C461F" w:rsidP="007C461F">
      <w:pPr>
        <w:rPr>
          <w:ins w:id="18718" w:author="Priyanshu Solon" w:date="2025-05-22T22:35:00Z"/>
        </w:rPr>
      </w:pPr>
    </w:p>
    <w:p w:rsidR="007C461F" w:rsidRPr="00CA3CF4" w:rsidRDefault="007C461F" w:rsidP="007C461F">
      <w:pPr>
        <w:rPr>
          <w:ins w:id="18719" w:author="Priyanshu Solon" w:date="2025-05-22T22:35:00Z"/>
          <w:b/>
          <w:bCs/>
          <w:rPrChange w:id="18720" w:author="Priyanshu Solon" w:date="2025-05-22T23:25:00Z">
            <w:rPr>
              <w:ins w:id="18721" w:author="Priyanshu Solon" w:date="2025-05-22T22:35:00Z"/>
            </w:rPr>
          </w:rPrChange>
        </w:rPr>
      </w:pPr>
      <w:ins w:id="18722" w:author="Priyanshu Solon" w:date="2025-05-22T22:35:00Z">
        <w:r w:rsidRPr="00CA3CF4">
          <w:rPr>
            <w:b/>
            <w:bCs/>
            <w:rPrChange w:id="18723" w:author="Priyanshu Solon" w:date="2025-05-22T23:25:00Z">
              <w:rPr/>
            </w:rPrChange>
          </w:rPr>
          <w:t>22/05</w:t>
        </w:r>
      </w:ins>
    </w:p>
    <w:p w:rsidR="007C461F" w:rsidRDefault="007C461F" w:rsidP="007C461F">
      <w:pPr>
        <w:rPr>
          <w:ins w:id="18724" w:author="Priyanshu Solon" w:date="2025-05-22T22:35:00Z"/>
        </w:rPr>
      </w:pPr>
      <w:ins w:id="18725" w:author="Priyanshu Solon" w:date="2025-05-22T22:35:00Z">
        <w:r>
          <w:lastRenderedPageBreak/>
          <w:t>=====</w:t>
        </w:r>
      </w:ins>
    </w:p>
    <w:p w:rsidR="007C461F" w:rsidRDefault="007C461F" w:rsidP="007C461F">
      <w:pPr>
        <w:rPr>
          <w:ins w:id="18726" w:author="Priyanshu Solon" w:date="2025-05-22T22:35:00Z"/>
        </w:rPr>
      </w:pPr>
    </w:p>
    <w:p w:rsidR="007C461F" w:rsidRDefault="007C461F" w:rsidP="007C461F">
      <w:pPr>
        <w:rPr>
          <w:ins w:id="18727" w:author="Priyanshu Solon" w:date="2025-05-22T22:35:00Z"/>
        </w:rPr>
      </w:pPr>
      <w:ins w:id="18728" w:author="Priyanshu Solon" w:date="2025-05-22T22:35:00Z">
        <w:r>
          <w:t>Number Type</w:t>
        </w:r>
      </w:ins>
    </w:p>
    <w:p w:rsidR="007C461F" w:rsidRDefault="007C461F" w:rsidP="007C461F">
      <w:pPr>
        <w:rPr>
          <w:ins w:id="18729" w:author="Priyanshu Solon" w:date="2025-05-22T22:35:00Z"/>
        </w:rPr>
      </w:pPr>
      <w:ins w:id="18730" w:author="Priyanshu Solon" w:date="2025-05-22T22:35:00Z">
        <w:r>
          <w:t>- Methods</w:t>
        </w:r>
      </w:ins>
    </w:p>
    <w:p w:rsidR="007C461F" w:rsidRDefault="007C461F" w:rsidP="007C461F">
      <w:pPr>
        <w:rPr>
          <w:ins w:id="18731" w:author="Priyanshu Solon" w:date="2025-05-22T22:35:00Z"/>
        </w:rPr>
      </w:pPr>
      <w:ins w:id="18732" w:author="Priyanshu Solon" w:date="2025-05-22T22:35:00Z">
        <w:r>
          <w:t xml:space="preserve">    toFixed()</w:t>
        </w:r>
      </w:ins>
    </w:p>
    <w:p w:rsidR="007C461F" w:rsidRDefault="007C461F" w:rsidP="007C461F">
      <w:pPr>
        <w:rPr>
          <w:ins w:id="18733" w:author="Priyanshu Solon" w:date="2025-05-22T22:35:00Z"/>
        </w:rPr>
      </w:pPr>
      <w:ins w:id="18734" w:author="Priyanshu Solon" w:date="2025-05-22T22:35:00Z">
        <w:r>
          <w:t xml:space="preserve">    toPrecision()</w:t>
        </w:r>
      </w:ins>
    </w:p>
    <w:p w:rsidR="007C461F" w:rsidRDefault="007C461F" w:rsidP="007C461F">
      <w:pPr>
        <w:rPr>
          <w:ins w:id="18735" w:author="Priyanshu Solon" w:date="2025-05-22T22:35:00Z"/>
        </w:rPr>
      </w:pPr>
      <w:ins w:id="18736" w:author="Priyanshu Solon" w:date="2025-05-22T22:35:00Z">
        <w:r>
          <w:t xml:space="preserve">    toLocaleString()</w:t>
        </w:r>
      </w:ins>
    </w:p>
    <w:p w:rsidR="007C461F" w:rsidRDefault="007C461F" w:rsidP="007C461F">
      <w:pPr>
        <w:rPr>
          <w:ins w:id="18737" w:author="Priyanshu Solon" w:date="2025-05-22T22:35:00Z"/>
        </w:rPr>
      </w:pPr>
      <w:ins w:id="18738" w:author="Priyanshu Solon" w:date="2025-05-22T22:35:00Z">
        <w:r>
          <w:t xml:space="preserve">        - style [ currency, percent, unit ]</w:t>
        </w:r>
      </w:ins>
    </w:p>
    <w:p w:rsidR="007C461F" w:rsidRDefault="007C461F" w:rsidP="007C461F">
      <w:pPr>
        <w:rPr>
          <w:ins w:id="18739" w:author="Priyanshu Solon" w:date="2025-05-22T22:35:00Z"/>
        </w:rPr>
      </w:pPr>
      <w:ins w:id="18740" w:author="Priyanshu Solon" w:date="2025-05-22T22:35:00Z">
        <w:r>
          <w:t xml:space="preserve">        - notation [ compact ]</w:t>
        </w:r>
      </w:ins>
    </w:p>
    <w:p w:rsidR="007C461F" w:rsidRDefault="007C461F" w:rsidP="007C461F">
      <w:pPr>
        <w:rPr>
          <w:ins w:id="18741" w:author="Priyanshu Solon" w:date="2025-05-22T22:35:00Z"/>
        </w:rPr>
      </w:pPr>
      <w:ins w:id="18742" w:author="Priyanshu Solon" w:date="2025-05-22T22:35:00Z">
        <w:r>
          <w:t xml:space="preserve">        - region</w:t>
        </w:r>
      </w:ins>
    </w:p>
    <w:p w:rsidR="007C461F" w:rsidRDefault="007C461F" w:rsidP="007C461F">
      <w:pPr>
        <w:rPr>
          <w:ins w:id="18743" w:author="Priyanshu Solon" w:date="2025-05-22T22:35:00Z"/>
        </w:rPr>
      </w:pPr>
    </w:p>
    <w:p w:rsidR="007C461F" w:rsidRPr="00071F5F" w:rsidRDefault="007C461F" w:rsidP="007C461F">
      <w:pPr>
        <w:rPr>
          <w:ins w:id="18744" w:author="Priyanshu Solon" w:date="2025-05-22T22:35:00Z"/>
          <w:b/>
          <w:bCs/>
          <w:rPrChange w:id="18745" w:author="Priyanshu Solon" w:date="2025-05-22T23:25:00Z">
            <w:rPr>
              <w:ins w:id="18746" w:author="Priyanshu Solon" w:date="2025-05-22T22:35:00Z"/>
            </w:rPr>
          </w:rPrChange>
        </w:rPr>
      </w:pPr>
      <w:ins w:id="18747" w:author="Priyanshu Solon" w:date="2025-05-22T22:35:00Z">
        <w:r w:rsidRPr="00071F5F">
          <w:rPr>
            <w:b/>
            <w:bCs/>
            <w:rPrChange w:id="18748" w:author="Priyanshu Solon" w:date="2025-05-22T23:25:00Z">
              <w:rPr/>
            </w:rPrChange>
          </w:rPr>
          <w:t>Converting String to Number:</w:t>
        </w:r>
      </w:ins>
    </w:p>
    <w:p w:rsidR="007C461F" w:rsidRDefault="007C461F" w:rsidP="007C461F">
      <w:pPr>
        <w:rPr>
          <w:ins w:id="18749" w:author="Priyanshu Solon" w:date="2025-05-22T22:35:00Z"/>
        </w:rPr>
      </w:pPr>
      <w:ins w:id="18750" w:author="Priyanshu Solon" w:date="2025-05-22T22:35:00Z">
        <w:r>
          <w:t>- JavaScript input techniques return all values in a string format.</w:t>
        </w:r>
      </w:ins>
    </w:p>
    <w:p w:rsidR="007C461F" w:rsidRDefault="007C461F" w:rsidP="007C461F">
      <w:pPr>
        <w:rPr>
          <w:ins w:id="18751" w:author="Priyanshu Solon" w:date="2025-05-22T22:35:00Z"/>
        </w:rPr>
      </w:pPr>
      <w:ins w:id="18752" w:author="Priyanshu Solon" w:date="2025-05-22T22:35:00Z">
        <w:r>
          <w:t>- Number input will return a numeric string.</w:t>
        </w:r>
      </w:ins>
    </w:p>
    <w:p w:rsidR="007C461F" w:rsidRDefault="007C461F" w:rsidP="007C461F">
      <w:pPr>
        <w:rPr>
          <w:ins w:id="18753" w:author="Priyanshu Solon" w:date="2025-05-22T22:35:00Z"/>
        </w:rPr>
      </w:pPr>
      <w:ins w:id="18754" w:author="Priyanshu Solon" w:date="2025-05-22T22:35:00Z">
        <w:r>
          <w:t>- You can convert numeric string to number by using parsing methods</w:t>
        </w:r>
      </w:ins>
    </w:p>
    <w:p w:rsidR="007C461F" w:rsidRDefault="007C461F" w:rsidP="007C461F">
      <w:pPr>
        <w:rPr>
          <w:ins w:id="18755" w:author="Priyanshu Solon" w:date="2025-05-22T22:35:00Z"/>
        </w:rPr>
      </w:pPr>
    </w:p>
    <w:p w:rsidR="007C461F" w:rsidRDefault="007C461F" w:rsidP="007C461F">
      <w:pPr>
        <w:rPr>
          <w:ins w:id="18756" w:author="Priyanshu Solon" w:date="2025-05-22T22:35:00Z"/>
        </w:rPr>
      </w:pPr>
      <w:ins w:id="18757" w:author="Priyanshu Solon" w:date="2025-05-22T22:35:00Z">
        <w:r>
          <w:t xml:space="preserve">    a) </w:t>
        </w:r>
        <w:r w:rsidRPr="00071F5F">
          <w:rPr>
            <w:b/>
            <w:bCs/>
            <w:rPrChange w:id="18758" w:author="Priyanshu Solon" w:date="2025-05-22T23:25:00Z">
              <w:rPr/>
            </w:rPrChange>
          </w:rPr>
          <w:t>parseInt()</w:t>
        </w:r>
        <w:r>
          <w:t xml:space="preserve">            : for integer values</w:t>
        </w:r>
      </w:ins>
    </w:p>
    <w:p w:rsidR="007C461F" w:rsidRDefault="007C461F" w:rsidP="007C461F">
      <w:pPr>
        <w:rPr>
          <w:ins w:id="18759" w:author="Priyanshu Solon" w:date="2025-05-22T22:35:00Z"/>
        </w:rPr>
      </w:pPr>
      <w:ins w:id="18760" w:author="Priyanshu Solon" w:date="2025-05-22T22:35:00Z">
        <w:r>
          <w:t xml:space="preserve">    b) </w:t>
        </w:r>
        <w:r w:rsidRPr="00071F5F">
          <w:rPr>
            <w:b/>
            <w:bCs/>
            <w:rPrChange w:id="18761" w:author="Priyanshu Solon" w:date="2025-05-22T23:25:00Z">
              <w:rPr/>
            </w:rPrChange>
          </w:rPr>
          <w:t>parseFloat()</w:t>
        </w:r>
        <w:r>
          <w:t xml:space="preserve">        : for float, double and decimals</w:t>
        </w:r>
      </w:ins>
    </w:p>
    <w:p w:rsidR="007C461F" w:rsidRDefault="007C461F" w:rsidP="007C461F">
      <w:pPr>
        <w:rPr>
          <w:ins w:id="18762" w:author="Priyanshu Solon" w:date="2025-05-22T22:35:00Z"/>
        </w:rPr>
      </w:pPr>
    </w:p>
    <w:p w:rsidR="007C461F" w:rsidRDefault="007C461F" w:rsidP="007C461F">
      <w:pPr>
        <w:rPr>
          <w:ins w:id="18763" w:author="Priyanshu Solon" w:date="2025-05-22T22:35:00Z"/>
        </w:rPr>
      </w:pPr>
      <w:ins w:id="18764" w:author="Priyanshu Solon" w:date="2025-05-22T22:35:00Z">
        <w:r>
          <w:t>Note: You can convert only a numeric string, which must start with number.</w:t>
        </w:r>
      </w:ins>
    </w:p>
    <w:p w:rsidR="007C461F" w:rsidRDefault="007C461F" w:rsidP="007C461F">
      <w:pPr>
        <w:rPr>
          <w:ins w:id="18765" w:author="Priyanshu Solon" w:date="2025-05-22T22:35:00Z"/>
        </w:rPr>
      </w:pPr>
      <w:ins w:id="18766" w:author="Priyanshu Solon" w:date="2025-05-22T22:35:00Z">
        <w:r>
          <w:t xml:space="preserve">       </w:t>
        </w:r>
      </w:ins>
    </w:p>
    <w:p w:rsidR="007C461F" w:rsidRDefault="007C461F" w:rsidP="007C461F">
      <w:pPr>
        <w:rPr>
          <w:ins w:id="18767" w:author="Priyanshu Solon" w:date="2025-05-22T22:35:00Z"/>
        </w:rPr>
      </w:pPr>
      <w:ins w:id="18768" w:author="Priyanshu Solon" w:date="2025-05-22T22:35:00Z">
        <w:r>
          <w:t xml:space="preserve">            "33ABC"        valid</w:t>
        </w:r>
      </w:ins>
    </w:p>
    <w:p w:rsidR="007C461F" w:rsidRDefault="007C461F" w:rsidP="007C461F">
      <w:pPr>
        <w:rPr>
          <w:ins w:id="18769" w:author="Priyanshu Solon" w:date="2025-05-22T22:35:00Z"/>
        </w:rPr>
      </w:pPr>
      <w:ins w:id="18770" w:author="Priyanshu Solon" w:date="2025-05-22T22:35:00Z">
        <w:r>
          <w:t xml:space="preserve">            "33AB44"        valid</w:t>
        </w:r>
      </w:ins>
    </w:p>
    <w:p w:rsidR="007C461F" w:rsidRDefault="007C461F" w:rsidP="007C461F">
      <w:pPr>
        <w:rPr>
          <w:ins w:id="18771" w:author="Priyanshu Solon" w:date="2025-05-22T22:35:00Z"/>
        </w:rPr>
      </w:pPr>
      <w:ins w:id="18772" w:author="Priyanshu Solon" w:date="2025-05-22T22:35:00Z">
        <w:r>
          <w:t xml:space="preserve">            "AB33"        invalid</w:t>
        </w:r>
      </w:ins>
    </w:p>
    <w:p w:rsidR="007C461F" w:rsidRDefault="007C461F" w:rsidP="007C461F">
      <w:pPr>
        <w:rPr>
          <w:ins w:id="18773" w:author="Priyanshu Solon" w:date="2025-05-22T22:35:00Z"/>
        </w:rPr>
      </w:pPr>
      <w:ins w:id="18774" w:author="Priyanshu Solon" w:date="2025-05-22T22:35:00Z">
        <w:r>
          <w:t xml:space="preserve">   </w:t>
        </w:r>
      </w:ins>
    </w:p>
    <w:p w:rsidR="007C461F" w:rsidRDefault="007C461F" w:rsidP="007C461F">
      <w:pPr>
        <w:rPr>
          <w:ins w:id="18775" w:author="Priyanshu Solon" w:date="2025-05-22T22:35:00Z"/>
        </w:rPr>
      </w:pPr>
      <w:ins w:id="18776" w:author="Priyanshu Solon" w:date="2025-05-22T22:35:00Z">
        <w:r>
          <w:t xml:space="preserve">        parseInt("33ABC");        // 33</w:t>
        </w:r>
      </w:ins>
    </w:p>
    <w:p w:rsidR="007C461F" w:rsidRDefault="007C461F" w:rsidP="007C461F">
      <w:pPr>
        <w:rPr>
          <w:ins w:id="18777" w:author="Priyanshu Solon" w:date="2025-05-22T22:35:00Z"/>
        </w:rPr>
      </w:pPr>
      <w:ins w:id="18778" w:author="Priyanshu Solon" w:date="2025-05-22T22:35:00Z">
        <w:r>
          <w:t xml:space="preserve">        parseInt("33AB44");    // 33</w:t>
        </w:r>
      </w:ins>
    </w:p>
    <w:p w:rsidR="007C461F" w:rsidRDefault="007C461F" w:rsidP="007C461F">
      <w:pPr>
        <w:rPr>
          <w:ins w:id="18779" w:author="Priyanshu Solon" w:date="2025-05-22T22:35:00Z"/>
        </w:rPr>
      </w:pPr>
      <w:ins w:id="18780" w:author="Priyanshu Solon" w:date="2025-05-22T22:35:00Z">
        <w:r>
          <w:t xml:space="preserve">        parseInt("AB33");        // NaN</w:t>
        </w:r>
      </w:ins>
    </w:p>
    <w:p w:rsidR="007C461F" w:rsidRDefault="007C461F" w:rsidP="007C461F">
      <w:pPr>
        <w:rPr>
          <w:ins w:id="18781" w:author="Priyanshu Solon" w:date="2025-05-22T22:35:00Z"/>
        </w:rPr>
      </w:pPr>
    </w:p>
    <w:p w:rsidR="007C461F" w:rsidRDefault="007C461F" w:rsidP="007C461F">
      <w:pPr>
        <w:rPr>
          <w:ins w:id="18782" w:author="Priyanshu Solon" w:date="2025-05-22T22:35:00Z"/>
        </w:rPr>
      </w:pPr>
      <w:ins w:id="18783" w:author="Priyanshu Solon" w:date="2025-05-22T22:35:00Z">
        <w:r>
          <w:lastRenderedPageBreak/>
          <w:t>Ex:</w:t>
        </w:r>
      </w:ins>
    </w:p>
    <w:p w:rsidR="007C461F" w:rsidRDefault="007C461F" w:rsidP="007C461F">
      <w:pPr>
        <w:rPr>
          <w:ins w:id="18784" w:author="Priyanshu Solon" w:date="2025-05-22T22:35:00Z"/>
        </w:rPr>
      </w:pPr>
      <w:ins w:id="18785" w:author="Priyanshu Solon" w:date="2025-05-22T22:35:00Z">
        <w:r>
          <w:t>&lt;script&gt;</w:t>
        </w:r>
      </w:ins>
    </w:p>
    <w:p w:rsidR="007C461F" w:rsidRDefault="007C461F" w:rsidP="007C461F">
      <w:pPr>
        <w:rPr>
          <w:ins w:id="18786" w:author="Priyanshu Solon" w:date="2025-05-22T22:35:00Z"/>
        </w:rPr>
      </w:pPr>
      <w:ins w:id="18787" w:author="Priyanshu Solon" w:date="2025-05-22T22:35:00Z">
        <w:r>
          <w:t xml:space="preserve">    var age = parseFloat(prompt("Enter your age"));</w:t>
        </w:r>
      </w:ins>
    </w:p>
    <w:p w:rsidR="007C461F" w:rsidRDefault="007C461F" w:rsidP="007C461F">
      <w:pPr>
        <w:rPr>
          <w:ins w:id="18788" w:author="Priyanshu Solon" w:date="2025-05-22T22:35:00Z"/>
        </w:rPr>
      </w:pPr>
      <w:ins w:id="18789" w:author="Priyanshu Solon" w:date="2025-05-22T22:35:00Z">
        <w:r>
          <w:t xml:space="preserve">    document.write("Your current age is " + age + "&lt;br&gt;");</w:t>
        </w:r>
      </w:ins>
    </w:p>
    <w:p w:rsidR="007C461F" w:rsidRDefault="007C461F" w:rsidP="007C461F">
      <w:pPr>
        <w:rPr>
          <w:ins w:id="18790" w:author="Priyanshu Solon" w:date="2025-05-22T22:35:00Z"/>
        </w:rPr>
      </w:pPr>
      <w:ins w:id="18791" w:author="Priyanshu Solon" w:date="2025-05-22T22:35:00Z">
        <w:r>
          <w:t xml:space="preserve">    document.write("You will be " + (age+1) + " next year");</w:t>
        </w:r>
      </w:ins>
    </w:p>
    <w:p w:rsidR="007C461F" w:rsidRDefault="007C461F" w:rsidP="007C461F">
      <w:pPr>
        <w:rPr>
          <w:ins w:id="18792" w:author="Priyanshu Solon" w:date="2025-05-22T22:35:00Z"/>
        </w:rPr>
      </w:pPr>
      <w:ins w:id="18793" w:author="Priyanshu Solon" w:date="2025-05-22T22:35:00Z">
        <w:r>
          <w:t>&lt;/script&gt;</w:t>
        </w:r>
      </w:ins>
    </w:p>
    <w:p w:rsidR="007C461F" w:rsidRDefault="007C461F" w:rsidP="007C461F">
      <w:pPr>
        <w:rPr>
          <w:ins w:id="18794" w:author="Priyanshu Solon" w:date="2025-05-22T22:35:00Z"/>
        </w:rPr>
      </w:pPr>
      <w:ins w:id="18795" w:author="Priyanshu Solon" w:date="2025-05-22T22:35:00Z">
        <w:r>
          <w:t xml:space="preserve">       </w:t>
        </w:r>
      </w:ins>
    </w:p>
    <w:p w:rsidR="007C461F" w:rsidRPr="00071F5F" w:rsidRDefault="007C461F" w:rsidP="007C461F">
      <w:pPr>
        <w:rPr>
          <w:ins w:id="18796" w:author="Priyanshu Solon" w:date="2025-05-22T22:35:00Z"/>
          <w:b/>
          <w:bCs/>
          <w:rPrChange w:id="18797" w:author="Priyanshu Solon" w:date="2025-05-22T23:25:00Z">
            <w:rPr>
              <w:ins w:id="18798" w:author="Priyanshu Solon" w:date="2025-05-22T22:35:00Z"/>
            </w:rPr>
          </w:rPrChange>
        </w:rPr>
      </w:pPr>
      <w:ins w:id="18799" w:author="Priyanshu Solon" w:date="2025-05-22T22:35:00Z">
        <w:r w:rsidRPr="00071F5F">
          <w:rPr>
            <w:b/>
            <w:bCs/>
            <w:rPrChange w:id="18800" w:author="Priyanshu Solon" w:date="2025-05-22T23:25:00Z">
              <w:rPr/>
            </w:rPrChange>
          </w:rPr>
          <w:t>Verifying Number:</w:t>
        </w:r>
      </w:ins>
    </w:p>
    <w:p w:rsidR="007C461F" w:rsidRDefault="007C461F" w:rsidP="007C461F">
      <w:pPr>
        <w:rPr>
          <w:ins w:id="18801" w:author="Priyanshu Solon" w:date="2025-05-22T22:35:00Z"/>
        </w:rPr>
      </w:pPr>
      <w:ins w:id="18802" w:author="Priyanshu Solon" w:date="2025-05-22T22:35:00Z">
        <w:r>
          <w:t>- JavaScript can verify numbers by using "isNaN()" method.</w:t>
        </w:r>
      </w:ins>
    </w:p>
    <w:p w:rsidR="007C461F" w:rsidRDefault="007C461F" w:rsidP="007C461F">
      <w:pPr>
        <w:rPr>
          <w:ins w:id="18803" w:author="Priyanshu Solon" w:date="2025-05-22T22:35:00Z"/>
        </w:rPr>
      </w:pPr>
      <w:ins w:id="18804" w:author="Priyanshu Solon" w:date="2025-05-22T22:35:00Z">
        <w:r>
          <w:t>- It is a Boolean method that returns true if value is not a number.</w:t>
        </w:r>
      </w:ins>
    </w:p>
    <w:p w:rsidR="007C461F" w:rsidRDefault="007C461F" w:rsidP="007C461F">
      <w:pPr>
        <w:rPr>
          <w:ins w:id="18805" w:author="Priyanshu Solon" w:date="2025-05-22T22:35:00Z"/>
        </w:rPr>
      </w:pPr>
    </w:p>
    <w:p w:rsidR="007C461F" w:rsidRDefault="007C461F" w:rsidP="007C461F">
      <w:pPr>
        <w:rPr>
          <w:ins w:id="18806" w:author="Priyanshu Solon" w:date="2025-05-22T22:35:00Z"/>
        </w:rPr>
      </w:pPr>
      <w:ins w:id="18807" w:author="Priyanshu Solon" w:date="2025-05-22T22:35:00Z">
        <w:r>
          <w:t>Syntax:</w:t>
        </w:r>
      </w:ins>
    </w:p>
    <w:p w:rsidR="007C461F" w:rsidRDefault="007C461F" w:rsidP="007C461F">
      <w:pPr>
        <w:rPr>
          <w:ins w:id="18808" w:author="Priyanshu Solon" w:date="2025-05-22T22:35:00Z"/>
        </w:rPr>
      </w:pPr>
      <w:ins w:id="18809" w:author="Priyanshu Solon" w:date="2025-05-22T22:35:00Z">
        <w:r>
          <w:t xml:space="preserve">    if(isNaN("A"))</w:t>
        </w:r>
      </w:ins>
    </w:p>
    <w:p w:rsidR="007C461F" w:rsidRDefault="007C461F" w:rsidP="007C461F">
      <w:pPr>
        <w:rPr>
          <w:ins w:id="18810" w:author="Priyanshu Solon" w:date="2025-05-22T22:35:00Z"/>
        </w:rPr>
      </w:pPr>
      <w:ins w:id="18811" w:author="Priyanshu Solon" w:date="2025-05-22T22:35:00Z">
        <w:r>
          <w:t xml:space="preserve">    {</w:t>
        </w:r>
      </w:ins>
    </w:p>
    <w:p w:rsidR="007C461F" w:rsidRDefault="007C461F" w:rsidP="007C461F">
      <w:pPr>
        <w:rPr>
          <w:ins w:id="18812" w:author="Priyanshu Solon" w:date="2025-05-22T22:35:00Z"/>
        </w:rPr>
      </w:pPr>
      <w:ins w:id="18813" w:author="Priyanshu Solon" w:date="2025-05-22T22:35:00Z">
        <w:r>
          <w:t xml:space="preserve">        // not a number;</w:t>
        </w:r>
      </w:ins>
    </w:p>
    <w:p w:rsidR="007C461F" w:rsidRDefault="007C461F" w:rsidP="007C461F">
      <w:pPr>
        <w:rPr>
          <w:ins w:id="18814" w:author="Priyanshu Solon" w:date="2025-05-22T22:35:00Z"/>
        </w:rPr>
      </w:pPr>
      <w:ins w:id="18815" w:author="Priyanshu Solon" w:date="2025-05-22T22:35:00Z">
        <w:r>
          <w:t xml:space="preserve">    }</w:t>
        </w:r>
      </w:ins>
    </w:p>
    <w:p w:rsidR="007C461F" w:rsidRDefault="007C461F" w:rsidP="007C461F">
      <w:pPr>
        <w:rPr>
          <w:ins w:id="18816" w:author="Priyanshu Solon" w:date="2025-05-22T22:35:00Z"/>
        </w:rPr>
      </w:pPr>
    </w:p>
    <w:p w:rsidR="007C461F" w:rsidRDefault="007C461F" w:rsidP="007C461F">
      <w:pPr>
        <w:rPr>
          <w:ins w:id="18817" w:author="Priyanshu Solon" w:date="2025-05-22T22:35:00Z"/>
        </w:rPr>
      </w:pPr>
      <w:ins w:id="18818" w:author="Priyanshu Solon" w:date="2025-05-22T22:35:00Z">
        <w:r>
          <w:t>Ex:</w:t>
        </w:r>
      </w:ins>
    </w:p>
    <w:p w:rsidR="007C461F" w:rsidRDefault="007C461F" w:rsidP="007C461F">
      <w:pPr>
        <w:rPr>
          <w:ins w:id="18819" w:author="Priyanshu Solon" w:date="2025-05-22T22:35:00Z"/>
        </w:rPr>
      </w:pPr>
      <w:ins w:id="18820" w:author="Priyanshu Solon" w:date="2025-05-22T22:35:00Z">
        <w:r>
          <w:t>&lt;script&gt;</w:t>
        </w:r>
      </w:ins>
    </w:p>
    <w:p w:rsidR="007C461F" w:rsidRDefault="007C461F" w:rsidP="007C461F">
      <w:pPr>
        <w:rPr>
          <w:ins w:id="18821" w:author="Priyanshu Solon" w:date="2025-05-22T22:35:00Z"/>
        </w:rPr>
      </w:pPr>
      <w:ins w:id="18822" w:author="Priyanshu Solon" w:date="2025-05-22T22:35:00Z">
        <w:r>
          <w:t xml:space="preserve">    var age = parseFloat(prompt("Enter your age"));</w:t>
        </w:r>
      </w:ins>
    </w:p>
    <w:p w:rsidR="007C461F" w:rsidRDefault="007C461F" w:rsidP="007C461F">
      <w:pPr>
        <w:rPr>
          <w:ins w:id="18823" w:author="Priyanshu Solon" w:date="2025-05-22T22:35:00Z"/>
        </w:rPr>
      </w:pPr>
      <w:ins w:id="18824" w:author="Priyanshu Solon" w:date="2025-05-22T22:35:00Z">
        <w:r>
          <w:t xml:space="preserve">    if(isNaN(age)){</w:t>
        </w:r>
      </w:ins>
    </w:p>
    <w:p w:rsidR="007C461F" w:rsidRDefault="007C461F" w:rsidP="007C461F">
      <w:pPr>
        <w:rPr>
          <w:ins w:id="18825" w:author="Priyanshu Solon" w:date="2025-05-22T22:35:00Z"/>
        </w:rPr>
      </w:pPr>
      <w:ins w:id="18826" w:author="Priyanshu Solon" w:date="2025-05-22T22:35:00Z">
        <w:r>
          <w:t xml:space="preserve">        document.write("Age must be a number");</w:t>
        </w:r>
      </w:ins>
    </w:p>
    <w:p w:rsidR="007C461F" w:rsidRDefault="007C461F" w:rsidP="007C461F">
      <w:pPr>
        <w:rPr>
          <w:ins w:id="18827" w:author="Priyanshu Solon" w:date="2025-05-22T22:35:00Z"/>
        </w:rPr>
      </w:pPr>
      <w:ins w:id="18828" w:author="Priyanshu Solon" w:date="2025-05-22T22:35:00Z">
        <w:r>
          <w:t xml:space="preserve">    } else {</w:t>
        </w:r>
      </w:ins>
    </w:p>
    <w:p w:rsidR="007C461F" w:rsidRDefault="007C461F" w:rsidP="007C461F">
      <w:pPr>
        <w:rPr>
          <w:ins w:id="18829" w:author="Priyanshu Solon" w:date="2025-05-22T22:35:00Z"/>
        </w:rPr>
      </w:pPr>
      <w:ins w:id="18830" w:author="Priyanshu Solon" w:date="2025-05-22T22:35:00Z">
        <w:r>
          <w:t xml:space="preserve">        document.write("Your current age is " + age + "&lt;br&gt;");</w:t>
        </w:r>
      </w:ins>
    </w:p>
    <w:p w:rsidR="007C461F" w:rsidRDefault="007C461F" w:rsidP="007C461F">
      <w:pPr>
        <w:rPr>
          <w:ins w:id="18831" w:author="Priyanshu Solon" w:date="2025-05-22T22:35:00Z"/>
        </w:rPr>
      </w:pPr>
      <w:ins w:id="18832" w:author="Priyanshu Solon" w:date="2025-05-22T22:35:00Z">
        <w:r>
          <w:t xml:space="preserve">        document.write("You will be " + (age+1) + " next year");</w:t>
        </w:r>
      </w:ins>
    </w:p>
    <w:p w:rsidR="007C461F" w:rsidRDefault="007C461F" w:rsidP="007C461F">
      <w:pPr>
        <w:rPr>
          <w:ins w:id="18833" w:author="Priyanshu Solon" w:date="2025-05-22T22:35:00Z"/>
        </w:rPr>
      </w:pPr>
      <w:ins w:id="18834" w:author="Priyanshu Solon" w:date="2025-05-22T22:35:00Z">
        <w:r>
          <w:t xml:space="preserve">    }</w:t>
        </w:r>
      </w:ins>
    </w:p>
    <w:p w:rsidR="007C461F" w:rsidRDefault="007C461F" w:rsidP="007C461F">
      <w:pPr>
        <w:rPr>
          <w:ins w:id="18835" w:author="Priyanshu Solon" w:date="2025-05-22T22:35:00Z"/>
        </w:rPr>
      </w:pPr>
      <w:ins w:id="18836" w:author="Priyanshu Solon" w:date="2025-05-22T22:35:00Z">
        <w:r>
          <w:t xml:space="preserve">   </w:t>
        </w:r>
      </w:ins>
    </w:p>
    <w:p w:rsidR="007C461F" w:rsidRDefault="007C461F" w:rsidP="007C461F">
      <w:pPr>
        <w:rPr>
          <w:ins w:id="18837" w:author="Priyanshu Solon" w:date="2025-05-22T22:35:00Z"/>
        </w:rPr>
      </w:pPr>
      <w:ins w:id="18838" w:author="Priyanshu Solon" w:date="2025-05-22T22:35:00Z">
        <w:r>
          <w:t>&lt;/script&gt;</w:t>
        </w:r>
      </w:ins>
    </w:p>
    <w:p w:rsidR="007C461F" w:rsidRDefault="007C461F" w:rsidP="007C461F">
      <w:pPr>
        <w:rPr>
          <w:ins w:id="18839" w:author="Priyanshu Solon" w:date="2025-05-22T22:35:00Z"/>
        </w:rPr>
      </w:pPr>
    </w:p>
    <w:p w:rsidR="007C461F" w:rsidRPr="00071F5F" w:rsidRDefault="007C461F" w:rsidP="007C461F">
      <w:pPr>
        <w:rPr>
          <w:ins w:id="18840" w:author="Priyanshu Solon" w:date="2025-05-22T22:35:00Z"/>
          <w:b/>
          <w:bCs/>
          <w:rPrChange w:id="18841" w:author="Priyanshu Solon" w:date="2025-05-22T23:26:00Z">
            <w:rPr>
              <w:ins w:id="18842" w:author="Priyanshu Solon" w:date="2025-05-22T22:35:00Z"/>
            </w:rPr>
          </w:rPrChange>
        </w:rPr>
      </w:pPr>
      <w:ins w:id="18843" w:author="Priyanshu Solon" w:date="2025-05-22T22:35:00Z">
        <w:r w:rsidRPr="00071F5F">
          <w:rPr>
            <w:b/>
            <w:bCs/>
            <w:rPrChange w:id="18844" w:author="Priyanshu Solon" w:date="2025-05-22T23:26:00Z">
              <w:rPr/>
            </w:rPrChange>
          </w:rPr>
          <w:lastRenderedPageBreak/>
          <w:t>Number Operators:</w:t>
        </w:r>
      </w:ins>
    </w:p>
    <w:p w:rsidR="007C461F" w:rsidRDefault="007C461F" w:rsidP="007C461F">
      <w:pPr>
        <w:rPr>
          <w:ins w:id="18845" w:author="Priyanshu Solon" w:date="2025-05-22T22:35:00Z"/>
        </w:rPr>
      </w:pPr>
      <w:ins w:id="18846" w:author="Priyanshu Solon" w:date="2025-05-22T22:35:00Z">
        <w:r>
          <w:t>- JavaScript provides various operators to handle different types of number interactions.</w:t>
        </w:r>
      </w:ins>
    </w:p>
    <w:p w:rsidR="007C461F" w:rsidRDefault="007C461F" w:rsidP="007C461F">
      <w:pPr>
        <w:rPr>
          <w:ins w:id="18847" w:author="Priyanshu Solon" w:date="2025-05-22T22:35:00Z"/>
        </w:rPr>
      </w:pPr>
      <w:ins w:id="18848" w:author="Priyanshu Solon" w:date="2025-05-22T22:35:00Z">
        <w:r>
          <w:t>- Operators include</w:t>
        </w:r>
      </w:ins>
    </w:p>
    <w:p w:rsidR="007C461F" w:rsidRDefault="007C461F" w:rsidP="007C461F">
      <w:pPr>
        <w:rPr>
          <w:ins w:id="18849" w:author="Priyanshu Solon" w:date="2025-05-22T22:35:00Z"/>
        </w:rPr>
      </w:pPr>
    </w:p>
    <w:p w:rsidR="007C461F" w:rsidRDefault="007C461F" w:rsidP="007C461F">
      <w:pPr>
        <w:rPr>
          <w:ins w:id="18850" w:author="Priyanshu Solon" w:date="2025-05-22T22:35:00Z"/>
        </w:rPr>
      </w:pPr>
      <w:ins w:id="18851" w:author="Priyanshu Solon" w:date="2025-05-22T22:35:00Z">
        <w:r>
          <w:t xml:space="preserve">        +        Addition</w:t>
        </w:r>
      </w:ins>
    </w:p>
    <w:p w:rsidR="007C461F" w:rsidRDefault="007C461F" w:rsidP="007C461F">
      <w:pPr>
        <w:rPr>
          <w:ins w:id="18852" w:author="Priyanshu Solon" w:date="2025-05-22T22:35:00Z"/>
        </w:rPr>
      </w:pPr>
      <w:ins w:id="18853" w:author="Priyanshu Solon" w:date="2025-05-22T22:35:00Z">
        <w:r>
          <w:t xml:space="preserve">        -        Subtraction</w:t>
        </w:r>
      </w:ins>
    </w:p>
    <w:p w:rsidR="007C461F" w:rsidRDefault="007C461F" w:rsidP="007C461F">
      <w:pPr>
        <w:rPr>
          <w:ins w:id="18854" w:author="Priyanshu Solon" w:date="2025-05-22T22:35:00Z"/>
        </w:rPr>
      </w:pPr>
      <w:ins w:id="18855" w:author="Priyanshu Solon" w:date="2025-05-22T22:35:00Z">
        <w:r>
          <w:t xml:space="preserve">        *        Multiplication</w:t>
        </w:r>
      </w:ins>
    </w:p>
    <w:p w:rsidR="007C461F" w:rsidRDefault="007C461F" w:rsidP="007C461F">
      <w:pPr>
        <w:rPr>
          <w:ins w:id="18856" w:author="Priyanshu Solon" w:date="2025-05-22T22:35:00Z"/>
        </w:rPr>
      </w:pPr>
      <w:ins w:id="18857" w:author="Priyanshu Solon" w:date="2025-05-22T22:35:00Z">
        <w:r>
          <w:t xml:space="preserve">        /        Division</w:t>
        </w:r>
      </w:ins>
    </w:p>
    <w:p w:rsidR="007C461F" w:rsidRDefault="007C461F" w:rsidP="007C461F">
      <w:pPr>
        <w:rPr>
          <w:ins w:id="18858" w:author="Priyanshu Solon" w:date="2025-05-22T22:35:00Z"/>
        </w:rPr>
      </w:pPr>
      <w:ins w:id="18859" w:author="Priyanshu Solon" w:date="2025-05-22T22:35:00Z">
        <w:r>
          <w:t xml:space="preserve">        %        Modulus Division</w:t>
        </w:r>
      </w:ins>
    </w:p>
    <w:p w:rsidR="007C461F" w:rsidRDefault="007C461F" w:rsidP="007C461F">
      <w:pPr>
        <w:rPr>
          <w:ins w:id="18860" w:author="Priyanshu Solon" w:date="2025-05-22T22:35:00Z"/>
        </w:rPr>
      </w:pPr>
      <w:ins w:id="18861" w:author="Priyanshu Solon" w:date="2025-05-22T22:35:00Z">
        <w:r>
          <w:t xml:space="preserve">        **        Exponent [ power ]</w:t>
        </w:r>
      </w:ins>
    </w:p>
    <w:p w:rsidR="007C461F" w:rsidRDefault="007C461F" w:rsidP="007C461F">
      <w:pPr>
        <w:rPr>
          <w:ins w:id="18862" w:author="Priyanshu Solon" w:date="2025-05-22T22:35:00Z"/>
        </w:rPr>
      </w:pPr>
      <w:ins w:id="18863" w:author="Priyanshu Solon" w:date="2025-05-22T22:35:00Z">
        <w:r>
          <w:t xml:space="preserve">        ++        Increment</w:t>
        </w:r>
      </w:ins>
    </w:p>
    <w:p w:rsidR="007C461F" w:rsidRDefault="007C461F" w:rsidP="007C461F">
      <w:pPr>
        <w:rPr>
          <w:ins w:id="18864" w:author="Priyanshu Solon" w:date="2025-05-22T22:35:00Z"/>
        </w:rPr>
      </w:pPr>
      <w:ins w:id="18865" w:author="Priyanshu Solon" w:date="2025-05-22T22:35:00Z">
        <w:r>
          <w:t xml:space="preserve">        --        Decrement</w:t>
        </w:r>
      </w:ins>
    </w:p>
    <w:p w:rsidR="007C461F" w:rsidRDefault="007C461F" w:rsidP="007C461F">
      <w:pPr>
        <w:rPr>
          <w:ins w:id="18866" w:author="Priyanshu Solon" w:date="2025-05-22T22:35:00Z"/>
        </w:rPr>
      </w:pPr>
    </w:p>
    <w:p w:rsidR="007C461F" w:rsidRDefault="007C461F" w:rsidP="007C461F">
      <w:pPr>
        <w:rPr>
          <w:ins w:id="18867" w:author="Priyanshu Solon" w:date="2025-05-22T22:35:00Z"/>
        </w:rPr>
      </w:pPr>
      <w:ins w:id="18868" w:author="Priyanshu Solon" w:date="2025-05-22T22:35:00Z">
        <w:r>
          <w:t>Note:  The operator "**"  is a new from ES5+ version it is power value.</w:t>
        </w:r>
      </w:ins>
    </w:p>
    <w:p w:rsidR="007C461F" w:rsidRDefault="007C461F" w:rsidP="007C461F">
      <w:pPr>
        <w:rPr>
          <w:ins w:id="18869" w:author="Priyanshu Solon" w:date="2025-05-22T22:35:00Z"/>
        </w:rPr>
      </w:pPr>
      <w:ins w:id="18870" w:author="Priyanshu Solon" w:date="2025-05-22T22:35:00Z">
        <w:r>
          <w:t xml:space="preserve">       </w:t>
        </w:r>
      </w:ins>
    </w:p>
    <w:p w:rsidR="007C461F" w:rsidRDefault="007C461F" w:rsidP="007C461F">
      <w:pPr>
        <w:rPr>
          <w:ins w:id="18871" w:author="Priyanshu Solon" w:date="2025-05-22T22:35:00Z"/>
        </w:rPr>
      </w:pPr>
      <w:ins w:id="18872" w:author="Priyanshu Solon" w:date="2025-05-22T22:35:00Z">
        <w:r>
          <w:t>Ex:</w:t>
        </w:r>
      </w:ins>
    </w:p>
    <w:p w:rsidR="007C461F" w:rsidRDefault="007C461F" w:rsidP="007C461F">
      <w:pPr>
        <w:rPr>
          <w:ins w:id="18873" w:author="Priyanshu Solon" w:date="2025-05-22T22:35:00Z"/>
        </w:rPr>
      </w:pPr>
      <w:ins w:id="18874" w:author="Priyanshu Solon" w:date="2025-05-22T22:35:00Z">
        <w:r>
          <w:t>&lt;script&gt;</w:t>
        </w:r>
      </w:ins>
    </w:p>
    <w:p w:rsidR="007C461F" w:rsidRDefault="007C461F" w:rsidP="007C461F">
      <w:pPr>
        <w:rPr>
          <w:ins w:id="18875" w:author="Priyanshu Solon" w:date="2025-05-22T22:35:00Z"/>
        </w:rPr>
      </w:pPr>
      <w:ins w:id="18876" w:author="Priyanshu Solon" w:date="2025-05-22T22:35:00Z">
        <w:r>
          <w:t xml:space="preserve">    var x = parseInt(prompt("Enter an even number"));</w:t>
        </w:r>
      </w:ins>
    </w:p>
    <w:p w:rsidR="007C461F" w:rsidRDefault="007C461F" w:rsidP="007C461F">
      <w:pPr>
        <w:rPr>
          <w:ins w:id="18877" w:author="Priyanshu Solon" w:date="2025-05-22T22:35:00Z"/>
        </w:rPr>
      </w:pPr>
      <w:ins w:id="18878" w:author="Priyanshu Solon" w:date="2025-05-22T22:35:00Z">
        <w:r>
          <w:t xml:space="preserve">    if(x % 2 == 0){</w:t>
        </w:r>
      </w:ins>
    </w:p>
    <w:p w:rsidR="007C461F" w:rsidRDefault="007C461F" w:rsidP="007C461F">
      <w:pPr>
        <w:rPr>
          <w:ins w:id="18879" w:author="Priyanshu Solon" w:date="2025-05-22T22:35:00Z"/>
        </w:rPr>
      </w:pPr>
      <w:ins w:id="18880" w:author="Priyanshu Solon" w:date="2025-05-22T22:35:00Z">
        <w:r>
          <w:t xml:space="preserve">        document.write("x=" + x);</w:t>
        </w:r>
      </w:ins>
    </w:p>
    <w:p w:rsidR="007C461F" w:rsidRDefault="007C461F" w:rsidP="007C461F">
      <w:pPr>
        <w:rPr>
          <w:ins w:id="18881" w:author="Priyanshu Solon" w:date="2025-05-22T22:35:00Z"/>
        </w:rPr>
      </w:pPr>
      <w:ins w:id="18882" w:author="Priyanshu Solon" w:date="2025-05-22T22:35:00Z">
        <w:r>
          <w:t xml:space="preserve">    } else {</w:t>
        </w:r>
      </w:ins>
    </w:p>
    <w:p w:rsidR="007C461F" w:rsidRDefault="007C461F" w:rsidP="007C461F">
      <w:pPr>
        <w:rPr>
          <w:ins w:id="18883" w:author="Priyanshu Solon" w:date="2025-05-22T22:35:00Z"/>
        </w:rPr>
      </w:pPr>
      <w:ins w:id="18884" w:author="Priyanshu Solon" w:date="2025-05-22T22:35:00Z">
        <w:r>
          <w:t xml:space="preserve">        document.write("Only even number allowed");</w:t>
        </w:r>
      </w:ins>
    </w:p>
    <w:p w:rsidR="007C461F" w:rsidRDefault="007C461F" w:rsidP="007C461F">
      <w:pPr>
        <w:rPr>
          <w:ins w:id="18885" w:author="Priyanshu Solon" w:date="2025-05-22T22:35:00Z"/>
        </w:rPr>
      </w:pPr>
      <w:ins w:id="18886" w:author="Priyanshu Solon" w:date="2025-05-22T22:35:00Z">
        <w:r>
          <w:t xml:space="preserve">    }</w:t>
        </w:r>
      </w:ins>
    </w:p>
    <w:p w:rsidR="007C461F" w:rsidRDefault="007C461F" w:rsidP="007C461F">
      <w:pPr>
        <w:rPr>
          <w:ins w:id="18887" w:author="Priyanshu Solon" w:date="2025-05-22T22:35:00Z"/>
        </w:rPr>
      </w:pPr>
      <w:ins w:id="18888" w:author="Priyanshu Solon" w:date="2025-05-22T22:35:00Z">
        <w:r>
          <w:t>&lt;/script&gt;</w:t>
        </w:r>
      </w:ins>
    </w:p>
    <w:p w:rsidR="007C461F" w:rsidRDefault="007C461F" w:rsidP="007C461F">
      <w:pPr>
        <w:rPr>
          <w:ins w:id="18889" w:author="Priyanshu Solon" w:date="2025-05-22T22:35:00Z"/>
        </w:rPr>
      </w:pPr>
    </w:p>
    <w:p w:rsidR="007C461F" w:rsidRPr="00071F5F" w:rsidRDefault="007C461F" w:rsidP="007C461F">
      <w:pPr>
        <w:rPr>
          <w:ins w:id="18890" w:author="Priyanshu Solon" w:date="2025-05-22T22:35:00Z"/>
          <w:b/>
          <w:bCs/>
          <w:rPrChange w:id="18891" w:author="Priyanshu Solon" w:date="2025-05-22T23:26:00Z">
            <w:rPr>
              <w:ins w:id="18892" w:author="Priyanshu Solon" w:date="2025-05-22T22:35:00Z"/>
            </w:rPr>
          </w:rPrChange>
        </w:rPr>
      </w:pPr>
      <w:ins w:id="18893" w:author="Priyanshu Solon" w:date="2025-05-22T22:35:00Z">
        <w:r w:rsidRPr="00071F5F">
          <w:rPr>
            <w:b/>
            <w:bCs/>
            <w:rPrChange w:id="18894" w:author="Priyanshu Solon" w:date="2025-05-22T23:26:00Z">
              <w:rPr/>
            </w:rPrChange>
          </w:rPr>
          <w:t>Global Scope for Variable:</w:t>
        </w:r>
      </w:ins>
    </w:p>
    <w:p w:rsidR="007C461F" w:rsidRDefault="007C461F" w:rsidP="007C461F">
      <w:pPr>
        <w:rPr>
          <w:ins w:id="18895" w:author="Priyanshu Solon" w:date="2025-05-22T22:35:00Z"/>
        </w:rPr>
      </w:pPr>
      <w:ins w:id="18896" w:author="Priyanshu Solon" w:date="2025-05-22T22:35:00Z">
        <w:r>
          <w:t>- Variables a function or block scope when configured in a function.</w:t>
        </w:r>
      </w:ins>
    </w:p>
    <w:p w:rsidR="007C461F" w:rsidRDefault="007C461F" w:rsidP="007C461F">
      <w:pPr>
        <w:rPr>
          <w:ins w:id="18897" w:author="Priyanshu Solon" w:date="2025-05-22T22:35:00Z"/>
        </w:rPr>
      </w:pPr>
      <w:ins w:id="18898" w:author="Priyanshu Solon" w:date="2025-05-22T22:35:00Z">
        <w:r>
          <w:t>- If you want a variable globally accessible to all functions then you can define in</w:t>
        </w:r>
      </w:ins>
    </w:p>
    <w:p w:rsidR="007C461F" w:rsidRDefault="007C461F" w:rsidP="007C461F">
      <w:pPr>
        <w:rPr>
          <w:ins w:id="18899" w:author="Priyanshu Solon" w:date="2025-05-22T22:35:00Z"/>
        </w:rPr>
      </w:pPr>
      <w:ins w:id="18900" w:author="Priyanshu Solon" w:date="2025-05-22T22:35:00Z">
        <w:r>
          <w:t xml:space="preserve">  module scope.</w:t>
        </w:r>
      </w:ins>
    </w:p>
    <w:p w:rsidR="007C461F" w:rsidRDefault="007C461F" w:rsidP="007C461F">
      <w:pPr>
        <w:rPr>
          <w:ins w:id="18901" w:author="Priyanshu Solon" w:date="2025-05-22T22:35:00Z"/>
        </w:rPr>
      </w:pPr>
      <w:ins w:id="18902" w:author="Priyanshu Solon" w:date="2025-05-22T22:35:00Z">
        <w:r>
          <w:lastRenderedPageBreak/>
          <w:t>- You can use var, let or const for declaring, assigning and initializing global variables.</w:t>
        </w:r>
      </w:ins>
    </w:p>
    <w:p w:rsidR="007C461F" w:rsidRDefault="007C461F" w:rsidP="007C461F">
      <w:pPr>
        <w:rPr>
          <w:ins w:id="18903" w:author="Priyanshu Solon" w:date="2025-05-22T22:35:00Z"/>
        </w:rPr>
      </w:pPr>
    </w:p>
    <w:p w:rsidR="007C461F" w:rsidRDefault="007C461F" w:rsidP="007C461F">
      <w:pPr>
        <w:rPr>
          <w:ins w:id="18904" w:author="Priyanshu Solon" w:date="2025-05-22T22:35:00Z"/>
        </w:rPr>
      </w:pPr>
      <w:ins w:id="18905" w:author="Priyanshu Solon" w:date="2025-05-22T22:35:00Z">
        <w:r>
          <w:t>Syntax:</w:t>
        </w:r>
      </w:ins>
    </w:p>
    <w:p w:rsidR="007C461F" w:rsidRDefault="007C461F" w:rsidP="007C461F">
      <w:pPr>
        <w:rPr>
          <w:ins w:id="18906" w:author="Priyanshu Solon" w:date="2025-05-22T22:35:00Z"/>
        </w:rPr>
      </w:pPr>
      <w:ins w:id="18907" w:author="Priyanshu Solon" w:date="2025-05-22T22:35:00Z">
        <w:r>
          <w:t xml:space="preserve">    &lt;script&gt;</w:t>
        </w:r>
      </w:ins>
    </w:p>
    <w:p w:rsidR="007C461F" w:rsidRDefault="007C461F" w:rsidP="007C461F">
      <w:pPr>
        <w:rPr>
          <w:ins w:id="18908" w:author="Priyanshu Solon" w:date="2025-05-22T22:35:00Z"/>
        </w:rPr>
      </w:pPr>
      <w:ins w:id="18909" w:author="Priyanshu Solon" w:date="2025-05-22T22:35:00Z">
        <w:r>
          <w:t xml:space="preserve">        // module scope</w:t>
        </w:r>
      </w:ins>
    </w:p>
    <w:p w:rsidR="007C461F" w:rsidRDefault="007C461F" w:rsidP="007C461F">
      <w:pPr>
        <w:rPr>
          <w:ins w:id="18910" w:author="Priyanshu Solon" w:date="2025-05-22T22:35:00Z"/>
        </w:rPr>
      </w:pPr>
      <w:ins w:id="18911" w:author="Priyanshu Solon" w:date="2025-05-22T22:35:00Z">
        <w:r>
          <w:t xml:space="preserve">        var x=10;</w:t>
        </w:r>
      </w:ins>
    </w:p>
    <w:p w:rsidR="007C461F" w:rsidRDefault="007C461F" w:rsidP="007C461F">
      <w:pPr>
        <w:rPr>
          <w:ins w:id="18912" w:author="Priyanshu Solon" w:date="2025-05-22T22:35:00Z"/>
        </w:rPr>
      </w:pPr>
      <w:ins w:id="18913" w:author="Priyanshu Solon" w:date="2025-05-22T22:35:00Z">
        <w:r>
          <w:t xml:space="preserve">        let y = 20;            =&gt; global variables</w:t>
        </w:r>
      </w:ins>
    </w:p>
    <w:p w:rsidR="007C461F" w:rsidRDefault="007C461F" w:rsidP="007C461F">
      <w:pPr>
        <w:rPr>
          <w:ins w:id="18914" w:author="Priyanshu Solon" w:date="2025-05-22T22:35:00Z"/>
        </w:rPr>
      </w:pPr>
      <w:ins w:id="18915" w:author="Priyanshu Solon" w:date="2025-05-22T22:35:00Z">
        <w:r>
          <w:t xml:space="preserve">        const z = 30;</w:t>
        </w:r>
      </w:ins>
    </w:p>
    <w:p w:rsidR="007C461F" w:rsidRDefault="007C461F" w:rsidP="007C461F">
      <w:pPr>
        <w:rPr>
          <w:ins w:id="18916" w:author="Priyanshu Solon" w:date="2025-05-22T22:35:00Z"/>
        </w:rPr>
      </w:pPr>
      <w:ins w:id="18917" w:author="Priyanshu Solon" w:date="2025-05-22T22:35:00Z">
        <w:r>
          <w:t xml:space="preserve">       </w:t>
        </w:r>
      </w:ins>
    </w:p>
    <w:p w:rsidR="007C461F" w:rsidRDefault="007C461F" w:rsidP="007C461F">
      <w:pPr>
        <w:rPr>
          <w:ins w:id="18918" w:author="Priyanshu Solon" w:date="2025-05-22T22:35:00Z"/>
        </w:rPr>
      </w:pPr>
      <w:ins w:id="18919" w:author="Priyanshu Solon" w:date="2025-05-22T22:35:00Z">
        <w:r>
          <w:t xml:space="preserve">        function f1(){ }</w:t>
        </w:r>
      </w:ins>
    </w:p>
    <w:p w:rsidR="007C461F" w:rsidRDefault="007C461F" w:rsidP="007C461F">
      <w:pPr>
        <w:rPr>
          <w:ins w:id="18920" w:author="Priyanshu Solon" w:date="2025-05-22T22:35:00Z"/>
        </w:rPr>
      </w:pPr>
      <w:ins w:id="18921" w:author="Priyanshu Solon" w:date="2025-05-22T22:35:00Z">
        <w:r>
          <w:t xml:space="preserve">        function f2(){ }</w:t>
        </w:r>
      </w:ins>
    </w:p>
    <w:p w:rsidR="007C461F" w:rsidRDefault="007C461F" w:rsidP="007C461F">
      <w:pPr>
        <w:rPr>
          <w:ins w:id="18922" w:author="Priyanshu Solon" w:date="2025-05-22T22:35:00Z"/>
        </w:rPr>
      </w:pPr>
      <w:ins w:id="18923" w:author="Priyanshu Solon" w:date="2025-05-22T22:35:00Z">
        <w:r>
          <w:t xml:space="preserve">    &lt;/script&gt;</w:t>
        </w:r>
      </w:ins>
    </w:p>
    <w:p w:rsidR="007C461F" w:rsidRDefault="007C461F" w:rsidP="007C461F">
      <w:pPr>
        <w:rPr>
          <w:ins w:id="18924" w:author="Priyanshu Solon" w:date="2025-05-22T22:35:00Z"/>
        </w:rPr>
      </w:pPr>
    </w:p>
    <w:p w:rsidR="007C461F" w:rsidRDefault="007C461F" w:rsidP="007C461F">
      <w:pPr>
        <w:rPr>
          <w:ins w:id="18925" w:author="Priyanshu Solon" w:date="2025-05-22T22:35:00Z"/>
        </w:rPr>
      </w:pPr>
      <w:ins w:id="18926" w:author="Priyanshu Solon" w:date="2025-05-22T22:35:00Z">
        <w:r>
          <w:t>Ex:</w:t>
        </w:r>
      </w:ins>
    </w:p>
    <w:p w:rsidR="007C461F" w:rsidRDefault="007C461F" w:rsidP="007C461F">
      <w:pPr>
        <w:rPr>
          <w:ins w:id="18927" w:author="Priyanshu Solon" w:date="2025-05-22T22:35:00Z"/>
        </w:rPr>
      </w:pPr>
      <w:ins w:id="18928" w:author="Priyanshu Solon" w:date="2025-05-22T22:35:00Z">
        <w:r>
          <w:t>&lt;script&gt;</w:t>
        </w:r>
      </w:ins>
    </w:p>
    <w:p w:rsidR="007C461F" w:rsidRDefault="007C461F" w:rsidP="007C461F">
      <w:pPr>
        <w:rPr>
          <w:ins w:id="18929" w:author="Priyanshu Solon" w:date="2025-05-22T22:35:00Z"/>
        </w:rPr>
      </w:pPr>
      <w:ins w:id="18930" w:author="Priyanshu Solon" w:date="2025-05-22T22:35:00Z">
        <w:r>
          <w:t xml:space="preserve">          var x = 10;</w:t>
        </w:r>
      </w:ins>
    </w:p>
    <w:p w:rsidR="007C461F" w:rsidRDefault="007C461F" w:rsidP="007C461F">
      <w:pPr>
        <w:rPr>
          <w:ins w:id="18931" w:author="Priyanshu Solon" w:date="2025-05-22T22:35:00Z"/>
        </w:rPr>
      </w:pPr>
      <w:ins w:id="18932" w:author="Priyanshu Solon" w:date="2025-05-22T22:35:00Z">
        <w:r>
          <w:t xml:space="preserve">          let y = 20;</w:t>
        </w:r>
      </w:ins>
    </w:p>
    <w:p w:rsidR="007C461F" w:rsidRDefault="007C461F" w:rsidP="007C461F">
      <w:pPr>
        <w:rPr>
          <w:ins w:id="18933" w:author="Priyanshu Solon" w:date="2025-05-22T22:35:00Z"/>
        </w:rPr>
      </w:pPr>
      <w:ins w:id="18934" w:author="Priyanshu Solon" w:date="2025-05-22T22:35:00Z">
        <w:r>
          <w:t xml:space="preserve">          const z = 30;</w:t>
        </w:r>
      </w:ins>
    </w:p>
    <w:p w:rsidR="007C461F" w:rsidRDefault="007C461F" w:rsidP="007C461F">
      <w:pPr>
        <w:rPr>
          <w:ins w:id="18935" w:author="Priyanshu Solon" w:date="2025-05-22T22:35:00Z"/>
        </w:rPr>
      </w:pPr>
    </w:p>
    <w:p w:rsidR="007C461F" w:rsidRDefault="007C461F" w:rsidP="007C461F">
      <w:pPr>
        <w:rPr>
          <w:ins w:id="18936" w:author="Priyanshu Solon" w:date="2025-05-22T22:35:00Z"/>
        </w:rPr>
      </w:pPr>
      <w:ins w:id="18937" w:author="Priyanshu Solon" w:date="2025-05-22T22:35:00Z">
        <w:r>
          <w:t xml:space="preserve">     function f1(){</w:t>
        </w:r>
      </w:ins>
    </w:p>
    <w:p w:rsidR="007C461F" w:rsidRDefault="007C461F" w:rsidP="007C461F">
      <w:pPr>
        <w:rPr>
          <w:ins w:id="18938" w:author="Priyanshu Solon" w:date="2025-05-22T22:35:00Z"/>
        </w:rPr>
      </w:pPr>
      <w:ins w:id="18939" w:author="Priyanshu Solon" w:date="2025-05-22T22:35:00Z">
        <w:r>
          <w:t xml:space="preserve">         </w:t>
        </w:r>
      </w:ins>
    </w:p>
    <w:p w:rsidR="007C461F" w:rsidRDefault="007C461F" w:rsidP="007C461F">
      <w:pPr>
        <w:rPr>
          <w:ins w:id="18940" w:author="Priyanshu Solon" w:date="2025-05-22T22:35:00Z"/>
        </w:rPr>
      </w:pPr>
      <w:ins w:id="18941" w:author="Priyanshu Solon" w:date="2025-05-22T22:35:00Z">
        <w:r>
          <w:t xml:space="preserve">          document.write("Function 1 : x=" + x + "y=" + y + "z=" + z + "&lt;br&gt;");</w:t>
        </w:r>
      </w:ins>
    </w:p>
    <w:p w:rsidR="007C461F" w:rsidRDefault="007C461F" w:rsidP="007C461F">
      <w:pPr>
        <w:rPr>
          <w:ins w:id="18942" w:author="Priyanshu Solon" w:date="2025-05-22T22:35:00Z"/>
        </w:rPr>
      </w:pPr>
      <w:ins w:id="18943" w:author="Priyanshu Solon" w:date="2025-05-22T22:35:00Z">
        <w:r>
          <w:t xml:space="preserve">     }</w:t>
        </w:r>
      </w:ins>
    </w:p>
    <w:p w:rsidR="007C461F" w:rsidRDefault="007C461F" w:rsidP="007C461F">
      <w:pPr>
        <w:rPr>
          <w:ins w:id="18944" w:author="Priyanshu Solon" w:date="2025-05-22T22:35:00Z"/>
        </w:rPr>
      </w:pPr>
      <w:ins w:id="18945" w:author="Priyanshu Solon" w:date="2025-05-22T22:35:00Z">
        <w:r>
          <w:t xml:space="preserve">      function f2(){</w:t>
        </w:r>
      </w:ins>
    </w:p>
    <w:p w:rsidR="007C461F" w:rsidRDefault="007C461F" w:rsidP="007C461F">
      <w:pPr>
        <w:rPr>
          <w:ins w:id="18946" w:author="Priyanshu Solon" w:date="2025-05-22T22:35:00Z"/>
        </w:rPr>
      </w:pPr>
      <w:ins w:id="18947" w:author="Priyanshu Solon" w:date="2025-05-22T22:35:00Z">
        <w:r>
          <w:t xml:space="preserve">          document.write("Function 2 : x=" + x + "y=" + y + "z=" + z + "&lt;br&gt;");</w:t>
        </w:r>
      </w:ins>
    </w:p>
    <w:p w:rsidR="007C461F" w:rsidRDefault="007C461F" w:rsidP="007C461F">
      <w:pPr>
        <w:rPr>
          <w:ins w:id="18948" w:author="Priyanshu Solon" w:date="2025-05-22T22:35:00Z"/>
        </w:rPr>
      </w:pPr>
      <w:ins w:id="18949" w:author="Priyanshu Solon" w:date="2025-05-22T22:35:00Z">
        <w:r>
          <w:t xml:space="preserve">     }</w:t>
        </w:r>
      </w:ins>
    </w:p>
    <w:p w:rsidR="007C461F" w:rsidRDefault="007C461F" w:rsidP="007C461F">
      <w:pPr>
        <w:rPr>
          <w:ins w:id="18950" w:author="Priyanshu Solon" w:date="2025-05-22T22:35:00Z"/>
        </w:rPr>
      </w:pPr>
      <w:ins w:id="18951" w:author="Priyanshu Solon" w:date="2025-05-22T22:35:00Z">
        <w:r>
          <w:t xml:space="preserve">     f1();</w:t>
        </w:r>
      </w:ins>
    </w:p>
    <w:p w:rsidR="007C461F" w:rsidRDefault="007C461F" w:rsidP="007C461F">
      <w:pPr>
        <w:rPr>
          <w:ins w:id="18952" w:author="Priyanshu Solon" w:date="2025-05-22T22:35:00Z"/>
        </w:rPr>
      </w:pPr>
      <w:ins w:id="18953" w:author="Priyanshu Solon" w:date="2025-05-22T22:35:00Z">
        <w:r>
          <w:t xml:space="preserve">     f2();</w:t>
        </w:r>
      </w:ins>
    </w:p>
    <w:p w:rsidR="007C461F" w:rsidRDefault="007C461F" w:rsidP="007C461F">
      <w:pPr>
        <w:rPr>
          <w:ins w:id="18954" w:author="Priyanshu Solon" w:date="2025-05-22T22:35:00Z"/>
        </w:rPr>
      </w:pPr>
      <w:ins w:id="18955" w:author="Priyanshu Solon" w:date="2025-05-22T22:35:00Z">
        <w:r>
          <w:t>&lt;/script&gt;</w:t>
        </w:r>
      </w:ins>
    </w:p>
    <w:p w:rsidR="007C461F" w:rsidRDefault="007C461F" w:rsidP="007C461F">
      <w:pPr>
        <w:rPr>
          <w:ins w:id="18956" w:author="Priyanshu Solon" w:date="2025-05-22T22:35:00Z"/>
        </w:rPr>
      </w:pPr>
    </w:p>
    <w:p w:rsidR="007C461F" w:rsidRPr="001A5FC8" w:rsidRDefault="007C461F" w:rsidP="007C461F">
      <w:pPr>
        <w:rPr>
          <w:ins w:id="18957" w:author="Priyanshu Solon" w:date="2025-05-22T22:35:00Z"/>
          <w:b/>
          <w:bCs/>
          <w:rPrChange w:id="18958" w:author="Priyanshu Solon" w:date="2025-05-22T23:26:00Z">
            <w:rPr>
              <w:ins w:id="18959" w:author="Priyanshu Solon" w:date="2025-05-22T22:35:00Z"/>
            </w:rPr>
          </w:rPrChange>
        </w:rPr>
      </w:pPr>
      <w:ins w:id="18960" w:author="Priyanshu Solon" w:date="2025-05-22T22:35:00Z">
        <w:r w:rsidRPr="001A5FC8">
          <w:rPr>
            <w:b/>
            <w:bCs/>
            <w:rPrChange w:id="18961" w:author="Priyanshu Solon" w:date="2025-05-22T23:26:00Z">
              <w:rPr/>
            </w:rPrChange>
          </w:rPr>
          <w:t>- You can configure a global variable inside function by using BOM window object.</w:t>
        </w:r>
      </w:ins>
    </w:p>
    <w:p w:rsidR="007C461F" w:rsidRDefault="007C461F" w:rsidP="007C461F">
      <w:pPr>
        <w:rPr>
          <w:ins w:id="18962" w:author="Priyanshu Solon" w:date="2025-05-22T22:35:00Z"/>
        </w:rPr>
      </w:pPr>
    </w:p>
    <w:p w:rsidR="007C461F" w:rsidRDefault="007C461F" w:rsidP="007C461F">
      <w:pPr>
        <w:rPr>
          <w:ins w:id="18963" w:author="Priyanshu Solon" w:date="2025-05-22T22:35:00Z"/>
        </w:rPr>
      </w:pPr>
      <w:ins w:id="18964" w:author="Priyanshu Solon" w:date="2025-05-22T22:35:00Z">
        <w:r>
          <w:t xml:space="preserve">        window.name = value;</w:t>
        </w:r>
      </w:ins>
    </w:p>
    <w:p w:rsidR="007C461F" w:rsidRDefault="007C461F" w:rsidP="007C461F">
      <w:pPr>
        <w:rPr>
          <w:ins w:id="18965" w:author="Priyanshu Solon" w:date="2025-05-22T22:35:00Z"/>
        </w:rPr>
      </w:pPr>
    </w:p>
    <w:p w:rsidR="007C461F" w:rsidRDefault="007C461F" w:rsidP="007C461F">
      <w:pPr>
        <w:rPr>
          <w:ins w:id="18966" w:author="Priyanshu Solon" w:date="2025-05-22T22:35:00Z"/>
        </w:rPr>
      </w:pPr>
      <w:ins w:id="18967" w:author="Priyanshu Solon" w:date="2025-05-22T22:35:00Z">
        <w:r>
          <w:t>- It is possible only when JavaScript is used in browser window.</w:t>
        </w:r>
      </w:ins>
    </w:p>
    <w:p w:rsidR="007C461F" w:rsidRDefault="007C461F" w:rsidP="007C461F">
      <w:pPr>
        <w:rPr>
          <w:ins w:id="18968" w:author="Priyanshu Solon" w:date="2025-05-22T22:35:00Z"/>
        </w:rPr>
      </w:pPr>
    </w:p>
    <w:p w:rsidR="007C461F" w:rsidRDefault="007C461F" w:rsidP="007C461F">
      <w:pPr>
        <w:rPr>
          <w:ins w:id="18969" w:author="Priyanshu Solon" w:date="2025-05-22T22:35:00Z"/>
        </w:rPr>
      </w:pPr>
      <w:ins w:id="18970" w:author="Priyanshu Solon" w:date="2025-05-22T22:35:00Z">
        <w:r>
          <w:t>Ex:</w:t>
        </w:r>
      </w:ins>
    </w:p>
    <w:p w:rsidR="007C461F" w:rsidRDefault="007C461F" w:rsidP="007C461F">
      <w:pPr>
        <w:rPr>
          <w:ins w:id="18971" w:author="Priyanshu Solon" w:date="2025-05-22T22:35:00Z"/>
        </w:rPr>
      </w:pPr>
      <w:ins w:id="18972" w:author="Priyanshu Solon" w:date="2025-05-22T22:35:00Z">
        <w:r>
          <w:t>&lt;script&gt;</w:t>
        </w:r>
      </w:ins>
    </w:p>
    <w:p w:rsidR="007C461F" w:rsidRDefault="007C461F" w:rsidP="007C461F">
      <w:pPr>
        <w:rPr>
          <w:ins w:id="18973" w:author="Priyanshu Solon" w:date="2025-05-22T22:35:00Z"/>
        </w:rPr>
      </w:pPr>
      <w:ins w:id="18974" w:author="Priyanshu Solon" w:date="2025-05-22T22:35:00Z">
        <w:r>
          <w:t xml:space="preserve">     "use strict";</w:t>
        </w:r>
      </w:ins>
    </w:p>
    <w:p w:rsidR="007C461F" w:rsidRDefault="007C461F" w:rsidP="007C461F">
      <w:pPr>
        <w:rPr>
          <w:ins w:id="18975" w:author="Priyanshu Solon" w:date="2025-05-22T22:35:00Z"/>
        </w:rPr>
      </w:pPr>
      <w:ins w:id="18976" w:author="Priyanshu Solon" w:date="2025-05-22T22:35:00Z">
        <w:r>
          <w:t xml:space="preserve">          var x = 10;</w:t>
        </w:r>
      </w:ins>
    </w:p>
    <w:p w:rsidR="007C461F" w:rsidRDefault="007C461F" w:rsidP="007C461F">
      <w:pPr>
        <w:rPr>
          <w:ins w:id="18977" w:author="Priyanshu Solon" w:date="2025-05-22T22:35:00Z"/>
        </w:rPr>
      </w:pPr>
      <w:ins w:id="18978" w:author="Priyanshu Solon" w:date="2025-05-22T22:35:00Z">
        <w:r>
          <w:t xml:space="preserve">          let y = 20;</w:t>
        </w:r>
      </w:ins>
    </w:p>
    <w:p w:rsidR="007C461F" w:rsidRDefault="007C461F" w:rsidP="007C461F">
      <w:pPr>
        <w:rPr>
          <w:ins w:id="18979" w:author="Priyanshu Solon" w:date="2025-05-22T22:35:00Z"/>
        </w:rPr>
      </w:pPr>
      <w:ins w:id="18980" w:author="Priyanshu Solon" w:date="2025-05-22T22:35:00Z">
        <w:r>
          <w:t xml:space="preserve">          const z = 30;</w:t>
        </w:r>
      </w:ins>
    </w:p>
    <w:p w:rsidR="007C461F" w:rsidRDefault="007C461F" w:rsidP="007C461F">
      <w:pPr>
        <w:rPr>
          <w:ins w:id="18981" w:author="Priyanshu Solon" w:date="2025-05-22T22:35:00Z"/>
        </w:rPr>
      </w:pPr>
    </w:p>
    <w:p w:rsidR="007C461F" w:rsidRDefault="007C461F" w:rsidP="007C461F">
      <w:pPr>
        <w:rPr>
          <w:ins w:id="18982" w:author="Priyanshu Solon" w:date="2025-05-22T22:35:00Z"/>
        </w:rPr>
      </w:pPr>
      <w:ins w:id="18983" w:author="Priyanshu Solon" w:date="2025-05-22T22:35:00Z">
        <w:r>
          <w:t xml:space="preserve">     function f1(){</w:t>
        </w:r>
      </w:ins>
    </w:p>
    <w:p w:rsidR="007C461F" w:rsidRDefault="007C461F" w:rsidP="007C461F">
      <w:pPr>
        <w:rPr>
          <w:ins w:id="18984" w:author="Priyanshu Solon" w:date="2025-05-22T22:35:00Z"/>
        </w:rPr>
      </w:pPr>
      <w:ins w:id="18985" w:author="Priyanshu Solon" w:date="2025-05-22T22:35:00Z">
        <w:r>
          <w:t xml:space="preserve">          window.a = 70;</w:t>
        </w:r>
      </w:ins>
    </w:p>
    <w:p w:rsidR="007C461F" w:rsidRDefault="007C461F" w:rsidP="007C461F">
      <w:pPr>
        <w:rPr>
          <w:ins w:id="18986" w:author="Priyanshu Solon" w:date="2025-05-22T22:35:00Z"/>
        </w:rPr>
      </w:pPr>
      <w:ins w:id="18987" w:author="Priyanshu Solon" w:date="2025-05-22T22:35:00Z">
        <w:r>
          <w:t xml:space="preserve">          document.write("Function 1 : x=" + x + "y=" + y + "z=" + z + "a=" + a + "&lt;br&gt;");</w:t>
        </w:r>
      </w:ins>
    </w:p>
    <w:p w:rsidR="007C461F" w:rsidRDefault="007C461F" w:rsidP="007C461F">
      <w:pPr>
        <w:rPr>
          <w:ins w:id="18988" w:author="Priyanshu Solon" w:date="2025-05-22T22:35:00Z"/>
        </w:rPr>
      </w:pPr>
      <w:ins w:id="18989" w:author="Priyanshu Solon" w:date="2025-05-22T22:35:00Z">
        <w:r>
          <w:t xml:space="preserve">     }</w:t>
        </w:r>
      </w:ins>
    </w:p>
    <w:p w:rsidR="007C461F" w:rsidRDefault="007C461F" w:rsidP="007C461F">
      <w:pPr>
        <w:rPr>
          <w:ins w:id="18990" w:author="Priyanshu Solon" w:date="2025-05-22T22:35:00Z"/>
        </w:rPr>
      </w:pPr>
      <w:ins w:id="18991" w:author="Priyanshu Solon" w:date="2025-05-22T22:35:00Z">
        <w:r>
          <w:t xml:space="preserve">      function f2(){</w:t>
        </w:r>
      </w:ins>
    </w:p>
    <w:p w:rsidR="007C461F" w:rsidRDefault="007C461F" w:rsidP="007C461F">
      <w:pPr>
        <w:rPr>
          <w:ins w:id="18992" w:author="Priyanshu Solon" w:date="2025-05-22T22:35:00Z"/>
        </w:rPr>
      </w:pPr>
      <w:ins w:id="18993" w:author="Priyanshu Solon" w:date="2025-05-22T22:35:00Z">
        <w:r>
          <w:t xml:space="preserve">          document.write("Function 2 : x=" + x + "y=" + y + "z=" + z + "a=" + a + "&lt;br&gt;");</w:t>
        </w:r>
      </w:ins>
    </w:p>
    <w:p w:rsidR="007C461F" w:rsidRDefault="007C461F" w:rsidP="007C461F">
      <w:pPr>
        <w:rPr>
          <w:ins w:id="18994" w:author="Priyanshu Solon" w:date="2025-05-22T22:35:00Z"/>
        </w:rPr>
      </w:pPr>
      <w:ins w:id="18995" w:author="Priyanshu Solon" w:date="2025-05-22T22:35:00Z">
        <w:r>
          <w:t xml:space="preserve">     }</w:t>
        </w:r>
      </w:ins>
    </w:p>
    <w:p w:rsidR="007C461F" w:rsidRDefault="007C461F" w:rsidP="007C461F">
      <w:pPr>
        <w:rPr>
          <w:ins w:id="18996" w:author="Priyanshu Solon" w:date="2025-05-22T22:35:00Z"/>
        </w:rPr>
      </w:pPr>
      <w:ins w:id="18997" w:author="Priyanshu Solon" w:date="2025-05-22T22:35:00Z">
        <w:r>
          <w:t xml:space="preserve">     f1();</w:t>
        </w:r>
      </w:ins>
    </w:p>
    <w:p w:rsidR="007C461F" w:rsidRDefault="007C461F" w:rsidP="007C461F">
      <w:pPr>
        <w:rPr>
          <w:ins w:id="18998" w:author="Priyanshu Solon" w:date="2025-05-22T22:35:00Z"/>
        </w:rPr>
      </w:pPr>
      <w:ins w:id="18999" w:author="Priyanshu Solon" w:date="2025-05-22T22:35:00Z">
        <w:r>
          <w:t xml:space="preserve">     f2();</w:t>
        </w:r>
      </w:ins>
    </w:p>
    <w:p w:rsidR="007C461F" w:rsidRDefault="007C461F" w:rsidP="007C461F">
      <w:pPr>
        <w:rPr>
          <w:ins w:id="19000" w:author="Priyanshu Solon" w:date="2025-05-22T22:35:00Z"/>
        </w:rPr>
      </w:pPr>
      <w:ins w:id="19001" w:author="Priyanshu Solon" w:date="2025-05-22T22:35:00Z">
        <w:r>
          <w:t>&lt;/script&gt;</w:t>
        </w:r>
      </w:ins>
    </w:p>
    <w:p w:rsidR="007C461F" w:rsidRDefault="007C461F" w:rsidP="007C461F">
      <w:pPr>
        <w:rPr>
          <w:ins w:id="19002" w:author="Priyanshu Solon" w:date="2025-05-22T22:35:00Z"/>
        </w:rPr>
      </w:pPr>
    </w:p>
    <w:p w:rsidR="007C461F" w:rsidRDefault="007C461F" w:rsidP="007C461F">
      <w:pPr>
        <w:rPr>
          <w:ins w:id="19003" w:author="Priyanshu Solon" w:date="2025-05-22T22:35:00Z"/>
        </w:rPr>
      </w:pPr>
      <w:ins w:id="19004" w:author="Priyanshu Solon" w:date="2025-05-22T22:35:00Z">
        <w:r>
          <w:t>Ex:</w:t>
        </w:r>
      </w:ins>
    </w:p>
    <w:p w:rsidR="007C461F" w:rsidRDefault="007C461F" w:rsidP="007C461F">
      <w:pPr>
        <w:rPr>
          <w:ins w:id="19005" w:author="Priyanshu Solon" w:date="2025-05-22T22:35:00Z"/>
        </w:rPr>
      </w:pPr>
      <w:ins w:id="19006" w:author="Priyanshu Solon" w:date="2025-05-22T22:35:00Z">
        <w:r>
          <w:t>&lt;!DOCTYPE html&gt;</w:t>
        </w:r>
      </w:ins>
    </w:p>
    <w:p w:rsidR="007C461F" w:rsidRDefault="007C461F" w:rsidP="007C461F">
      <w:pPr>
        <w:rPr>
          <w:ins w:id="19007" w:author="Priyanshu Solon" w:date="2025-05-22T22:35:00Z"/>
        </w:rPr>
      </w:pPr>
      <w:ins w:id="19008" w:author="Priyanshu Solon" w:date="2025-05-22T22:35:00Z">
        <w:r>
          <w:t>&lt;html lang="en"&gt;</w:t>
        </w:r>
      </w:ins>
    </w:p>
    <w:p w:rsidR="007C461F" w:rsidRDefault="007C461F" w:rsidP="007C461F">
      <w:pPr>
        <w:rPr>
          <w:ins w:id="19009" w:author="Priyanshu Solon" w:date="2025-05-22T22:35:00Z"/>
        </w:rPr>
      </w:pPr>
      <w:ins w:id="19010" w:author="Priyanshu Solon" w:date="2025-05-22T22:35:00Z">
        <w:r>
          <w:t>&lt;head&gt;</w:t>
        </w:r>
      </w:ins>
    </w:p>
    <w:p w:rsidR="007C461F" w:rsidRDefault="007C461F" w:rsidP="007C461F">
      <w:pPr>
        <w:rPr>
          <w:ins w:id="19011" w:author="Priyanshu Solon" w:date="2025-05-22T22:35:00Z"/>
        </w:rPr>
      </w:pPr>
      <w:ins w:id="19012" w:author="Priyanshu Solon" w:date="2025-05-22T22:35:00Z">
        <w:r>
          <w:lastRenderedPageBreak/>
          <w:t xml:space="preserve">    &lt;meta charset="UTF-8"&gt;</w:t>
        </w:r>
      </w:ins>
    </w:p>
    <w:p w:rsidR="007C461F" w:rsidRDefault="007C461F" w:rsidP="007C461F">
      <w:pPr>
        <w:rPr>
          <w:ins w:id="19013" w:author="Priyanshu Solon" w:date="2025-05-22T22:35:00Z"/>
        </w:rPr>
      </w:pPr>
      <w:ins w:id="19014" w:author="Priyanshu Solon" w:date="2025-05-22T22:35:00Z">
        <w:r>
          <w:t xml:space="preserve">    &lt;meta name="viewport" content="width=device-width, initial-scale=1.0"&gt;</w:t>
        </w:r>
      </w:ins>
    </w:p>
    <w:p w:rsidR="007C461F" w:rsidRDefault="007C461F" w:rsidP="007C461F">
      <w:pPr>
        <w:rPr>
          <w:ins w:id="19015" w:author="Priyanshu Solon" w:date="2025-05-22T22:35:00Z"/>
        </w:rPr>
      </w:pPr>
      <w:ins w:id="19016" w:author="Priyanshu Solon" w:date="2025-05-22T22:35:00Z">
        <w:r>
          <w:t xml:space="preserve">    &lt;title&gt;Document&lt;/title&gt;</w:t>
        </w:r>
      </w:ins>
    </w:p>
    <w:p w:rsidR="007C461F" w:rsidRDefault="007C461F" w:rsidP="007C461F">
      <w:pPr>
        <w:rPr>
          <w:ins w:id="19017" w:author="Priyanshu Solon" w:date="2025-05-22T22:35:00Z"/>
        </w:rPr>
      </w:pPr>
      <w:ins w:id="19018" w:author="Priyanshu Solon" w:date="2025-05-22T22:35:00Z">
        <w:r>
          <w:t xml:space="preserve">    &lt;link rel="stylesheet" href="../node_modules/bootstrap-icons/font/bootstrap-icons.css"&gt;</w:t>
        </w:r>
      </w:ins>
    </w:p>
    <w:p w:rsidR="007C461F" w:rsidRDefault="007C461F" w:rsidP="007C461F">
      <w:pPr>
        <w:rPr>
          <w:ins w:id="19019" w:author="Priyanshu Solon" w:date="2025-05-22T22:35:00Z"/>
        </w:rPr>
      </w:pPr>
      <w:ins w:id="19020" w:author="Priyanshu Solon" w:date="2025-05-22T22:35:00Z">
        <w:r>
          <w:t xml:space="preserve">    &lt;script&gt;</w:t>
        </w:r>
      </w:ins>
    </w:p>
    <w:p w:rsidR="007C461F" w:rsidRDefault="007C461F" w:rsidP="007C461F">
      <w:pPr>
        <w:rPr>
          <w:ins w:id="19021" w:author="Priyanshu Solon" w:date="2025-05-22T22:35:00Z"/>
        </w:rPr>
      </w:pPr>
      <w:ins w:id="19022" w:author="Priyanshu Solon" w:date="2025-05-22T22:35:00Z">
        <w:r>
          <w:t xml:space="preserve">        var volume = 0;</w:t>
        </w:r>
      </w:ins>
    </w:p>
    <w:p w:rsidR="007C461F" w:rsidRDefault="007C461F" w:rsidP="007C461F">
      <w:pPr>
        <w:rPr>
          <w:ins w:id="19023" w:author="Priyanshu Solon" w:date="2025-05-22T22:35:00Z"/>
        </w:rPr>
      </w:pPr>
      <w:ins w:id="19024" w:author="Priyanshu Solon" w:date="2025-05-22T22:35:00Z">
        <w:r>
          <w:t xml:space="preserve">        function Increase(){</w:t>
        </w:r>
      </w:ins>
    </w:p>
    <w:p w:rsidR="007C461F" w:rsidRDefault="007C461F" w:rsidP="007C461F">
      <w:pPr>
        <w:rPr>
          <w:ins w:id="19025" w:author="Priyanshu Solon" w:date="2025-05-22T22:35:00Z"/>
        </w:rPr>
      </w:pPr>
      <w:ins w:id="19026" w:author="Priyanshu Solon" w:date="2025-05-22T22:35:00Z">
        <w:r>
          <w:t xml:space="preserve">            volume++;           // volume = volume + 1</w:t>
        </w:r>
      </w:ins>
    </w:p>
    <w:p w:rsidR="007C461F" w:rsidRDefault="007C461F" w:rsidP="007C461F">
      <w:pPr>
        <w:rPr>
          <w:ins w:id="19027" w:author="Priyanshu Solon" w:date="2025-05-22T22:35:00Z"/>
        </w:rPr>
      </w:pPr>
      <w:ins w:id="19028" w:author="Priyanshu Solon" w:date="2025-05-22T22:35:00Z">
        <w:r>
          <w:t xml:space="preserve">            document.getElementById("volume").innerHTML = volume;</w:t>
        </w:r>
      </w:ins>
    </w:p>
    <w:p w:rsidR="007C461F" w:rsidRDefault="007C461F" w:rsidP="007C461F">
      <w:pPr>
        <w:rPr>
          <w:ins w:id="19029" w:author="Priyanshu Solon" w:date="2025-05-22T22:35:00Z"/>
        </w:rPr>
      </w:pPr>
      <w:ins w:id="19030" w:author="Priyanshu Solon" w:date="2025-05-22T22:35:00Z">
        <w:r>
          <w:t xml:space="preserve">        }</w:t>
        </w:r>
      </w:ins>
    </w:p>
    <w:p w:rsidR="007C461F" w:rsidRDefault="007C461F" w:rsidP="007C461F">
      <w:pPr>
        <w:rPr>
          <w:ins w:id="19031" w:author="Priyanshu Solon" w:date="2025-05-22T22:35:00Z"/>
        </w:rPr>
      </w:pPr>
      <w:ins w:id="19032" w:author="Priyanshu Solon" w:date="2025-05-22T22:35:00Z">
        <w:r>
          <w:t xml:space="preserve">        function Decrease(){</w:t>
        </w:r>
      </w:ins>
    </w:p>
    <w:p w:rsidR="007C461F" w:rsidRDefault="007C461F" w:rsidP="007C461F">
      <w:pPr>
        <w:rPr>
          <w:ins w:id="19033" w:author="Priyanshu Solon" w:date="2025-05-22T22:35:00Z"/>
        </w:rPr>
      </w:pPr>
      <w:ins w:id="19034" w:author="Priyanshu Solon" w:date="2025-05-22T22:35:00Z">
        <w:r>
          <w:t xml:space="preserve">            volume--;           // volume = volume - 1</w:t>
        </w:r>
      </w:ins>
    </w:p>
    <w:p w:rsidR="007C461F" w:rsidRDefault="007C461F" w:rsidP="007C461F">
      <w:pPr>
        <w:rPr>
          <w:ins w:id="19035" w:author="Priyanshu Solon" w:date="2025-05-22T22:35:00Z"/>
        </w:rPr>
      </w:pPr>
      <w:ins w:id="19036" w:author="Priyanshu Solon" w:date="2025-05-22T22:35:00Z">
        <w:r>
          <w:t xml:space="preserve">            document.getElementById("volume").innerHTML = volume;</w:t>
        </w:r>
      </w:ins>
    </w:p>
    <w:p w:rsidR="007C461F" w:rsidRDefault="007C461F" w:rsidP="007C461F">
      <w:pPr>
        <w:rPr>
          <w:ins w:id="19037" w:author="Priyanshu Solon" w:date="2025-05-22T22:35:00Z"/>
        </w:rPr>
      </w:pPr>
      <w:ins w:id="19038" w:author="Priyanshu Solon" w:date="2025-05-22T22:35:00Z">
        <w:r>
          <w:t xml:space="preserve">        }</w:t>
        </w:r>
      </w:ins>
    </w:p>
    <w:p w:rsidR="007C461F" w:rsidRDefault="007C461F" w:rsidP="007C461F">
      <w:pPr>
        <w:rPr>
          <w:ins w:id="19039" w:author="Priyanshu Solon" w:date="2025-05-22T22:35:00Z"/>
        </w:rPr>
      </w:pPr>
      <w:ins w:id="19040" w:author="Priyanshu Solon" w:date="2025-05-22T22:35:00Z">
        <w:r>
          <w:t xml:space="preserve">    &lt;/script&gt;</w:t>
        </w:r>
      </w:ins>
    </w:p>
    <w:p w:rsidR="007C461F" w:rsidRDefault="007C461F" w:rsidP="007C461F">
      <w:pPr>
        <w:rPr>
          <w:ins w:id="19041" w:author="Priyanshu Solon" w:date="2025-05-22T22:35:00Z"/>
        </w:rPr>
      </w:pPr>
      <w:ins w:id="19042" w:author="Priyanshu Solon" w:date="2025-05-22T22:35:00Z">
        <w:r>
          <w:t>&lt;/head&gt;</w:t>
        </w:r>
      </w:ins>
    </w:p>
    <w:p w:rsidR="007C461F" w:rsidRDefault="007C461F" w:rsidP="007C461F">
      <w:pPr>
        <w:rPr>
          <w:ins w:id="19043" w:author="Priyanshu Solon" w:date="2025-05-22T22:35:00Z"/>
        </w:rPr>
      </w:pPr>
      <w:ins w:id="19044" w:author="Priyanshu Solon" w:date="2025-05-22T22:35:00Z">
        <w:r>
          <w:t>&lt;body&gt;</w:t>
        </w:r>
      </w:ins>
    </w:p>
    <w:p w:rsidR="007C461F" w:rsidRDefault="007C461F" w:rsidP="007C461F">
      <w:pPr>
        <w:rPr>
          <w:ins w:id="19045" w:author="Priyanshu Solon" w:date="2025-05-22T22:35:00Z"/>
        </w:rPr>
      </w:pPr>
      <w:ins w:id="19046" w:author="Priyanshu Solon" w:date="2025-05-22T22:35:00Z">
        <w:r>
          <w:t xml:space="preserve">    &lt;button onclick="Increase()" class="bi bi-volume-up"&gt;&lt;/button&gt;</w:t>
        </w:r>
      </w:ins>
    </w:p>
    <w:p w:rsidR="007C461F" w:rsidRDefault="007C461F" w:rsidP="007C461F">
      <w:pPr>
        <w:rPr>
          <w:ins w:id="19047" w:author="Priyanshu Solon" w:date="2025-05-22T22:35:00Z"/>
        </w:rPr>
      </w:pPr>
      <w:ins w:id="19048" w:author="Priyanshu Solon" w:date="2025-05-22T22:35:00Z">
        <w:r>
          <w:t xml:space="preserve">    &lt;span id="volume"&gt;&lt;/span&gt;</w:t>
        </w:r>
      </w:ins>
    </w:p>
    <w:p w:rsidR="007C461F" w:rsidRDefault="007C461F" w:rsidP="007C461F">
      <w:pPr>
        <w:rPr>
          <w:ins w:id="19049" w:author="Priyanshu Solon" w:date="2025-05-22T22:35:00Z"/>
        </w:rPr>
      </w:pPr>
      <w:ins w:id="19050" w:author="Priyanshu Solon" w:date="2025-05-22T22:35:00Z">
        <w:r>
          <w:t xml:space="preserve">    &lt;button onclick="Decrease()" class="bi bi-volume-down"&gt;&lt;/button&gt;</w:t>
        </w:r>
      </w:ins>
    </w:p>
    <w:p w:rsidR="007C461F" w:rsidRDefault="007C461F" w:rsidP="007C461F">
      <w:pPr>
        <w:rPr>
          <w:ins w:id="19051" w:author="Priyanshu Solon" w:date="2025-05-22T22:35:00Z"/>
        </w:rPr>
      </w:pPr>
      <w:ins w:id="19052" w:author="Priyanshu Solon" w:date="2025-05-22T22:35:00Z">
        <w:r>
          <w:t>&lt;/body&gt;</w:t>
        </w:r>
      </w:ins>
    </w:p>
    <w:p w:rsidR="007C461F" w:rsidRDefault="007C461F" w:rsidP="007C461F">
      <w:pPr>
        <w:rPr>
          <w:ins w:id="19053" w:author="Priyanshu Solon" w:date="2025-05-22T22:35:00Z"/>
        </w:rPr>
      </w:pPr>
      <w:ins w:id="19054" w:author="Priyanshu Solon" w:date="2025-05-22T22:35:00Z">
        <w:r>
          <w:t>&lt;/html&gt;</w:t>
        </w:r>
      </w:ins>
    </w:p>
    <w:p w:rsidR="007C461F" w:rsidRDefault="007C461F" w:rsidP="007C461F">
      <w:pPr>
        <w:rPr>
          <w:ins w:id="19055" w:author="Priyanshu Solon" w:date="2025-05-22T22:35:00Z"/>
        </w:rPr>
      </w:pPr>
    </w:p>
    <w:p w:rsidR="007C461F" w:rsidRPr="001A5FC8" w:rsidRDefault="007C461F" w:rsidP="007C461F">
      <w:pPr>
        <w:rPr>
          <w:ins w:id="19056" w:author="Priyanshu Solon" w:date="2025-05-22T22:35:00Z"/>
          <w:b/>
          <w:bCs/>
          <w:rPrChange w:id="19057" w:author="Priyanshu Solon" w:date="2025-05-22T23:26:00Z">
            <w:rPr>
              <w:ins w:id="19058" w:author="Priyanshu Solon" w:date="2025-05-22T22:35:00Z"/>
            </w:rPr>
          </w:rPrChange>
        </w:rPr>
      </w:pPr>
      <w:ins w:id="19059" w:author="Priyanshu Solon" w:date="2025-05-22T22:35:00Z">
        <w:r w:rsidRPr="001A5FC8">
          <w:rPr>
            <w:b/>
            <w:bCs/>
            <w:rPrChange w:id="19060" w:author="Priyanshu Solon" w:date="2025-05-22T23:26:00Z">
              <w:rPr/>
            </w:rPrChange>
          </w:rPr>
          <w:t>JavaScript Math library:</w:t>
        </w:r>
      </w:ins>
    </w:p>
    <w:p w:rsidR="007C461F" w:rsidRDefault="007C461F" w:rsidP="007C461F">
      <w:pPr>
        <w:rPr>
          <w:ins w:id="19061" w:author="Priyanshu Solon" w:date="2025-05-22T22:35:00Z"/>
        </w:rPr>
      </w:pPr>
      <w:ins w:id="19062" w:author="Priyanshu Solon" w:date="2025-05-22T22:35:00Z">
        <w:r>
          <w:t>- You can't handle all operations directly using operators.</w:t>
        </w:r>
      </w:ins>
    </w:p>
    <w:p w:rsidR="007C461F" w:rsidRDefault="007C461F" w:rsidP="007C461F">
      <w:pPr>
        <w:rPr>
          <w:ins w:id="19063" w:author="Priyanshu Solon" w:date="2025-05-22T22:35:00Z"/>
        </w:rPr>
      </w:pPr>
      <w:ins w:id="19064" w:author="Priyanshu Solon" w:date="2025-05-22T22:35:00Z">
        <w:r>
          <w:t>- A Math library is provides to handle complex operations on numbers.</w:t>
        </w:r>
      </w:ins>
    </w:p>
    <w:p w:rsidR="007C461F" w:rsidRDefault="007C461F" w:rsidP="007C461F">
      <w:pPr>
        <w:rPr>
          <w:ins w:id="19065" w:author="Priyanshu Solon" w:date="2025-05-22T22:35:00Z"/>
        </w:rPr>
      </w:pPr>
    </w:p>
    <w:p w:rsidR="007C461F" w:rsidRDefault="007C461F" w:rsidP="007C461F">
      <w:pPr>
        <w:rPr>
          <w:ins w:id="19066" w:author="Priyanshu Solon" w:date="2025-05-22T22:35:00Z"/>
        </w:rPr>
      </w:pPr>
      <w:ins w:id="19067" w:author="Priyanshu Solon" w:date="2025-05-22T22:35:00Z">
        <w:r>
          <w:t xml:space="preserve">    Math.PI</w:t>
        </w:r>
      </w:ins>
    </w:p>
    <w:p w:rsidR="007C461F" w:rsidRDefault="007C461F" w:rsidP="007C461F">
      <w:pPr>
        <w:rPr>
          <w:ins w:id="19068" w:author="Priyanshu Solon" w:date="2025-05-22T22:35:00Z"/>
        </w:rPr>
      </w:pPr>
      <w:ins w:id="19069" w:author="Priyanshu Solon" w:date="2025-05-22T22:35:00Z">
        <w:r>
          <w:t xml:space="preserve">    Math.random()</w:t>
        </w:r>
      </w:ins>
    </w:p>
    <w:p w:rsidR="007C461F" w:rsidRDefault="007C461F" w:rsidP="007C461F">
      <w:pPr>
        <w:rPr>
          <w:ins w:id="19070" w:author="Priyanshu Solon" w:date="2025-05-22T22:35:00Z"/>
        </w:rPr>
      </w:pPr>
      <w:ins w:id="19071" w:author="Priyanshu Solon" w:date="2025-05-22T22:35:00Z">
        <w:r>
          <w:lastRenderedPageBreak/>
          <w:t xml:space="preserve">    Math.round()</w:t>
        </w:r>
      </w:ins>
    </w:p>
    <w:p w:rsidR="007C461F" w:rsidRDefault="007C461F" w:rsidP="007C461F">
      <w:pPr>
        <w:rPr>
          <w:ins w:id="19072" w:author="Priyanshu Solon" w:date="2025-05-22T22:35:00Z"/>
        </w:rPr>
      </w:pPr>
      <w:ins w:id="19073" w:author="Priyanshu Solon" w:date="2025-05-22T22:35:00Z">
        <w:r>
          <w:t xml:space="preserve">    Math.pow()</w:t>
        </w:r>
      </w:ins>
    </w:p>
    <w:p w:rsidR="007C461F" w:rsidRDefault="007C461F" w:rsidP="007C461F">
      <w:pPr>
        <w:rPr>
          <w:ins w:id="19074" w:author="Priyanshu Solon" w:date="2025-05-22T22:35:00Z"/>
        </w:rPr>
      </w:pPr>
      <w:ins w:id="19075" w:author="Priyanshu Solon" w:date="2025-05-22T22:35:00Z">
        <w:r>
          <w:t xml:space="preserve">    Math.sin()</w:t>
        </w:r>
      </w:ins>
    </w:p>
    <w:p w:rsidR="007C461F" w:rsidRDefault="007C461F" w:rsidP="007C461F">
      <w:pPr>
        <w:rPr>
          <w:ins w:id="19076" w:author="Priyanshu Solon" w:date="2025-05-22T22:35:00Z"/>
        </w:rPr>
      </w:pPr>
      <w:ins w:id="19077" w:author="Priyanshu Solon" w:date="2025-05-22T22:35:00Z">
        <w:r>
          <w:t xml:space="preserve">    Math.cos()</w:t>
        </w:r>
      </w:ins>
    </w:p>
    <w:p w:rsidR="007C461F" w:rsidRDefault="007C461F" w:rsidP="007C461F">
      <w:pPr>
        <w:rPr>
          <w:ins w:id="19078" w:author="Priyanshu Solon" w:date="2025-05-22T22:35:00Z"/>
        </w:rPr>
      </w:pPr>
      <w:ins w:id="19079" w:author="Priyanshu Solon" w:date="2025-05-22T22:35:00Z">
        <w:r>
          <w:t xml:space="preserve">    Math.tan()</w:t>
        </w:r>
      </w:ins>
    </w:p>
    <w:p w:rsidR="007C461F" w:rsidRDefault="007C461F" w:rsidP="007C461F">
      <w:pPr>
        <w:rPr>
          <w:ins w:id="19080" w:author="Priyanshu Solon" w:date="2025-05-22T22:35:00Z"/>
        </w:rPr>
      </w:pPr>
      <w:ins w:id="19081" w:author="Priyanshu Solon" w:date="2025-05-22T22:35:00Z">
        <w:r>
          <w:t xml:space="preserve">    Math.sqrt()</w:t>
        </w:r>
      </w:ins>
    </w:p>
    <w:p w:rsidR="007C461F" w:rsidRDefault="007C461F" w:rsidP="007C461F">
      <w:pPr>
        <w:rPr>
          <w:ins w:id="19082" w:author="Priyanshu Solon" w:date="2025-05-22T22:35:00Z"/>
        </w:rPr>
      </w:pPr>
      <w:ins w:id="19083" w:author="Priyanshu Solon" w:date="2025-05-22T22:35:00Z">
        <w:r>
          <w:t xml:space="preserve">    Math.avg()</w:t>
        </w:r>
      </w:ins>
    </w:p>
    <w:p w:rsidR="007C461F" w:rsidRDefault="007C461F" w:rsidP="007C461F">
      <w:pPr>
        <w:rPr>
          <w:ins w:id="19084" w:author="Priyanshu Solon" w:date="2025-05-22T22:35:00Z"/>
        </w:rPr>
      </w:pPr>
      <w:ins w:id="19085" w:author="Priyanshu Solon" w:date="2025-05-22T22:35:00Z">
        <w:r>
          <w:t xml:space="preserve">    Math.floor()</w:t>
        </w:r>
      </w:ins>
    </w:p>
    <w:p w:rsidR="007C461F" w:rsidRDefault="007C461F" w:rsidP="007C461F">
      <w:pPr>
        <w:rPr>
          <w:ins w:id="19086" w:author="Priyanshu Solon" w:date="2025-05-22T22:35:00Z"/>
        </w:rPr>
      </w:pPr>
      <w:ins w:id="19087" w:author="Priyanshu Solon" w:date="2025-05-22T22:35:00Z">
        <w:r>
          <w:t xml:space="preserve">    Math.ceil()</w:t>
        </w:r>
      </w:ins>
    </w:p>
    <w:p w:rsidR="007C461F" w:rsidRDefault="007C461F" w:rsidP="007C461F">
      <w:pPr>
        <w:rPr>
          <w:ins w:id="19088" w:author="Priyanshu Solon" w:date="2025-05-22T22:35:00Z"/>
        </w:rPr>
      </w:pPr>
      <w:ins w:id="19089" w:author="Priyanshu Solon" w:date="2025-05-22T22:35:00Z">
        <w:r>
          <w:t xml:space="preserve">    etc..</w:t>
        </w:r>
      </w:ins>
    </w:p>
    <w:p w:rsidR="007C461F" w:rsidRDefault="007C461F" w:rsidP="007C461F">
      <w:pPr>
        <w:rPr>
          <w:ins w:id="19090" w:author="Priyanshu Solon" w:date="2025-05-22T22:35:00Z"/>
        </w:rPr>
      </w:pPr>
    </w:p>
    <w:p w:rsidR="007C461F" w:rsidRDefault="007C461F" w:rsidP="007C461F">
      <w:pPr>
        <w:rPr>
          <w:ins w:id="19091" w:author="Priyanshu Solon" w:date="2025-05-22T22:35:00Z"/>
        </w:rPr>
      </w:pPr>
      <w:ins w:id="19092" w:author="Priyanshu Solon" w:date="2025-05-22T22:35:00Z">
        <w:r>
          <w:t>Ex:</w:t>
        </w:r>
      </w:ins>
    </w:p>
    <w:p w:rsidR="007C461F" w:rsidRDefault="007C461F" w:rsidP="007C461F">
      <w:pPr>
        <w:rPr>
          <w:ins w:id="19093" w:author="Priyanshu Solon" w:date="2025-05-22T22:35:00Z"/>
        </w:rPr>
      </w:pPr>
      <w:ins w:id="19094" w:author="Priyanshu Solon" w:date="2025-05-22T22:35:00Z">
        <w:r>
          <w:t>&lt;!DOCTYPE html&gt;</w:t>
        </w:r>
      </w:ins>
    </w:p>
    <w:p w:rsidR="007C461F" w:rsidRDefault="007C461F" w:rsidP="007C461F">
      <w:pPr>
        <w:rPr>
          <w:ins w:id="19095" w:author="Priyanshu Solon" w:date="2025-05-22T22:35:00Z"/>
        </w:rPr>
      </w:pPr>
      <w:ins w:id="19096" w:author="Priyanshu Solon" w:date="2025-05-22T22:35:00Z">
        <w:r>
          <w:t>&lt;html lang="en"&gt;</w:t>
        </w:r>
      </w:ins>
    </w:p>
    <w:p w:rsidR="007C461F" w:rsidRDefault="007C461F" w:rsidP="007C461F">
      <w:pPr>
        <w:rPr>
          <w:ins w:id="19097" w:author="Priyanshu Solon" w:date="2025-05-22T22:35:00Z"/>
        </w:rPr>
      </w:pPr>
      <w:ins w:id="19098" w:author="Priyanshu Solon" w:date="2025-05-22T22:35:00Z">
        <w:r>
          <w:t>&lt;head&gt;</w:t>
        </w:r>
      </w:ins>
    </w:p>
    <w:p w:rsidR="007C461F" w:rsidRDefault="007C461F" w:rsidP="007C461F">
      <w:pPr>
        <w:rPr>
          <w:ins w:id="19099" w:author="Priyanshu Solon" w:date="2025-05-22T22:35:00Z"/>
        </w:rPr>
      </w:pPr>
      <w:ins w:id="19100" w:author="Priyanshu Solon" w:date="2025-05-22T22:35:00Z">
        <w:r>
          <w:t xml:space="preserve">    &lt;meta charset="UTF-8"&gt;</w:t>
        </w:r>
      </w:ins>
    </w:p>
    <w:p w:rsidR="007C461F" w:rsidRDefault="007C461F" w:rsidP="007C461F">
      <w:pPr>
        <w:rPr>
          <w:ins w:id="19101" w:author="Priyanshu Solon" w:date="2025-05-22T22:35:00Z"/>
        </w:rPr>
      </w:pPr>
      <w:ins w:id="19102" w:author="Priyanshu Solon" w:date="2025-05-22T22:35:00Z">
        <w:r>
          <w:t xml:space="preserve">    &lt;meta name="viewport" content="width=device-width, initial-scale=1.0"&gt;</w:t>
        </w:r>
      </w:ins>
    </w:p>
    <w:p w:rsidR="007C461F" w:rsidRDefault="007C461F" w:rsidP="007C461F">
      <w:pPr>
        <w:rPr>
          <w:ins w:id="19103" w:author="Priyanshu Solon" w:date="2025-05-22T22:35:00Z"/>
        </w:rPr>
      </w:pPr>
      <w:ins w:id="19104" w:author="Priyanshu Solon" w:date="2025-05-22T22:35:00Z">
        <w:r>
          <w:t xml:space="preserve">    &lt;title&gt;Document&lt;/title&gt;</w:t>
        </w:r>
      </w:ins>
    </w:p>
    <w:p w:rsidR="007C461F" w:rsidRDefault="007C461F" w:rsidP="007C461F">
      <w:pPr>
        <w:rPr>
          <w:ins w:id="19105" w:author="Priyanshu Solon" w:date="2025-05-22T22:35:00Z"/>
        </w:rPr>
      </w:pPr>
      <w:ins w:id="19106" w:author="Priyanshu Solon" w:date="2025-05-22T22:35:00Z">
        <w:r>
          <w:t xml:space="preserve">    &lt;link rel="stylesheet" href="../node_modules/bootstrap-icons/font/bootstrap-icons.css"&gt;</w:t>
        </w:r>
      </w:ins>
    </w:p>
    <w:p w:rsidR="007C461F" w:rsidRDefault="007C461F" w:rsidP="007C461F">
      <w:pPr>
        <w:rPr>
          <w:ins w:id="19107" w:author="Priyanshu Solon" w:date="2025-05-22T22:35:00Z"/>
        </w:rPr>
      </w:pPr>
      <w:ins w:id="19108" w:author="Priyanshu Solon" w:date="2025-05-22T22:35:00Z">
        <w:r>
          <w:t xml:space="preserve">    &lt;script&gt;</w:t>
        </w:r>
      </w:ins>
    </w:p>
    <w:p w:rsidR="007C461F" w:rsidRDefault="007C461F" w:rsidP="007C461F">
      <w:pPr>
        <w:rPr>
          <w:ins w:id="19109" w:author="Priyanshu Solon" w:date="2025-05-22T22:35:00Z"/>
        </w:rPr>
      </w:pPr>
      <w:ins w:id="19110" w:author="Priyanshu Solon" w:date="2025-05-22T22:35:00Z">
        <w:r>
          <w:t xml:space="preserve">        function GenerateCode(){</w:t>
        </w:r>
      </w:ins>
    </w:p>
    <w:p w:rsidR="007C461F" w:rsidRDefault="007C461F" w:rsidP="007C461F">
      <w:pPr>
        <w:rPr>
          <w:ins w:id="19111" w:author="Priyanshu Solon" w:date="2025-05-22T22:35:00Z"/>
        </w:rPr>
      </w:pPr>
      <w:ins w:id="19112" w:author="Priyanshu Solon" w:date="2025-05-22T22:35:00Z">
        <w:r>
          <w:t xml:space="preserve">            var code = Math.round(Math.random()*10) + "&amp;nbsp;" + Math.round(Math.random()*10) + "&amp;nbsp;" + Math.round(Math.random()*10) + "&amp;nbsp;" + Math.round(Math.random()*10) + "&amp;nbsp;" + Math.round(Math.random()*10) + "&amp;nbsp;" + Math.round(Math.random()*10);</w:t>
        </w:r>
      </w:ins>
    </w:p>
    <w:p w:rsidR="007C461F" w:rsidRDefault="007C461F" w:rsidP="007C461F">
      <w:pPr>
        <w:rPr>
          <w:ins w:id="19113" w:author="Priyanshu Solon" w:date="2025-05-22T22:35:00Z"/>
        </w:rPr>
      </w:pPr>
      <w:ins w:id="19114" w:author="Priyanshu Solon" w:date="2025-05-22T22:35:00Z">
        <w:r>
          <w:t xml:space="preserve">            document.getElementById("lblCode").innerHTML = code;</w:t>
        </w:r>
      </w:ins>
    </w:p>
    <w:p w:rsidR="007C461F" w:rsidRDefault="007C461F" w:rsidP="007C461F">
      <w:pPr>
        <w:rPr>
          <w:ins w:id="19115" w:author="Priyanshu Solon" w:date="2025-05-22T22:35:00Z"/>
        </w:rPr>
      </w:pPr>
      <w:ins w:id="19116" w:author="Priyanshu Solon" w:date="2025-05-22T22:35:00Z">
        <w:r>
          <w:t xml:space="preserve">        }</w:t>
        </w:r>
      </w:ins>
    </w:p>
    <w:p w:rsidR="007C461F" w:rsidRDefault="007C461F" w:rsidP="007C461F">
      <w:pPr>
        <w:rPr>
          <w:ins w:id="19117" w:author="Priyanshu Solon" w:date="2025-05-22T22:35:00Z"/>
        </w:rPr>
      </w:pPr>
      <w:ins w:id="19118" w:author="Priyanshu Solon" w:date="2025-05-22T22:35:00Z">
        <w:r>
          <w:t xml:space="preserve">        function RefreshClick(){</w:t>
        </w:r>
      </w:ins>
    </w:p>
    <w:p w:rsidR="007C461F" w:rsidRDefault="007C461F" w:rsidP="007C461F">
      <w:pPr>
        <w:rPr>
          <w:ins w:id="19119" w:author="Priyanshu Solon" w:date="2025-05-22T22:35:00Z"/>
        </w:rPr>
      </w:pPr>
      <w:ins w:id="19120" w:author="Priyanshu Solon" w:date="2025-05-22T22:35:00Z">
        <w:r>
          <w:t xml:space="preserve">            GenerateCode();</w:t>
        </w:r>
      </w:ins>
    </w:p>
    <w:p w:rsidR="007C461F" w:rsidRDefault="007C461F" w:rsidP="007C461F">
      <w:pPr>
        <w:rPr>
          <w:ins w:id="19121" w:author="Priyanshu Solon" w:date="2025-05-22T22:35:00Z"/>
        </w:rPr>
      </w:pPr>
      <w:ins w:id="19122" w:author="Priyanshu Solon" w:date="2025-05-22T22:35:00Z">
        <w:r>
          <w:t xml:space="preserve">        }</w:t>
        </w:r>
      </w:ins>
    </w:p>
    <w:p w:rsidR="007C461F" w:rsidRDefault="007C461F" w:rsidP="007C461F">
      <w:pPr>
        <w:rPr>
          <w:ins w:id="19123" w:author="Priyanshu Solon" w:date="2025-05-22T22:35:00Z"/>
        </w:rPr>
      </w:pPr>
      <w:ins w:id="19124" w:author="Priyanshu Solon" w:date="2025-05-22T22:35:00Z">
        <w:r>
          <w:lastRenderedPageBreak/>
          <w:t xml:space="preserve">    &lt;/script&gt;</w:t>
        </w:r>
      </w:ins>
    </w:p>
    <w:p w:rsidR="007C461F" w:rsidRDefault="007C461F" w:rsidP="007C461F">
      <w:pPr>
        <w:rPr>
          <w:ins w:id="19125" w:author="Priyanshu Solon" w:date="2025-05-22T22:35:00Z"/>
        </w:rPr>
      </w:pPr>
      <w:ins w:id="19126" w:author="Priyanshu Solon" w:date="2025-05-22T22:35:00Z">
        <w:r>
          <w:t>&lt;/head&gt;</w:t>
        </w:r>
      </w:ins>
    </w:p>
    <w:p w:rsidR="007C461F" w:rsidRDefault="007C461F" w:rsidP="007C461F">
      <w:pPr>
        <w:rPr>
          <w:ins w:id="19127" w:author="Priyanshu Solon" w:date="2025-05-22T22:35:00Z"/>
        </w:rPr>
      </w:pPr>
      <w:ins w:id="19128" w:author="Priyanshu Solon" w:date="2025-05-22T22:35:00Z">
        <w:r>
          <w:t>&lt;body onload="GenerateCode()"&gt;</w:t>
        </w:r>
      </w:ins>
    </w:p>
    <w:p w:rsidR="007C461F" w:rsidRDefault="007C461F" w:rsidP="007C461F">
      <w:pPr>
        <w:rPr>
          <w:ins w:id="19129" w:author="Priyanshu Solon" w:date="2025-05-22T22:35:00Z"/>
        </w:rPr>
      </w:pPr>
      <w:ins w:id="19130" w:author="Priyanshu Solon" w:date="2025-05-22T22:35:00Z">
        <w:r>
          <w:t xml:space="preserve">    &lt;dl&gt;</w:t>
        </w:r>
      </w:ins>
    </w:p>
    <w:p w:rsidR="007C461F" w:rsidRDefault="007C461F" w:rsidP="007C461F">
      <w:pPr>
        <w:rPr>
          <w:ins w:id="19131" w:author="Priyanshu Solon" w:date="2025-05-22T22:35:00Z"/>
        </w:rPr>
      </w:pPr>
      <w:ins w:id="19132" w:author="Priyanshu Solon" w:date="2025-05-22T22:35:00Z">
        <w:r>
          <w:t xml:space="preserve">        &lt;h3&gt;User Login&lt;/h3&gt;</w:t>
        </w:r>
      </w:ins>
    </w:p>
    <w:p w:rsidR="007C461F" w:rsidRDefault="007C461F" w:rsidP="007C461F">
      <w:pPr>
        <w:rPr>
          <w:ins w:id="19133" w:author="Priyanshu Solon" w:date="2025-05-22T22:35:00Z"/>
        </w:rPr>
      </w:pPr>
      <w:ins w:id="19134" w:author="Priyanshu Solon" w:date="2025-05-22T22:35:00Z">
        <w:r>
          <w:t xml:space="preserve">        &lt;dt&gt;User Name&lt;/dt&gt;</w:t>
        </w:r>
      </w:ins>
    </w:p>
    <w:p w:rsidR="007C461F" w:rsidRDefault="007C461F" w:rsidP="007C461F">
      <w:pPr>
        <w:rPr>
          <w:ins w:id="19135" w:author="Priyanshu Solon" w:date="2025-05-22T22:35:00Z"/>
        </w:rPr>
      </w:pPr>
      <w:ins w:id="19136" w:author="Priyanshu Solon" w:date="2025-05-22T22:35:00Z">
        <w:r>
          <w:t xml:space="preserve">        &lt;dd&gt;&lt;input type="text"&gt;&lt;/dd&gt;</w:t>
        </w:r>
      </w:ins>
    </w:p>
    <w:p w:rsidR="007C461F" w:rsidRDefault="007C461F" w:rsidP="007C461F">
      <w:pPr>
        <w:rPr>
          <w:ins w:id="19137" w:author="Priyanshu Solon" w:date="2025-05-22T22:35:00Z"/>
        </w:rPr>
      </w:pPr>
      <w:ins w:id="19138" w:author="Priyanshu Solon" w:date="2025-05-22T22:35:00Z">
        <w:r>
          <w:t xml:space="preserve">        &lt;dt&gt;Password&lt;/dt&gt;</w:t>
        </w:r>
      </w:ins>
    </w:p>
    <w:p w:rsidR="007C461F" w:rsidRDefault="007C461F" w:rsidP="007C461F">
      <w:pPr>
        <w:rPr>
          <w:ins w:id="19139" w:author="Priyanshu Solon" w:date="2025-05-22T22:35:00Z"/>
        </w:rPr>
      </w:pPr>
      <w:ins w:id="19140" w:author="Priyanshu Solon" w:date="2025-05-22T22:35:00Z">
        <w:r>
          <w:t xml:space="preserve">        &lt;dd&gt;&lt;input type="password"&gt;&lt;/dd&gt;</w:t>
        </w:r>
      </w:ins>
    </w:p>
    <w:p w:rsidR="007C461F" w:rsidRDefault="007C461F" w:rsidP="007C461F">
      <w:pPr>
        <w:rPr>
          <w:ins w:id="19141" w:author="Priyanshu Solon" w:date="2025-05-22T22:35:00Z"/>
        </w:rPr>
      </w:pPr>
      <w:ins w:id="19142" w:author="Priyanshu Solon" w:date="2025-05-22T22:35:00Z">
        <w:r>
          <w:t xml:space="preserve">        &lt;dt&gt;Verify Code &lt;button onclick="RefreshClick()" class="bi bi-arrow-clockwise"&gt;&lt;/button&gt; &lt;/dt&gt;</w:t>
        </w:r>
      </w:ins>
    </w:p>
    <w:p w:rsidR="007C461F" w:rsidRDefault="007C461F" w:rsidP="007C461F">
      <w:pPr>
        <w:rPr>
          <w:ins w:id="19143" w:author="Priyanshu Solon" w:date="2025-05-22T22:35:00Z"/>
        </w:rPr>
      </w:pPr>
      <w:ins w:id="19144" w:author="Priyanshu Solon" w:date="2025-05-22T22:35:00Z">
        <w:r>
          <w:t xml:space="preserve">        &lt;dd id="lblCode"&gt;&lt;/dd&gt;</w:t>
        </w:r>
      </w:ins>
    </w:p>
    <w:p w:rsidR="007C461F" w:rsidRDefault="007C461F" w:rsidP="007C461F">
      <w:pPr>
        <w:rPr>
          <w:ins w:id="19145" w:author="Priyanshu Solon" w:date="2025-05-22T22:35:00Z"/>
        </w:rPr>
      </w:pPr>
      <w:ins w:id="19146" w:author="Priyanshu Solon" w:date="2025-05-22T22:35:00Z">
        <w:r>
          <w:t xml:space="preserve">    &lt;/dl&gt;</w:t>
        </w:r>
      </w:ins>
    </w:p>
    <w:p w:rsidR="007C461F" w:rsidRDefault="007C461F" w:rsidP="007C461F">
      <w:pPr>
        <w:rPr>
          <w:ins w:id="19147" w:author="Priyanshu Solon" w:date="2025-05-22T22:35:00Z"/>
        </w:rPr>
      </w:pPr>
      <w:ins w:id="19148" w:author="Priyanshu Solon" w:date="2025-05-22T22:35:00Z">
        <w:r>
          <w:t xml:space="preserve">    &lt;button&gt;Login&lt;/button&gt;</w:t>
        </w:r>
      </w:ins>
    </w:p>
    <w:p w:rsidR="007C461F" w:rsidRDefault="007C461F" w:rsidP="007C461F">
      <w:pPr>
        <w:rPr>
          <w:ins w:id="19149" w:author="Priyanshu Solon" w:date="2025-05-22T22:35:00Z"/>
        </w:rPr>
      </w:pPr>
      <w:ins w:id="19150" w:author="Priyanshu Solon" w:date="2025-05-22T22:35:00Z">
        <w:r>
          <w:t>&lt;/body&gt;</w:t>
        </w:r>
      </w:ins>
    </w:p>
    <w:p w:rsidR="007C461F" w:rsidRPr="0013025A" w:rsidRDefault="007C461F" w:rsidP="007C461F">
      <w:pPr>
        <w:rPr>
          <w:vertAlign w:val="subscript"/>
          <w:rPrChange w:id="19151" w:author="Priyanshu Solon" w:date="2025-05-22T22:38:00Z">
            <w:rPr/>
          </w:rPrChange>
        </w:rPr>
      </w:pPr>
      <w:ins w:id="19152" w:author="Priyanshu Solon" w:date="2025-05-22T22:35:00Z">
        <w:r>
          <w:t>&lt;/html&gt;</w:t>
        </w:r>
      </w:ins>
      <w:bookmarkStart w:id="19153" w:name="_GoBack"/>
      <w:bookmarkEnd w:id="19153"/>
    </w:p>
    <w:sectPr w:rsidR="007C461F" w:rsidRPr="001302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CFA" w:rsidRDefault="00034CFA" w:rsidP="0090686F">
      <w:pPr>
        <w:spacing w:after="0" w:line="240" w:lineRule="auto"/>
      </w:pPr>
      <w:r>
        <w:separator/>
      </w:r>
    </w:p>
  </w:endnote>
  <w:endnote w:type="continuationSeparator" w:id="0">
    <w:p w:rsidR="00034CFA" w:rsidRDefault="00034CFA" w:rsidP="0090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CFA" w:rsidRDefault="00034CFA" w:rsidP="0090686F">
      <w:pPr>
        <w:spacing w:after="0" w:line="240" w:lineRule="auto"/>
      </w:pPr>
      <w:r>
        <w:separator/>
      </w:r>
    </w:p>
  </w:footnote>
  <w:footnote w:type="continuationSeparator" w:id="0">
    <w:p w:rsidR="00034CFA" w:rsidRDefault="00034CFA" w:rsidP="0090686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iyanshu Solon">
    <w15:presenceInfo w15:providerId="Windows Live" w15:userId="33e6b71c4273e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7C"/>
    <w:rsid w:val="00034CFA"/>
    <w:rsid w:val="00036E30"/>
    <w:rsid w:val="00070422"/>
    <w:rsid w:val="00071F5F"/>
    <w:rsid w:val="0013025A"/>
    <w:rsid w:val="00157C23"/>
    <w:rsid w:val="001672FD"/>
    <w:rsid w:val="00186043"/>
    <w:rsid w:val="001A5FC8"/>
    <w:rsid w:val="001C4B4A"/>
    <w:rsid w:val="00210970"/>
    <w:rsid w:val="00220B46"/>
    <w:rsid w:val="002533F2"/>
    <w:rsid w:val="00290FBE"/>
    <w:rsid w:val="002F5EAB"/>
    <w:rsid w:val="00510AF6"/>
    <w:rsid w:val="00527EFD"/>
    <w:rsid w:val="00583872"/>
    <w:rsid w:val="005E01D9"/>
    <w:rsid w:val="005E14BA"/>
    <w:rsid w:val="007123AA"/>
    <w:rsid w:val="007C461F"/>
    <w:rsid w:val="008204DA"/>
    <w:rsid w:val="0082766F"/>
    <w:rsid w:val="00864B47"/>
    <w:rsid w:val="00891A75"/>
    <w:rsid w:val="008A5C05"/>
    <w:rsid w:val="0090686F"/>
    <w:rsid w:val="00934CC4"/>
    <w:rsid w:val="00935D20"/>
    <w:rsid w:val="00984140"/>
    <w:rsid w:val="00987497"/>
    <w:rsid w:val="009A44BB"/>
    <w:rsid w:val="009F017C"/>
    <w:rsid w:val="00B60C9C"/>
    <w:rsid w:val="00B635B7"/>
    <w:rsid w:val="00B645DC"/>
    <w:rsid w:val="00CA36F5"/>
    <w:rsid w:val="00CA3CF4"/>
    <w:rsid w:val="00CB735F"/>
    <w:rsid w:val="00D76906"/>
    <w:rsid w:val="00E028D6"/>
    <w:rsid w:val="00E814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D93B"/>
  <w15:chartTrackingRefBased/>
  <w15:docId w15:val="{AC57989B-37CD-4D12-A2DE-97BA28AC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17C"/>
    <w:rPr>
      <w:color w:val="0563C1" w:themeColor="hyperlink"/>
      <w:u w:val="single"/>
    </w:rPr>
  </w:style>
  <w:style w:type="paragraph" w:styleId="Header">
    <w:name w:val="header"/>
    <w:basedOn w:val="Normal"/>
    <w:link w:val="HeaderChar"/>
    <w:uiPriority w:val="99"/>
    <w:unhideWhenUsed/>
    <w:rsid w:val="00906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86F"/>
    <w:rPr>
      <w:rFonts w:cs="Mangal"/>
    </w:rPr>
  </w:style>
  <w:style w:type="paragraph" w:styleId="Footer">
    <w:name w:val="footer"/>
    <w:basedOn w:val="Normal"/>
    <w:link w:val="FooterChar"/>
    <w:uiPriority w:val="99"/>
    <w:unhideWhenUsed/>
    <w:rsid w:val="00906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86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ilot.microsoft.com/"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188D-4D69-4321-81E5-14694E82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57752</Words>
  <Characters>329189</Characters>
  <Application>Microsoft Office Word</Application>
  <DocSecurity>0</DocSecurity>
  <Lines>2743</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Solon</dc:creator>
  <cp:keywords/>
  <dc:description/>
  <cp:lastModifiedBy>Priyanshu Solon</cp:lastModifiedBy>
  <cp:revision>27</cp:revision>
  <dcterms:created xsi:type="dcterms:W3CDTF">2025-04-04T10:56:00Z</dcterms:created>
  <dcterms:modified xsi:type="dcterms:W3CDTF">2025-05-22T17:56:00Z</dcterms:modified>
</cp:coreProperties>
</file>